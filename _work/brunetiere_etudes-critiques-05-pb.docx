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67582" w14:textId="77777777" w:rsidR="00D6167B" w:rsidRDefault="00D6167B" w:rsidP="00D6167B">
      <w:pPr>
        <w:pStyle w:val="term"/>
        <w:shd w:val="clear" w:color="auto" w:fill="E6E6FF"/>
        <w:rPr>
          <w:del w:id="6" w:author="OBVIL" w:date="2016-12-01T14:12:00Z"/>
        </w:rPr>
      </w:pPr>
      <w:bookmarkStart w:id="7" w:name="bookmark20"/>
      <w:bookmarkEnd w:id="7"/>
      <w:del w:id="8" w:author="OBVIL" w:date="2016-12-01T14:12:00Z">
        <w:r>
          <w:delText xml:space="preserve">title : </w:delText>
        </w:r>
      </w:del>
    </w:p>
    <w:p w14:paraId="6FA089FC" w14:textId="77777777" w:rsidR="00000A23" w:rsidRDefault="00000A23" w:rsidP="00000A23">
      <w:pPr>
        <w:pStyle w:val="term"/>
        <w:shd w:val="clear" w:color="auto" w:fill="E6E6FF"/>
        <w:rPr>
          <w:ins w:id="9" w:author="OBVIL" w:date="2016-12-01T14:12:00Z"/>
        </w:rPr>
      </w:pPr>
      <w:ins w:id="10" w:author="OBVIL" w:date="2016-12-01T14:12:00Z">
        <w:r>
          <w:t>title : Études critiques sur l’histoire de la littérature française. Cinquième série</w:t>
        </w:r>
      </w:ins>
    </w:p>
    <w:p w14:paraId="7CDA7FE7" w14:textId="77777777" w:rsidR="00000A23" w:rsidRDefault="00000A23" w:rsidP="00000A23">
      <w:pPr>
        <w:pStyle w:val="term"/>
        <w:shd w:val="clear" w:color="auto" w:fill="E6E6FF"/>
        <w:rPr>
          <w:lang w:val="en-US"/>
        </w:rPr>
      </w:pPr>
      <w:r>
        <w:rPr>
          <w:lang w:val="en-US"/>
        </w:rPr>
        <w:t xml:space="preserve">creator : </w:t>
      </w:r>
      <w:ins w:id="11" w:author="OBVIL" w:date="2016-12-01T14:12:00Z">
        <w:r>
          <w:rPr>
            <w:lang w:val="en-US"/>
          </w:rPr>
          <w:t>Ferdinand Brunetière</w:t>
        </w:r>
      </w:ins>
    </w:p>
    <w:p w14:paraId="6569CEC1" w14:textId="77777777" w:rsidR="00000A23" w:rsidRDefault="00000A23" w:rsidP="00000A23">
      <w:pPr>
        <w:pStyle w:val="term"/>
        <w:shd w:val="clear" w:color="auto" w:fill="E6E6FF"/>
        <w:rPr>
          <w:lang w:val="en-US"/>
        </w:rPr>
      </w:pPr>
      <w:r>
        <w:rPr>
          <w:lang w:val="en-US"/>
        </w:rPr>
        <w:t>copyeditor : Nejla Midassi (OCR, Stylage sémantique)</w:t>
      </w:r>
    </w:p>
    <w:p w14:paraId="272DBC79" w14:textId="77777777" w:rsidR="00000A23" w:rsidRDefault="00000A23" w:rsidP="00000A23">
      <w:pPr>
        <w:pStyle w:val="term"/>
        <w:shd w:val="clear" w:color="auto" w:fill="E6E6FF"/>
      </w:pPr>
      <w:r>
        <w:t>publisher : Université Paris-Sorbonne, LABEX OBVIL</w:t>
      </w:r>
    </w:p>
    <w:p w14:paraId="20A43930" w14:textId="77777777" w:rsidR="00000A23" w:rsidRDefault="00000A23" w:rsidP="00000A23">
      <w:pPr>
        <w:pStyle w:val="term"/>
        <w:shd w:val="clear" w:color="auto" w:fill="E6E6FF"/>
        <w:rPr>
          <w:lang w:val="en-US"/>
        </w:rPr>
      </w:pPr>
      <w:r>
        <w:rPr>
          <w:lang w:val="en-US"/>
        </w:rPr>
        <w:t>issued : 2016</w:t>
      </w:r>
    </w:p>
    <w:p w14:paraId="5732A800" w14:textId="56E6FA08" w:rsidR="00000A23" w:rsidRDefault="00000A23" w:rsidP="00000A23">
      <w:pPr>
        <w:pStyle w:val="term"/>
        <w:shd w:val="clear" w:color="auto" w:fill="E6E6FF"/>
        <w:rPr>
          <w:lang w:val="en-US"/>
        </w:rPr>
      </w:pPr>
      <w:r>
        <w:rPr>
          <w:lang w:val="en-US"/>
        </w:rPr>
        <w:t>idno : http://obvil.paris-sorbonne.fr/corpus/critique</w:t>
      </w:r>
      <w:del w:id="12" w:author="OBVIL" w:date="2016-12-01T14:12:00Z">
        <w:r w:rsidR="00D6167B">
          <w:rPr>
            <w:lang w:val="en-US"/>
          </w:rPr>
          <w:delText>//</w:delText>
        </w:r>
      </w:del>
      <w:ins w:id="13" w:author="OBVIL" w:date="2016-12-01T14:12:00Z">
        <w:r>
          <w:rPr>
            <w:lang w:val="en-US"/>
          </w:rPr>
          <w:t>/brunetiere_etudes-critiques-05/</w:t>
        </w:r>
      </w:ins>
    </w:p>
    <w:p w14:paraId="7612DDD8" w14:textId="77777777" w:rsidR="00D6167B" w:rsidRDefault="00D6167B" w:rsidP="00D6167B">
      <w:pPr>
        <w:pStyle w:val="term"/>
        <w:shd w:val="clear" w:color="auto" w:fill="E6E6FF"/>
        <w:rPr>
          <w:del w:id="14" w:author="OBVIL" w:date="2016-12-01T14:12:00Z"/>
        </w:rPr>
      </w:pPr>
      <w:del w:id="15" w:author="OBVIL" w:date="2016-12-01T14:12:00Z">
        <w:r>
          <w:delText xml:space="preserve">source : </w:delText>
        </w:r>
      </w:del>
    </w:p>
    <w:p w14:paraId="4D63DF5E" w14:textId="77777777" w:rsidR="00000A23" w:rsidRPr="00EF0271" w:rsidRDefault="00000A23" w:rsidP="00000A23">
      <w:pPr>
        <w:pStyle w:val="term"/>
        <w:shd w:val="clear" w:color="auto" w:fill="E6E6FF"/>
        <w:rPr>
          <w:ins w:id="16" w:author="OBVIL" w:date="2016-12-01T14:12:00Z"/>
        </w:rPr>
      </w:pPr>
      <w:ins w:id="17" w:author="OBVIL" w:date="2016-12-01T14:12:00Z">
        <w:r>
          <w:t xml:space="preserve">source : Brunetière, Ferdinand (1849-1906), </w:t>
        </w:r>
        <w:r>
          <w:rPr>
            <w:i/>
          </w:rPr>
          <w:t>Études critiques sur l’histoire de la littérature : cinquième série</w:t>
        </w:r>
        <w:r>
          <w:t xml:space="preserve"> [1893], 4</w:t>
        </w:r>
        <w:r w:rsidRPr="006364A0">
          <w:rPr>
            <w:vertAlign w:val="superscript"/>
          </w:rPr>
          <w:t>e</w:t>
        </w:r>
        <w:r>
          <w:t xml:space="preserve"> éd., Paris, Hachette et Cie, 1911, 300 p. Source : </w:t>
        </w:r>
        <w:r w:rsidR="00DA7839">
          <w:fldChar w:fldCharType="begin"/>
        </w:r>
        <w:r w:rsidR="00DA7839">
          <w:instrText xml:space="preserve"> HYPERLINK "http://gallica.bnf.fr/ark:/12148/bpt6k4921t" </w:instrText>
        </w:r>
        <w:r w:rsidR="00DA7839">
          <w:fldChar w:fldCharType="separate"/>
        </w:r>
        <w:r w:rsidRPr="00EF0271">
          <w:rPr>
            <w:rStyle w:val="Lienhypertexte"/>
          </w:rPr>
          <w:t>Gallica</w:t>
        </w:r>
        <w:r w:rsidR="00DA7839">
          <w:rPr>
            <w:rStyle w:val="Lienhypertexte"/>
          </w:rPr>
          <w:fldChar w:fldCharType="end"/>
        </w:r>
        <w:r>
          <w:t>.</w:t>
        </w:r>
      </w:ins>
    </w:p>
    <w:p w14:paraId="0B7CEB0C" w14:textId="77777777" w:rsidR="00000A23" w:rsidRDefault="00000A23" w:rsidP="00000A23">
      <w:pPr>
        <w:pStyle w:val="term"/>
        <w:shd w:val="clear" w:color="auto" w:fill="E6E6FF"/>
      </w:pPr>
      <w:r>
        <w:t xml:space="preserve">created : </w:t>
      </w:r>
      <w:ins w:id="18" w:author="OBVIL" w:date="2016-12-01T14:12:00Z">
        <w:r>
          <w:t>1893</w:t>
        </w:r>
      </w:ins>
    </w:p>
    <w:p w14:paraId="5251F34A" w14:textId="77777777" w:rsidR="00000A23" w:rsidRDefault="00000A23" w:rsidP="00000A23">
      <w:pPr>
        <w:pStyle w:val="term"/>
        <w:shd w:val="clear" w:color="auto" w:fill="E6E6FF"/>
      </w:pPr>
      <w:r>
        <w:t>language : fre</w:t>
      </w:r>
    </w:p>
    <w:p w14:paraId="4CD5989C" w14:textId="77777777" w:rsidR="00CB410B" w:rsidRPr="00CB410B" w:rsidRDefault="00170A5B" w:rsidP="00CB410B">
      <w:pPr>
        <w:pStyle w:val="Corpsdetexte"/>
        <w:spacing w:afterLines="120" w:after="288"/>
        <w:rPr>
          <w:del w:id="19" w:author="OBVIL" w:date="2016-12-01T14:12:00Z"/>
        </w:rPr>
      </w:pPr>
      <w:bookmarkStart w:id="20" w:name="bookmark3"/>
      <w:bookmarkEnd w:id="20"/>
      <w:del w:id="21" w:author="OBVIL" w:date="2016-12-01T14:12:00Z">
        <w:r w:rsidRPr="00CB410B">
          <w:delText xml:space="preserve"> ÉTUDES CRITIQUES</w:delText>
        </w:r>
        <w:r w:rsidR="00CB410B">
          <w:delText xml:space="preserve"> </w:delText>
        </w:r>
        <w:r w:rsidRPr="00CB410B">
          <w:delText>SUR L’HISTOIRE DE LA</w:delText>
        </w:r>
        <w:r w:rsidR="00CB410B">
          <w:delText xml:space="preserve"> </w:delText>
        </w:r>
        <w:r w:rsidRPr="00CB410B">
          <w:delText>LITTÉRATURE FRANÇAISE</w:delText>
        </w:r>
      </w:del>
    </w:p>
    <w:p w14:paraId="394C7D4D" w14:textId="77777777" w:rsidR="00CB410B" w:rsidRPr="00CB410B" w:rsidRDefault="00170A5B" w:rsidP="00CB410B">
      <w:pPr>
        <w:pStyle w:val="Corpsdetexte"/>
        <w:spacing w:afterLines="120" w:after="288"/>
        <w:rPr>
          <w:del w:id="22" w:author="OBVIL" w:date="2016-12-01T14:12:00Z"/>
        </w:rPr>
      </w:pPr>
      <w:del w:id="23" w:author="OBVIL" w:date="2016-12-01T14:12:00Z">
        <w:r w:rsidRPr="00CB410B">
          <w:delText>PAR</w:delText>
        </w:r>
        <w:r w:rsidR="00CB410B">
          <w:delText xml:space="preserve"> </w:delText>
        </w:r>
        <w:r w:rsidRPr="00CB410B">
          <w:delText>FERDINAND BRUNETIÈRE</w:delText>
        </w:r>
        <w:r w:rsidR="00CB410B">
          <w:delText xml:space="preserve"> </w:delText>
        </w:r>
        <w:r w:rsidRPr="00CB410B">
          <w:delText>DE L’ACADÉMIE FRANÇAISE</w:delText>
        </w:r>
        <w:r w:rsidR="00CB410B">
          <w:delText xml:space="preserve"> </w:delText>
        </w:r>
        <w:r w:rsidRPr="00CB410B">
          <w:delText>CINQUIÈME SÉRIE</w:delText>
        </w:r>
      </w:del>
    </w:p>
    <w:p w14:paraId="2CEF461C" w14:textId="77777777" w:rsidR="00CB410B" w:rsidRPr="00CB410B" w:rsidRDefault="00186210" w:rsidP="00186210">
      <w:pPr>
        <w:pStyle w:val="Titre1"/>
      </w:pPr>
      <w:r w:rsidRPr="00CB410B">
        <w:t>La</w:t>
      </w:r>
      <w:r>
        <w:t xml:space="preserve"> </w:t>
      </w:r>
      <w:bookmarkStart w:id="24" w:name="bookmark5"/>
      <w:bookmarkEnd w:id="24"/>
      <w:r>
        <w:t>réforme de Malherb</w:t>
      </w:r>
      <w:r w:rsidRPr="00CB410B">
        <w:t>e</w:t>
      </w:r>
      <w:r>
        <w:t xml:space="preserve"> et l</w:t>
      </w:r>
      <w:r w:rsidRPr="00CB410B">
        <w:t>’</w:t>
      </w:r>
      <w:r>
        <w:t>évolution des genr</w:t>
      </w:r>
      <w:r w:rsidRPr="00CB410B">
        <w:t>es</w:t>
      </w:r>
    </w:p>
    <w:p w14:paraId="72616D0C" w14:textId="0F07ED5C" w:rsidR="00CB410B" w:rsidRPr="00DA7839" w:rsidRDefault="00170A5B" w:rsidP="00000A23">
      <w:pPr>
        <w:pStyle w:val="Corpsdetexte"/>
        <w:pPrChange w:id="25" w:author="OBVIL" w:date="2016-12-01T14:12:00Z">
          <w:pPr>
            <w:pStyle w:val="Corpsdetexte"/>
            <w:spacing w:afterLines="120" w:after="288"/>
            <w:ind w:firstLine="240"/>
            <w:jc w:val="both"/>
          </w:pPr>
        </w:pPrChange>
      </w:pPr>
      <w:r w:rsidRPr="00DA7839">
        <w:t>Lorsque l</w:t>
      </w:r>
      <w:r w:rsidR="00CB410B" w:rsidRPr="00DA7839">
        <w:t>’</w:t>
      </w:r>
      <w:r w:rsidRPr="00DA7839">
        <w:t xml:space="preserve">on </w:t>
      </w:r>
      <w:r w:rsidR="00186210" w:rsidRPr="00DA7839">
        <w:t>dit</w:t>
      </w:r>
      <w:r w:rsidRPr="00DA7839">
        <w:t xml:space="preserve"> que, dans l</w:t>
      </w:r>
      <w:r w:rsidR="00CB410B" w:rsidRPr="00DA7839">
        <w:t>’</w:t>
      </w:r>
      <w:r w:rsidR="00186210" w:rsidRPr="00DA7839">
        <w:t>histoire de</w:t>
      </w:r>
      <w:r w:rsidRPr="00DA7839">
        <w:t xml:space="preserve"> la littérature et de l’art, comme dans la nature même, les genres, sous l</w:t>
      </w:r>
      <w:r w:rsidR="00CB410B" w:rsidRPr="00DA7839">
        <w:t>’</w:t>
      </w:r>
      <w:r w:rsidR="00186210" w:rsidRPr="00DA7839">
        <w:t>influence de causes qui ne diffèrent</w:t>
      </w:r>
      <w:r w:rsidRPr="00DA7839">
        <w:t xml:space="preserve"> pas beaucoup de ce que l</w:t>
      </w:r>
      <w:r w:rsidR="00CB410B" w:rsidRPr="00DA7839">
        <w:t>’</w:t>
      </w:r>
      <w:r w:rsidRPr="00DA7839">
        <w:t xml:space="preserve">on appelle ailleurs des noms de </w:t>
      </w:r>
      <w:r w:rsidRPr="00DA7839">
        <w:rPr>
          <w:i/>
        </w:rPr>
        <w:t>concurrence vitale</w:t>
      </w:r>
      <w:r w:rsidRPr="00DA7839">
        <w:t xml:space="preserve"> et de </w:t>
      </w:r>
      <w:r w:rsidRPr="00DA7839">
        <w:rPr>
          <w:i/>
        </w:rPr>
        <w:t>sélection naturelle</w:t>
      </w:r>
      <w:r w:rsidRPr="00DA7839">
        <w:t>, évoluent et se transforment, il semble à de fort bons esprits que ce ne soit après tout qu</w:t>
      </w:r>
      <w:r w:rsidR="00CB410B" w:rsidRPr="00DA7839">
        <w:t>’</w:t>
      </w:r>
      <w:r w:rsidRPr="00DA7839">
        <w:t>une métaphore ambitieuse, mais non pas l’expression de la réalité des choses, ni même ou seulement le principe d</w:t>
      </w:r>
      <w:r w:rsidR="00CB410B" w:rsidRPr="00DA7839">
        <w:t>’</w:t>
      </w:r>
      <w:r w:rsidRPr="00DA7839">
        <w:t>une méthode féconde. Je suis persuadé, pour ma part, qu</w:t>
      </w:r>
      <w:r w:rsidR="00CB410B" w:rsidRPr="00DA7839">
        <w:t>’</w:t>
      </w:r>
      <w:r w:rsidRPr="00DA7839">
        <w:t>ils ont tort, et à diverses reprises, c’est ce que je me suis efforcé de montrer. Mais, puisqu</w:t>
      </w:r>
      <w:r w:rsidR="00CB410B" w:rsidRPr="00DA7839">
        <w:t>’</w:t>
      </w:r>
      <w:r w:rsidR="00186210" w:rsidRPr="00DA7839">
        <w:t>il n’y a pas de syllog</w:t>
      </w:r>
      <w:r w:rsidRPr="00DA7839">
        <w:t xml:space="preserve">isme </w:t>
      </w:r>
      <w:r w:rsidR="00186210" w:rsidRPr="00DA7839">
        <w:t>fût</w:t>
      </w:r>
      <w:r w:rsidRPr="00DA7839">
        <w:t xml:space="preserve">-il </w:t>
      </w:r>
      <w:r w:rsidR="00186210" w:rsidRPr="00DA7839">
        <w:t>d’Aristote ou de saint Thom</w:t>
      </w:r>
      <w:r w:rsidRPr="00DA7839">
        <w:t>as en</w:t>
      </w:r>
      <w:r w:rsidR="00186210" w:rsidRPr="00DA7839">
        <w:t xml:space="preserve"> </w:t>
      </w:r>
      <w:r w:rsidR="00CB410B" w:rsidRPr="00DA7839">
        <w:t>p</w:t>
      </w:r>
      <w:r w:rsidRPr="00DA7839">
        <w:t xml:space="preserve">ersonne </w:t>
      </w:r>
      <w:r w:rsidR="00B6083B" w:rsidRPr="00DA7839">
        <w:t>—</w:t>
      </w:r>
      <w:del w:id="26" w:author="OBVIL" w:date="2016-12-01T14:12:00Z">
        <w:r w:rsidRPr="00CB410B">
          <w:delText xml:space="preserve"> </w:delText>
        </w:r>
      </w:del>
      <w:ins w:id="27" w:author="OBVIL" w:date="2016-12-01T14:12:00Z">
        <w:r w:rsidR="00B6083B">
          <w:t> </w:t>
        </w:r>
      </w:ins>
      <w:r w:rsidRPr="00DA7839">
        <w:t>dont le pouvoir démonstratif égaie celui d</w:t>
      </w:r>
      <w:r w:rsidR="00CB410B" w:rsidRPr="00DA7839">
        <w:t>’</w:t>
      </w:r>
      <w:r w:rsidR="00186210" w:rsidRPr="00DA7839">
        <w:t>un</w:t>
      </w:r>
      <w:r w:rsidRPr="00DA7839">
        <w:t xml:space="preserve"> bon exemple, bien choisi, bien particulier, bien développé, je suis heureux que deux ou trois publications récentes me procurent aujourd’hui l’occasion d</w:t>
      </w:r>
      <w:r w:rsidR="00CB410B" w:rsidRPr="00DA7839">
        <w:t>’</w:t>
      </w:r>
      <w:r w:rsidRPr="00DA7839">
        <w:t>en étudier l’un des plus instructifs qu</w:t>
      </w:r>
      <w:r w:rsidR="00CB410B" w:rsidRPr="00DA7839">
        <w:t>’</w:t>
      </w:r>
      <w:r w:rsidR="00186210" w:rsidRPr="00DA7839">
        <w:t>il y ait</w:t>
      </w:r>
      <w:r w:rsidRPr="00DA7839">
        <w:t xml:space="preserve"> dans l</w:t>
      </w:r>
      <w:r w:rsidR="00CB410B" w:rsidRPr="00DA7839">
        <w:t>’</w:t>
      </w:r>
      <w:r w:rsidRPr="00DA7839">
        <w:t>histoire entière de notre littérature. Je veux parler de la réforme</w:t>
      </w:r>
      <w:r w:rsidR="00B6083B" w:rsidRPr="00DA7839">
        <w:t xml:space="preserve"> —</w:t>
      </w:r>
      <w:del w:id="28" w:author="OBVIL" w:date="2016-12-01T14:12:00Z">
        <w:r w:rsidRPr="00CB410B">
          <w:delText xml:space="preserve"> </w:delText>
        </w:r>
      </w:del>
      <w:ins w:id="29" w:author="OBVIL" w:date="2016-12-01T14:12:00Z">
        <w:r w:rsidR="00B6083B" w:rsidRPr="00B6083B">
          <w:t> </w:t>
        </w:r>
      </w:ins>
      <w:r w:rsidRPr="00DA7839">
        <w:t>ou plutôt de la transformation</w:t>
      </w:r>
      <w:del w:id="30" w:author="OBVIL" w:date="2016-12-01T14:12:00Z">
        <w:r w:rsidRPr="00CB410B">
          <w:delText xml:space="preserve"> </w:delText>
        </w:r>
      </w:del>
      <w:ins w:id="31" w:author="OBVIL" w:date="2016-12-01T14:12:00Z">
        <w:r w:rsidR="00B6083B">
          <w:t> </w:t>
        </w:r>
      </w:ins>
      <w:r w:rsidR="00B6083B" w:rsidRPr="00DA7839">
        <w:t xml:space="preserve">— </w:t>
      </w:r>
      <w:r w:rsidRPr="00DA7839">
        <w:t>qui s</w:t>
      </w:r>
      <w:r w:rsidR="00CB410B" w:rsidRPr="00DA7839">
        <w:t>’</w:t>
      </w:r>
      <w:r w:rsidRPr="00DA7839">
        <w:t>est</w:t>
      </w:r>
      <w:r w:rsidR="00186210" w:rsidRPr="00DA7839">
        <w:t xml:space="preserve"> opérée dans noire poésie, de 16</w:t>
      </w:r>
      <w:r w:rsidRPr="00DA7839">
        <w:t xml:space="preserve">05 à </w:t>
      </w:r>
      <w:r w:rsidR="00186210" w:rsidRPr="00DA7839">
        <w:t>1630</w:t>
      </w:r>
      <w:r w:rsidRPr="00DA7839">
        <w:t xml:space="preserve"> environ, et à laquelle, depuis deux cent cinquante ou soixante ans passés, on est convenu d’attacher le nom de François de Malherbe.</w:t>
      </w:r>
    </w:p>
    <w:p w14:paraId="1EA14D23" w14:textId="3E29A5C8" w:rsidR="00CB410B" w:rsidRPr="00DA7839" w:rsidRDefault="00170A5B" w:rsidP="00000A23">
      <w:pPr>
        <w:pStyle w:val="Corpsdetexte"/>
        <w:pPrChange w:id="32" w:author="OBVIL" w:date="2016-12-01T14:12:00Z">
          <w:pPr>
            <w:pStyle w:val="Corpsdetexte"/>
            <w:spacing w:afterLines="120" w:after="288"/>
            <w:ind w:firstLine="240"/>
            <w:jc w:val="both"/>
          </w:pPr>
        </w:pPrChange>
      </w:pPr>
      <w:r w:rsidRPr="00DA7839">
        <w:t xml:space="preserve">Il </w:t>
      </w:r>
      <w:r w:rsidR="00186210" w:rsidRPr="00DA7839">
        <w:t>y</w:t>
      </w:r>
      <w:r w:rsidRPr="00DA7839">
        <w:t xml:space="preserve"> en a peu de plus profonde</w:t>
      </w:r>
      <w:r w:rsidR="00CB410B" w:rsidRPr="00DA7839">
        <w:t>s ;</w:t>
      </w:r>
      <w:r w:rsidRPr="00DA7839">
        <w:t xml:space="preserve"> et, jadis, </w:t>
      </w:r>
      <w:r w:rsidR="00186210" w:rsidRPr="00DA7839">
        <w:t>en</w:t>
      </w:r>
      <w:r w:rsidRPr="00DA7839">
        <w:t xml:space="preserve"> avançant </w:t>
      </w:r>
      <w:r w:rsidR="00CB410B" w:rsidRPr="00B6083B">
        <w:rPr>
          <w:rStyle w:val="quotec"/>
          <w:rPrChange w:id="33" w:author="OBVIL" w:date="2016-12-01T14:12:00Z">
            <w:rPr>
              <w:rFonts w:ascii="Times New Roman" w:hAnsi="Times New Roman"/>
            </w:rPr>
          </w:rPrChange>
        </w:rPr>
        <w:t>« </w:t>
      </w:r>
      <w:r w:rsidR="00186210" w:rsidRPr="00B6083B">
        <w:rPr>
          <w:rStyle w:val="quotec"/>
          <w:rPrChange w:id="34" w:author="OBVIL" w:date="2016-12-01T14:12:00Z">
            <w:rPr>
              <w:rFonts w:ascii="Times New Roman" w:hAnsi="Times New Roman"/>
            </w:rPr>
          </w:rPrChange>
        </w:rPr>
        <w:t>qu’elle avait à sa date inf</w:t>
      </w:r>
      <w:r w:rsidR="00B6083B" w:rsidRPr="00B6083B">
        <w:rPr>
          <w:rStyle w:val="quotec"/>
          <w:rPrChange w:id="35" w:author="OBVIL" w:date="2016-12-01T14:12:00Z">
            <w:rPr>
              <w:rFonts w:ascii="Times New Roman" w:hAnsi="Times New Roman"/>
            </w:rPr>
          </w:rPrChange>
        </w:rPr>
        <w:t xml:space="preserve">lué non </w:t>
      </w:r>
      <w:del w:id="36" w:author="OBVIL" w:date="2016-12-01T14:12:00Z">
        <w:r w:rsidRPr="00CB410B">
          <w:delText>Seulement</w:delText>
        </w:r>
      </w:del>
      <w:ins w:id="37" w:author="OBVIL" w:date="2016-12-01T14:12:00Z">
        <w:r w:rsidR="00B6083B" w:rsidRPr="00B6083B">
          <w:rPr>
            <w:rStyle w:val="quotec"/>
          </w:rPr>
          <w:t>s</w:t>
        </w:r>
        <w:r w:rsidRPr="00B6083B">
          <w:rPr>
            <w:rStyle w:val="quotec"/>
          </w:rPr>
          <w:t>eulement</w:t>
        </w:r>
      </w:ins>
      <w:r w:rsidRPr="00B6083B">
        <w:rPr>
          <w:rStyle w:val="quotec"/>
          <w:rPrChange w:id="38" w:author="OBVIL" w:date="2016-12-01T14:12:00Z">
            <w:rPr>
              <w:rFonts w:ascii="Times New Roman" w:hAnsi="Times New Roman"/>
            </w:rPr>
          </w:rPrChange>
        </w:rPr>
        <w:t xml:space="preserve"> sur la poésie, mais sur la prose, sur ses destinées futures, et sur toute la direction nouvelle du langage</w:t>
      </w:r>
      <w:r w:rsidR="00CB410B" w:rsidRPr="00B6083B">
        <w:rPr>
          <w:rStyle w:val="quotec"/>
          <w:rPrChange w:id="39" w:author="OBVIL" w:date="2016-12-01T14:12:00Z">
            <w:rPr>
              <w:rFonts w:ascii="Times New Roman" w:hAnsi="Times New Roman"/>
            </w:rPr>
          </w:rPrChange>
        </w:rPr>
        <w:t> »</w:t>
      </w:r>
      <w:r w:rsidRPr="00DA7839">
        <w:t>, Sainte-Beuve n’en a pas exagéré l’importance. Mais je crains qu’il n</w:t>
      </w:r>
      <w:r w:rsidR="00CB410B" w:rsidRPr="00DA7839">
        <w:t>’</w:t>
      </w:r>
      <w:r w:rsidRPr="00DA7839">
        <w:t>en ait peut-être méconnu le vrai caractère, en faisant de Malherbe une façon de grand poète, ou tout au moins le principal ouvrier, si je puis ainsi dire, d</w:t>
      </w:r>
      <w:r w:rsidR="00CB410B" w:rsidRPr="00DA7839">
        <w:t>’</w:t>
      </w:r>
      <w:r w:rsidRPr="00DA7839">
        <w:t>un mouvement dont je crois, au contraire, que les causes le dépassent lui-même de toutes les manières.</w:t>
      </w:r>
    </w:p>
    <w:p w14:paraId="2D190139" w14:textId="588993B2" w:rsidR="00CB410B" w:rsidRPr="00DA7839" w:rsidRDefault="00170A5B" w:rsidP="00000A23">
      <w:pPr>
        <w:pStyle w:val="Corpsdetexte"/>
        <w:pPrChange w:id="40" w:author="OBVIL" w:date="2016-12-01T14:12:00Z">
          <w:pPr>
            <w:pStyle w:val="Corpsdetexte"/>
            <w:spacing w:afterLines="120" w:after="288"/>
            <w:ind w:firstLine="240"/>
            <w:jc w:val="both"/>
          </w:pPr>
        </w:pPrChange>
      </w:pPr>
      <w:r w:rsidRPr="00DA7839">
        <w:t>Ce sont</w:t>
      </w:r>
      <w:r w:rsidR="00186210" w:rsidRPr="00DA7839">
        <w:t xml:space="preserve"> quelques-unes de ces causes qu</w:t>
      </w:r>
      <w:r w:rsidRPr="00DA7839">
        <w:t xml:space="preserve">e je voudrais essayer de mettre en lumière, les plus générales, celles qui se lient le plus </w:t>
      </w:r>
      <w:r w:rsidR="00186210" w:rsidRPr="00DA7839">
        <w:t>étroitement</w:t>
      </w:r>
      <w:r w:rsidRPr="00DA7839">
        <w:t xml:space="preserve"> à la </w:t>
      </w:r>
      <w:r w:rsidR="00186210" w:rsidRPr="00DA7839">
        <w:t>définition</w:t>
      </w:r>
      <w:r w:rsidRPr="00DA7839">
        <w:t xml:space="preserve"> du génie national et classique,</w:t>
      </w:r>
      <w:r w:rsidR="00186210" w:rsidRPr="00DA7839">
        <w:t xml:space="preserve"> en m’aidant pour cela de la récente édi</w:t>
      </w:r>
      <w:r w:rsidRPr="00DA7839">
        <w:t xml:space="preserve">tion des </w:t>
      </w:r>
      <w:r w:rsidR="00186210" w:rsidRPr="00DA7839">
        <w:rPr>
          <w:i/>
        </w:rPr>
        <w:t>Œuvre</w:t>
      </w:r>
      <w:r w:rsidR="00186210" w:rsidRPr="00DA7839">
        <w:t xml:space="preserve">s </w:t>
      </w:r>
      <w:r w:rsidR="00186210" w:rsidRPr="00DA7839">
        <w:rPr>
          <w:i/>
        </w:rPr>
        <w:t>poétiques</w:t>
      </w:r>
      <w:r w:rsidRPr="00DA7839">
        <w:rPr>
          <w:i/>
        </w:rPr>
        <w:t xml:space="preserve"> de </w:t>
      </w:r>
      <w:r w:rsidR="00186210" w:rsidRPr="00DA7839">
        <w:rPr>
          <w:i/>
        </w:rPr>
        <w:t>Bertaut</w:t>
      </w:r>
      <w:r w:rsidRPr="00B6083B">
        <w:rPr>
          <w:rPrChange w:id="41" w:author="OBVIL" w:date="2016-12-01T14:12:00Z">
            <w:rPr>
              <w:rFonts w:ascii="Times New Roman" w:hAnsi="Times New Roman"/>
              <w:i/>
            </w:rPr>
          </w:rPrChange>
        </w:rPr>
        <w:t>,</w:t>
      </w:r>
      <w:r w:rsidRPr="00DA7839">
        <w:t xml:space="preserve"> donnée par </w:t>
      </w:r>
      <w:r w:rsidR="00B6083B" w:rsidRPr="00DA7839">
        <w:t>M.</w:t>
      </w:r>
      <w:del w:id="42" w:author="OBVIL" w:date="2016-12-01T14:12:00Z">
        <w:r w:rsidRPr="00CB410B">
          <w:delText xml:space="preserve"> </w:delText>
        </w:r>
      </w:del>
      <w:ins w:id="43" w:author="OBVIL" w:date="2016-12-01T14:12:00Z">
        <w:r w:rsidR="00B6083B">
          <w:t> </w:t>
        </w:r>
      </w:ins>
      <w:r w:rsidRPr="00DA7839">
        <w:t xml:space="preserve">Adolphe </w:t>
      </w:r>
      <w:del w:id="44" w:author="OBVIL" w:date="2016-12-01T14:12:00Z">
        <w:r w:rsidRPr="00CB410B">
          <w:delText>Chenevière</w:delText>
        </w:r>
      </w:del>
      <w:ins w:id="45" w:author="OBVIL" w:date="2016-12-01T14:12:00Z">
        <w:r w:rsidR="00B6083B" w:rsidRPr="00CB410B">
          <w:t>Chènevière</w:t>
        </w:r>
      </w:ins>
      <w:r w:rsidRPr="00DA7839">
        <w:t xml:space="preserve"> dans la </w:t>
      </w:r>
      <w:r w:rsidR="00186210" w:rsidRPr="00DA7839">
        <w:rPr>
          <w:i/>
        </w:rPr>
        <w:t>Bibliothèque</w:t>
      </w:r>
      <w:r w:rsidRPr="00DA7839">
        <w:rPr>
          <w:i/>
        </w:rPr>
        <w:t xml:space="preserve"> </w:t>
      </w:r>
      <w:r w:rsidR="00186210" w:rsidRPr="00DA7839">
        <w:rPr>
          <w:i/>
        </w:rPr>
        <w:t>elzévirienne</w:t>
      </w:r>
      <w:r w:rsidRPr="00DA7839">
        <w:t xml:space="preserve"> du </w:t>
      </w:r>
      <w:r w:rsidRPr="00DA7839">
        <w:rPr>
          <w:i/>
        </w:rPr>
        <w:t>Malherbe</w:t>
      </w:r>
      <w:r w:rsidR="00186210" w:rsidRPr="00B6083B">
        <w:rPr>
          <w:rPrChange w:id="46" w:author="OBVIL" w:date="2016-12-01T14:12:00Z">
            <w:rPr>
              <w:rFonts w:ascii="Times New Roman" w:hAnsi="Times New Roman"/>
              <w:i/>
            </w:rPr>
          </w:rPrChange>
        </w:rPr>
        <w:t> ;</w:t>
      </w:r>
      <w:r w:rsidRPr="00DA7839">
        <w:t xml:space="preserve"> de </w:t>
      </w:r>
      <w:r w:rsidR="00B6083B" w:rsidRPr="00DA7839">
        <w:t>M.</w:t>
      </w:r>
      <w:del w:id="47" w:author="OBVIL" w:date="2016-12-01T14:12:00Z">
        <w:r w:rsidRPr="00CB410B">
          <w:delText xml:space="preserve"> </w:delText>
        </w:r>
      </w:del>
      <w:ins w:id="48" w:author="OBVIL" w:date="2016-12-01T14:12:00Z">
        <w:r w:rsidR="00B6083B">
          <w:t> </w:t>
        </w:r>
      </w:ins>
      <w:r w:rsidR="00186210" w:rsidRPr="00DA7839">
        <w:t>Gustave</w:t>
      </w:r>
      <w:r w:rsidRPr="00DA7839">
        <w:t xml:space="preserve"> Allai</w:t>
      </w:r>
      <w:r w:rsidR="00CB410B" w:rsidRPr="00DA7839">
        <w:t>s ;</w:t>
      </w:r>
      <w:r w:rsidRPr="00DA7839">
        <w:t xml:space="preserve"> et surtout du livre très savant, très intéressant </w:t>
      </w:r>
      <w:r w:rsidR="00186210" w:rsidRPr="00DA7839">
        <w:t>et</w:t>
      </w:r>
      <w:r w:rsidRPr="00DA7839">
        <w:t xml:space="preserve"> excellent de </w:t>
      </w:r>
      <w:r w:rsidR="00B6083B" w:rsidRPr="00DA7839">
        <w:t>M.</w:t>
      </w:r>
      <w:del w:id="49" w:author="OBVIL" w:date="2016-12-01T14:12:00Z">
        <w:r w:rsidRPr="00CB410B">
          <w:delText xml:space="preserve"> </w:delText>
        </w:r>
      </w:del>
      <w:ins w:id="50" w:author="OBVIL" w:date="2016-12-01T14:12:00Z">
        <w:r w:rsidR="00B6083B">
          <w:t> </w:t>
        </w:r>
      </w:ins>
      <w:r w:rsidRPr="00DA7839">
        <w:t xml:space="preserve">Ferdinand Brunot sur </w:t>
      </w:r>
      <w:r w:rsidR="00186210" w:rsidRPr="00DA7839">
        <w:rPr>
          <w:i/>
        </w:rPr>
        <w:t>la Doctrine</w:t>
      </w:r>
      <w:r w:rsidRPr="00DA7839">
        <w:rPr>
          <w:i/>
        </w:rPr>
        <w:t xml:space="preserve"> de Malherbe</w:t>
      </w:r>
      <w:r w:rsidRPr="00B6083B">
        <w:rPr>
          <w:rPrChange w:id="51" w:author="OBVIL" w:date="2016-12-01T14:12:00Z">
            <w:rPr>
              <w:rFonts w:ascii="Times New Roman" w:hAnsi="Times New Roman"/>
              <w:i/>
            </w:rPr>
          </w:rPrChange>
        </w:rPr>
        <w:t>.</w:t>
      </w:r>
      <w:r w:rsidRPr="00DA7839">
        <w:t xml:space="preserve"> Si j</w:t>
      </w:r>
      <w:r w:rsidR="00CB410B" w:rsidRPr="00DA7839">
        <w:t>’</w:t>
      </w:r>
      <w:r w:rsidRPr="00DA7839">
        <w:t>y réussissais, j</w:t>
      </w:r>
      <w:r w:rsidR="00CB410B" w:rsidRPr="00DA7839">
        <w:t>’</w:t>
      </w:r>
      <w:r w:rsidRPr="00DA7839">
        <w:t>aurais réussi à montrer, je crois</w:t>
      </w:r>
      <w:r w:rsidR="00CB410B" w:rsidRPr="00DA7839">
        <w:t>,</w:t>
      </w:r>
      <w:r w:rsidR="00B6083B" w:rsidRPr="00DA7839">
        <w:t xml:space="preserve"> — </w:t>
      </w:r>
      <w:r w:rsidRPr="00DA7839">
        <w:t>comment un genre littéraire dépérit pour avoir voulu se développer dans un milieu qui n</w:t>
      </w:r>
      <w:r w:rsidR="00CB410B" w:rsidRPr="00DA7839">
        <w:t>’</w:t>
      </w:r>
      <w:r w:rsidRPr="00DA7839">
        <w:t>était pas fait pour lu</w:t>
      </w:r>
      <w:r w:rsidR="00CB410B" w:rsidRPr="00DA7839">
        <w:t>i ;</w:t>
      </w:r>
      <w:r w:rsidR="00B6083B" w:rsidRPr="00DA7839">
        <w:t xml:space="preserve"> — </w:t>
      </w:r>
      <w:r w:rsidRPr="00DA7839">
        <w:t>comment, s</w:t>
      </w:r>
      <w:r w:rsidR="00CB410B" w:rsidRPr="00DA7839">
        <w:t>’</w:t>
      </w:r>
      <w:r w:rsidRPr="00DA7839">
        <w:t>il ne meurt pas d’abord de cette expérience, il lui faut alors, pour continuer de vivre, échanger un à un ses caractères essentiels contre de nouveaux, plus appropriés, mieux adaptés, comme l</w:t>
      </w:r>
      <w:r w:rsidR="00CB410B" w:rsidRPr="00DA7839">
        <w:t>’</w:t>
      </w:r>
      <w:r w:rsidRPr="00DA7839">
        <w:t>on dit, à ce milieu mêm</w:t>
      </w:r>
      <w:r w:rsidR="00CB410B" w:rsidRPr="00DA7839">
        <w:t>e ;</w:t>
      </w:r>
      <w:r w:rsidR="00B6083B" w:rsidRPr="00DA7839">
        <w:t xml:space="preserve"> — </w:t>
      </w:r>
      <w:r w:rsidRPr="00DA7839">
        <w:t>et comment enfin, quand la somme de ces caractères arrive à surpasser celle des anciens, le genre, ayant changé de nature, doit aussi changer de nom.</w:t>
      </w:r>
    </w:p>
    <w:p w14:paraId="3350A274" w14:textId="77777777" w:rsidR="00CB410B" w:rsidRPr="00CB410B" w:rsidRDefault="00170A5B" w:rsidP="00186210">
      <w:pPr>
        <w:pStyle w:val="Titre2"/>
      </w:pPr>
      <w:bookmarkStart w:id="52" w:name="bookmark6"/>
      <w:bookmarkEnd w:id="52"/>
      <w:r w:rsidRPr="00CB410B">
        <w:t>I</w:t>
      </w:r>
    </w:p>
    <w:p w14:paraId="3774FF34" w14:textId="1D5AAC74" w:rsidR="00CB410B" w:rsidRPr="00DA7839" w:rsidRDefault="00170A5B" w:rsidP="00000A23">
      <w:pPr>
        <w:pStyle w:val="Corpsdetexte"/>
        <w:pPrChange w:id="53" w:author="OBVIL" w:date="2016-12-01T14:12:00Z">
          <w:pPr>
            <w:pStyle w:val="Corpsdetexte"/>
            <w:spacing w:afterLines="120" w:after="288"/>
            <w:ind w:firstLine="240"/>
            <w:jc w:val="both"/>
          </w:pPr>
        </w:pPrChange>
      </w:pPr>
      <w:r w:rsidRPr="00DA7839">
        <w:t>Écartons avant tout un élément d</w:t>
      </w:r>
      <w:r w:rsidR="00CB410B" w:rsidRPr="00DA7839">
        <w:t>’</w:t>
      </w:r>
      <w:r w:rsidRPr="00DA7839">
        <w:t xml:space="preserve">erreur, et ne croyons pas, en dépit de Sainte-Beuve, que Malherbe lui-même ait débuté </w:t>
      </w:r>
      <w:r w:rsidR="00CB410B" w:rsidRPr="00B6083B">
        <w:rPr>
          <w:rStyle w:val="quotec"/>
          <w:rPrChange w:id="54" w:author="OBVIL" w:date="2016-12-01T14:12:00Z">
            <w:rPr>
              <w:rFonts w:ascii="Times New Roman" w:hAnsi="Times New Roman"/>
            </w:rPr>
          </w:rPrChange>
        </w:rPr>
        <w:t>« </w:t>
      </w:r>
      <w:r w:rsidRPr="00B6083B">
        <w:rPr>
          <w:rStyle w:val="quotec"/>
          <w:rPrChange w:id="55" w:author="OBVIL" w:date="2016-12-01T14:12:00Z">
            <w:rPr>
              <w:rFonts w:ascii="Times New Roman" w:hAnsi="Times New Roman"/>
            </w:rPr>
          </w:rPrChange>
        </w:rPr>
        <w:t>par une disposition, par u</w:t>
      </w:r>
      <w:r w:rsidR="003D3953" w:rsidRPr="00B6083B">
        <w:rPr>
          <w:rStyle w:val="quotec"/>
          <w:rPrChange w:id="56" w:author="OBVIL" w:date="2016-12-01T14:12:00Z">
            <w:rPr>
              <w:rFonts w:ascii="Times New Roman" w:hAnsi="Times New Roman"/>
            </w:rPr>
          </w:rPrChange>
        </w:rPr>
        <w:t>ne inspiration en quelque sorte</w:t>
      </w:r>
      <w:r w:rsidRPr="00B6083B">
        <w:rPr>
          <w:rStyle w:val="quotec"/>
          <w:rPrChange w:id="57" w:author="OBVIL" w:date="2016-12-01T14:12:00Z">
            <w:rPr>
              <w:rFonts w:ascii="Times New Roman" w:hAnsi="Times New Roman"/>
            </w:rPr>
          </w:rPrChange>
        </w:rPr>
        <w:t xml:space="preserve"> négative, par le mépr</w:t>
      </w:r>
      <w:r w:rsidR="00B6083B" w:rsidRPr="00B6083B">
        <w:rPr>
          <w:rStyle w:val="quotec"/>
          <w:rPrChange w:id="58" w:author="OBVIL" w:date="2016-12-01T14:12:00Z">
            <w:rPr>
              <w:rFonts w:ascii="Times New Roman" w:hAnsi="Times New Roman"/>
            </w:rPr>
          </w:rPrChange>
        </w:rPr>
        <w:t>is de ce qui avait précédé chez</w:t>
      </w:r>
      <w:del w:id="59" w:author="OBVIL" w:date="2016-12-01T14:12:00Z">
        <w:r w:rsidRPr="00CB410B">
          <w:delText>,</w:delText>
        </w:r>
      </w:del>
      <w:r w:rsidRPr="00B6083B">
        <w:rPr>
          <w:rStyle w:val="quotec"/>
          <w:rPrChange w:id="60" w:author="OBVIL" w:date="2016-12-01T14:12:00Z">
            <w:rPr>
              <w:rFonts w:ascii="Times New Roman" w:hAnsi="Times New Roman"/>
            </w:rPr>
          </w:rPrChange>
        </w:rPr>
        <w:t xml:space="preserve"> nous en poésie</w:t>
      </w:r>
      <w:r w:rsidR="00CB410B" w:rsidRPr="00B6083B">
        <w:rPr>
          <w:rStyle w:val="quotec"/>
          <w:rPrChange w:id="61" w:author="OBVIL" w:date="2016-12-01T14:12:00Z">
            <w:rPr>
              <w:rFonts w:ascii="Times New Roman" w:hAnsi="Times New Roman"/>
            </w:rPr>
          </w:rPrChange>
        </w:rPr>
        <w:t> »</w:t>
      </w:r>
      <w:r w:rsidRPr="00DA7839">
        <w:t>. Rien ne se crée de rien, en histoire ou en littérature, mais aussi rien ne se perd. De même donc qu</w:t>
      </w:r>
      <w:r w:rsidR="00CB410B" w:rsidRPr="00DA7839">
        <w:t>’</w:t>
      </w:r>
      <w:r w:rsidRPr="00DA7839">
        <w:t>il y a dans Ro</w:t>
      </w:r>
      <w:r w:rsidR="003D3953" w:rsidRPr="00DA7839">
        <w:t xml:space="preserve">nsard quelque chose de ce Marot </w:t>
      </w:r>
      <w:r w:rsidRPr="00DA7839">
        <w:t>et de ce Mellin de Saint-</w:t>
      </w:r>
      <w:del w:id="62" w:author="OBVIL" w:date="2016-12-01T14:12:00Z">
        <w:r w:rsidR="0061604E">
          <w:delText>Cela</w:delText>
        </w:r>
        <w:r w:rsidRPr="00CB410B">
          <w:delText>is</w:delText>
        </w:r>
      </w:del>
      <w:ins w:id="63" w:author="OBVIL" w:date="2016-12-01T14:12:00Z">
        <w:r w:rsidR="00B6083B">
          <w:t>G</w:t>
        </w:r>
        <w:r w:rsidR="0061604E">
          <w:t>ela</w:t>
        </w:r>
        <w:r w:rsidRPr="00CB410B">
          <w:t>is</w:t>
        </w:r>
      </w:ins>
      <w:r w:rsidRPr="00DA7839">
        <w:t xml:space="preserve"> que, des hauteurs de son pindarisme, il avait cru précipiter dans l</w:t>
      </w:r>
      <w:r w:rsidR="00CB410B" w:rsidRPr="00DA7839">
        <w:t>’</w:t>
      </w:r>
      <w:r w:rsidRPr="00DA7839">
        <w:t>éternel oubli, de même il y a quelque chose de Ronsard dans Malherbe, et premièrement, la prétention ou le projet de fondre ensemble, dans une forme à peu près française, l’imitation de l’antique et celle de l’Italie.</w:t>
      </w:r>
    </w:p>
    <w:p w14:paraId="1E6F372C" w14:textId="77777777" w:rsidR="00CB410B" w:rsidRPr="00CB410B" w:rsidRDefault="00170A5B" w:rsidP="003D3953">
      <w:pPr>
        <w:pStyle w:val="quotel"/>
      </w:pPr>
      <w:r w:rsidRPr="00CB410B">
        <w:t>Le guerrier qui, brûlant, dans les cieux se rendit,</w:t>
      </w:r>
    </w:p>
    <w:p w14:paraId="2BA45F30" w14:textId="77777777" w:rsidR="003D3953" w:rsidRDefault="003D3953" w:rsidP="003D3953">
      <w:pPr>
        <w:pStyle w:val="quotel"/>
      </w:pPr>
      <w:r>
        <w:t>D</w:t>
      </w:r>
      <w:r w:rsidR="00170A5B" w:rsidRPr="00CB410B">
        <w:t>e monstres et de maux dépeupla tout le monde,</w:t>
      </w:r>
    </w:p>
    <w:p w14:paraId="5BE483DC" w14:textId="3A96A6F9" w:rsidR="00CB410B" w:rsidRPr="00CB410B" w:rsidRDefault="00170A5B" w:rsidP="003D3953">
      <w:pPr>
        <w:pStyle w:val="quotel"/>
      </w:pPr>
      <w:del w:id="64" w:author="OBVIL" w:date="2016-12-01T14:12:00Z">
        <w:r w:rsidRPr="00CB410B">
          <w:delText xml:space="preserve"> </w:delText>
        </w:r>
      </w:del>
      <w:r w:rsidRPr="00CB410B">
        <w:t>Arracha d’un taureau la torche vagabonde,</w:t>
      </w:r>
    </w:p>
    <w:p w14:paraId="68A37D70" w14:textId="77777777" w:rsidR="00CB410B" w:rsidRPr="00CB410B" w:rsidRDefault="00170A5B" w:rsidP="003D3953">
      <w:pPr>
        <w:pStyle w:val="quotel"/>
      </w:pPr>
      <w:r w:rsidRPr="00CB410B">
        <w:t>Et sans vie, à ses pieds, un lion étendi</w:t>
      </w:r>
      <w:r w:rsidR="00CB410B" w:rsidRPr="00CB410B">
        <w:t>t :</w:t>
      </w:r>
    </w:p>
    <w:p w14:paraId="63102ED1" w14:textId="77777777" w:rsidR="00CB410B" w:rsidRPr="00CB410B" w:rsidRDefault="00170A5B" w:rsidP="003D3953">
      <w:pPr>
        <w:pStyle w:val="quotel"/>
      </w:pPr>
      <w:r w:rsidRPr="00CB410B">
        <w:t>Antée dessous lui la poussière mordit.</w:t>
      </w:r>
    </w:p>
    <w:p w14:paraId="7EE0EECC" w14:textId="77777777" w:rsidR="00CB410B" w:rsidRPr="00CB410B" w:rsidRDefault="00170A5B" w:rsidP="003D3953">
      <w:pPr>
        <w:pStyle w:val="quotel"/>
      </w:pPr>
      <w:r w:rsidRPr="00CB410B">
        <w:t>Inégal à sa force à nulle autre seconde,</w:t>
      </w:r>
    </w:p>
    <w:p w14:paraId="16361760" w14:textId="77777777" w:rsidR="00CB410B" w:rsidRPr="00CB410B" w:rsidRDefault="00170A5B" w:rsidP="003D3953">
      <w:pPr>
        <w:pStyle w:val="quotel"/>
      </w:pPr>
      <w:r w:rsidRPr="00CB410B">
        <w:t>Et l</w:t>
      </w:r>
      <w:r w:rsidR="00CB410B" w:rsidRPr="00CB410B">
        <w:t>’</w:t>
      </w:r>
      <w:r w:rsidRPr="00CB410B">
        <w:t>Hydre, si souvent à renaître féconde,</w:t>
      </w:r>
    </w:p>
    <w:p w14:paraId="342B7CBE" w14:textId="40906736" w:rsidR="00CB410B" w:rsidRPr="00CB410B" w:rsidRDefault="00170A5B" w:rsidP="003D3953">
      <w:pPr>
        <w:pStyle w:val="quotel"/>
      </w:pPr>
      <w:r w:rsidRPr="00CB410B">
        <w:t>Par un coup de sa main les sept tètes perdit</w:t>
      </w:r>
      <w:del w:id="65" w:author="OBVIL" w:date="2016-12-01T14:12:00Z">
        <w:r w:rsidRPr="00CB410B">
          <w:delText>....</w:delText>
        </w:r>
      </w:del>
      <w:ins w:id="66" w:author="OBVIL" w:date="2016-12-01T14:12:00Z">
        <w:r w:rsidR="00B6083B" w:rsidRPr="00B6083B">
          <w:t>…</w:t>
        </w:r>
      </w:ins>
    </w:p>
    <w:p w14:paraId="035D47B7" w14:textId="7ED46AC4" w:rsidR="00CB410B" w:rsidRPr="00DA7839" w:rsidRDefault="00170A5B" w:rsidP="00000A23">
      <w:pPr>
        <w:pStyle w:val="Corpsdetexte"/>
        <w:pPrChange w:id="67" w:author="OBVIL" w:date="2016-12-01T14:12:00Z">
          <w:pPr>
            <w:pStyle w:val="Corpsdetexte"/>
            <w:spacing w:afterLines="120" w:after="288"/>
            <w:ind w:firstLine="240"/>
            <w:jc w:val="both"/>
          </w:pPr>
        </w:pPrChange>
      </w:pPr>
      <w:r w:rsidRPr="00DA7839">
        <w:t>On ne voit pas pourquoi ces vers mythologiques, fort beaux d’ailleurs, ne seraie</w:t>
      </w:r>
      <w:r w:rsidR="00DA12C6" w:rsidRPr="00DA7839">
        <w:t>nt pas aussi bien de Ronsard. Ce</w:t>
      </w:r>
      <w:r w:rsidRPr="00DA7839">
        <w:t xml:space="preserve"> sont pourtant les deux quatrains du premier sonnet que nous connaissions de Malherbe. Il est daté de 1585. </w:t>
      </w:r>
      <w:r w:rsidRPr="00DA7839">
        <w:rPr>
          <w:i/>
        </w:rPr>
        <w:t>Les La</w:t>
      </w:r>
      <w:r w:rsidR="00DA12C6" w:rsidRPr="00DA7839">
        <w:rPr>
          <w:i/>
        </w:rPr>
        <w:t>rme</w:t>
      </w:r>
      <w:r w:rsidRPr="00DA7839">
        <w:rPr>
          <w:i/>
        </w:rPr>
        <w:t>s de saint Pierre</w:t>
      </w:r>
      <w:r w:rsidRPr="00B6083B">
        <w:rPr>
          <w:rPrChange w:id="68" w:author="OBVIL" w:date="2016-12-01T14:12:00Z">
            <w:rPr>
              <w:rFonts w:ascii="Times New Roman" w:hAnsi="Times New Roman"/>
              <w:i/>
            </w:rPr>
          </w:rPrChange>
        </w:rPr>
        <w:t>,</w:t>
      </w:r>
      <w:r w:rsidRPr="00DA7839">
        <w:t xml:space="preserve"> imitées de l’italien de Luigi Tansillo, sont de 1587. André Chénier, dont nous avons un intéressant commentaire, sur quelques pièces de Malherbe, trouvait la versi</w:t>
      </w:r>
      <w:r w:rsidR="00DA12C6" w:rsidRPr="00DA7839">
        <w:t>fication de ce</w:t>
      </w:r>
      <w:r w:rsidRPr="00DA7839">
        <w:t xml:space="preserve"> petit poème </w:t>
      </w:r>
      <w:r w:rsidR="00CB410B" w:rsidRPr="00DA7839">
        <w:t>« </w:t>
      </w:r>
      <w:r w:rsidRPr="00DA7839">
        <w:t>étonnante</w:t>
      </w:r>
      <w:r w:rsidR="00CB410B" w:rsidRPr="00DA7839">
        <w:t> » ;</w:t>
      </w:r>
      <w:r w:rsidRPr="00DA7839">
        <w:t xml:space="preserve"> et Sainte-Beuve, depuis, y a signalé </w:t>
      </w:r>
      <w:r w:rsidR="00CB410B" w:rsidRPr="00254340">
        <w:rPr>
          <w:rStyle w:val="quotec"/>
          <w:rPrChange w:id="69" w:author="OBVIL" w:date="2016-12-01T14:12:00Z">
            <w:rPr>
              <w:rFonts w:ascii="Times New Roman" w:hAnsi="Times New Roman"/>
            </w:rPr>
          </w:rPrChange>
        </w:rPr>
        <w:t>« </w:t>
      </w:r>
      <w:r w:rsidRPr="00254340">
        <w:rPr>
          <w:rStyle w:val="quotec"/>
          <w:rPrChange w:id="70" w:author="OBVIL" w:date="2016-12-01T14:12:00Z">
            <w:rPr>
              <w:rFonts w:ascii="Times New Roman" w:hAnsi="Times New Roman"/>
            </w:rPr>
          </w:rPrChange>
        </w:rPr>
        <w:t>un éclat d</w:t>
      </w:r>
      <w:r w:rsidR="00CB410B" w:rsidRPr="00254340">
        <w:rPr>
          <w:rStyle w:val="quotec"/>
          <w:rPrChange w:id="71" w:author="OBVIL" w:date="2016-12-01T14:12:00Z">
            <w:rPr>
              <w:rFonts w:ascii="Times New Roman" w:hAnsi="Times New Roman"/>
            </w:rPr>
          </w:rPrChange>
        </w:rPr>
        <w:t>’</w:t>
      </w:r>
      <w:r w:rsidRPr="00254340">
        <w:rPr>
          <w:rStyle w:val="quotec"/>
          <w:rPrChange w:id="72" w:author="OBVIL" w:date="2016-12-01T14:12:00Z">
            <w:rPr>
              <w:rFonts w:ascii="Times New Roman" w:hAnsi="Times New Roman"/>
            </w:rPr>
          </w:rPrChange>
        </w:rPr>
        <w:t>images, une fermeté de style, et une gravité de ton qui ne pouvait, dit-il, appartenir qu’à la jeunesse de Malherbe</w:t>
      </w:r>
      <w:r w:rsidR="00CB410B" w:rsidRPr="00254340">
        <w:rPr>
          <w:rStyle w:val="quotec"/>
          <w:rPrChange w:id="73" w:author="OBVIL" w:date="2016-12-01T14:12:00Z">
            <w:rPr>
              <w:rFonts w:ascii="Times New Roman" w:hAnsi="Times New Roman"/>
            </w:rPr>
          </w:rPrChange>
        </w:rPr>
        <w:t> »</w:t>
      </w:r>
      <w:r w:rsidRPr="00DA7839">
        <w:t>. Mais aucune des qualités qu</w:t>
      </w:r>
      <w:r w:rsidR="00CB410B" w:rsidRPr="00DA7839">
        <w:t>’</w:t>
      </w:r>
      <w:r w:rsidRPr="00DA7839">
        <w:t>ils vantent là l</w:t>
      </w:r>
      <w:r w:rsidR="00CB410B" w:rsidRPr="00DA7839">
        <w:t>’</w:t>
      </w:r>
      <w:r w:rsidR="00DA12C6" w:rsidRPr="00DA7839">
        <w:t>un et l’aut</w:t>
      </w:r>
      <w:r w:rsidRPr="00DA7839">
        <w:t>re, n</w:t>
      </w:r>
      <w:r w:rsidR="00CB410B" w:rsidRPr="00DA7839">
        <w:t>’</w:t>
      </w:r>
      <w:r w:rsidRPr="00DA7839">
        <w:t>avait sans doute été tout à fait étrangère à Ronsard</w:t>
      </w:r>
      <w:r w:rsidR="00CB410B" w:rsidRPr="00DA7839">
        <w:t> ;</w:t>
      </w:r>
      <w:r w:rsidRPr="00DA7839">
        <w:t xml:space="preserve"> et peut-être y a-t-il moins de </w:t>
      </w:r>
      <w:r w:rsidR="00CB410B" w:rsidRPr="00DA7839">
        <w:t>« </w:t>
      </w:r>
      <w:r w:rsidRPr="00DA7839">
        <w:t>fermeté de style</w:t>
      </w:r>
      <w:r w:rsidR="00CB410B" w:rsidRPr="00DA7839">
        <w:t> »</w:t>
      </w:r>
      <w:r w:rsidRPr="00DA7839">
        <w:t xml:space="preserve">, ou de </w:t>
      </w:r>
      <w:r w:rsidR="00CB410B" w:rsidRPr="00DA7839">
        <w:t>« </w:t>
      </w:r>
      <w:r w:rsidR="00254340" w:rsidRPr="00DA7839">
        <w:t xml:space="preserve">gravité de </w:t>
      </w:r>
      <w:del w:id="74" w:author="OBVIL" w:date="2016-12-01T14:12:00Z">
        <w:r w:rsidRPr="00CB410B">
          <w:delText>Ion</w:delText>
        </w:r>
      </w:del>
      <w:ins w:id="75" w:author="OBVIL" w:date="2016-12-01T14:12:00Z">
        <w:r w:rsidR="00254340">
          <w:t>t</w:t>
        </w:r>
        <w:r w:rsidRPr="00CB410B">
          <w:t>on</w:t>
        </w:r>
      </w:ins>
      <w:r w:rsidR="00CB410B" w:rsidRPr="00DA7839">
        <w:t> »</w:t>
      </w:r>
      <w:r w:rsidRPr="00DA7839">
        <w:t xml:space="preserve">, dans des vers comme ceux-ci, que de mollesse ou de </w:t>
      </w:r>
      <w:r w:rsidR="00CB410B" w:rsidRPr="00DA7839">
        <w:t>« </w:t>
      </w:r>
      <w:r w:rsidRPr="00DA7839">
        <w:t>morbidesse</w:t>
      </w:r>
      <w:r w:rsidR="00CB410B" w:rsidRPr="00DA7839">
        <w:t> »</w:t>
      </w:r>
      <w:r w:rsidRPr="00DA7839">
        <w:t xml:space="preserve"> à l’italienne</w:t>
      </w:r>
      <w:r w:rsidR="00CB410B" w:rsidRPr="00DA7839">
        <w:t> :</w:t>
      </w:r>
    </w:p>
    <w:p w14:paraId="2C94DDEC" w14:textId="77777777" w:rsidR="00DA12C6" w:rsidRDefault="00DA12C6" w:rsidP="00DA12C6">
      <w:pPr>
        <w:pStyle w:val="quotel"/>
      </w:pPr>
      <w:r>
        <w:t>Pas ado</w:t>
      </w:r>
      <w:r w:rsidRPr="00CB410B">
        <w:t>rés</w:t>
      </w:r>
      <w:r w:rsidR="00170A5B" w:rsidRPr="00CB410B">
        <w:t xml:space="preserve"> de moi, quand par accoutumance</w:t>
      </w:r>
    </w:p>
    <w:p w14:paraId="6612612D" w14:textId="77777777" w:rsidR="00CB410B" w:rsidRPr="00CB410B" w:rsidRDefault="00DA12C6" w:rsidP="00DA12C6">
      <w:pPr>
        <w:pStyle w:val="quotel"/>
      </w:pPr>
      <w:r>
        <w:t>J</w:t>
      </w:r>
      <w:r w:rsidR="00170A5B" w:rsidRPr="00CB410B">
        <w:t>e n</w:t>
      </w:r>
      <w:r w:rsidR="00CB410B" w:rsidRPr="00CB410B">
        <w:t>’</w:t>
      </w:r>
      <w:r w:rsidR="00170A5B" w:rsidRPr="00CB410B">
        <w:t>aurais, comme j</w:t>
      </w:r>
      <w:r w:rsidR="00CB410B" w:rsidRPr="00CB410B">
        <w:t>’</w:t>
      </w:r>
      <w:r w:rsidR="00170A5B" w:rsidRPr="00CB410B">
        <w:t>ai, de vous la connaissance,</w:t>
      </w:r>
    </w:p>
    <w:p w14:paraId="6A26EF42" w14:textId="77777777" w:rsidR="00CB410B" w:rsidRPr="00CB410B" w:rsidRDefault="00DA12C6" w:rsidP="00DA12C6">
      <w:pPr>
        <w:pStyle w:val="quotel"/>
      </w:pPr>
      <w:r>
        <w:t xml:space="preserve">Tant de </w:t>
      </w:r>
      <w:r w:rsidRPr="00CB410B">
        <w:t>perfections</w:t>
      </w:r>
      <w:r w:rsidR="00170A5B" w:rsidRPr="00CB410B">
        <w:t xml:space="preserve"> vous découvrent asse</w:t>
      </w:r>
      <w:r w:rsidR="00CB410B" w:rsidRPr="00CB410B">
        <w:t>z :</w:t>
      </w:r>
    </w:p>
    <w:p w14:paraId="72B5B71A" w14:textId="77777777" w:rsidR="00CB410B" w:rsidRPr="00CB410B" w:rsidRDefault="00DA12C6" w:rsidP="00DA12C6">
      <w:pPr>
        <w:pStyle w:val="quotel"/>
      </w:pPr>
      <w:r>
        <w:t>Vous avez un</w:t>
      </w:r>
      <w:r w:rsidR="00170A5B" w:rsidRPr="00CB410B">
        <w:t>e odeur des parfums d</w:t>
      </w:r>
      <w:r w:rsidR="00CB410B" w:rsidRPr="00CB410B">
        <w:t>’</w:t>
      </w:r>
      <w:r w:rsidR="00170A5B" w:rsidRPr="00CB410B">
        <w:t>Assyri</w:t>
      </w:r>
      <w:r w:rsidR="00CB410B" w:rsidRPr="00CB410B">
        <w:t>e ;</w:t>
      </w:r>
    </w:p>
    <w:p w14:paraId="403E5183" w14:textId="3610CD7A" w:rsidR="00254340" w:rsidRDefault="00DA12C6" w:rsidP="00DA12C6">
      <w:pPr>
        <w:pStyle w:val="quotel"/>
      </w:pPr>
      <w:r>
        <w:t>Et les aut</w:t>
      </w:r>
      <w:r w:rsidR="00170A5B" w:rsidRPr="00CB410B">
        <w:t>res ne l</w:t>
      </w:r>
      <w:r w:rsidR="00CB410B" w:rsidRPr="00CB410B">
        <w:t>’</w:t>
      </w:r>
      <w:r>
        <w:t>ont</w:t>
      </w:r>
      <w:r w:rsidR="00170A5B" w:rsidRPr="00CB410B">
        <w:t xml:space="preserve"> pa</w:t>
      </w:r>
      <w:r w:rsidR="00CB410B" w:rsidRPr="00CB410B">
        <w:t>s :</w:t>
      </w:r>
      <w:r w:rsidR="00170A5B" w:rsidRPr="00CB410B">
        <w:t xml:space="preserve"> et la terre, flétrie</w:t>
      </w:r>
      <w:del w:id="76" w:author="OBVIL" w:date="2016-12-01T14:12:00Z">
        <w:r w:rsidR="00170A5B" w:rsidRPr="00CB410B">
          <w:delText xml:space="preserve"> </w:delText>
        </w:r>
      </w:del>
    </w:p>
    <w:p w14:paraId="31C9EC2D" w14:textId="77777777" w:rsidR="00CB410B" w:rsidRPr="00CB410B" w:rsidRDefault="00DA12C6" w:rsidP="00DA12C6">
      <w:pPr>
        <w:pStyle w:val="quotel"/>
      </w:pPr>
      <w:r>
        <w:t>Est b</w:t>
      </w:r>
      <w:r w:rsidR="00170A5B" w:rsidRPr="00CB410B">
        <w:t>elle seulement où vous êtes passés.</w:t>
      </w:r>
    </w:p>
    <w:p w14:paraId="2A764F2B" w14:textId="3DA786EE" w:rsidR="00CB410B" w:rsidRPr="00DA7839" w:rsidRDefault="00170A5B" w:rsidP="00000A23">
      <w:pPr>
        <w:pStyle w:val="Corpsdetexte"/>
        <w:pPrChange w:id="77" w:author="OBVIL" w:date="2016-12-01T14:12:00Z">
          <w:pPr>
            <w:pStyle w:val="Corpsdetexte"/>
            <w:spacing w:afterLines="120" w:after="288"/>
            <w:ind w:firstLine="240"/>
            <w:jc w:val="both"/>
          </w:pPr>
        </w:pPrChange>
      </w:pPr>
      <w:r w:rsidRPr="00DA7839">
        <w:t>Voici encore un jol</w:t>
      </w:r>
      <w:r w:rsidR="00DA12C6" w:rsidRPr="00DA7839">
        <w:t>i tableau de l’Aurore</w:t>
      </w:r>
      <w:r w:rsidR="00B6083B" w:rsidRPr="00DA7839">
        <w:t xml:space="preserve"> —</w:t>
      </w:r>
      <w:del w:id="78" w:author="OBVIL" w:date="2016-12-01T14:12:00Z">
        <w:r w:rsidR="00DA12C6">
          <w:delText xml:space="preserve"> </w:delText>
        </w:r>
      </w:del>
      <w:ins w:id="79" w:author="OBVIL" w:date="2016-12-01T14:12:00Z">
        <w:r w:rsidR="00B6083B" w:rsidRPr="00B6083B">
          <w:t> </w:t>
        </w:r>
      </w:ins>
      <w:r w:rsidR="00DA12C6" w:rsidRPr="00DA7839">
        <w:t>dans le goût du guide ou de l</w:t>
      </w:r>
      <w:r w:rsidRPr="00DA7839">
        <w:t xml:space="preserve">’Albane, ses contemporains, que Ronsard ou Desportes même, beaucoup plus maniéré que Ronsard, aurait pu envier </w:t>
      </w:r>
      <w:r w:rsidR="00DA12C6" w:rsidRPr="00DA7839">
        <w:t>à</w:t>
      </w:r>
      <w:r w:rsidRPr="00DA7839">
        <w:t xml:space="preserve"> Malherbe</w:t>
      </w:r>
      <w:r w:rsidR="00CB410B" w:rsidRPr="00DA7839">
        <w:t> :</w:t>
      </w:r>
    </w:p>
    <w:p w14:paraId="17C7EFC7" w14:textId="77777777" w:rsidR="00CB410B" w:rsidRPr="00CB410B" w:rsidRDefault="00170A5B" w:rsidP="00DA12C6">
      <w:pPr>
        <w:pStyle w:val="quotel"/>
      </w:pPr>
      <w:r w:rsidRPr="00CB410B">
        <w:t>L</w:t>
      </w:r>
      <w:r w:rsidR="00CB410B" w:rsidRPr="00CB410B">
        <w:t>’</w:t>
      </w:r>
      <w:r w:rsidRPr="00CB410B">
        <w:t>Aurore d</w:t>
      </w:r>
      <w:r w:rsidR="00CB410B" w:rsidRPr="00CB410B">
        <w:t>’</w:t>
      </w:r>
      <w:r w:rsidRPr="00CB410B">
        <w:t>une main, en sortant de ses portes,</w:t>
      </w:r>
    </w:p>
    <w:p w14:paraId="6C465FE2" w14:textId="77777777" w:rsidR="00CB410B" w:rsidRPr="00CB410B" w:rsidRDefault="00170A5B" w:rsidP="00DA12C6">
      <w:pPr>
        <w:pStyle w:val="quotel"/>
      </w:pPr>
      <w:r w:rsidRPr="00CB410B">
        <w:t>Tient un vase de fleurs languissantes et morte</w:t>
      </w:r>
      <w:r w:rsidR="00CB410B" w:rsidRPr="00CB410B">
        <w:t>s ;</w:t>
      </w:r>
    </w:p>
    <w:p w14:paraId="62D962F3" w14:textId="77777777" w:rsidR="00CB410B" w:rsidRPr="00CB410B" w:rsidRDefault="00170A5B" w:rsidP="00DA12C6">
      <w:pPr>
        <w:pStyle w:val="quotel"/>
      </w:pPr>
      <w:r w:rsidRPr="00CB410B">
        <w:t xml:space="preserve">Elle verse de l’autre une </w:t>
      </w:r>
      <w:r w:rsidRPr="00CB410B">
        <w:rPr>
          <w:i/>
        </w:rPr>
        <w:t>cruche</w:t>
      </w:r>
      <w:r w:rsidRPr="00CB410B">
        <w:t xml:space="preserve"> de pleurs.</w:t>
      </w:r>
    </w:p>
    <w:p w14:paraId="48B5FC3D" w14:textId="5EF0287C" w:rsidR="00254340" w:rsidRDefault="00170A5B" w:rsidP="00DA12C6">
      <w:pPr>
        <w:pStyle w:val="quotel"/>
      </w:pPr>
      <w:r w:rsidRPr="00CB410B">
        <w:t>Et d</w:t>
      </w:r>
      <w:r w:rsidR="00CB410B" w:rsidRPr="00CB410B">
        <w:t>’</w:t>
      </w:r>
      <w:r w:rsidRPr="00CB410B">
        <w:t>un voile tissu de vapeur et d’orage</w:t>
      </w:r>
      <w:del w:id="80" w:author="OBVIL" w:date="2016-12-01T14:12:00Z">
        <w:r w:rsidRPr="00CB410B">
          <w:delText xml:space="preserve"> </w:delText>
        </w:r>
      </w:del>
    </w:p>
    <w:p w14:paraId="089A8296" w14:textId="3E4DF696" w:rsidR="00254340" w:rsidRDefault="00170A5B" w:rsidP="00DA12C6">
      <w:pPr>
        <w:pStyle w:val="quotel"/>
      </w:pPr>
      <w:r w:rsidRPr="00CB410B">
        <w:t>Couvrant ses cheveux d</w:t>
      </w:r>
      <w:r w:rsidR="00CB410B" w:rsidRPr="00CB410B">
        <w:t>’</w:t>
      </w:r>
      <w:r w:rsidRPr="00CB410B">
        <w:t>or, découvre</w:t>
      </w:r>
      <w:r w:rsidR="00DA12C6">
        <w:t>,</w:t>
      </w:r>
      <w:r w:rsidRPr="00CB410B">
        <w:t xml:space="preserve"> en son visage</w:t>
      </w:r>
      <w:del w:id="81" w:author="OBVIL" w:date="2016-12-01T14:12:00Z">
        <w:r w:rsidRPr="00CB410B">
          <w:delText xml:space="preserve"> </w:delText>
        </w:r>
      </w:del>
    </w:p>
    <w:p w14:paraId="2A90607A" w14:textId="77777777" w:rsidR="00CB410B" w:rsidRPr="00CB410B" w:rsidRDefault="00170A5B" w:rsidP="00DA12C6">
      <w:pPr>
        <w:pStyle w:val="quotel"/>
      </w:pPr>
      <w:r w:rsidRPr="00CB410B">
        <w:t>Tout ce qu</w:t>
      </w:r>
      <w:r w:rsidR="00CB410B" w:rsidRPr="00CB410B">
        <w:t>’</w:t>
      </w:r>
      <w:r w:rsidRPr="00CB410B">
        <w:t>une âme sent de cruelles douleurs.</w:t>
      </w:r>
    </w:p>
    <w:p w14:paraId="7FD1F3B2" w14:textId="57ACD58C" w:rsidR="00CB410B" w:rsidRPr="00DA7839" w:rsidRDefault="00170A5B" w:rsidP="00000A23">
      <w:pPr>
        <w:pStyle w:val="Corpsdetexte"/>
        <w:pPrChange w:id="82" w:author="OBVIL" w:date="2016-12-01T14:12:00Z">
          <w:pPr>
            <w:pStyle w:val="Corpsdetexte"/>
            <w:spacing w:afterLines="120" w:after="288"/>
            <w:ind w:firstLine="240"/>
            <w:jc w:val="both"/>
          </w:pPr>
        </w:pPrChange>
      </w:pPr>
      <w:r w:rsidRPr="00DA7839">
        <w:t xml:space="preserve">Ce mot de </w:t>
      </w:r>
      <w:r w:rsidR="00CB410B" w:rsidRPr="00DA7839">
        <w:t>« </w:t>
      </w:r>
      <w:r w:rsidR="00DA12C6" w:rsidRPr="00DA7839">
        <w:t>cruche</w:t>
      </w:r>
      <w:r w:rsidR="00CB410B" w:rsidRPr="00DA7839">
        <w:t> »</w:t>
      </w:r>
      <w:r w:rsidRPr="00DA7839">
        <w:t xml:space="preserve"> que certainement le poète aurait rayé plus tard, et le prosaïsme du dernier vers sentent encore leur </w:t>
      </w:r>
      <w:del w:id="83" w:author="OBVIL" w:date="2016-12-01T14:12:00Z">
        <w:r w:rsidR="00DA12C6" w:rsidRPr="00DA12C6">
          <w:rPr>
            <w:sz w:val="22"/>
            <w:szCs w:val="22"/>
          </w:rPr>
          <w:delText>XVI</w:delText>
        </w:r>
        <w:r w:rsidR="00DA12C6" w:rsidRPr="00DA12C6">
          <w:rPr>
            <w:vertAlign w:val="superscript"/>
          </w:rPr>
          <w:delText>e</w:delText>
        </w:r>
        <w:r w:rsidR="00DA12C6">
          <w:delText xml:space="preserve"> </w:delText>
        </w:r>
      </w:del>
      <w:ins w:id="84"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Pr="00DA7839">
        <w:t>. Mais quelques fadeurs ne le sentent pas moins, et rappelleraient bien plutôt le poète f</w:t>
      </w:r>
      <w:r w:rsidR="00254340" w:rsidRPr="00DA7839">
        <w:t>avori de Henri</w:t>
      </w:r>
      <w:del w:id="85" w:author="OBVIL" w:date="2016-12-01T14:12:00Z">
        <w:r w:rsidRPr="00CB410B">
          <w:delText xml:space="preserve"> </w:delText>
        </w:r>
      </w:del>
      <w:ins w:id="86" w:author="OBVIL" w:date="2016-12-01T14:12:00Z">
        <w:r w:rsidR="00254340">
          <w:t> </w:t>
        </w:r>
      </w:ins>
      <w:r w:rsidR="00DA12C6" w:rsidRPr="00DA7839">
        <w:t>III</w:t>
      </w:r>
      <w:r w:rsidR="00B6083B" w:rsidRPr="00DA7839">
        <w:t xml:space="preserve"> —</w:t>
      </w:r>
      <w:del w:id="87" w:author="OBVIL" w:date="2016-12-01T14:12:00Z">
        <w:r w:rsidRPr="00CB410B">
          <w:delText xml:space="preserve"> </w:delText>
        </w:r>
      </w:del>
      <w:ins w:id="88" w:author="OBVIL" w:date="2016-12-01T14:12:00Z">
        <w:r w:rsidR="00B6083B" w:rsidRPr="00B6083B">
          <w:t> </w:t>
        </w:r>
      </w:ins>
      <w:r w:rsidRPr="00DA7839">
        <w:t>c</w:t>
      </w:r>
      <w:r w:rsidR="00CB410B" w:rsidRPr="00DA7839">
        <w:t>’</w:t>
      </w:r>
      <w:r w:rsidRPr="00DA7839">
        <w:t>est toujours Desportes</w:t>
      </w:r>
      <w:del w:id="89" w:author="OBVIL" w:date="2016-12-01T14:12:00Z">
        <w:r w:rsidRPr="00CB410B">
          <w:delText xml:space="preserve"> </w:delText>
        </w:r>
      </w:del>
      <w:ins w:id="90" w:author="OBVIL" w:date="2016-12-01T14:12:00Z">
        <w:r w:rsidR="00254340">
          <w:t> </w:t>
        </w:r>
      </w:ins>
      <w:r w:rsidR="00254340" w:rsidRPr="00DA7839">
        <w:t xml:space="preserve">— </w:t>
      </w:r>
      <w:r w:rsidRPr="00DA7839">
        <w:t>qu</w:t>
      </w:r>
      <w:r w:rsidR="00CB410B" w:rsidRPr="00DA7839">
        <w:t>’</w:t>
      </w:r>
      <w:r w:rsidRPr="00DA7839">
        <w:t>elles n</w:t>
      </w:r>
      <w:r w:rsidR="00CB410B" w:rsidRPr="00DA7839">
        <w:t>’</w:t>
      </w:r>
      <w:r w:rsidRPr="00DA7839">
        <w:t>annoncent le futur</w:t>
      </w:r>
      <w:r w:rsidR="00DA12C6" w:rsidRPr="00DA7839">
        <w:t xml:space="preserve"> </w:t>
      </w:r>
      <w:r w:rsidRPr="00DA7839">
        <w:t>Malherbe</w:t>
      </w:r>
      <w:r w:rsidR="00CB410B" w:rsidRPr="00DA7839">
        <w:t> :</w:t>
      </w:r>
    </w:p>
    <w:p w14:paraId="347EE987" w14:textId="77777777" w:rsidR="00DA12C6" w:rsidRDefault="00170A5B" w:rsidP="00DA12C6">
      <w:pPr>
        <w:pStyle w:val="quotel"/>
      </w:pPr>
      <w:r w:rsidRPr="00CB410B">
        <w:t>Beau ciel, par qui mes jours sont troubles ou sont calmes,</w:t>
      </w:r>
    </w:p>
    <w:p w14:paraId="03D1AF3F" w14:textId="55A493CB" w:rsidR="00254340" w:rsidRDefault="00170A5B" w:rsidP="00DA12C6">
      <w:pPr>
        <w:pStyle w:val="quotel"/>
      </w:pPr>
      <w:del w:id="91" w:author="OBVIL" w:date="2016-12-01T14:12:00Z">
        <w:r w:rsidRPr="00CB410B">
          <w:delText xml:space="preserve"> </w:delText>
        </w:r>
      </w:del>
      <w:r w:rsidRPr="00CB410B">
        <w:t>Seule terre où je prends mes cyprès et mes palme</w:t>
      </w:r>
      <w:r w:rsidR="00CB410B" w:rsidRPr="00CB410B">
        <w:t>s ;</w:t>
      </w:r>
      <w:del w:id="92" w:author="OBVIL" w:date="2016-12-01T14:12:00Z">
        <w:r w:rsidRPr="00CB410B">
          <w:delText xml:space="preserve"> </w:delText>
        </w:r>
      </w:del>
    </w:p>
    <w:p w14:paraId="1E3CB724" w14:textId="77777777" w:rsidR="00DA12C6" w:rsidRDefault="00170A5B" w:rsidP="00DA12C6">
      <w:pPr>
        <w:pStyle w:val="quotel"/>
      </w:pPr>
      <w:r w:rsidRPr="00CB410B">
        <w:t>Catherine, dont l’œil ne luit que pour les dieux,</w:t>
      </w:r>
    </w:p>
    <w:p w14:paraId="1A4A9CD9" w14:textId="25C6C756" w:rsidR="00CB410B" w:rsidRPr="00CB410B" w:rsidRDefault="00170A5B" w:rsidP="00DA12C6">
      <w:pPr>
        <w:pStyle w:val="quotel"/>
      </w:pPr>
      <w:del w:id="93" w:author="OBVIL" w:date="2016-12-01T14:12:00Z">
        <w:r w:rsidRPr="00CB410B">
          <w:delText xml:space="preserve"> </w:delText>
        </w:r>
      </w:del>
      <w:r w:rsidRPr="00CB410B">
        <w:t>Punissez vos beautés plutôt que mon courage.</w:t>
      </w:r>
    </w:p>
    <w:p w14:paraId="3B6FF039" w14:textId="55D9F9FE" w:rsidR="00254340" w:rsidRDefault="00170A5B" w:rsidP="00DA12C6">
      <w:pPr>
        <w:pStyle w:val="quotel"/>
      </w:pPr>
      <w:r w:rsidRPr="00CB410B">
        <w:t>Si, trop haut s</w:t>
      </w:r>
      <w:r w:rsidR="00CB410B" w:rsidRPr="00CB410B">
        <w:t>’</w:t>
      </w:r>
      <w:r w:rsidRPr="00CB410B">
        <w:t>élevant, il adore un visage</w:t>
      </w:r>
      <w:del w:id="94" w:author="OBVIL" w:date="2016-12-01T14:12:00Z">
        <w:r w:rsidRPr="00CB410B">
          <w:delText xml:space="preserve"> </w:delText>
        </w:r>
      </w:del>
    </w:p>
    <w:p w14:paraId="505F87CF" w14:textId="77777777" w:rsidR="00CB410B" w:rsidRPr="00CB410B" w:rsidRDefault="00170A5B" w:rsidP="00DA12C6">
      <w:pPr>
        <w:pStyle w:val="quotel"/>
      </w:pPr>
      <w:r w:rsidRPr="00CB410B">
        <w:t>Adorable par force à quiconque a des yeux.</w:t>
      </w:r>
    </w:p>
    <w:p w14:paraId="7BE9E683" w14:textId="405AC542" w:rsidR="00CB410B" w:rsidRPr="00DA7839" w:rsidRDefault="00170A5B" w:rsidP="00000A23">
      <w:pPr>
        <w:pStyle w:val="Corpsdetexte"/>
        <w:pPrChange w:id="95" w:author="OBVIL" w:date="2016-12-01T14:12:00Z">
          <w:pPr>
            <w:pStyle w:val="Corpsdetexte"/>
            <w:spacing w:afterLines="120" w:after="288"/>
            <w:ind w:firstLine="240"/>
            <w:jc w:val="both"/>
          </w:pPr>
        </w:pPrChange>
      </w:pPr>
      <w:r w:rsidRPr="00DA7839">
        <w:t xml:space="preserve">Est-il seulement vrai que </w:t>
      </w:r>
      <w:r w:rsidR="00CB410B" w:rsidRPr="00254340">
        <w:rPr>
          <w:rStyle w:val="quotec"/>
          <w:rPrChange w:id="96" w:author="OBVIL" w:date="2016-12-01T14:12:00Z">
            <w:rPr>
              <w:rFonts w:ascii="Times New Roman" w:hAnsi="Times New Roman"/>
            </w:rPr>
          </w:rPrChange>
        </w:rPr>
        <w:t>« </w:t>
      </w:r>
      <w:r w:rsidRPr="00254340">
        <w:rPr>
          <w:rStyle w:val="quotec"/>
          <w:rPrChange w:id="97" w:author="OBVIL" w:date="2016-12-01T14:12:00Z">
            <w:rPr>
              <w:rFonts w:ascii="Times New Roman" w:hAnsi="Times New Roman"/>
            </w:rPr>
          </w:rPrChange>
        </w:rPr>
        <w:t>sur le but, sur la nature, sur le principe même de la poésie</w:t>
      </w:r>
      <w:r w:rsidR="00CB410B" w:rsidRPr="00254340">
        <w:rPr>
          <w:rStyle w:val="quotec"/>
          <w:rPrChange w:id="98" w:author="OBVIL" w:date="2016-12-01T14:12:00Z">
            <w:rPr>
              <w:rFonts w:ascii="Times New Roman" w:hAnsi="Times New Roman"/>
            </w:rPr>
          </w:rPrChange>
        </w:rPr>
        <w:t> »</w:t>
      </w:r>
      <w:r w:rsidRPr="00DA7839">
        <w:t>, Malherbe et l</w:t>
      </w:r>
      <w:r w:rsidR="00CB410B" w:rsidRPr="00DA7839">
        <w:t>’</w:t>
      </w:r>
      <w:r w:rsidRPr="00DA7839">
        <w:t xml:space="preserve">école de Ronsard </w:t>
      </w:r>
      <w:r w:rsidR="00CB410B" w:rsidRPr="00254340">
        <w:rPr>
          <w:rStyle w:val="quotec"/>
          <w:rPrChange w:id="99" w:author="OBVIL" w:date="2016-12-01T14:12:00Z">
            <w:rPr>
              <w:rFonts w:ascii="Times New Roman" w:hAnsi="Times New Roman"/>
            </w:rPr>
          </w:rPrChange>
        </w:rPr>
        <w:t>« </w:t>
      </w:r>
      <w:r w:rsidRPr="00254340">
        <w:rPr>
          <w:rStyle w:val="quotec"/>
          <w:rPrChange w:id="100" w:author="OBVIL" w:date="2016-12-01T14:12:00Z">
            <w:rPr>
              <w:rFonts w:ascii="Times New Roman" w:hAnsi="Times New Roman"/>
            </w:rPr>
          </w:rPrChange>
        </w:rPr>
        <w:t>soient en complet désaccor</w:t>
      </w:r>
      <w:r w:rsidR="00CB410B" w:rsidRPr="00254340">
        <w:rPr>
          <w:rStyle w:val="quotec"/>
          <w:rPrChange w:id="101" w:author="OBVIL" w:date="2016-12-01T14:12:00Z">
            <w:rPr>
              <w:rFonts w:ascii="Times New Roman" w:hAnsi="Times New Roman"/>
            </w:rPr>
          </w:rPrChange>
        </w:rPr>
        <w:t>d »</w:t>
      </w:r>
      <w:r w:rsidRPr="00DA7839">
        <w:t xml:space="preserve">, ainsi que le dit </w:t>
      </w:r>
      <w:r w:rsidR="00B6083B" w:rsidRPr="00DA7839">
        <w:t>M.</w:t>
      </w:r>
      <w:del w:id="102" w:author="OBVIL" w:date="2016-12-01T14:12:00Z">
        <w:r w:rsidRPr="00CB410B">
          <w:delText xml:space="preserve"> </w:delText>
        </w:r>
      </w:del>
      <w:ins w:id="103" w:author="OBVIL" w:date="2016-12-01T14:12:00Z">
        <w:r w:rsidR="00B6083B">
          <w:t> </w:t>
        </w:r>
      </w:ins>
      <w:r w:rsidRPr="00DA7839">
        <w:t>Bruno</w:t>
      </w:r>
      <w:r w:rsidR="00CB410B" w:rsidRPr="00DA7839">
        <w:t>t ?</w:t>
      </w:r>
      <w:r w:rsidRPr="00DA7839">
        <w:t xml:space="preserve"> Oui et no</w:t>
      </w:r>
      <w:r w:rsidR="00CB410B" w:rsidRPr="00DA7839">
        <w:t>n ;</w:t>
      </w:r>
      <w:r w:rsidRPr="00DA7839">
        <w:t xml:space="preserve"> car il faut distinguer, et c</w:t>
      </w:r>
      <w:r w:rsidR="00CB410B" w:rsidRPr="00DA7839">
        <w:t>’</w:t>
      </w:r>
      <w:r w:rsidRPr="00DA7839">
        <w:t>est ce que nous ferons tout à l</w:t>
      </w:r>
      <w:r w:rsidR="00CB410B" w:rsidRPr="00DA7839">
        <w:t>’</w:t>
      </w:r>
      <w:r w:rsidRPr="00DA7839">
        <w:t xml:space="preserve">heure. Mais, en attendant, quand </w:t>
      </w:r>
      <w:r w:rsidR="00B6083B" w:rsidRPr="00DA7839">
        <w:t>M.</w:t>
      </w:r>
      <w:del w:id="104" w:author="OBVIL" w:date="2016-12-01T14:12:00Z">
        <w:r w:rsidRPr="00CB410B">
          <w:delText xml:space="preserve"> </w:delText>
        </w:r>
      </w:del>
      <w:ins w:id="105" w:author="OBVIL" w:date="2016-12-01T14:12:00Z">
        <w:r w:rsidR="00B6083B">
          <w:t> </w:t>
        </w:r>
      </w:ins>
      <w:r w:rsidRPr="00DA7839">
        <w:t>Brunot oppose à l</w:t>
      </w:r>
      <w:r w:rsidR="00CB410B" w:rsidRPr="00DA7839">
        <w:t>’</w:t>
      </w:r>
      <w:r w:rsidRPr="00DA7839">
        <w:t xml:space="preserve">ardeur désintéressée de Ronsard la philosophie, très pratique, ou un peu cynique même, de Malherbe, n’abuse-t-il pas contre </w:t>
      </w:r>
      <w:r w:rsidR="00DA12C6" w:rsidRPr="00DA7839">
        <w:t>celui-ci</w:t>
      </w:r>
      <w:r w:rsidRPr="00DA7839">
        <w:t xml:space="preserve"> de quelques boutades éparses dans ses lettres, ou des dires encore de quelques anecdotier</w:t>
      </w:r>
      <w:r w:rsidR="00CB410B" w:rsidRPr="00DA7839">
        <w:t>s ?</w:t>
      </w:r>
      <w:r w:rsidRPr="00DA7839">
        <w:t xml:space="preserve"> Car enfin, si Malherbe, comme Ronsard, n’avait pas mis très haut l</w:t>
      </w:r>
      <w:r w:rsidR="00CB410B" w:rsidRPr="00DA7839">
        <w:t>’</w:t>
      </w:r>
      <w:r w:rsidRPr="00DA7839">
        <w:t>objet de la poésie, pourquoi donc, ajoutant, corrigeant, et raturant sans cesse, aurait-il employé six ans à faire une od</w:t>
      </w:r>
      <w:r w:rsidR="00CB410B" w:rsidRPr="00DA7839">
        <w:t>e ?</w:t>
      </w:r>
      <w:r w:rsidRPr="00DA7839">
        <w:t xml:space="preserve"> Il aimait à dire qu</w:t>
      </w:r>
      <w:r w:rsidR="00CB410B" w:rsidRPr="00DA7839">
        <w:t>’</w:t>
      </w:r>
      <w:r w:rsidRPr="00DA7839">
        <w:t>un bon poète n</w:t>
      </w:r>
      <w:r w:rsidR="00CB410B" w:rsidRPr="00DA7839">
        <w:t>’</w:t>
      </w:r>
      <w:r w:rsidRPr="00DA7839">
        <w:t>est pas plus utile à l</w:t>
      </w:r>
      <w:r w:rsidR="00CB410B" w:rsidRPr="00DA7839">
        <w:t>’</w:t>
      </w:r>
      <w:r w:rsidR="00DA12C6" w:rsidRPr="00DA7839">
        <w:t>État</w:t>
      </w:r>
      <w:r w:rsidRPr="00DA7839">
        <w:t xml:space="preserve"> qu’un bon joueur de quilles. Mais une plaisanterie n’est pas toujours une opinion, et personne, en réalité, n’a poussé plus loin que Malherbe le respect ou l’orgueil de son art. Notez qu’encor</w:t>
      </w:r>
      <w:r w:rsidR="00DA12C6" w:rsidRPr="00DA7839">
        <w:t xml:space="preserve">e </w:t>
      </w:r>
      <w:r w:rsidRPr="00DA7839">
        <w:t>je ne chicane pas l’ardeur de Rons</w:t>
      </w:r>
      <w:r w:rsidR="00DA12C6" w:rsidRPr="00DA7839">
        <w:t>ard, ni le désintéressement de D</w:t>
      </w:r>
      <w:r w:rsidRPr="00DA7839">
        <w:t>esportes. Nous avons de Ronsard d</w:t>
      </w:r>
      <w:r w:rsidR="00CB410B" w:rsidRPr="00DA7839">
        <w:t>’</w:t>
      </w:r>
      <w:r w:rsidRPr="00DA7839">
        <w:t xml:space="preserve">étranges </w:t>
      </w:r>
      <w:r w:rsidR="00DA12C6" w:rsidRPr="00DA7839">
        <w:rPr>
          <w:i/>
        </w:rPr>
        <w:t>Folâtreries</w:t>
      </w:r>
      <w:r w:rsidRPr="00B6083B">
        <w:rPr>
          <w:rPrChange w:id="106" w:author="OBVIL" w:date="2016-12-01T14:12:00Z">
            <w:rPr>
              <w:rFonts w:ascii="Times New Roman" w:hAnsi="Times New Roman"/>
              <w:i/>
            </w:rPr>
          </w:rPrChange>
        </w:rPr>
        <w:t>,</w:t>
      </w:r>
      <w:r w:rsidRPr="00DA7839">
        <w:t xml:space="preserve"> qui sont d</w:t>
      </w:r>
      <w:r w:rsidR="00CB410B" w:rsidRPr="00DA7839">
        <w:t>’</w:t>
      </w:r>
      <w:r w:rsidRPr="00DA7839">
        <w:t xml:space="preserve">un poète, mais non pas d’un hiérophante, ou d’un </w:t>
      </w:r>
      <w:r w:rsidR="00CB410B" w:rsidRPr="00DA7839">
        <w:t>« </w:t>
      </w:r>
      <w:r w:rsidRPr="00DA7839">
        <w:t>mage</w:t>
      </w:r>
      <w:r w:rsidR="00CB410B" w:rsidRPr="00DA7839">
        <w:t> »</w:t>
      </w:r>
      <w:r w:rsidR="00DA12C6" w:rsidRPr="00DA7839">
        <w:t>, comme disait Hugo. Et D</w:t>
      </w:r>
      <w:r w:rsidRPr="00DA7839">
        <w:t>esportes, aux gages</w:t>
      </w:r>
      <w:r w:rsidR="00254340" w:rsidRPr="00DA7839">
        <w:t xml:space="preserve"> </w:t>
      </w:r>
      <w:del w:id="107" w:author="OBVIL" w:date="2016-12-01T14:12:00Z">
        <w:r w:rsidRPr="00CB410B">
          <w:delText>do</w:delText>
        </w:r>
      </w:del>
      <w:ins w:id="108" w:author="OBVIL" w:date="2016-12-01T14:12:00Z">
        <w:r w:rsidR="00254340">
          <w:t>de</w:t>
        </w:r>
      </w:ins>
      <w:r w:rsidR="00254340" w:rsidRPr="00DA7839">
        <w:t xml:space="preserve"> </w:t>
      </w:r>
      <w:r w:rsidRPr="00DA7839">
        <w:t>son maître, s’est chargé, même en vers, de plus d</w:t>
      </w:r>
      <w:r w:rsidR="00CB410B" w:rsidRPr="00DA7839">
        <w:t>’</w:t>
      </w:r>
      <w:r w:rsidRPr="00DA7839">
        <w:t>une malpropre besogne, où il y avait de l’art, sans doute, mais qui tenait moins</w:t>
      </w:r>
      <w:r w:rsidR="00DA12C6" w:rsidRPr="00DA7839">
        <w:t xml:space="preserve"> du poète qu</w:t>
      </w:r>
      <w:r w:rsidRPr="00DA7839">
        <w:t>e de l</w:t>
      </w:r>
      <w:r w:rsidR="00CB410B" w:rsidRPr="00DA7839">
        <w:t>’</w:t>
      </w:r>
      <w:r w:rsidRPr="00DA7839">
        <w:t>entre</w:t>
      </w:r>
      <w:r w:rsidR="00DA12C6" w:rsidRPr="00DA7839">
        <w:t>metteur. Dans la mesure donc ou</w:t>
      </w:r>
      <w:r w:rsidRPr="00DA7839">
        <w:t xml:space="preserve"> la Pléiade avait relevé la</w:t>
      </w:r>
      <w:r w:rsidR="00DA12C6" w:rsidRPr="00DA7839">
        <w:t xml:space="preserve"> poésie française de son antique</w:t>
      </w:r>
      <w:r w:rsidRPr="00DA7839">
        <w:t xml:space="preserve"> vulgarité, si c’est aussi vers les hauteurs que</w:t>
      </w:r>
      <w:r w:rsidR="00DA12C6" w:rsidRPr="00DA7839">
        <w:t xml:space="preserve"> Malherbe a tendu de tout son ef</w:t>
      </w:r>
      <w:r w:rsidRPr="00DA7839">
        <w:t>fort</w:t>
      </w:r>
      <w:r w:rsidR="00B6083B" w:rsidRPr="00DA7839">
        <w:t xml:space="preserve"> —</w:t>
      </w:r>
      <w:del w:id="109" w:author="OBVIL" w:date="2016-12-01T14:12:00Z">
        <w:r w:rsidRPr="00CB410B">
          <w:delText xml:space="preserve"> </w:delText>
        </w:r>
      </w:del>
      <w:ins w:id="110" w:author="OBVIL" w:date="2016-12-01T14:12:00Z">
        <w:r w:rsidR="00B6083B" w:rsidRPr="00B6083B">
          <w:t> </w:t>
        </w:r>
      </w:ins>
      <w:r w:rsidR="00DA12C6" w:rsidRPr="00254340">
        <w:rPr>
          <w:rStyle w:val="quotec"/>
          <w:i/>
          <w:rPrChange w:id="111" w:author="OBVIL" w:date="2016-12-01T14:12:00Z">
            <w:rPr>
              <w:rFonts w:ascii="Times New Roman" w:hAnsi="Times New Roman"/>
              <w:i/>
            </w:rPr>
          </w:rPrChange>
        </w:rPr>
        <w:t>ad augusta per angust</w:t>
      </w:r>
      <w:r w:rsidRPr="00254340">
        <w:rPr>
          <w:rStyle w:val="quotec"/>
          <w:i/>
          <w:rPrChange w:id="112" w:author="OBVIL" w:date="2016-12-01T14:12:00Z">
            <w:rPr>
              <w:rFonts w:ascii="Times New Roman" w:hAnsi="Times New Roman"/>
              <w:i/>
            </w:rPr>
          </w:rPrChange>
        </w:rPr>
        <w:t>a</w:t>
      </w:r>
      <w:r w:rsidRPr="00B6083B">
        <w:rPr>
          <w:rPrChange w:id="113" w:author="OBVIL" w:date="2016-12-01T14:12:00Z">
            <w:rPr>
              <w:rFonts w:ascii="Times New Roman" w:hAnsi="Times New Roman"/>
              <w:i/>
            </w:rPr>
          </w:rPrChange>
        </w:rPr>
        <w:t>,</w:t>
      </w:r>
      <w:r w:rsidRPr="00DA7839">
        <w:t xml:space="preserve"> c’est le cas de le dire</w:t>
      </w:r>
      <w:r w:rsidR="00CB410B" w:rsidRPr="00DA7839">
        <w:t>,</w:t>
      </w:r>
      <w:del w:id="114" w:author="OBVIL" w:date="2016-12-01T14:12:00Z">
        <w:r w:rsidR="00CB410B" w:rsidRPr="00CB410B">
          <w:delText xml:space="preserve"> — </w:delText>
        </w:r>
      </w:del>
      <w:ins w:id="115" w:author="OBVIL" w:date="2016-12-01T14:12:00Z">
        <w:r w:rsidR="00254340">
          <w:t xml:space="preserve"> — </w:t>
        </w:r>
      </w:ins>
      <w:r w:rsidRPr="00DA7839">
        <w:t>sa poétique n’a pas différé de celle de l’école de Ronsard</w:t>
      </w:r>
      <w:r w:rsidR="00CB410B" w:rsidRPr="00DA7839">
        <w:t> ;</w:t>
      </w:r>
      <w:r w:rsidRPr="00DA7839">
        <w:t xml:space="preserve"> et il a conçu autrement la beauté, mais, comme Ronsard, c’est bien la réalisation de la beauté qu</w:t>
      </w:r>
      <w:r w:rsidR="00CB410B" w:rsidRPr="00DA7839">
        <w:t>’</w:t>
      </w:r>
      <w:r w:rsidRPr="00DA7839">
        <w:t>il a donnée pour but</w:t>
      </w:r>
      <w:del w:id="116" w:author="OBVIL" w:date="2016-12-01T14:12:00Z">
        <w:r w:rsidR="00CB410B" w:rsidRPr="00CB410B">
          <w:delText> </w:delText>
        </w:r>
      </w:del>
      <w:ins w:id="117" w:author="OBVIL" w:date="2016-12-01T14:12:00Z">
        <w:r w:rsidR="00254340">
          <w:t xml:space="preserve"> </w:t>
        </w:r>
      </w:ins>
      <w:r w:rsidR="00DA12C6" w:rsidRPr="00DA7839">
        <w:t>à</w:t>
      </w:r>
      <w:r w:rsidRPr="00DA7839">
        <w:t xml:space="preserve"> la poésie.</w:t>
      </w:r>
    </w:p>
    <w:p w14:paraId="573D3962" w14:textId="614C6989" w:rsidR="00CB410B" w:rsidRPr="00DA7839" w:rsidRDefault="00170A5B" w:rsidP="00000A23">
      <w:pPr>
        <w:pStyle w:val="Corpsdetexte"/>
        <w:pPrChange w:id="118" w:author="OBVIL" w:date="2016-12-01T14:12:00Z">
          <w:pPr>
            <w:pStyle w:val="Corpsdetexte"/>
            <w:spacing w:afterLines="120" w:after="288"/>
            <w:ind w:firstLine="240"/>
            <w:jc w:val="both"/>
          </w:pPr>
        </w:pPrChange>
      </w:pPr>
      <w:r w:rsidRPr="00DA7839">
        <w:t>Allons plus loin</w:t>
      </w:r>
      <w:r w:rsidR="00CB410B" w:rsidRPr="00DA7839">
        <w:t> :</w:t>
      </w:r>
      <w:r w:rsidRPr="00DA7839">
        <w:t xml:space="preserve"> si la grande innovation de Ronsard est d’avoir mis l</w:t>
      </w:r>
      <w:r w:rsidR="00DA12C6" w:rsidRPr="00DA7839">
        <w:t>e poète à l’école de l’antiquit</w:t>
      </w:r>
      <w:r w:rsidR="00CB410B" w:rsidRPr="00DA7839">
        <w:t>é :</w:t>
      </w:r>
      <w:r w:rsidRPr="00DA7839">
        <w:t xml:space="preserve"> d’avoir essayé de substituer aux </w:t>
      </w:r>
      <w:r w:rsidR="00CB410B" w:rsidRPr="00DA7839">
        <w:t>« </w:t>
      </w:r>
      <w:r w:rsidRPr="00DA7839">
        <w:t>épisseries</w:t>
      </w:r>
      <w:r w:rsidR="00CB410B" w:rsidRPr="00DA7839">
        <w:t> »</w:t>
      </w:r>
      <w:r w:rsidR="00DA12C6" w:rsidRPr="00DA7839">
        <w:t xml:space="preserve"> de son temps</w:t>
      </w:r>
      <w:r w:rsidR="00B6083B" w:rsidRPr="00DA7839">
        <w:t xml:space="preserve"> —</w:t>
      </w:r>
      <w:del w:id="119" w:author="OBVIL" w:date="2016-12-01T14:12:00Z">
        <w:r w:rsidR="00DA12C6">
          <w:delText xml:space="preserve"> </w:delText>
        </w:r>
      </w:del>
      <w:ins w:id="120" w:author="OBVIL" w:date="2016-12-01T14:12:00Z">
        <w:r w:rsidR="00B6083B" w:rsidRPr="00B6083B">
          <w:t> </w:t>
        </w:r>
      </w:ins>
      <w:r w:rsidR="00DA12C6" w:rsidRPr="00DA7839">
        <w:t>ballade et</w:t>
      </w:r>
      <w:r w:rsidRPr="00DA7839">
        <w:t xml:space="preserve"> virelai, chant royal et rondeau</w:t>
      </w:r>
      <w:r w:rsidR="00CB410B" w:rsidRPr="00DA7839">
        <w:t>,</w:t>
      </w:r>
      <w:del w:id="121" w:author="OBVIL" w:date="2016-12-01T14:12:00Z">
        <w:r w:rsidR="00CB410B" w:rsidRPr="00CB410B">
          <w:delText xml:space="preserve"> — </w:delText>
        </w:r>
      </w:del>
      <w:ins w:id="122" w:author="OBVIL" w:date="2016-12-01T14:12:00Z">
        <w:r w:rsidR="00254340">
          <w:t xml:space="preserve"> — </w:t>
        </w:r>
      </w:ins>
      <w:r w:rsidR="00DA12C6" w:rsidRPr="00DA7839">
        <w:t>l’ode horat</w:t>
      </w:r>
      <w:r w:rsidRPr="00DA7839">
        <w:t>ienne ou pindarique, le sonnet de Pétrarque, l’épopée d’Homère ou de Virgil</w:t>
      </w:r>
      <w:r w:rsidR="00CB410B" w:rsidRPr="00DA7839">
        <w:t>e ;</w:t>
      </w:r>
      <w:r w:rsidRPr="00DA7839">
        <w:t xml:space="preserve"> et d’avoir </w:t>
      </w:r>
      <w:r w:rsidR="00DA12C6" w:rsidRPr="00DA7839">
        <w:t>enf</w:t>
      </w:r>
      <w:r w:rsidRPr="00DA7839">
        <w:t>in ramené de l’exil les dieux de l’Olympe païen, Malherbe, sous ce rapport encore, est bien</w:t>
      </w:r>
      <w:r w:rsidR="00F64CC9" w:rsidRPr="00DA7839">
        <w:t xml:space="preserve"> </w:t>
      </w:r>
      <w:del w:id="123" w:author="OBVIL" w:date="2016-12-01T14:12:00Z">
        <w:r w:rsidRPr="00CB410B">
          <w:delText>s</w:delText>
        </w:r>
        <w:r w:rsidR="00DA12C6">
          <w:delText>ou</w:delText>
        </w:r>
      </w:del>
      <w:ins w:id="124" w:author="OBVIL" w:date="2016-12-01T14:12:00Z">
        <w:r w:rsidR="00F64CC9">
          <w:t>son</w:t>
        </w:r>
      </w:ins>
      <w:r w:rsidR="00F64CC9" w:rsidRPr="00DA7839">
        <w:t xml:space="preserve"> </w:t>
      </w:r>
      <w:r w:rsidR="00DA12C6" w:rsidRPr="00DA7839">
        <w:t xml:space="preserve">disciple et son héritier. Il </w:t>
      </w:r>
      <w:r w:rsidRPr="00DA7839">
        <w:t xml:space="preserve">se piquait, je le sais, d’être particulièrement ennemi du </w:t>
      </w:r>
      <w:r w:rsidR="00CB410B" w:rsidRPr="00254340">
        <w:rPr>
          <w:rStyle w:val="quotec"/>
          <w:rPrChange w:id="125" w:author="OBVIL" w:date="2016-12-01T14:12:00Z">
            <w:rPr>
              <w:rFonts w:ascii="Times New Roman" w:hAnsi="Times New Roman"/>
              <w:i/>
            </w:rPr>
          </w:rPrChange>
        </w:rPr>
        <w:t>« </w:t>
      </w:r>
      <w:r w:rsidRPr="00254340">
        <w:rPr>
          <w:rStyle w:val="quotec"/>
          <w:rPrChange w:id="126" w:author="OBVIL" w:date="2016-12-01T14:12:00Z">
            <w:rPr>
              <w:rFonts w:ascii="Times New Roman" w:hAnsi="Times New Roman"/>
            </w:rPr>
          </w:rPrChange>
        </w:rPr>
        <w:t>galimatias de Pindare</w:t>
      </w:r>
      <w:r w:rsidR="00CB410B" w:rsidRPr="00254340">
        <w:rPr>
          <w:rStyle w:val="quotec"/>
          <w:rPrChange w:id="127" w:author="OBVIL" w:date="2016-12-01T14:12:00Z">
            <w:rPr>
              <w:rFonts w:ascii="Times New Roman" w:hAnsi="Times New Roman"/>
            </w:rPr>
          </w:rPrChange>
        </w:rPr>
        <w:t> »</w:t>
      </w:r>
      <w:r w:rsidR="00CB410B" w:rsidRPr="00DA7839">
        <w:t> ;</w:t>
      </w:r>
      <w:r w:rsidRPr="00DA7839">
        <w:t xml:space="preserve"> et on en verra dans un instant les raisons. </w:t>
      </w:r>
      <w:r w:rsidR="00CB410B" w:rsidRPr="00254340">
        <w:rPr>
          <w:rStyle w:val="quotec"/>
          <w:rPrChange w:id="128" w:author="OBVIL" w:date="2016-12-01T14:12:00Z">
            <w:rPr>
              <w:rFonts w:ascii="Times New Roman" w:hAnsi="Times New Roman"/>
            </w:rPr>
          </w:rPrChange>
        </w:rPr>
        <w:t>« </w:t>
      </w:r>
      <w:r w:rsidR="00DA12C6" w:rsidRPr="00254340">
        <w:rPr>
          <w:rStyle w:val="quotec"/>
          <w:rPrChange w:id="129" w:author="OBVIL" w:date="2016-12-01T14:12:00Z">
            <w:rPr>
              <w:rFonts w:ascii="Times New Roman" w:hAnsi="Times New Roman"/>
            </w:rPr>
          </w:rPrChange>
        </w:rPr>
        <w:t>Virgile n’avait p</w:t>
      </w:r>
      <w:r w:rsidRPr="00254340">
        <w:rPr>
          <w:rStyle w:val="quotec"/>
          <w:rPrChange w:id="130" w:author="OBVIL" w:date="2016-12-01T14:12:00Z">
            <w:rPr>
              <w:rFonts w:ascii="Times New Roman" w:hAnsi="Times New Roman"/>
            </w:rPr>
          </w:rPrChange>
        </w:rPr>
        <w:t>as l</w:t>
      </w:r>
      <w:r w:rsidR="00CB410B" w:rsidRPr="00254340">
        <w:rPr>
          <w:rStyle w:val="quotec"/>
          <w:rPrChange w:id="131" w:author="OBVIL" w:date="2016-12-01T14:12:00Z">
            <w:rPr>
              <w:rFonts w:ascii="Times New Roman" w:hAnsi="Times New Roman"/>
            </w:rPr>
          </w:rPrChange>
        </w:rPr>
        <w:t>’</w:t>
      </w:r>
      <w:r w:rsidR="00DA12C6" w:rsidRPr="00254340">
        <w:rPr>
          <w:rStyle w:val="quotec"/>
          <w:rPrChange w:id="132" w:author="OBVIL" w:date="2016-12-01T14:12:00Z">
            <w:rPr>
              <w:rFonts w:ascii="Times New Roman" w:hAnsi="Times New Roman"/>
            </w:rPr>
          </w:rPrChange>
        </w:rPr>
        <w:t>honneur de lui plaire</w:t>
      </w:r>
      <w:r w:rsidRPr="00254340">
        <w:rPr>
          <w:rStyle w:val="quotec"/>
          <w:rPrChange w:id="133" w:author="OBVIL" w:date="2016-12-01T14:12:00Z">
            <w:rPr>
              <w:rFonts w:ascii="Times New Roman" w:hAnsi="Times New Roman"/>
            </w:rPr>
          </w:rPrChange>
        </w:rPr>
        <w:t xml:space="preserve"> et il y trouvait beaucoup de choses à redire.</w:t>
      </w:r>
      <w:r w:rsidR="00CB410B" w:rsidRPr="00254340">
        <w:rPr>
          <w:rStyle w:val="quotec"/>
          <w:rPrChange w:id="134" w:author="OBVIL" w:date="2016-12-01T14:12:00Z">
            <w:rPr>
              <w:rFonts w:ascii="Times New Roman" w:hAnsi="Times New Roman"/>
            </w:rPr>
          </w:rPrChange>
        </w:rPr>
        <w:t> »</w:t>
      </w:r>
      <w:r w:rsidRPr="00DA7839">
        <w:t xml:space="preserve"> Il disait aussi d’un sonnet ou d’une épigramme sans aiguillon ni pointe qu’ils étaient </w:t>
      </w:r>
      <w:r w:rsidR="00CB410B" w:rsidRPr="00254340">
        <w:rPr>
          <w:rStyle w:val="quotec"/>
          <w:rPrChange w:id="135" w:author="OBVIL" w:date="2016-12-01T14:12:00Z">
            <w:rPr>
              <w:rFonts w:ascii="Times New Roman" w:hAnsi="Times New Roman"/>
            </w:rPr>
          </w:rPrChange>
        </w:rPr>
        <w:t>« </w:t>
      </w:r>
      <w:r w:rsidRPr="00254340">
        <w:rPr>
          <w:rStyle w:val="quotec"/>
          <w:rPrChange w:id="136" w:author="OBVIL" w:date="2016-12-01T14:12:00Z">
            <w:rPr>
              <w:rFonts w:ascii="Times New Roman" w:hAnsi="Times New Roman"/>
            </w:rPr>
          </w:rPrChange>
        </w:rPr>
        <w:t>à la grecque</w:t>
      </w:r>
      <w:r w:rsidR="00CB410B" w:rsidRPr="00254340">
        <w:rPr>
          <w:rStyle w:val="quotec"/>
          <w:rPrChange w:id="137" w:author="OBVIL" w:date="2016-12-01T14:12:00Z">
            <w:rPr>
              <w:rFonts w:ascii="Times New Roman" w:hAnsi="Times New Roman"/>
            </w:rPr>
          </w:rPrChange>
        </w:rPr>
        <w:t> »</w:t>
      </w:r>
      <w:r w:rsidRPr="00DA7839">
        <w:t>. Cela prouve tout simplement qu</w:t>
      </w:r>
      <w:r w:rsidR="00CB410B" w:rsidRPr="00DA7839">
        <w:t>’</w:t>
      </w:r>
      <w:r w:rsidRPr="00DA7839">
        <w:t>il n</w:t>
      </w:r>
      <w:r w:rsidR="00CB410B" w:rsidRPr="00DA7839">
        <w:t>’</w:t>
      </w:r>
      <w:r w:rsidRPr="00DA7839">
        <w:t>aimait pas Virgile, et qu’il ne savait point le grec. On a le droit de choisir ses modèles, et Malherbe, quant à lui, les préférait latins, et de la décadence. Disons donc, si l</w:t>
      </w:r>
      <w:r w:rsidR="00CB410B" w:rsidRPr="00DA7839">
        <w:t>’</w:t>
      </w:r>
      <w:r w:rsidRPr="00DA7839">
        <w:t>on le veut, que c’est une preuve de peu de goût. Mais a-t-il cru, comme Ronsard, que les anciens, en général, étaient et devaient demeurer nos maître</w:t>
      </w:r>
      <w:r w:rsidR="00CB410B" w:rsidRPr="00DA7839">
        <w:t>s ?</w:t>
      </w:r>
      <w:r w:rsidRPr="00DA7839">
        <w:t xml:space="preserve"> A-t-il, comme Ronsard</w:t>
      </w:r>
      <w:r w:rsidR="00B6083B" w:rsidRPr="00DA7839">
        <w:t xml:space="preserve"> —</w:t>
      </w:r>
      <w:del w:id="138" w:author="OBVIL" w:date="2016-12-01T14:12:00Z">
        <w:r w:rsidRPr="00CB410B">
          <w:delText xml:space="preserve"> </w:delText>
        </w:r>
      </w:del>
      <w:ins w:id="139" w:author="OBVIL" w:date="2016-12-01T14:12:00Z">
        <w:r w:rsidR="00B6083B" w:rsidRPr="00B6083B">
          <w:t> </w:t>
        </w:r>
      </w:ins>
      <w:r w:rsidRPr="00DA7839">
        <w:t>quoique d’ailleurs avec moins d’appareil, et sans se soucier de strophe, d’antistrophe ni d’épode</w:t>
      </w:r>
      <w:r w:rsidR="00CB410B" w:rsidRPr="00DA7839">
        <w:t>,</w:t>
      </w:r>
      <w:del w:id="140" w:author="OBVIL" w:date="2016-12-01T14:12:00Z">
        <w:r w:rsidR="00CB410B" w:rsidRPr="00CB410B">
          <w:delText xml:space="preserve"> — </w:delText>
        </w:r>
      </w:del>
      <w:ins w:id="141" w:author="OBVIL" w:date="2016-12-01T14:12:00Z">
        <w:r w:rsidR="00254340">
          <w:t xml:space="preserve"> — </w:t>
        </w:r>
      </w:ins>
      <w:r w:rsidRPr="00DA7839">
        <w:t xml:space="preserve">rythmé le contour </w:t>
      </w:r>
      <w:r w:rsidR="00DA12C6" w:rsidRPr="00DA7839">
        <w:t>de son ode sur celui de l’ode h</w:t>
      </w:r>
      <w:r w:rsidRPr="00DA7839">
        <w:t>oratienn</w:t>
      </w:r>
      <w:r w:rsidR="00CB410B" w:rsidRPr="00DA7839">
        <w:t>e ?</w:t>
      </w:r>
      <w:r w:rsidRPr="00DA7839">
        <w:t xml:space="preserve"> Et enfin, comme Ronsard toujours</w:t>
      </w:r>
      <w:r w:rsidR="00B6083B" w:rsidRPr="00DA7839">
        <w:t xml:space="preserve"> —</w:t>
      </w:r>
      <w:del w:id="142" w:author="OBVIL" w:date="2016-12-01T14:12:00Z">
        <w:r w:rsidRPr="00CB410B">
          <w:delText xml:space="preserve"> </w:delText>
        </w:r>
      </w:del>
      <w:ins w:id="143" w:author="OBVIL" w:date="2016-12-01T14:12:00Z">
        <w:r w:rsidR="00B6083B" w:rsidRPr="00B6083B">
          <w:t> </w:t>
        </w:r>
      </w:ins>
      <w:r w:rsidRPr="00DA7839">
        <w:t>sans peut-être en faire autant d’étalage</w:t>
      </w:r>
      <w:r w:rsidR="00CB410B" w:rsidRPr="00DA7839">
        <w:t>,</w:t>
      </w:r>
      <w:del w:id="144" w:author="OBVIL" w:date="2016-12-01T14:12:00Z">
        <w:r w:rsidR="00CB410B" w:rsidRPr="00CB410B">
          <w:delText xml:space="preserve"> — </w:delText>
        </w:r>
      </w:del>
      <w:ins w:id="145" w:author="OBVIL" w:date="2016-12-01T14:12:00Z">
        <w:r w:rsidR="00254340">
          <w:t xml:space="preserve"> — </w:t>
        </w:r>
      </w:ins>
      <w:r w:rsidRPr="00DA7839">
        <w:t>a-t-il, aussi lui, plus qu’usé de la friperie mythologiqu</w:t>
      </w:r>
      <w:r w:rsidR="00CB410B" w:rsidRPr="00DA7839">
        <w:t>e ?</w:t>
      </w:r>
      <w:r w:rsidRPr="00DA7839">
        <w:t xml:space="preserve"> Je prends l’une de ses premières odes</w:t>
      </w:r>
      <w:r w:rsidR="00CB410B" w:rsidRPr="00DA7839">
        <w:t> :</w:t>
      </w:r>
      <w:r w:rsidR="00DA12C6" w:rsidRPr="00DA7839">
        <w:t xml:space="preserve"> </w:t>
      </w:r>
      <w:r w:rsidR="00DA12C6" w:rsidRPr="00DA7839">
        <w:rPr>
          <w:i/>
        </w:rPr>
        <w:t>À</w:t>
      </w:r>
      <w:r w:rsidR="00DA12C6" w:rsidRPr="00DA7839">
        <w:t xml:space="preserve"> </w:t>
      </w:r>
      <w:r w:rsidRPr="00DA7839">
        <w:rPr>
          <w:i/>
        </w:rPr>
        <w:t>Marie de Médicis</w:t>
      </w:r>
      <w:r w:rsidRPr="00254340">
        <w:rPr>
          <w:i/>
          <w:rPrChange w:id="146" w:author="OBVIL" w:date="2016-12-01T14:12:00Z">
            <w:rPr>
              <w:rFonts w:ascii="Times New Roman" w:hAnsi="Times New Roman"/>
            </w:rPr>
          </w:rPrChange>
        </w:rPr>
        <w:t xml:space="preserve">, </w:t>
      </w:r>
      <w:r w:rsidRPr="00DA7839">
        <w:rPr>
          <w:i/>
        </w:rPr>
        <w:t>sur sa bienvenue en France</w:t>
      </w:r>
      <w:r w:rsidRPr="00B6083B">
        <w:rPr>
          <w:rPrChange w:id="147" w:author="OBVIL" w:date="2016-12-01T14:12:00Z">
            <w:rPr>
              <w:rFonts w:ascii="Times New Roman" w:hAnsi="Times New Roman"/>
              <w:i/>
            </w:rPr>
          </w:rPrChange>
        </w:rPr>
        <w:t>,</w:t>
      </w:r>
      <w:r w:rsidRPr="00DA7839">
        <w:t xml:space="preserve"> et en moins d</w:t>
      </w:r>
      <w:r w:rsidR="00CB410B" w:rsidRPr="00DA7839">
        <w:t>’</w:t>
      </w:r>
      <w:r w:rsidRPr="00DA7839">
        <w:t>une cinquantaine de vers j</w:t>
      </w:r>
      <w:r w:rsidR="00CB410B" w:rsidRPr="00DA7839">
        <w:t>’</w:t>
      </w:r>
      <w:r w:rsidRPr="00DA7839">
        <w:t>y vois défiler tour à tour Vénus,</w:t>
      </w:r>
      <w:r w:rsidR="00DA12C6" w:rsidRPr="00DA7839">
        <w:t xml:space="preserve"> Diane, l’Aurore, Céphale, les Grâces</w:t>
      </w:r>
      <w:r w:rsidR="00385650" w:rsidRPr="00DA7839">
        <w:t xml:space="preserve">, Neptune, Hercule, </w:t>
      </w:r>
      <w:del w:id="148" w:author="OBVIL" w:date="2016-12-01T14:12:00Z">
        <w:r w:rsidR="00385650">
          <w:delText>G</w:delText>
        </w:r>
        <w:r w:rsidRPr="00CB410B">
          <w:delText>anyméde</w:delText>
        </w:r>
      </w:del>
      <w:ins w:id="149" w:author="OBVIL" w:date="2016-12-01T14:12:00Z">
        <w:r w:rsidR="00385650">
          <w:t>G</w:t>
        </w:r>
        <w:r w:rsidR="00254340">
          <w:t>anymè</w:t>
        </w:r>
        <w:r w:rsidRPr="00CB410B">
          <w:t>de</w:t>
        </w:r>
      </w:ins>
      <w:r w:rsidRPr="00DA7839">
        <w:t>, Achille, les Parques, Encelade, Apollon, Phaéton, Eurysthée, qui encor</w:t>
      </w:r>
      <w:r w:rsidR="00CB410B" w:rsidRPr="00DA7839">
        <w:t>e ?</w:t>
      </w:r>
    </w:p>
    <w:p w14:paraId="62CF3FF0" w14:textId="77777777" w:rsidR="00CB410B" w:rsidRDefault="00385650" w:rsidP="00385650">
      <w:pPr>
        <w:pStyle w:val="quotel"/>
      </w:pPr>
      <w:r>
        <w:t>La voici,</w:t>
      </w:r>
      <w:r w:rsidR="00170A5B" w:rsidRPr="00CB410B">
        <w:t xml:space="preserve"> la belle Marie.</w:t>
      </w:r>
    </w:p>
    <w:p w14:paraId="4B798C74" w14:textId="77777777" w:rsidR="00385650" w:rsidRPr="00CB410B" w:rsidRDefault="00385650" w:rsidP="00385650">
      <w:pPr>
        <w:pStyle w:val="quotel"/>
        <w:rPr>
          <w:del w:id="150" w:author="OBVIL" w:date="2016-12-01T14:12:00Z"/>
        </w:rPr>
      </w:pPr>
      <w:del w:id="151" w:author="OBVIL" w:date="2016-12-01T14:12:00Z">
        <w:r>
          <w:delText xml:space="preserve">    …………………………</w:delText>
        </w:r>
      </w:del>
    </w:p>
    <w:p w14:paraId="43D4C423" w14:textId="77777777" w:rsidR="00385650" w:rsidRPr="00CB410B" w:rsidRDefault="00254340" w:rsidP="00385650">
      <w:pPr>
        <w:pStyle w:val="quotel"/>
        <w:rPr>
          <w:ins w:id="152" w:author="OBVIL" w:date="2016-12-01T14:12:00Z"/>
        </w:rPr>
      </w:pPr>
      <w:ins w:id="153" w:author="OBVIL" w:date="2016-12-01T14:12:00Z">
        <w:r>
          <w:t>………………………………</w:t>
        </w:r>
      </w:ins>
    </w:p>
    <w:p w14:paraId="54754669" w14:textId="77777777" w:rsidR="00CB410B" w:rsidRPr="00CB410B" w:rsidRDefault="00385650" w:rsidP="00385650">
      <w:pPr>
        <w:pStyle w:val="quotel"/>
      </w:pPr>
      <w:r>
        <w:t>Telle n’est point la Cythéré</w:t>
      </w:r>
      <w:r w:rsidR="00170A5B" w:rsidRPr="00CB410B">
        <w:t>e.</w:t>
      </w:r>
    </w:p>
    <w:p w14:paraId="321AFFDD" w14:textId="77777777" w:rsidR="00CB410B" w:rsidRPr="00CB410B" w:rsidRDefault="00170A5B" w:rsidP="00385650">
      <w:pPr>
        <w:pStyle w:val="quotel"/>
      </w:pPr>
      <w:r w:rsidRPr="00CB410B">
        <w:t>Quand, d</w:t>
      </w:r>
      <w:r w:rsidR="00CB410B" w:rsidRPr="00CB410B">
        <w:t>’</w:t>
      </w:r>
      <w:r w:rsidRPr="00CB410B">
        <w:t>un feu nouveau s</w:t>
      </w:r>
      <w:r w:rsidR="00CB410B" w:rsidRPr="00CB410B">
        <w:t>’</w:t>
      </w:r>
      <w:r w:rsidRPr="00CB410B">
        <w:t>allumant.</w:t>
      </w:r>
    </w:p>
    <w:p w14:paraId="50D69355" w14:textId="77777777" w:rsidR="00CB410B" w:rsidRPr="00CB410B" w:rsidRDefault="00170A5B" w:rsidP="00385650">
      <w:pPr>
        <w:pStyle w:val="quotel"/>
      </w:pPr>
      <w:r w:rsidRPr="00CB410B">
        <w:t>Elle sort, pompeuse et parée,</w:t>
      </w:r>
    </w:p>
    <w:p w14:paraId="52DEF9BF" w14:textId="77777777" w:rsidR="00CB410B" w:rsidRPr="00CB410B" w:rsidRDefault="00385650" w:rsidP="00385650">
      <w:pPr>
        <w:pStyle w:val="quotel"/>
      </w:pPr>
      <w:r>
        <w:t>P</w:t>
      </w:r>
      <w:r w:rsidR="00170A5B" w:rsidRPr="00CB410B">
        <w:t>our la conquête d’un aman</w:t>
      </w:r>
      <w:r w:rsidR="00CB410B" w:rsidRPr="00CB410B">
        <w:t>t ;</w:t>
      </w:r>
    </w:p>
    <w:p w14:paraId="4F1FF45F" w14:textId="77777777" w:rsidR="00385650" w:rsidRDefault="00170A5B" w:rsidP="00385650">
      <w:pPr>
        <w:pStyle w:val="quotel"/>
      </w:pPr>
      <w:r w:rsidRPr="00CB410B">
        <w:t>Telle ne luit en sa carrière</w:t>
      </w:r>
    </w:p>
    <w:p w14:paraId="17EEAE24" w14:textId="110E1642" w:rsidR="00CB410B" w:rsidRPr="00CB410B" w:rsidRDefault="00170A5B" w:rsidP="00385650">
      <w:pPr>
        <w:pStyle w:val="quotel"/>
      </w:pPr>
      <w:del w:id="154" w:author="OBVIL" w:date="2016-12-01T14:12:00Z">
        <w:r w:rsidRPr="00CB410B">
          <w:delText xml:space="preserve"> </w:delText>
        </w:r>
      </w:del>
      <w:r w:rsidRPr="00CB410B">
        <w:t>Des mois l</w:t>
      </w:r>
      <w:r w:rsidR="00CB410B" w:rsidRPr="00CB410B">
        <w:t>’</w:t>
      </w:r>
      <w:r w:rsidRPr="00CB410B">
        <w:t>inégale courrièr</w:t>
      </w:r>
      <w:r w:rsidR="00CB410B" w:rsidRPr="00CB410B">
        <w:t>e ;</w:t>
      </w:r>
    </w:p>
    <w:p w14:paraId="3A9B5573" w14:textId="77777777" w:rsidR="00CB410B" w:rsidRPr="00CB410B" w:rsidRDefault="00170A5B" w:rsidP="00385650">
      <w:pPr>
        <w:pStyle w:val="quotel"/>
      </w:pPr>
      <w:r w:rsidRPr="00CB410B">
        <w:t>Et telle, dessus l’horizon,</w:t>
      </w:r>
    </w:p>
    <w:p w14:paraId="7429E35B" w14:textId="77777777" w:rsidR="00CB410B" w:rsidRPr="00CB410B" w:rsidRDefault="00170A5B" w:rsidP="00385650">
      <w:pPr>
        <w:pStyle w:val="quotel"/>
      </w:pPr>
      <w:r w:rsidRPr="00CB410B">
        <w:t>L</w:t>
      </w:r>
      <w:r w:rsidR="00CB410B" w:rsidRPr="00CB410B">
        <w:t>’</w:t>
      </w:r>
      <w:r w:rsidRPr="00CB410B">
        <w:t>Aurore au matin ne s</w:t>
      </w:r>
      <w:r w:rsidR="00CB410B" w:rsidRPr="00CB410B">
        <w:t>’</w:t>
      </w:r>
      <w:r w:rsidRPr="00CB410B">
        <w:t>étale,</w:t>
      </w:r>
    </w:p>
    <w:p w14:paraId="06041E50" w14:textId="77777777" w:rsidR="00385650" w:rsidRDefault="00170A5B" w:rsidP="00385650">
      <w:pPr>
        <w:pStyle w:val="quotel"/>
      </w:pPr>
      <w:r w:rsidRPr="00CB410B">
        <w:t xml:space="preserve">Quand les yeux mêmes de </w:t>
      </w:r>
      <w:r w:rsidR="00385650" w:rsidRPr="00CB410B">
        <w:t>Céphale</w:t>
      </w:r>
    </w:p>
    <w:p w14:paraId="670B871A" w14:textId="6478ACD4" w:rsidR="00CB410B" w:rsidRPr="00CB410B" w:rsidRDefault="00170A5B" w:rsidP="00385650">
      <w:pPr>
        <w:pStyle w:val="quotel"/>
      </w:pPr>
      <w:del w:id="155" w:author="OBVIL" w:date="2016-12-01T14:12:00Z">
        <w:r w:rsidRPr="00CB410B">
          <w:delText xml:space="preserve"> </w:delText>
        </w:r>
      </w:del>
      <w:r w:rsidRPr="00CB410B">
        <w:t>En feraient la comparaison.</w:t>
      </w:r>
    </w:p>
    <w:p w14:paraId="404AD872" w14:textId="77777777" w:rsidR="00385650" w:rsidRPr="00DA7839" w:rsidRDefault="00170A5B" w:rsidP="00000A23">
      <w:pPr>
        <w:pStyle w:val="Corpsdetexte"/>
        <w:pPrChange w:id="156" w:author="OBVIL" w:date="2016-12-01T14:12:00Z">
          <w:pPr>
            <w:pStyle w:val="Corpsdetexte"/>
            <w:spacing w:afterLines="120" w:after="288"/>
            <w:ind w:firstLine="240"/>
            <w:jc w:val="both"/>
          </w:pPr>
        </w:pPrChange>
      </w:pPr>
      <w:r w:rsidRPr="00DA7839">
        <w:t>En voulez-vous une autr</w:t>
      </w:r>
      <w:r w:rsidR="00CB410B" w:rsidRPr="00DA7839">
        <w:t>e ?</w:t>
      </w:r>
    </w:p>
    <w:p w14:paraId="125E6BC0" w14:textId="6A3596D6" w:rsidR="00254340" w:rsidRDefault="00CB410B" w:rsidP="00385650">
      <w:pPr>
        <w:pStyle w:val="quotel"/>
      </w:pPr>
      <w:del w:id="157" w:author="OBVIL" w:date="2016-12-01T14:12:00Z">
        <w:r w:rsidRPr="00CB410B">
          <w:rPr>
            <w:rFonts w:hint="eastAsia"/>
          </w:rPr>
          <w:delText xml:space="preserve"> </w:delText>
        </w:r>
      </w:del>
      <w:r w:rsidR="00385650">
        <w:t>Cet</w:t>
      </w:r>
      <w:r w:rsidR="00170A5B" w:rsidRPr="00CB410B">
        <w:t xml:space="preserve"> Achille </w:t>
      </w:r>
      <w:r w:rsidR="00385650">
        <w:t>de qui</w:t>
      </w:r>
      <w:r w:rsidR="00170A5B" w:rsidRPr="00CB410B">
        <w:t xml:space="preserve"> la pique</w:t>
      </w:r>
      <w:del w:id="158" w:author="OBVIL" w:date="2016-12-01T14:12:00Z">
        <w:r w:rsidR="00170A5B" w:rsidRPr="00CB410B">
          <w:delText xml:space="preserve"> </w:delText>
        </w:r>
      </w:del>
    </w:p>
    <w:p w14:paraId="4B587286" w14:textId="77777777" w:rsidR="00CB410B" w:rsidRPr="00CB410B" w:rsidRDefault="00385650" w:rsidP="00385650">
      <w:pPr>
        <w:pStyle w:val="quotel"/>
      </w:pPr>
      <w:r>
        <w:t>Faisait, aux brave</w:t>
      </w:r>
      <w:r w:rsidR="00170A5B" w:rsidRPr="00CB410B">
        <w:t>s d</w:t>
      </w:r>
      <w:r w:rsidR="00CB410B" w:rsidRPr="00CB410B">
        <w:t>’</w:t>
      </w:r>
      <w:r>
        <w:t>I</w:t>
      </w:r>
      <w:r w:rsidR="00170A5B" w:rsidRPr="00CB410B">
        <w:t>lion.</w:t>
      </w:r>
    </w:p>
    <w:p w14:paraId="1B2E6D5A" w14:textId="24E88622" w:rsidR="00385650" w:rsidRDefault="00254340" w:rsidP="00385650">
      <w:pPr>
        <w:pStyle w:val="quotel"/>
      </w:pPr>
      <w:r>
        <w:t xml:space="preserve">La terreur que fait </w:t>
      </w:r>
      <w:del w:id="159" w:author="OBVIL" w:date="2016-12-01T14:12:00Z">
        <w:r w:rsidR="00170A5B" w:rsidRPr="00CB410B">
          <w:delText>eu</w:delText>
        </w:r>
      </w:del>
      <w:ins w:id="160" w:author="OBVIL" w:date="2016-12-01T14:12:00Z">
        <w:r>
          <w:t>en</w:t>
        </w:r>
      </w:ins>
      <w:r w:rsidR="00170A5B" w:rsidRPr="00CB410B">
        <w:t xml:space="preserve"> Afrique</w:t>
      </w:r>
    </w:p>
    <w:p w14:paraId="5F25D409" w14:textId="076E7988" w:rsidR="00CB410B" w:rsidRPr="00CB410B" w:rsidRDefault="00170A5B" w:rsidP="00385650">
      <w:pPr>
        <w:pStyle w:val="quotel"/>
      </w:pPr>
      <w:del w:id="161" w:author="OBVIL" w:date="2016-12-01T14:12:00Z">
        <w:r w:rsidRPr="00CB410B">
          <w:delText xml:space="preserve"> </w:delText>
        </w:r>
      </w:del>
      <w:r w:rsidRPr="00CB410B">
        <w:t>Aux troupeaux l</w:t>
      </w:r>
      <w:r w:rsidR="00CB410B" w:rsidRPr="00CB410B">
        <w:t>’</w:t>
      </w:r>
      <w:r w:rsidRPr="00CB410B">
        <w:t>assaut d</w:t>
      </w:r>
      <w:r w:rsidR="00CB410B" w:rsidRPr="00CB410B">
        <w:t>’</w:t>
      </w:r>
      <w:r w:rsidRPr="00CB410B">
        <w:t>un lion,</w:t>
      </w:r>
    </w:p>
    <w:p w14:paraId="49443BE7" w14:textId="0B9610C5" w:rsidR="00254340" w:rsidRDefault="00170A5B" w:rsidP="00385650">
      <w:pPr>
        <w:pStyle w:val="quotel"/>
      </w:pPr>
      <w:del w:id="162" w:author="OBVIL" w:date="2016-12-01T14:12:00Z">
        <w:r w:rsidRPr="00CB410B">
          <w:delText>Bion</w:delText>
        </w:r>
      </w:del>
      <w:ins w:id="163" w:author="OBVIL" w:date="2016-12-01T14:12:00Z">
        <w:r w:rsidR="00254340">
          <w:t>Bie</w:t>
        </w:r>
        <w:r w:rsidRPr="00CB410B">
          <w:t>n</w:t>
        </w:r>
      </w:ins>
      <w:r w:rsidRPr="00CB410B">
        <w:t xml:space="preserve"> que sa mère eût à ses armes</w:t>
      </w:r>
      <w:del w:id="164" w:author="OBVIL" w:date="2016-12-01T14:12:00Z">
        <w:r w:rsidRPr="00CB410B">
          <w:delText xml:space="preserve"> </w:delText>
        </w:r>
      </w:del>
    </w:p>
    <w:p w14:paraId="59BAF691" w14:textId="77777777" w:rsidR="00CB410B" w:rsidRPr="00CB410B" w:rsidRDefault="00170A5B" w:rsidP="00385650">
      <w:pPr>
        <w:pStyle w:val="quotel"/>
      </w:pPr>
      <w:r w:rsidRPr="00CB410B">
        <w:t>Ajouté la force des charmes,</w:t>
      </w:r>
    </w:p>
    <w:p w14:paraId="7491F6DC" w14:textId="77777777" w:rsidR="00CB410B" w:rsidRPr="00CB410B" w:rsidRDefault="00170A5B" w:rsidP="00385650">
      <w:pPr>
        <w:pStyle w:val="quotel"/>
      </w:pPr>
      <w:r w:rsidRPr="00CB410B">
        <w:t>Quand les Destins l</w:t>
      </w:r>
      <w:r w:rsidR="00CB410B" w:rsidRPr="00CB410B">
        <w:t>’</w:t>
      </w:r>
      <w:r w:rsidRPr="00CB410B">
        <w:t>eurent permis,</w:t>
      </w:r>
    </w:p>
    <w:p w14:paraId="1EB83C20" w14:textId="77777777" w:rsidR="00385650" w:rsidRDefault="00170A5B" w:rsidP="00385650">
      <w:pPr>
        <w:pStyle w:val="quotel"/>
      </w:pPr>
      <w:r w:rsidRPr="00CB410B">
        <w:t>N</w:t>
      </w:r>
      <w:r w:rsidR="00CB410B" w:rsidRPr="00CB410B">
        <w:t>’</w:t>
      </w:r>
      <w:r w:rsidRPr="00CB410B">
        <w:t>eut-il pas sa trame coupée</w:t>
      </w:r>
    </w:p>
    <w:p w14:paraId="1CE7682D" w14:textId="0E86B34E" w:rsidR="00254340" w:rsidRDefault="00170A5B" w:rsidP="00385650">
      <w:pPr>
        <w:pStyle w:val="quotel"/>
      </w:pPr>
      <w:del w:id="165" w:author="OBVIL" w:date="2016-12-01T14:12:00Z">
        <w:r w:rsidRPr="00CB410B">
          <w:delText xml:space="preserve"> </w:delText>
        </w:r>
      </w:del>
      <w:r w:rsidRPr="00CB410B">
        <w:t>De la moins redoutable épée</w:t>
      </w:r>
      <w:del w:id="166" w:author="OBVIL" w:date="2016-12-01T14:12:00Z">
        <w:r w:rsidRPr="00CB410B">
          <w:delText xml:space="preserve"> </w:delText>
        </w:r>
      </w:del>
    </w:p>
    <w:p w14:paraId="749443F0" w14:textId="77777777" w:rsidR="00CB410B" w:rsidRPr="00CB410B" w:rsidRDefault="00170A5B" w:rsidP="00385650">
      <w:pPr>
        <w:pStyle w:val="quotel"/>
      </w:pPr>
      <w:r w:rsidRPr="00CB410B">
        <w:t>Qui fut parmi ses ennemi</w:t>
      </w:r>
      <w:r w:rsidR="00CB410B" w:rsidRPr="00CB410B">
        <w:t>s ?</w:t>
      </w:r>
    </w:p>
    <w:p w14:paraId="76FF33DD" w14:textId="77777777" w:rsidR="00CB410B" w:rsidRPr="00DA7839" w:rsidRDefault="00170A5B" w:rsidP="00000A23">
      <w:pPr>
        <w:pStyle w:val="Corpsdetexte"/>
        <w:pPrChange w:id="167" w:author="OBVIL" w:date="2016-12-01T14:12:00Z">
          <w:pPr>
            <w:pStyle w:val="Corpsdetexte"/>
            <w:spacing w:afterLines="120" w:after="288"/>
            <w:ind w:firstLine="240"/>
            <w:jc w:val="both"/>
          </w:pPr>
        </w:pPrChange>
      </w:pPr>
      <w:r w:rsidRPr="00DA7839">
        <w:t>Pour retrouver une semblable accumulation de souvenirs mythologiques, c</w:t>
      </w:r>
      <w:r w:rsidR="00CB410B" w:rsidRPr="00DA7839">
        <w:t>’</w:t>
      </w:r>
      <w:r w:rsidRPr="00DA7839">
        <w:t>est à Ronsard tout justement qu</w:t>
      </w:r>
      <w:r w:rsidR="00CB410B" w:rsidRPr="00DA7839">
        <w:t>’</w:t>
      </w:r>
      <w:r w:rsidRPr="00DA7839">
        <w:t>il</w:t>
      </w:r>
      <w:r w:rsidR="00385650" w:rsidRPr="00DA7839">
        <w:t xml:space="preserve"> faut que l’on remonte, jusqu’à</w:t>
      </w:r>
      <w:r w:rsidRPr="00DA7839">
        <w:t xml:space="preserve"> l</w:t>
      </w:r>
      <w:r w:rsidR="00CB410B" w:rsidRPr="00DA7839">
        <w:t>’</w:t>
      </w:r>
      <w:r w:rsidRPr="00DA7839">
        <w:t xml:space="preserve">ode fumeuse </w:t>
      </w:r>
      <w:r w:rsidRPr="00DA7839">
        <w:rPr>
          <w:i/>
        </w:rPr>
        <w:t>Au chancelier de l</w:t>
      </w:r>
      <w:r w:rsidR="00CB410B" w:rsidRPr="00DA7839">
        <w:rPr>
          <w:i/>
        </w:rPr>
        <w:t>’</w:t>
      </w:r>
      <w:r w:rsidR="00385650" w:rsidRPr="00DA7839">
        <w:rPr>
          <w:i/>
        </w:rPr>
        <w:t>Ho</w:t>
      </w:r>
      <w:r w:rsidRPr="00DA7839">
        <w:rPr>
          <w:i/>
        </w:rPr>
        <w:t>spital</w:t>
      </w:r>
      <w:r w:rsidRPr="00B6083B">
        <w:rPr>
          <w:rPrChange w:id="168" w:author="OBVIL" w:date="2016-12-01T14:12:00Z">
            <w:rPr>
              <w:rFonts w:ascii="Times New Roman" w:hAnsi="Times New Roman"/>
              <w:i/>
            </w:rPr>
          </w:rPrChange>
        </w:rPr>
        <w:t>.</w:t>
      </w:r>
      <w:r w:rsidRPr="00DA7839">
        <w:t xml:space="preserve"> N</w:t>
      </w:r>
      <w:r w:rsidR="00CB410B" w:rsidRPr="00DA7839">
        <w:t>’</w:t>
      </w:r>
      <w:r w:rsidRPr="00DA7839">
        <w:t xml:space="preserve">ajouterai-je pas </w:t>
      </w:r>
      <w:r w:rsidR="00385650" w:rsidRPr="00DA7839">
        <w:t>à</w:t>
      </w:r>
      <w:r w:rsidRPr="00DA7839">
        <w:t xml:space="preserve"> ce propos que, d</w:t>
      </w:r>
      <w:r w:rsidR="00385650" w:rsidRPr="00DA7839">
        <w:t>e</w:t>
      </w:r>
      <w:r w:rsidRPr="00DA7839">
        <w:t xml:space="preserve"> cent cinquante ou soixante </w:t>
      </w:r>
      <w:r w:rsidRPr="00DA7839">
        <w:rPr>
          <w:i/>
        </w:rPr>
        <w:t>Odes</w:t>
      </w:r>
      <w:r w:rsidRPr="00254340">
        <w:rPr>
          <w:rPrChange w:id="169" w:author="OBVIL" w:date="2016-12-01T14:12:00Z">
            <w:rPr>
              <w:rFonts w:ascii="Times New Roman" w:hAnsi="Times New Roman"/>
              <w:i/>
            </w:rPr>
          </w:rPrChange>
        </w:rPr>
        <w:t xml:space="preserve"> </w:t>
      </w:r>
      <w:r w:rsidRPr="00DA7839">
        <w:t>que nous avons de Ronsard, il n</w:t>
      </w:r>
      <w:r w:rsidR="00CB410B" w:rsidRPr="00DA7839">
        <w:t>’</w:t>
      </w:r>
      <w:r w:rsidRPr="00DA7839">
        <w:t>y en a pas plus d</w:t>
      </w:r>
      <w:r w:rsidR="00CB410B" w:rsidRPr="00DA7839">
        <w:t>’</w:t>
      </w:r>
      <w:r w:rsidRPr="00DA7839">
        <w:t>u</w:t>
      </w:r>
      <w:r w:rsidR="00385650" w:rsidRPr="00DA7839">
        <w:t>ne quinzaine où le poète ait affect</w:t>
      </w:r>
      <w:r w:rsidRPr="00DA7839">
        <w:t>é de reproduire le dessin de l</w:t>
      </w:r>
      <w:r w:rsidR="00CB410B" w:rsidRPr="00DA7839">
        <w:t>’</w:t>
      </w:r>
      <w:r w:rsidRPr="00DA7839">
        <w:t>ode grecqu</w:t>
      </w:r>
      <w:r w:rsidR="00CB410B" w:rsidRPr="00DA7839">
        <w:t>e ?</w:t>
      </w:r>
      <w:r w:rsidRPr="00DA7839">
        <w:t xml:space="preserve"> Mais, de l’ode pindarique, il s’est laissé, comme Malherbe, insensiblement glissera l</w:t>
      </w:r>
      <w:r w:rsidR="00CB410B" w:rsidRPr="00DA7839">
        <w:t>’</w:t>
      </w:r>
      <w:r w:rsidR="00385650" w:rsidRPr="00DA7839">
        <w:t>ode horatienne ou anacréontique</w:t>
      </w:r>
      <w:r w:rsidRPr="00DA7839">
        <w:t>. Et si ce n’était chez Ronsard, ou chez quelqu</w:t>
      </w:r>
      <w:r w:rsidR="00CB410B" w:rsidRPr="00DA7839">
        <w:t>’</w:t>
      </w:r>
      <w:r w:rsidRPr="00DA7839">
        <w:t xml:space="preserve">un des siens, </w:t>
      </w:r>
      <w:r w:rsidR="00385650" w:rsidRPr="00DA7839">
        <w:t>à</w:t>
      </w:r>
      <w:r w:rsidRPr="00DA7839">
        <w:t xml:space="preserve"> moins que c</w:t>
      </w:r>
      <w:r w:rsidR="00385650" w:rsidRPr="00DA7839">
        <w:t>e</w:t>
      </w:r>
      <w:r w:rsidRPr="00DA7839">
        <w:t xml:space="preserve"> ne fût dans Horace, on ne voit pas </w:t>
      </w:r>
      <w:r w:rsidR="00385650" w:rsidRPr="00DA7839">
        <w:t>enfin</w:t>
      </w:r>
      <w:r w:rsidRPr="00DA7839">
        <w:t xml:space="preserve"> où Malherbe aurait pris les modèles de ses entrelacements de rimes et de rythmes.</w:t>
      </w:r>
    </w:p>
    <w:p w14:paraId="377591DB" w14:textId="609962A5" w:rsidR="00CB410B" w:rsidRPr="00DA7839" w:rsidRDefault="00385650" w:rsidP="00000A23">
      <w:pPr>
        <w:pStyle w:val="Corpsdetexte"/>
        <w:pPrChange w:id="170" w:author="OBVIL" w:date="2016-12-01T14:12:00Z">
          <w:pPr>
            <w:pStyle w:val="Corpsdetexte"/>
            <w:spacing w:afterLines="120" w:after="288"/>
            <w:ind w:firstLine="240"/>
            <w:jc w:val="both"/>
          </w:pPr>
        </w:pPrChange>
      </w:pPr>
      <w:r w:rsidRPr="00254340">
        <w:rPr>
          <w:rPrChange w:id="171" w:author="OBVIL" w:date="2016-12-01T14:12:00Z">
            <w:rPr>
              <w:rFonts w:ascii="Times New Roman" w:hAnsi="Times New Roman"/>
              <w:i/>
            </w:rPr>
          </w:rPrChange>
        </w:rPr>
        <w:t>L’</w:t>
      </w:r>
      <w:r w:rsidRPr="00DA7839">
        <w:rPr>
          <w:i/>
        </w:rPr>
        <w:t>Ode</w:t>
      </w:r>
      <w:r w:rsidR="00170A5B" w:rsidRPr="00DA7839">
        <w:rPr>
          <w:i/>
        </w:rPr>
        <w:t xml:space="preserve"> à Marie de Médicis</w:t>
      </w:r>
      <w:r w:rsidRPr="00DA7839">
        <w:t xml:space="preserve"> est de</w:t>
      </w:r>
      <w:r w:rsidR="00170A5B" w:rsidRPr="00DA7839">
        <w:t xml:space="preserve"> l</w:t>
      </w:r>
      <w:r w:rsidR="00CB410B" w:rsidRPr="00DA7839">
        <w:t>’</w:t>
      </w:r>
      <w:r w:rsidR="00170A5B" w:rsidRPr="00DA7839">
        <w:t xml:space="preserve">année </w:t>
      </w:r>
      <w:r w:rsidRPr="00DA7839">
        <w:t xml:space="preserve">1600, </w:t>
      </w:r>
      <w:r w:rsidR="00170A5B" w:rsidRPr="00DA7839">
        <w:t xml:space="preserve">et </w:t>
      </w:r>
      <w:r w:rsidRPr="00DA7839">
        <w:t>le</w:t>
      </w:r>
      <w:r w:rsidR="00170A5B" w:rsidRPr="00DA7839">
        <w:t xml:space="preserve"> poète approchait de la cinquantaine. S’il s</w:t>
      </w:r>
      <w:r w:rsidR="00CB410B" w:rsidRPr="00DA7839">
        <w:t>’</w:t>
      </w:r>
      <w:r w:rsidR="00170A5B" w:rsidRPr="00DA7839">
        <w:t xml:space="preserve">est donc séparé </w:t>
      </w:r>
      <w:r w:rsidRPr="00DA7839">
        <w:t xml:space="preserve">de </w:t>
      </w:r>
      <w:r w:rsidR="00170A5B" w:rsidRPr="00DA7839">
        <w:t>Ronsard, c</w:t>
      </w:r>
      <w:r w:rsidR="00CB410B" w:rsidRPr="00DA7839">
        <w:t>’</w:t>
      </w:r>
      <w:r w:rsidR="00170A5B" w:rsidRPr="00DA7839">
        <w:t xml:space="preserve">est assez tard, comme on le, voit, par un </w:t>
      </w:r>
      <w:r w:rsidRPr="00DA7839">
        <w:t>effet de</w:t>
      </w:r>
      <w:r w:rsidR="00170A5B" w:rsidRPr="00DA7839">
        <w:t>s circonstances plutôt que de sa volonté peut-êtr</w:t>
      </w:r>
      <w:r w:rsidR="00CB410B" w:rsidRPr="00DA7839">
        <w:t>e :</w:t>
      </w:r>
      <w:r w:rsidR="00170A5B" w:rsidRPr="00DA7839">
        <w:t xml:space="preserve"> pour des raisons tirées de son désir de réussir en cour et à Paris autant que de son inspiratio</w:t>
      </w:r>
      <w:r w:rsidR="00CB410B" w:rsidRPr="00DA7839">
        <w:t>n ;</w:t>
      </w:r>
      <w:r w:rsidR="00170A5B" w:rsidRPr="00DA7839">
        <w:t xml:space="preserve"> e</w:t>
      </w:r>
      <w:r w:rsidR="00254340" w:rsidRPr="00DA7839">
        <w:t xml:space="preserve">t, très habilement, bien loin </w:t>
      </w:r>
      <w:del w:id="172" w:author="OBVIL" w:date="2016-12-01T14:12:00Z">
        <w:r w:rsidR="00170A5B" w:rsidRPr="00CB410B">
          <w:delText>dl</w:delText>
        </w:r>
      </w:del>
      <w:ins w:id="173" w:author="OBVIL" w:date="2016-12-01T14:12:00Z">
        <w:r w:rsidR="00254340">
          <w:t>de</w:t>
        </w:r>
      </w:ins>
      <w:r w:rsidR="00170A5B" w:rsidRPr="00DA7839">
        <w:t xml:space="preserve"> débuter </w:t>
      </w:r>
      <w:r w:rsidR="00CB410B" w:rsidRPr="00254340">
        <w:rPr>
          <w:rStyle w:val="quotec"/>
          <w:rPrChange w:id="174" w:author="OBVIL" w:date="2016-12-01T14:12:00Z">
            <w:rPr>
              <w:rFonts w:ascii="Times New Roman" w:hAnsi="Times New Roman"/>
            </w:rPr>
          </w:rPrChange>
        </w:rPr>
        <w:t>« </w:t>
      </w:r>
      <w:r w:rsidRPr="00254340">
        <w:rPr>
          <w:rStyle w:val="quotec"/>
          <w:rPrChange w:id="175" w:author="OBVIL" w:date="2016-12-01T14:12:00Z">
            <w:rPr>
              <w:rFonts w:ascii="Times New Roman" w:hAnsi="Times New Roman"/>
            </w:rPr>
          </w:rPrChange>
        </w:rPr>
        <w:t>par supprimer tout ce qui l’</w:t>
      </w:r>
      <w:r w:rsidR="00170A5B" w:rsidRPr="00254340">
        <w:rPr>
          <w:rStyle w:val="quotec"/>
          <w:rPrChange w:id="176" w:author="OBVIL" w:date="2016-12-01T14:12:00Z">
            <w:rPr>
              <w:rFonts w:ascii="Times New Roman" w:hAnsi="Times New Roman"/>
            </w:rPr>
          </w:rPrChange>
        </w:rPr>
        <w:t>avait précédé</w:t>
      </w:r>
      <w:r w:rsidR="00CB410B" w:rsidRPr="00254340">
        <w:rPr>
          <w:rStyle w:val="quotec"/>
          <w:rPrChange w:id="177" w:author="OBVIL" w:date="2016-12-01T14:12:00Z">
            <w:rPr>
              <w:rFonts w:ascii="Times New Roman" w:hAnsi="Times New Roman"/>
            </w:rPr>
          </w:rPrChange>
        </w:rPr>
        <w:t> »</w:t>
      </w:r>
      <w:r w:rsidR="00170A5B" w:rsidRPr="00DA7839">
        <w:t>, au contraire, il a commencé par en sauver, pour le retenir, tout ce qui lui semblait de convenable à son nouveau dessein. Quel était ce dessei</w:t>
      </w:r>
      <w:r w:rsidR="00CB410B" w:rsidRPr="00DA7839">
        <w:t>n ?</w:t>
      </w:r>
      <w:r w:rsidR="00170A5B" w:rsidRPr="00DA7839">
        <w:t xml:space="preserve"> </w:t>
      </w:r>
      <w:r w:rsidRPr="00DA7839">
        <w:t xml:space="preserve">À </w:t>
      </w:r>
      <w:r w:rsidR="00170A5B" w:rsidRPr="00DA7839">
        <w:t>quelle occasion ou dans quelles circonstances l</w:t>
      </w:r>
      <w:r w:rsidR="00CB410B" w:rsidRPr="00DA7839">
        <w:t>’</w:t>
      </w:r>
      <w:r w:rsidR="00170A5B" w:rsidRPr="00DA7839">
        <w:t>a-t-il conç</w:t>
      </w:r>
      <w:r w:rsidR="00CB410B" w:rsidRPr="00DA7839">
        <w:t>u ?</w:t>
      </w:r>
      <w:r w:rsidRPr="00DA7839">
        <w:t xml:space="preserve"> Et</w:t>
      </w:r>
      <w:r w:rsidR="00170A5B" w:rsidRPr="00DA7839">
        <w:t xml:space="preserve"> comment l’a-t-il exécut</w:t>
      </w:r>
      <w:r w:rsidR="00CB410B" w:rsidRPr="00DA7839">
        <w:t>é</w:t>
      </w:r>
      <w:r w:rsidRPr="00DA7839">
        <w:t> ? C’est ici qu’</w:t>
      </w:r>
      <w:r w:rsidR="00170A5B" w:rsidRPr="00DA7839">
        <w:t>interviennent ces raisons qui le dépassent, comme nous dision</w:t>
      </w:r>
      <w:r w:rsidR="00CB410B" w:rsidRPr="00DA7839">
        <w:t>s ;</w:t>
      </w:r>
      <w:r w:rsidR="00B6083B" w:rsidRPr="00DA7839">
        <w:t xml:space="preserve"> — </w:t>
      </w:r>
      <w:r w:rsidR="00170A5B" w:rsidRPr="00DA7839">
        <w:t xml:space="preserve">et dont on ne peut comprendre toute la force qu’en remontant rapidement, </w:t>
      </w:r>
      <w:r w:rsidRPr="00DA7839">
        <w:t>par-delà</w:t>
      </w:r>
      <w:r w:rsidR="00170A5B" w:rsidRPr="00DA7839">
        <w:t xml:space="preserve"> Malherbe et Desportes lui-même, jusqu</w:t>
      </w:r>
      <w:r w:rsidR="00CB410B" w:rsidRPr="00DA7839">
        <w:t>’</w:t>
      </w:r>
      <w:r w:rsidR="00170A5B" w:rsidRPr="00DA7839">
        <w:t>à Ronsard et jusqu</w:t>
      </w:r>
      <w:r w:rsidR="00CB410B" w:rsidRPr="00DA7839">
        <w:t>’</w:t>
      </w:r>
      <w:r w:rsidR="00170A5B" w:rsidRPr="00DA7839">
        <w:t>à Du Bellay.</w:t>
      </w:r>
    </w:p>
    <w:p w14:paraId="3469600B" w14:textId="77777777" w:rsidR="00CB410B" w:rsidRPr="00CB410B" w:rsidRDefault="00170A5B" w:rsidP="00385650">
      <w:pPr>
        <w:pStyle w:val="Titre2"/>
      </w:pPr>
      <w:bookmarkStart w:id="178" w:name="bookmark7"/>
      <w:bookmarkEnd w:id="178"/>
      <w:r w:rsidRPr="00CB410B">
        <w:t>Il</w:t>
      </w:r>
    </w:p>
    <w:p w14:paraId="49964589" w14:textId="3D5C53A2" w:rsidR="00CB410B" w:rsidRPr="00DA7839" w:rsidRDefault="00170A5B" w:rsidP="00000A23">
      <w:pPr>
        <w:pStyle w:val="Corpsdetexte"/>
        <w:pPrChange w:id="179" w:author="OBVIL" w:date="2016-12-01T14:12:00Z">
          <w:pPr>
            <w:pStyle w:val="Corpsdetexte"/>
            <w:spacing w:afterLines="120" w:after="288"/>
            <w:ind w:firstLine="240"/>
            <w:jc w:val="both"/>
          </w:pPr>
        </w:pPrChange>
      </w:pPr>
      <w:r w:rsidRPr="00DA7839">
        <w:t>Car pourquoi la Pléiade, animée qu</w:t>
      </w:r>
      <w:r w:rsidR="00CB410B" w:rsidRPr="00DA7839">
        <w:t>’</w:t>
      </w:r>
      <w:r w:rsidRPr="00DA7839">
        <w:t>elle était de si hautes, et de si généreuses, et de si ardentes ambitions, n</w:t>
      </w:r>
      <w:r w:rsidR="00CB410B" w:rsidRPr="00DA7839">
        <w:t>’</w:t>
      </w:r>
      <w:r w:rsidRPr="00DA7839">
        <w:t>avait-elle, à vrai dire, qu</w:t>
      </w:r>
      <w:r w:rsidR="00CB410B" w:rsidRPr="00DA7839">
        <w:t>’</w:t>
      </w:r>
      <w:r w:rsidRPr="00DA7839">
        <w:t>à moitié réuss</w:t>
      </w:r>
      <w:r w:rsidR="00CB410B" w:rsidRPr="00DA7839">
        <w:t>i ?</w:t>
      </w:r>
      <w:r w:rsidRPr="00DA7839">
        <w:t xml:space="preserve"> Certes, j</w:t>
      </w:r>
      <w:r w:rsidR="00CB410B" w:rsidRPr="00DA7839">
        <w:t>’</w:t>
      </w:r>
      <w:r w:rsidRPr="00DA7839">
        <w:t>aime et j</w:t>
      </w:r>
      <w:r w:rsidR="00CB410B" w:rsidRPr="00DA7839">
        <w:t>’</w:t>
      </w:r>
      <w:r w:rsidRPr="00DA7839">
        <w:t>admire le génie de Ronsard, l’extraordinaire fécondité de son invention verbale et rythmiqu</w:t>
      </w:r>
      <w:r w:rsidR="00CB410B" w:rsidRPr="00DA7839">
        <w:t>e ;</w:t>
      </w:r>
      <w:r w:rsidRPr="00DA7839">
        <w:t xml:space="preserve"> son intelligence de l’antiquit</w:t>
      </w:r>
      <w:r w:rsidR="00CB410B" w:rsidRPr="00DA7839">
        <w:t>é ;</w:t>
      </w:r>
      <w:r w:rsidRPr="00DA7839">
        <w:t xml:space="preserve"> l’audacieuse largeur de son inspiratio</w:t>
      </w:r>
      <w:r w:rsidR="00CB410B" w:rsidRPr="00DA7839">
        <w:t>n ;</w:t>
      </w:r>
      <w:r w:rsidRPr="00DA7839">
        <w:t xml:space="preserve"> tant de beaux </w:t>
      </w:r>
      <w:r w:rsidR="00385650" w:rsidRPr="00DA7839">
        <w:rPr>
          <w:i/>
        </w:rPr>
        <w:t>Sonnet</w:t>
      </w:r>
      <w:r w:rsidRPr="00DA7839">
        <w:rPr>
          <w:i/>
        </w:rPr>
        <w:t>s</w:t>
      </w:r>
      <w:r w:rsidRPr="00B6083B">
        <w:rPr>
          <w:rPrChange w:id="180" w:author="OBVIL" w:date="2016-12-01T14:12:00Z">
            <w:rPr>
              <w:rFonts w:ascii="Times New Roman" w:hAnsi="Times New Roman"/>
              <w:i/>
            </w:rPr>
          </w:rPrChange>
        </w:rPr>
        <w:t>,</w:t>
      </w:r>
      <w:r w:rsidRPr="00DA7839">
        <w:t xml:space="preserve"> d</w:t>
      </w:r>
      <w:r w:rsidR="00CB410B" w:rsidRPr="00254340">
        <w:rPr>
          <w:rPrChange w:id="181" w:author="OBVIL" w:date="2016-12-01T14:12:00Z">
            <w:rPr>
              <w:rFonts w:ascii="Times New Roman" w:hAnsi="Times New Roman"/>
              <w:i/>
            </w:rPr>
          </w:rPrChange>
        </w:rPr>
        <w:t>’</w:t>
      </w:r>
      <w:r w:rsidR="00385650" w:rsidRPr="00DA7839">
        <w:rPr>
          <w:i/>
        </w:rPr>
        <w:t>Hy</w:t>
      </w:r>
      <w:r w:rsidRPr="00DA7839">
        <w:rPr>
          <w:i/>
        </w:rPr>
        <w:t>mnes</w:t>
      </w:r>
      <w:r w:rsidRPr="00DA7839">
        <w:t xml:space="preserve"> et de </w:t>
      </w:r>
      <w:r w:rsidRPr="00DA7839">
        <w:rPr>
          <w:i/>
        </w:rPr>
        <w:t>Poèmes</w:t>
      </w:r>
      <w:r w:rsidRPr="00B6083B">
        <w:rPr>
          <w:rPrChange w:id="182" w:author="OBVIL" w:date="2016-12-01T14:12:00Z">
            <w:rPr>
              <w:rFonts w:ascii="Times New Roman" w:hAnsi="Times New Roman"/>
              <w:i/>
            </w:rPr>
          </w:rPrChange>
        </w:rPr>
        <w:t>,</w:t>
      </w:r>
      <w:r w:rsidRPr="00DA7839">
        <w:t xml:space="preserve"> un peu prolixes par malheur, et dont la langue est encore incertaine et mêlée, mais où brillent tant de beaux vers, où la grâce du sentiment, u</w:t>
      </w:r>
      <w:r w:rsidR="00385650" w:rsidRPr="00DA7839">
        <w:t>n peu précieux et un peu mièvre,</w:t>
      </w:r>
      <w:r w:rsidRPr="00DA7839">
        <w:t xml:space="preserve"> s’allie de façon si curieuse à l’éclatante magie des mots, où si souvent enfin respirent à la fois tant de </w:t>
      </w:r>
      <w:r w:rsidR="00254340" w:rsidRPr="00DA7839">
        <w:t>mélancolie et tant</w:t>
      </w:r>
      <w:del w:id="183" w:author="OBVIL" w:date="2016-12-01T14:12:00Z">
        <w:r w:rsidRPr="00CB410B">
          <w:delText>,</w:delText>
        </w:r>
      </w:del>
      <w:r w:rsidRPr="00DA7839">
        <w:t xml:space="preserve"> de volupté. Je n</w:t>
      </w:r>
      <w:r w:rsidR="00CB410B" w:rsidRPr="00DA7839">
        <w:t>’</w:t>
      </w:r>
      <w:r w:rsidR="00385650" w:rsidRPr="00DA7839">
        <w:t>aim</w:t>
      </w:r>
      <w:r w:rsidRPr="00DA7839">
        <w:t>e guère moins le talent- de Joachim du Bellay. Moins grand, plus faible et plus délicat que Ronsard, il a quelque chose de plus</w:t>
      </w:r>
      <w:r w:rsidR="00385650" w:rsidRPr="00DA7839">
        <w:t xml:space="preserve"> </w:t>
      </w:r>
      <w:r w:rsidRPr="00DA7839">
        <w:t>pénétrant, et</w:t>
      </w:r>
      <w:r w:rsidR="00B6083B" w:rsidRPr="00DA7839">
        <w:t xml:space="preserve"> —</w:t>
      </w:r>
      <w:del w:id="184" w:author="OBVIL" w:date="2016-12-01T14:12:00Z">
        <w:r w:rsidRPr="00CB410B">
          <w:delText xml:space="preserve"> </w:delText>
        </w:r>
      </w:del>
      <w:ins w:id="185" w:author="OBVIL" w:date="2016-12-01T14:12:00Z">
        <w:r w:rsidR="00B6083B" w:rsidRPr="00B6083B">
          <w:t> </w:t>
        </w:r>
      </w:ins>
      <w:r w:rsidRPr="00DA7839">
        <w:t>je le dirai, quoique l’on ait bien abusé du mot</w:t>
      </w:r>
      <w:del w:id="186" w:author="OBVIL" w:date="2016-12-01T14:12:00Z">
        <w:r w:rsidRPr="00CB410B">
          <w:delText xml:space="preserve"> </w:delText>
        </w:r>
      </w:del>
      <w:ins w:id="187" w:author="OBVIL" w:date="2016-12-01T14:12:00Z">
        <w:r w:rsidR="00254340">
          <w:t> </w:t>
        </w:r>
      </w:ins>
      <w:r w:rsidR="00254340" w:rsidRPr="00DA7839">
        <w:t xml:space="preserve">— </w:t>
      </w:r>
      <w:r w:rsidRPr="00DA7839">
        <w:t>il a véritablement quelque chose de plus moderne. Peut-être a-t-il aussi plus d</w:t>
      </w:r>
      <w:r w:rsidR="00CB410B" w:rsidRPr="00DA7839">
        <w:t>’</w:t>
      </w:r>
      <w:r w:rsidRPr="00DA7839">
        <w:t>élévation naturelle</w:t>
      </w:r>
      <w:r w:rsidR="00CB410B" w:rsidRPr="00DA7839">
        <w:t> ;</w:t>
      </w:r>
      <w:r w:rsidRPr="00DA7839">
        <w:t xml:space="preserve"> et la mélodie de sa plainte, pour être soutenue d</w:t>
      </w:r>
      <w:r w:rsidR="00CB410B" w:rsidRPr="00DA7839">
        <w:t>’</w:t>
      </w:r>
      <w:r w:rsidRPr="00DA7839">
        <w:t>une orchestration moins bruyante., moins diverse et moins riche, n</w:t>
      </w:r>
      <w:r w:rsidR="00CB410B" w:rsidRPr="00DA7839">
        <w:t>’</w:t>
      </w:r>
      <w:r w:rsidRPr="00DA7839">
        <w:t>en est que plus touchante. Mous avons encore, je</w:t>
      </w:r>
      <w:r w:rsidR="00385650" w:rsidRPr="00DA7839">
        <w:t xml:space="preserve"> le sais, de ce doux élégiaque</w:t>
      </w:r>
      <w:r w:rsidRPr="00DA7839">
        <w:t xml:space="preserve"> de jolis </w:t>
      </w:r>
      <w:r w:rsidRPr="00DA7839">
        <w:rPr>
          <w:i/>
        </w:rPr>
        <w:t>Sonnets</w:t>
      </w:r>
      <w:r w:rsidRPr="00DA7839">
        <w:t xml:space="preserve"> satiriques. Mais, après tout cola, et quand à l</w:t>
      </w:r>
      <w:r w:rsidR="00CB410B" w:rsidRPr="00DA7839">
        <w:t>’</w:t>
      </w:r>
      <w:r w:rsidRPr="00DA7839">
        <w:t>admiration de Ronsard et de Du Bellay je pourr</w:t>
      </w:r>
      <w:r w:rsidR="00385650" w:rsidRPr="00DA7839">
        <w:t>a</w:t>
      </w:r>
      <w:r w:rsidR="005D31CB" w:rsidRPr="00DA7839">
        <w:t>is joindre encore celle de Baïf de Bel</w:t>
      </w:r>
      <w:r w:rsidRPr="00DA7839">
        <w:t>leau</w:t>
      </w:r>
      <w:r w:rsidR="00B6083B" w:rsidRPr="00DA7839">
        <w:t xml:space="preserve"> —</w:t>
      </w:r>
      <w:del w:id="188" w:author="OBVIL" w:date="2016-12-01T14:12:00Z">
        <w:r w:rsidRPr="00CB410B">
          <w:delText xml:space="preserve"> </w:delText>
        </w:r>
      </w:del>
      <w:ins w:id="189" w:author="OBVIL" w:date="2016-12-01T14:12:00Z">
        <w:r w:rsidR="00B6083B" w:rsidRPr="00B6083B">
          <w:t> </w:t>
        </w:r>
      </w:ins>
      <w:r w:rsidRPr="00DA7839">
        <w:t>ce qui me serait, je l</w:t>
      </w:r>
      <w:r w:rsidR="00CB410B" w:rsidRPr="00DA7839">
        <w:t>’</w:t>
      </w:r>
      <w:r w:rsidRPr="00DA7839">
        <w:t xml:space="preserve">avoue, </w:t>
      </w:r>
      <w:r w:rsidR="00385650" w:rsidRPr="00DA7839">
        <w:t>difficile</w:t>
      </w:r>
      <w:r w:rsidR="00CB410B" w:rsidRPr="00DA7839">
        <w:t>,</w:t>
      </w:r>
      <w:del w:id="190" w:author="OBVIL" w:date="2016-12-01T14:12:00Z">
        <w:r w:rsidR="00CB410B" w:rsidRPr="00CB410B">
          <w:delText xml:space="preserve"> — </w:delText>
        </w:r>
      </w:del>
      <w:ins w:id="191" w:author="OBVIL" w:date="2016-12-01T14:12:00Z">
        <w:r w:rsidR="00254340">
          <w:t xml:space="preserve"> — </w:t>
        </w:r>
      </w:ins>
      <w:r w:rsidRPr="00DA7839">
        <w:t>l</w:t>
      </w:r>
      <w:r w:rsidR="00CB410B" w:rsidRPr="00DA7839">
        <w:t>’</w:t>
      </w:r>
      <w:r w:rsidRPr="00DA7839">
        <w:t xml:space="preserve">histoire </w:t>
      </w:r>
      <w:r w:rsidR="00385650" w:rsidRPr="00DA7839">
        <w:t>est</w:t>
      </w:r>
      <w:r w:rsidRPr="00DA7839">
        <w:t xml:space="preserve"> là qui nous l</w:t>
      </w:r>
      <w:r w:rsidR="00CB410B" w:rsidRPr="00DA7839">
        <w:t>’</w:t>
      </w:r>
      <w:r w:rsidRPr="00DA7839">
        <w:t>apprend, si l</w:t>
      </w:r>
      <w:r w:rsidR="00CB410B" w:rsidRPr="00DA7839">
        <w:t>’</w:t>
      </w:r>
      <w:r w:rsidR="00385650" w:rsidRPr="00DA7839">
        <w:t>effort</w:t>
      </w:r>
      <w:r w:rsidRPr="00DA7839">
        <w:t xml:space="preserve"> n</w:t>
      </w:r>
      <w:r w:rsidR="00CB410B" w:rsidRPr="00DA7839">
        <w:t>’</w:t>
      </w:r>
      <w:r w:rsidRPr="00DA7839">
        <w:t xml:space="preserve">a pas été stérile, </w:t>
      </w:r>
      <w:del w:id="192" w:author="OBVIL" w:date="2016-12-01T14:12:00Z">
        <w:r w:rsidRPr="00CB410B">
          <w:delText>puisqu</w:delText>
        </w:r>
        <w:r w:rsidR="00CB410B" w:rsidRPr="00CB410B">
          <w:delText>’</w:delText>
        </w:r>
        <w:r w:rsidRPr="00CB410B">
          <w:delText>on lin</w:delText>
        </w:r>
      </w:del>
      <w:ins w:id="193" w:author="OBVIL" w:date="2016-12-01T14:12:00Z">
        <w:r w:rsidRPr="00CB410B">
          <w:t>puisqu</w:t>
        </w:r>
        <w:r w:rsidR="00CB410B" w:rsidRPr="00CB410B">
          <w:t>’</w:t>
        </w:r>
        <w:r w:rsidR="00254340">
          <w:t>enf</w:t>
        </w:r>
        <w:r w:rsidRPr="00CB410B">
          <w:t>in</w:t>
        </w:r>
      </w:ins>
      <w:r w:rsidRPr="00DA7839">
        <w:t xml:space="preserve"> le </w:t>
      </w:r>
      <w:r w:rsidRPr="00DA7839">
        <w:rPr>
          <w:i/>
        </w:rPr>
        <w:t>classicisme</w:t>
      </w:r>
      <w:r w:rsidRPr="00DA7839">
        <w:t xml:space="preserve"> nous est ve</w:t>
      </w:r>
      <w:r w:rsidR="00F64CC9" w:rsidRPr="00DA7839">
        <w:t xml:space="preserve">nu de là, ce que la Pléiade a </w:t>
      </w:r>
      <w:del w:id="194" w:author="OBVIL" w:date="2016-12-01T14:12:00Z">
        <w:r w:rsidRPr="00CB410B">
          <w:delText>ou</w:delText>
        </w:r>
      </w:del>
      <w:ins w:id="195" w:author="OBVIL" w:date="2016-12-01T14:12:00Z">
        <w:r w:rsidR="00F64CC9">
          <w:t>en</w:t>
        </w:r>
      </w:ins>
      <w:r w:rsidRPr="00DA7839">
        <w:t xml:space="preserve"> somme le moins renouvelé, c</w:t>
      </w:r>
      <w:r w:rsidR="00CB410B" w:rsidRPr="00DA7839">
        <w:t>’</w:t>
      </w:r>
      <w:r w:rsidRPr="00DA7839">
        <w:t>est peut-être la poésie.</w:t>
      </w:r>
    </w:p>
    <w:p w14:paraId="24F673CF" w14:textId="5B49C070" w:rsidR="00CB410B" w:rsidRPr="00DA7839" w:rsidRDefault="00385650" w:rsidP="00000A23">
      <w:pPr>
        <w:pStyle w:val="Corpsdetexte"/>
        <w:pPrChange w:id="196" w:author="OBVIL" w:date="2016-12-01T14:12:00Z">
          <w:pPr>
            <w:pStyle w:val="Corpsdetexte"/>
            <w:spacing w:afterLines="120" w:after="288"/>
            <w:ind w:firstLine="240"/>
            <w:jc w:val="both"/>
          </w:pPr>
        </w:pPrChange>
      </w:pPr>
      <w:r w:rsidRPr="00DA7839">
        <w:t>J</w:t>
      </w:r>
      <w:r w:rsidR="00170A5B" w:rsidRPr="00DA7839">
        <w:t>e n</w:t>
      </w:r>
      <w:r w:rsidR="00CB410B" w:rsidRPr="00DA7839">
        <w:t>’</w:t>
      </w:r>
      <w:r w:rsidRPr="00DA7839">
        <w:t>e</w:t>
      </w:r>
      <w:r w:rsidR="00170A5B" w:rsidRPr="00DA7839">
        <w:t>n donnerai, pour aujourd</w:t>
      </w:r>
      <w:r w:rsidR="00CB410B" w:rsidRPr="00DA7839">
        <w:t>’</w:t>
      </w:r>
      <w:r w:rsidR="00170A5B" w:rsidRPr="00DA7839">
        <w:t>hui, qu</w:t>
      </w:r>
      <w:r w:rsidR="00CB410B" w:rsidRPr="00DA7839">
        <w:t>’</w:t>
      </w:r>
      <w:r w:rsidR="00170A5B" w:rsidRPr="00DA7839">
        <w:t>une seule raison. C</w:t>
      </w:r>
      <w:r w:rsidR="00CB410B" w:rsidRPr="00DA7839">
        <w:t>’</w:t>
      </w:r>
      <w:r w:rsidR="00170A5B" w:rsidRPr="00DA7839">
        <w:t>est qu</w:t>
      </w:r>
      <w:r w:rsidR="00CB410B" w:rsidRPr="00DA7839">
        <w:t>’</w:t>
      </w:r>
      <w:r w:rsidR="00170A5B" w:rsidRPr="00DA7839">
        <w:t>il y avait contradiction entre l</w:t>
      </w:r>
      <w:r w:rsidR="00CB410B" w:rsidRPr="00DA7839">
        <w:t>’</w:t>
      </w:r>
      <w:r w:rsidR="00170A5B" w:rsidRPr="00DA7839">
        <w:t>esprit du temps et les conditions mêmes d</w:t>
      </w:r>
      <w:r w:rsidR="00CB410B" w:rsidRPr="00DA7839">
        <w:t>’</w:t>
      </w:r>
      <w:r w:rsidR="00170A5B" w:rsidRPr="00DA7839">
        <w:t>existence o</w:t>
      </w:r>
      <w:r w:rsidR="00F64CC9" w:rsidRPr="00DA7839">
        <w:t xml:space="preserve">u de développement du lyrisme. </w:t>
      </w:r>
      <w:del w:id="197" w:author="OBVIL" w:date="2016-12-01T14:12:00Z">
        <w:r w:rsidR="00170A5B" w:rsidRPr="00CB410B">
          <w:delText>M</w:delText>
        </w:r>
        <w:r w:rsidR="00CB410B" w:rsidRPr="00CB410B">
          <w:delText>’</w:delText>
        </w:r>
        <w:r w:rsidR="00170A5B" w:rsidRPr="00CB410B">
          <w:delText>allons</w:delText>
        </w:r>
      </w:del>
      <w:ins w:id="198" w:author="OBVIL" w:date="2016-12-01T14:12:00Z">
        <w:r w:rsidR="00F64CC9">
          <w:t>N</w:t>
        </w:r>
        <w:r w:rsidR="00CB410B" w:rsidRPr="00CB410B">
          <w:t>’</w:t>
        </w:r>
        <w:r w:rsidR="00170A5B" w:rsidRPr="00CB410B">
          <w:t>allons</w:t>
        </w:r>
      </w:ins>
      <w:r w:rsidR="00170A5B" w:rsidRPr="00DA7839">
        <w:t xml:space="preserve"> pas à ce propos nous embarrasser du lyrisme antique, et ne parlons ici ni de Pindare ni de l’auteur, quel qu’il soit, des </w:t>
      </w:r>
      <w:r w:rsidR="005D31CB" w:rsidRPr="00DA7839">
        <w:rPr>
          <w:i/>
        </w:rPr>
        <w:t>Psaumes de David</w:t>
      </w:r>
      <w:r w:rsidR="00170A5B" w:rsidRPr="00B6083B">
        <w:rPr>
          <w:rPrChange w:id="199" w:author="OBVIL" w:date="2016-12-01T14:12:00Z">
            <w:rPr>
              <w:rFonts w:ascii="Times New Roman" w:hAnsi="Times New Roman"/>
              <w:i/>
            </w:rPr>
          </w:rPrChange>
        </w:rPr>
        <w:t>.</w:t>
      </w:r>
      <w:r w:rsidR="00170A5B" w:rsidRPr="00DA7839">
        <w:t xml:space="preserve"> Mais, dans nos temps modernes, depuis que Dante et P</w:t>
      </w:r>
      <w:r w:rsidR="00F64CC9" w:rsidRPr="00DA7839">
        <w:t xml:space="preserve">étrarque ont paru, le lyrisme, </w:t>
      </w:r>
      <w:del w:id="200" w:author="OBVIL" w:date="2016-12-01T14:12:00Z">
        <w:r w:rsidR="00170A5B" w:rsidRPr="00CB410B">
          <w:delText xml:space="preserve">e </w:delText>
        </w:r>
        <w:r w:rsidRPr="00CB410B">
          <w:delText>est</w:delText>
        </w:r>
      </w:del>
      <w:ins w:id="201" w:author="OBVIL" w:date="2016-12-01T14:12:00Z">
        <w:r w:rsidR="00F64CC9">
          <w:t>c’</w:t>
        </w:r>
        <w:r w:rsidRPr="00CB410B">
          <w:t>est</w:t>
        </w:r>
      </w:ins>
      <w:r w:rsidR="00170A5B" w:rsidRPr="00DA7839">
        <w:t xml:space="preserve"> la poésie personnelle ou individuelle, c’est l</w:t>
      </w:r>
      <w:r w:rsidR="00CB410B" w:rsidRPr="00DA7839">
        <w:t>’</w:t>
      </w:r>
      <w:r w:rsidR="00170A5B" w:rsidRPr="00DA7839">
        <w:t xml:space="preserve">expression du </w:t>
      </w:r>
      <w:r w:rsidR="00170A5B" w:rsidRPr="00DA7839">
        <w:rPr>
          <w:i/>
        </w:rPr>
        <w:t>Moi</w:t>
      </w:r>
      <w:r w:rsidR="00170A5B" w:rsidRPr="00DA7839">
        <w:t xml:space="preserve"> du poète, c</w:t>
      </w:r>
      <w:r w:rsidR="00CB410B" w:rsidRPr="00DA7839">
        <w:t>’</w:t>
      </w:r>
      <w:r w:rsidRPr="00DA7839">
        <w:t>est le monde réfléc</w:t>
      </w:r>
      <w:r w:rsidR="00170A5B" w:rsidRPr="00DA7839">
        <w:t>hi d</w:t>
      </w:r>
      <w:r w:rsidR="00CB410B" w:rsidRPr="00DA7839">
        <w:t>’</w:t>
      </w:r>
      <w:r w:rsidR="00170A5B" w:rsidRPr="00DA7839">
        <w:t>abord, et ensuite rétracté par</w:t>
      </w:r>
      <w:r w:rsidR="00F64CC9" w:rsidRPr="00DA7839">
        <w:t xml:space="preserve"> </w:t>
      </w:r>
      <w:del w:id="202" w:author="OBVIL" w:date="2016-12-01T14:12:00Z">
        <w:r w:rsidR="00170A5B" w:rsidRPr="00CB410B">
          <w:delText>sou</w:delText>
        </w:r>
      </w:del>
      <w:ins w:id="203" w:author="OBVIL" w:date="2016-12-01T14:12:00Z">
        <w:r w:rsidR="00F64CC9">
          <w:t>son</w:t>
        </w:r>
      </w:ins>
      <w:r w:rsidR="00F64CC9" w:rsidRPr="00DA7839">
        <w:t xml:space="preserve"> </w:t>
      </w:r>
      <w:r w:rsidR="00170A5B" w:rsidRPr="00DA7839">
        <w:t xml:space="preserve">imagination. </w:t>
      </w:r>
      <w:r w:rsidRPr="00DA7839">
        <w:t>R</w:t>
      </w:r>
      <w:r w:rsidR="00170A5B" w:rsidRPr="00DA7839">
        <w:t>onsard le savait bien, et aussi Du Bella</w:t>
      </w:r>
      <w:r w:rsidR="00CB410B" w:rsidRPr="00DA7839">
        <w:t>y !</w:t>
      </w:r>
      <w:r w:rsidR="00170A5B" w:rsidRPr="00DA7839">
        <w:t xml:space="preserve"> Seulement, et par malheur pour eux, tout autour d</w:t>
      </w:r>
      <w:r w:rsidR="00CB410B" w:rsidRPr="00DA7839">
        <w:t>’</w:t>
      </w:r>
      <w:r w:rsidR="00170A5B" w:rsidRPr="00DA7839">
        <w:t xml:space="preserve">eux, </w:t>
      </w:r>
      <w:del w:id="204" w:author="OBVIL" w:date="2016-12-01T14:12:00Z">
        <w:r w:rsidR="00170A5B" w:rsidRPr="00CB410B">
          <w:delText>vers</w:delText>
        </w:r>
        <w:r w:rsidR="005D31CB">
          <w:delText>1550</w:delText>
        </w:r>
      </w:del>
      <w:ins w:id="205" w:author="OBVIL" w:date="2016-12-01T14:12:00Z">
        <w:r w:rsidR="00170A5B" w:rsidRPr="00CB410B">
          <w:t>vers</w:t>
        </w:r>
        <w:r w:rsidR="00F64CC9">
          <w:t xml:space="preserve"> </w:t>
        </w:r>
        <w:r w:rsidR="005D31CB">
          <w:t>1550</w:t>
        </w:r>
      </w:ins>
      <w:r w:rsidR="00170A5B" w:rsidRPr="00DA7839">
        <w:t>, si l</w:t>
      </w:r>
      <w:r w:rsidR="00CB410B" w:rsidRPr="00DA7839">
        <w:t>’</w:t>
      </w:r>
      <w:r w:rsidR="005D31CB" w:rsidRPr="00DA7839">
        <w:t xml:space="preserve">on tendait à </w:t>
      </w:r>
      <w:r w:rsidRPr="00DA7839">
        <w:t>quelque but, c</w:t>
      </w:r>
      <w:r w:rsidR="00CB410B" w:rsidRPr="00DA7839">
        <w:t>’</w:t>
      </w:r>
      <w:r w:rsidRPr="00DA7839">
        <w:t>était</w:t>
      </w:r>
      <w:r w:rsidR="00170A5B" w:rsidRPr="00DA7839">
        <w:t xml:space="preserve"> par la limitation de l</w:t>
      </w:r>
      <w:r w:rsidR="00CB410B" w:rsidRPr="00DA7839">
        <w:t>’</w:t>
      </w:r>
      <w:r w:rsidR="00170A5B" w:rsidRPr="00DA7839">
        <w:t>individualisme</w:t>
      </w:r>
      <w:r w:rsidR="005D31CB" w:rsidRPr="00DA7839">
        <w:t>, à organiser la vie sociale. Eff</w:t>
      </w:r>
      <w:r w:rsidR="00170A5B" w:rsidRPr="00DA7839">
        <w:t xml:space="preserve">rayé du débordement de passions égoïstes que la Renaissance et la </w:t>
      </w:r>
      <w:del w:id="206" w:author="OBVIL" w:date="2016-12-01T14:12:00Z">
        <w:r w:rsidR="00170A5B" w:rsidRPr="00CB410B">
          <w:delText>Bidonne</w:delText>
        </w:r>
      </w:del>
      <w:ins w:id="207" w:author="OBVIL" w:date="2016-12-01T14:12:00Z">
        <w:r w:rsidR="00F64CC9">
          <w:t>Réforme</w:t>
        </w:r>
      </w:ins>
      <w:r w:rsidR="00170A5B" w:rsidRPr="00DA7839">
        <w:t xml:space="preserve"> avaient favorisé, l</w:t>
      </w:r>
      <w:r w:rsidR="00CB410B" w:rsidRPr="00DA7839">
        <w:t>’</w:t>
      </w:r>
      <w:r w:rsidR="00170A5B" w:rsidRPr="00DA7839">
        <w:t>on s</w:t>
      </w:r>
      <w:r w:rsidR="00CB410B" w:rsidRPr="00DA7839">
        <w:t>’</w:t>
      </w:r>
      <w:r w:rsidR="005D31CB" w:rsidRPr="00DA7839">
        <w:t>eff</w:t>
      </w:r>
      <w:r w:rsidR="00170A5B" w:rsidRPr="00DA7839">
        <w:t>orçait de toutes parts à constituer, pour ainsi dire</w:t>
      </w:r>
      <w:r w:rsidR="00B6083B" w:rsidRPr="00DA7839">
        <w:t xml:space="preserve"> —</w:t>
      </w:r>
      <w:del w:id="208" w:author="OBVIL" w:date="2016-12-01T14:12:00Z">
        <w:r w:rsidR="00170A5B" w:rsidRPr="00CB410B">
          <w:delText xml:space="preserve"> </w:delText>
        </w:r>
      </w:del>
      <w:ins w:id="209" w:author="OBVIL" w:date="2016-12-01T14:12:00Z">
        <w:r w:rsidR="00B6083B" w:rsidRPr="00B6083B">
          <w:t> </w:t>
        </w:r>
      </w:ins>
      <w:r w:rsidR="00170A5B" w:rsidRPr="00DA7839">
        <w:t>aux dépens de quelques-uns, mais dans l</w:t>
      </w:r>
      <w:r w:rsidR="00CB410B" w:rsidRPr="00DA7839">
        <w:t>’</w:t>
      </w:r>
      <w:r w:rsidR="005D31CB" w:rsidRPr="00DA7839">
        <w:t xml:space="preserve">intérêt de </w:t>
      </w:r>
      <w:r w:rsidR="00170A5B" w:rsidRPr="00DA7839">
        <w:t>tous</w:t>
      </w:r>
      <w:r w:rsidR="00CB410B" w:rsidRPr="00DA7839">
        <w:t>,</w:t>
      </w:r>
      <w:del w:id="210" w:author="OBVIL" w:date="2016-12-01T14:12:00Z">
        <w:r w:rsidR="00CB410B" w:rsidRPr="00CB410B">
          <w:delText xml:space="preserve"> — </w:delText>
        </w:r>
      </w:del>
      <w:ins w:id="211" w:author="OBVIL" w:date="2016-12-01T14:12:00Z">
        <w:r w:rsidR="00F64CC9">
          <w:t xml:space="preserve"> — </w:t>
        </w:r>
      </w:ins>
      <w:r w:rsidR="005D31CB" w:rsidRPr="00DA7839">
        <w:t>une</w:t>
      </w:r>
      <w:r w:rsidR="00170A5B" w:rsidRPr="00DA7839">
        <w:t xml:space="preserve"> manière de penser et de sentir communes. </w:t>
      </w:r>
      <w:r w:rsidRPr="00DA7839">
        <w:t>Évidemment, ni Du Bellay ni Ron</w:t>
      </w:r>
      <w:r w:rsidR="00170A5B" w:rsidRPr="00DA7839">
        <w:t>sard ne pouvaient rien là contre. Un genre, pour se développer, a bes</w:t>
      </w:r>
      <w:r w:rsidRPr="00DA7839">
        <w:t>oin de trouver son atmosphère m</w:t>
      </w:r>
      <w:r w:rsidR="00170A5B" w:rsidRPr="00DA7839">
        <w:t>orale, son climat intellectuel, dans la comp</w:t>
      </w:r>
      <w:r w:rsidRPr="00DA7839">
        <w:t>licité des opinions ambiantes. E</w:t>
      </w:r>
      <w:r w:rsidR="00170A5B" w:rsidRPr="00DA7839">
        <w:t>t, connue après tout, quelque estime que l</w:t>
      </w:r>
      <w:r w:rsidR="00CB410B" w:rsidRPr="00DA7839">
        <w:t>’</w:t>
      </w:r>
      <w:r w:rsidR="00170A5B" w:rsidRPr="00DA7839">
        <w:t>on</w:t>
      </w:r>
      <w:r w:rsidR="00F64CC9" w:rsidRPr="00DA7839">
        <w:t xml:space="preserve"> </w:t>
      </w:r>
      <w:del w:id="212" w:author="OBVIL" w:date="2016-12-01T14:12:00Z">
        <w:r w:rsidR="00170A5B" w:rsidRPr="00CB410B">
          <w:delText>lasse</w:delText>
        </w:r>
      </w:del>
      <w:ins w:id="213" w:author="OBVIL" w:date="2016-12-01T14:12:00Z">
        <w:r w:rsidR="00F64CC9">
          <w:t>fasse</w:t>
        </w:r>
      </w:ins>
      <w:r w:rsidR="00170A5B" w:rsidRPr="00DA7839">
        <w:t xml:space="preserve"> des odes ou des élégies, il importe moins à une société d</w:t>
      </w:r>
      <w:r w:rsidR="00CB410B" w:rsidRPr="00DA7839">
        <w:t>’</w:t>
      </w:r>
      <w:r w:rsidR="00170A5B" w:rsidRPr="00DA7839">
        <w:t xml:space="preserve">en avoir que de trouver son équilibre, il fallait, dès </w:t>
      </w:r>
      <w:r w:rsidR="00F64CC9" w:rsidRPr="00DA7839">
        <w:t xml:space="preserve">ce temps-là, que le lyrisme </w:t>
      </w:r>
      <w:del w:id="214" w:author="OBVIL" w:date="2016-12-01T14:12:00Z">
        <w:r w:rsidR="00170A5B" w:rsidRPr="00CB410B">
          <w:delText>périt</w:delText>
        </w:r>
      </w:del>
      <w:ins w:id="215" w:author="OBVIL" w:date="2016-12-01T14:12:00Z">
        <w:r w:rsidR="00F64CC9">
          <w:t>pérî</w:t>
        </w:r>
        <w:r w:rsidR="00170A5B" w:rsidRPr="00CB410B">
          <w:t>t</w:t>
        </w:r>
      </w:ins>
      <w:r w:rsidR="00170A5B" w:rsidRPr="00DA7839">
        <w:t xml:space="preserve"> ou, pour continuer de vivre, il fallait qu</w:t>
      </w:r>
      <w:r w:rsidR="00CB410B" w:rsidRPr="00DA7839">
        <w:t>’</w:t>
      </w:r>
      <w:r w:rsidR="00170A5B" w:rsidRPr="00DA7839">
        <w:t>il se transformât.</w:t>
      </w:r>
    </w:p>
    <w:p w14:paraId="1DC59A47" w14:textId="06502C70" w:rsidR="00CB410B" w:rsidRPr="00DA7839" w:rsidRDefault="00170A5B" w:rsidP="00000A23">
      <w:pPr>
        <w:pStyle w:val="Corpsdetexte"/>
        <w:pPrChange w:id="216" w:author="OBVIL" w:date="2016-12-01T14:12:00Z">
          <w:pPr>
            <w:pStyle w:val="Corpsdetexte"/>
            <w:spacing w:afterLines="120" w:after="288"/>
            <w:ind w:firstLine="240"/>
            <w:jc w:val="both"/>
          </w:pPr>
        </w:pPrChange>
      </w:pPr>
      <w:r w:rsidRPr="00DA7839">
        <w:t>C’est ce qui explique le prompt découragement du faible Du Bella</w:t>
      </w:r>
      <w:r w:rsidR="00CB410B" w:rsidRPr="00DA7839">
        <w:t>y ;</w:t>
      </w:r>
      <w:r w:rsidRPr="00DA7839">
        <w:t xml:space="preserve"> ses </w:t>
      </w:r>
      <w:r w:rsidR="005D31CB" w:rsidRPr="00DA7839">
        <w:rPr>
          <w:i/>
        </w:rPr>
        <w:t>Regrets</w:t>
      </w:r>
      <w:del w:id="217" w:author="OBVIL" w:date="2016-12-01T14:12:00Z">
        <w:r w:rsidR="005D31CB" w:rsidRPr="00CB410B">
          <w:delText xml:space="preserve"> </w:delText>
        </w:r>
      </w:del>
      <w:ins w:id="218" w:author="OBVIL" w:date="2016-12-01T14:12:00Z">
        <w:r w:rsidR="00F64CC9">
          <w:t> </w:t>
        </w:r>
      </w:ins>
      <w:r w:rsidR="005D31CB" w:rsidRPr="00DA7839">
        <w:t>;</w:t>
      </w:r>
      <w:r w:rsidRPr="00DA7839">
        <w:t xml:space="preserve"> et qui sai</w:t>
      </w:r>
      <w:r w:rsidR="00CB410B" w:rsidRPr="00DA7839">
        <w:t>t ?</w:t>
      </w:r>
      <w:r w:rsidRPr="00DA7839">
        <w:t xml:space="preserve"> peut-être aussi sa mort prématurée. Ni son talent, tout personnel</w:t>
      </w:r>
      <w:r w:rsidR="00B6083B" w:rsidRPr="00DA7839">
        <w:t xml:space="preserve"> —</w:t>
      </w:r>
      <w:del w:id="219" w:author="OBVIL" w:date="2016-12-01T14:12:00Z">
        <w:r w:rsidRPr="00CB410B">
          <w:delText xml:space="preserve"> el</w:delText>
        </w:r>
      </w:del>
      <w:ins w:id="220" w:author="OBVIL" w:date="2016-12-01T14:12:00Z">
        <w:r w:rsidR="00B6083B" w:rsidRPr="00B6083B">
          <w:t> </w:t>
        </w:r>
        <w:r w:rsidR="00F64CC9">
          <w:t>et</w:t>
        </w:r>
      </w:ins>
      <w:r w:rsidRPr="00DA7839">
        <w:t xml:space="preserve"> même singulier, presque secret, pour ainsi parler, ami de l’ombre </w:t>
      </w:r>
      <w:r w:rsidR="005D31CB" w:rsidRPr="00DA7839">
        <w:t>et</w:t>
      </w:r>
      <w:r w:rsidRPr="00DA7839">
        <w:t xml:space="preserve"> de l’intimité</w:t>
      </w:r>
      <w:r w:rsidR="00CB410B" w:rsidRPr="00DA7839">
        <w:t>,</w:t>
      </w:r>
      <w:del w:id="221" w:author="OBVIL" w:date="2016-12-01T14:12:00Z">
        <w:r w:rsidR="00CB410B" w:rsidRPr="00CB410B">
          <w:delText xml:space="preserve"> — </w:delText>
        </w:r>
      </w:del>
      <w:ins w:id="222" w:author="OBVIL" w:date="2016-12-01T14:12:00Z">
        <w:r w:rsidR="00F64CC9">
          <w:t xml:space="preserve"> — </w:t>
        </w:r>
      </w:ins>
      <w:r w:rsidRPr="00DA7839">
        <w:t xml:space="preserve">ne convenait au </w:t>
      </w:r>
      <w:r w:rsidR="00F64CC9" w:rsidRPr="00DA7839">
        <w:t xml:space="preserve">siècle, ni le siècle de son </w:t>
      </w:r>
      <w:del w:id="223" w:author="OBVIL" w:date="2016-12-01T14:12:00Z">
        <w:r w:rsidRPr="00CB410B">
          <w:delText>cédé</w:delText>
        </w:r>
      </w:del>
      <w:ins w:id="224" w:author="OBVIL" w:date="2016-12-01T14:12:00Z">
        <w:r w:rsidR="00F64CC9">
          <w:t>côté</w:t>
        </w:r>
      </w:ins>
      <w:r w:rsidRPr="00DA7839">
        <w:t xml:space="preserve"> n’était capable de l’apprécier ou seulement de le comprendre. Ronsard,</w:t>
      </w:r>
      <w:r w:rsidR="00F64CC9" w:rsidRPr="00DA7839">
        <w:t xml:space="preserve"> </w:t>
      </w:r>
      <w:del w:id="225" w:author="OBVIL" w:date="2016-12-01T14:12:00Z">
        <w:r w:rsidRPr="00CB410B">
          <w:delText>pins</w:delText>
        </w:r>
      </w:del>
      <w:ins w:id="226" w:author="OBVIL" w:date="2016-12-01T14:12:00Z">
        <w:r w:rsidR="00F64CC9">
          <w:t>plus</w:t>
        </w:r>
      </w:ins>
      <w:r w:rsidR="00F64CC9" w:rsidRPr="00DA7839">
        <w:t xml:space="preserve"> </w:t>
      </w:r>
      <w:r w:rsidRPr="00DA7839">
        <w:t>confiant ou plus orgueilleux, lit mine de vouloir résister. Mais si l’on prend la peine</w:t>
      </w:r>
      <w:r w:rsidR="00B6083B" w:rsidRPr="00DA7839">
        <w:t xml:space="preserve"> —</w:t>
      </w:r>
      <w:del w:id="227" w:author="OBVIL" w:date="2016-12-01T14:12:00Z">
        <w:r w:rsidRPr="00CB410B">
          <w:delText xml:space="preserve"> </w:delText>
        </w:r>
      </w:del>
      <w:ins w:id="228" w:author="OBVIL" w:date="2016-12-01T14:12:00Z">
        <w:r w:rsidR="00B6083B" w:rsidRPr="00B6083B">
          <w:t> </w:t>
        </w:r>
      </w:ins>
      <w:r w:rsidRPr="00DA7839">
        <w:t>que l’on a rarement prise</w:t>
      </w:r>
      <w:r w:rsidR="00B6083B" w:rsidRPr="00DA7839">
        <w:t xml:space="preserve"> —</w:t>
      </w:r>
      <w:del w:id="229" w:author="OBVIL" w:date="2016-12-01T14:12:00Z">
        <w:r w:rsidRPr="00CB410B">
          <w:delText xml:space="preserve"> </w:delText>
        </w:r>
      </w:del>
      <w:ins w:id="230" w:author="OBVIL" w:date="2016-12-01T14:12:00Z">
        <w:r w:rsidR="00B6083B" w:rsidRPr="00B6083B">
          <w:t> </w:t>
        </w:r>
      </w:ins>
      <w:r w:rsidRPr="00DA7839">
        <w:t>de distinguer les époques de</w:t>
      </w:r>
      <w:r w:rsidR="00F64CC9" w:rsidRPr="00DA7839">
        <w:t xml:space="preserve"> </w:t>
      </w:r>
      <w:del w:id="231" w:author="OBVIL" w:date="2016-12-01T14:12:00Z">
        <w:r w:rsidRPr="00CB410B">
          <w:delText>sou</w:delText>
        </w:r>
      </w:del>
      <w:ins w:id="232" w:author="OBVIL" w:date="2016-12-01T14:12:00Z">
        <w:r w:rsidR="00F64CC9">
          <w:t>son</w:t>
        </w:r>
      </w:ins>
      <w:r w:rsidR="00F64CC9" w:rsidRPr="00DA7839">
        <w:t xml:space="preserve"> </w:t>
      </w:r>
      <w:r w:rsidRPr="00DA7839">
        <w:t>talent, on ne tarde pas à s’apercevoir qu’il fallut bien qu’il cédât aussi lui. Toute son œuvre lyrique n</w:t>
      </w:r>
      <w:r w:rsidR="00CB410B" w:rsidRPr="00DA7839">
        <w:t>’</w:t>
      </w:r>
      <w:r w:rsidRPr="00DA7839">
        <w:t>est-elle pas, en e</w:t>
      </w:r>
      <w:r w:rsidR="005D31CB" w:rsidRPr="00DA7839">
        <w:t>ffet, comprise entre 1550 et 156</w:t>
      </w:r>
      <w:r w:rsidR="00CB410B" w:rsidRPr="00DA7839">
        <w:t>0 ?</w:t>
      </w:r>
      <w:r w:rsidR="005D31CB" w:rsidRPr="00DA7839">
        <w:t xml:space="preserve"> Et de 156</w:t>
      </w:r>
      <w:r w:rsidRPr="00DA7839">
        <w:t>0 à 1575 environ, qu</w:t>
      </w:r>
      <w:r w:rsidR="00CB410B" w:rsidRPr="00DA7839">
        <w:t>’</w:t>
      </w:r>
      <w:r w:rsidRPr="00DA7839">
        <w:t>écrit-i</w:t>
      </w:r>
      <w:r w:rsidR="00CB410B" w:rsidRPr="00DA7839">
        <w:t>l ?</w:t>
      </w:r>
      <w:r w:rsidRPr="00DA7839">
        <w:t xml:space="preserve"> Un poème épique, sa </w:t>
      </w:r>
      <w:r w:rsidR="005D31CB" w:rsidRPr="00DA7839">
        <w:rPr>
          <w:i/>
        </w:rPr>
        <w:t>Franciad</w:t>
      </w:r>
      <w:r w:rsidRPr="00DA7839">
        <w:rPr>
          <w:i/>
        </w:rPr>
        <w:t>e</w:t>
      </w:r>
      <w:r w:rsidRPr="00DA7839">
        <w:t>, qu</w:t>
      </w:r>
      <w:r w:rsidR="00CB410B" w:rsidRPr="00DA7839">
        <w:t>’</w:t>
      </w:r>
      <w:r w:rsidRPr="00DA7839">
        <w:t xml:space="preserve">il doit laisser inachevée, et ses </w:t>
      </w:r>
      <w:r w:rsidRPr="00DA7839">
        <w:rPr>
          <w:i/>
        </w:rPr>
        <w:t>Discours sur les misères de ce temps</w:t>
      </w:r>
      <w:r w:rsidRPr="00DA7839">
        <w:t xml:space="preserve">, où sans doute il y a moins de poésie que d’éloquence. Au lieu, comme autrefois, d’absorber </w:t>
      </w:r>
      <w:r w:rsidR="005D31CB" w:rsidRPr="00DA7839">
        <w:t>lui-même</w:t>
      </w:r>
      <w:r w:rsidRPr="00DA7839">
        <w:t xml:space="preserve"> son sujet, de lui imposer sa propre personnalité, de le transformer comme qui dirait en soi, Ronsard, maintenant, s’y subordonne, il se plie à d’autres convenances que celles de son génie, et des intentions morales ou didactiques s’insinuent dans son œuvre. C’est une transformation profonde qui commence, ou qui s</w:t>
      </w:r>
      <w:r w:rsidR="00CB410B" w:rsidRPr="00DA7839">
        <w:t>’</w:t>
      </w:r>
      <w:r w:rsidRPr="00DA7839">
        <w:t>annonce. Parmi le tumulte des guerres civil</w:t>
      </w:r>
      <w:bookmarkStart w:id="233" w:name="_GoBack"/>
      <w:bookmarkEnd w:id="233"/>
      <w:r w:rsidRPr="00DA7839">
        <w:t>es</w:t>
      </w:r>
      <w:r w:rsidR="00B6083B" w:rsidRPr="00DA7839">
        <w:t xml:space="preserve"> —</w:t>
      </w:r>
      <w:del w:id="234" w:author="OBVIL" w:date="2016-12-01T14:12:00Z">
        <w:r w:rsidRPr="00CB410B">
          <w:delText xml:space="preserve"> </w:delText>
        </w:r>
      </w:del>
      <w:ins w:id="235" w:author="OBVIL" w:date="2016-12-01T14:12:00Z">
        <w:r w:rsidR="00B6083B" w:rsidRPr="00B6083B">
          <w:t> </w:t>
        </w:r>
      </w:ins>
      <w:r w:rsidRPr="00DA7839">
        <w:t>où l</w:t>
      </w:r>
      <w:r w:rsidR="00CB410B" w:rsidRPr="00DA7839">
        <w:t>’</w:t>
      </w:r>
      <w:r w:rsidRPr="00DA7839">
        <w:t>on peut voir les dernières convulsions de l</w:t>
      </w:r>
      <w:r w:rsidR="00CB410B" w:rsidRPr="00DA7839">
        <w:t>’</w:t>
      </w:r>
      <w:r w:rsidRPr="00DA7839">
        <w:t>individualisme expirant</w:t>
      </w:r>
      <w:r w:rsidR="00CB410B" w:rsidRPr="00DA7839">
        <w:t>,</w:t>
      </w:r>
      <w:r w:rsidR="00B6083B" w:rsidRPr="00DA7839">
        <w:t xml:space="preserve"> — </w:t>
      </w:r>
      <w:r w:rsidRPr="00DA7839">
        <w:t>un besoin d’ordre, de discipline, d’unité sous la loi se fait sentir. La fonction sociale de la littérature s</w:t>
      </w:r>
      <w:r w:rsidR="00CB410B" w:rsidRPr="00DA7839">
        <w:t>’</w:t>
      </w:r>
      <w:r w:rsidRPr="00DA7839">
        <w:t>en dégag</w:t>
      </w:r>
      <w:r w:rsidR="00CB410B" w:rsidRPr="00DA7839">
        <w:t>e ;</w:t>
      </w:r>
      <w:r w:rsidRPr="00DA7839">
        <w:t xml:space="preserve"> les </w:t>
      </w:r>
      <w:r w:rsidR="005D31CB" w:rsidRPr="00DA7839">
        <w:t>œuvres</w:t>
      </w:r>
      <w:r w:rsidRPr="00DA7839">
        <w:t xml:space="preserve"> deviennent des acte</w:t>
      </w:r>
      <w:r w:rsidR="00CB410B" w:rsidRPr="00DA7839">
        <w:t>s ;</w:t>
      </w:r>
      <w:r w:rsidRPr="00DA7839">
        <w:t xml:space="preserve"> et la poésie même, pour se faire entendre, e</w:t>
      </w:r>
      <w:r w:rsidR="005D31CB" w:rsidRPr="00DA7839">
        <w:t>st obligée</w:t>
      </w:r>
      <w:r w:rsidRPr="00DA7839">
        <w:t xml:space="preserve"> d’abdiquer ses anciennes ambitions.</w:t>
      </w:r>
    </w:p>
    <w:p w14:paraId="4CC57D55" w14:textId="77777777" w:rsidR="005D31CB" w:rsidRPr="00CB410B" w:rsidRDefault="005D31CB" w:rsidP="005D31CB">
      <w:pPr>
        <w:pStyle w:val="Corpsdetexte"/>
        <w:spacing w:afterLines="120" w:after="288"/>
        <w:rPr>
          <w:del w:id="236" w:author="OBVIL" w:date="2016-12-01T14:12:00Z"/>
        </w:rPr>
      </w:pPr>
      <w:bookmarkStart w:id="237" w:name="bookmark8"/>
      <w:bookmarkEnd w:id="237"/>
    </w:p>
    <w:p w14:paraId="40BC539C" w14:textId="77777777" w:rsidR="00CB410B" w:rsidRPr="00CB410B" w:rsidRDefault="005D31CB" w:rsidP="005D31CB">
      <w:pPr>
        <w:pStyle w:val="Titre2"/>
      </w:pPr>
      <w:r>
        <w:t>III</w:t>
      </w:r>
    </w:p>
    <w:p w14:paraId="13E05BE5" w14:textId="77777777" w:rsidR="00CB410B" w:rsidRPr="00DA7839" w:rsidRDefault="00170A5B" w:rsidP="00000A23">
      <w:pPr>
        <w:pStyle w:val="Corpsdetexte"/>
        <w:pPrChange w:id="238" w:author="OBVIL" w:date="2016-12-01T14:12:00Z">
          <w:pPr>
            <w:pStyle w:val="Corpsdetexte"/>
            <w:spacing w:afterLines="120" w:after="288"/>
            <w:ind w:firstLine="240"/>
            <w:jc w:val="both"/>
          </w:pPr>
        </w:pPrChange>
      </w:pPr>
      <w:r w:rsidRPr="00DA7839">
        <w:t>Je n</w:t>
      </w:r>
      <w:r w:rsidR="00CB410B" w:rsidRPr="00DA7839">
        <w:t>’</w:t>
      </w:r>
      <w:r w:rsidRPr="00DA7839">
        <w:t xml:space="preserve">écris pas l’histoire de la Pléiade. Franchissons donc un intervalle de vingt-cinq ou trente ans. L’apaisement s’est fait dans les </w:t>
      </w:r>
      <w:r w:rsidR="005D31CB" w:rsidRPr="00DA7839">
        <w:t>mœurs</w:t>
      </w:r>
      <w:r w:rsidRPr="00DA7839">
        <w:t xml:space="preserve">, Henri IV règne, et la société française, après tant d’agitations, semble avoir </w:t>
      </w:r>
      <w:r w:rsidR="005D31CB" w:rsidRPr="00DA7839">
        <w:t>enfin</w:t>
      </w:r>
      <w:r w:rsidRPr="00DA7839">
        <w:t xml:space="preserve"> atteint cet équilibre qu</w:t>
      </w:r>
      <w:r w:rsidR="00CB410B" w:rsidRPr="00DA7839">
        <w:t>’</w:t>
      </w:r>
      <w:r w:rsidRPr="00DA7839">
        <w:t>elle cherchait. La littérature, presque sons toutes ses formes, s</w:t>
      </w:r>
      <w:r w:rsidR="00CB410B" w:rsidRPr="00DA7839">
        <w:t>’</w:t>
      </w:r>
      <w:r w:rsidRPr="00DA7839">
        <w:t xml:space="preserve">emploie à le consolider. Sans doute, quelques irréguliers ou, comme on les appelle encore, de nombreux </w:t>
      </w:r>
      <w:r w:rsidR="00CB410B" w:rsidRPr="00DA7839">
        <w:t>« </w:t>
      </w:r>
      <w:r w:rsidRPr="00DA7839">
        <w:t>libertins</w:t>
      </w:r>
      <w:r w:rsidR="00CB410B" w:rsidRPr="00DA7839">
        <w:t> »</w:t>
      </w:r>
      <w:r w:rsidRPr="00DA7839">
        <w:t>, font entendre une voix discordante. C</w:t>
      </w:r>
      <w:r w:rsidR="00CB410B" w:rsidRPr="00DA7839">
        <w:t>’</w:t>
      </w:r>
      <w:r w:rsidR="005D31CB" w:rsidRPr="00DA7839">
        <w:t>est Beroald</w:t>
      </w:r>
      <w:r w:rsidRPr="00DA7839">
        <w:t xml:space="preserve">e de Verville qui donne son </w:t>
      </w:r>
      <w:r w:rsidR="005D31CB" w:rsidRPr="00DA7839">
        <w:rPr>
          <w:i/>
        </w:rPr>
        <w:t>Moyen de</w:t>
      </w:r>
      <w:r w:rsidRPr="00DA7839">
        <w:rPr>
          <w:i/>
        </w:rPr>
        <w:t xml:space="preserve"> parveni</w:t>
      </w:r>
      <w:r w:rsidR="00CB410B" w:rsidRPr="00DA7839">
        <w:rPr>
          <w:i/>
        </w:rPr>
        <w:t>r :</w:t>
      </w:r>
      <w:r w:rsidRPr="00DA7839">
        <w:t xml:space="preserve"> c’est Régnie</w:t>
      </w:r>
      <w:r w:rsidR="00CB410B" w:rsidRPr="00DA7839">
        <w:t>r ;</w:t>
      </w:r>
      <w:r w:rsidRPr="00DA7839">
        <w:t xml:space="preserve"> ce sont ses amis qui remplissent </w:t>
      </w:r>
      <w:r w:rsidRPr="00DA7839">
        <w:rPr>
          <w:i/>
        </w:rPr>
        <w:t xml:space="preserve">le </w:t>
      </w:r>
      <w:r w:rsidR="005D31CB" w:rsidRPr="00DA7839">
        <w:rPr>
          <w:i/>
        </w:rPr>
        <w:t>Cabinet satirique</w:t>
      </w:r>
      <w:r w:rsidRPr="00DA7839">
        <w:t xml:space="preserve"> de leurs épigrammes ordurières. Mais là-bas, au fond de sa province, dans sa maison du Pradel, Ollivier de Serres écrit son </w:t>
      </w:r>
      <w:r w:rsidRPr="00DA7839">
        <w:rPr>
          <w:i/>
        </w:rPr>
        <w:t>Théâtre</w:t>
      </w:r>
      <w:r w:rsidR="005D31CB" w:rsidRPr="00DA7839">
        <w:rPr>
          <w:i/>
        </w:rPr>
        <w:t xml:space="preserve"> d’agriculture</w:t>
      </w:r>
      <w:r w:rsidR="005D31CB" w:rsidRPr="00DA7839">
        <w:t>, et le mélancolique Honoré d’Urf</w:t>
      </w:r>
      <w:r w:rsidRPr="00DA7839">
        <w:t>é, marquis de Vorromé, comte de Châteauneuf et baron de Châteaumorand, sur les bords du Li</w:t>
      </w:r>
      <w:r w:rsidR="005D31CB" w:rsidRPr="00DA7839">
        <w:t>gnon, dans son château de la Bâtie</w:t>
      </w:r>
      <w:r w:rsidRPr="00DA7839">
        <w:t xml:space="preserve">, compose lentement son </w:t>
      </w:r>
      <w:r w:rsidRPr="00DA7839">
        <w:rPr>
          <w:i/>
        </w:rPr>
        <w:t>Astrée</w:t>
      </w:r>
      <w:r w:rsidRPr="00B6083B">
        <w:rPr>
          <w:rPrChange w:id="239" w:author="OBVIL" w:date="2016-12-01T14:12:00Z">
            <w:rPr>
              <w:rFonts w:ascii="Times New Roman" w:hAnsi="Times New Roman"/>
              <w:i/>
            </w:rPr>
          </w:rPrChange>
        </w:rPr>
        <w:t>.</w:t>
      </w:r>
      <w:r w:rsidRPr="00DA7839">
        <w:t xml:space="preserve"> L’un et l</w:t>
      </w:r>
      <w:r w:rsidR="00CB410B" w:rsidRPr="00DA7839">
        <w:t>’</w:t>
      </w:r>
      <w:r w:rsidRPr="00DA7839">
        <w:t xml:space="preserve">autre livre sont dédiés au prince, dont ils servent les intentions. Mais lui-même, dit-on, </w:t>
      </w:r>
      <w:r w:rsidR="005D31CB" w:rsidRPr="00DA7839">
        <w:t>n’</w:t>
      </w:r>
      <w:r w:rsidRPr="00DA7839">
        <w:t>a-t-il pas exprimé le désir que, pou</w:t>
      </w:r>
      <w:r w:rsidR="005D31CB" w:rsidRPr="00DA7839">
        <w:t>r achever, pour couronner son œuvre</w:t>
      </w:r>
      <w:r w:rsidRPr="00DA7839">
        <w:t xml:space="preserve"> pacificatrice, une voix autorisée réconciliât la religion même avec le mond</w:t>
      </w:r>
      <w:r w:rsidR="00CB410B" w:rsidRPr="00DA7839">
        <w:t>e ?</w:t>
      </w:r>
      <w:r w:rsidRPr="00DA7839">
        <w:t xml:space="preserve"> et répondant à ce vœu, l</w:t>
      </w:r>
      <w:r w:rsidR="00CB410B" w:rsidRPr="00DA7839">
        <w:t>’</w:t>
      </w:r>
      <w:r w:rsidRPr="00DA7839">
        <w:t>évêq</w:t>
      </w:r>
      <w:r w:rsidR="005D31CB" w:rsidRPr="00DA7839">
        <w:t>ue de G</w:t>
      </w:r>
      <w:r w:rsidRPr="00DA7839">
        <w:t>enè</w:t>
      </w:r>
      <w:r w:rsidR="005D31CB" w:rsidRPr="00DA7839">
        <w:t>ve, François de Sales, écrit son</w:t>
      </w:r>
      <w:r w:rsidRPr="00DA7839">
        <w:t xml:space="preserve"> </w:t>
      </w:r>
      <w:r w:rsidRPr="00DA7839">
        <w:rPr>
          <w:i/>
        </w:rPr>
        <w:t xml:space="preserve">Introduction </w:t>
      </w:r>
      <w:r w:rsidR="005D31CB" w:rsidRPr="00DA7839">
        <w:rPr>
          <w:i/>
        </w:rPr>
        <w:t>à la vie dévot</w:t>
      </w:r>
      <w:r w:rsidRPr="00DA7839">
        <w:rPr>
          <w:i/>
        </w:rPr>
        <w:t>e</w:t>
      </w:r>
      <w:r w:rsidRPr="00DA7839">
        <w:t>, où la pratique même des vertus chrétiennes n</w:t>
      </w:r>
      <w:r w:rsidR="00CB410B" w:rsidRPr="00DA7839">
        <w:t>’</w:t>
      </w:r>
      <w:r w:rsidRPr="00DA7839">
        <w:t xml:space="preserve">a rien que de civil, que de </w:t>
      </w:r>
      <w:r w:rsidR="00CB410B" w:rsidRPr="00DA7839">
        <w:t>« </w:t>
      </w:r>
      <w:r w:rsidRPr="00DA7839">
        <w:t>traitable</w:t>
      </w:r>
      <w:r w:rsidR="00CB410B" w:rsidRPr="00DA7839">
        <w:t> »</w:t>
      </w:r>
      <w:r w:rsidRPr="00DA7839">
        <w:t>, que de riant, et, si je l</w:t>
      </w:r>
      <w:r w:rsidR="00CB410B" w:rsidRPr="00DA7839">
        <w:t>’</w:t>
      </w:r>
      <w:r w:rsidRPr="00DA7839">
        <w:t>ose dire, en vérité, de presque voluptueux. Cependant, à deux pas du Louvre, dans sa belle chambre tendue de bleu, celle que l</w:t>
      </w:r>
      <w:r w:rsidR="00CB410B" w:rsidRPr="00DA7839">
        <w:t>’</w:t>
      </w:r>
      <w:r w:rsidRPr="00DA7839">
        <w:t>on appellera bientôt l’incomparable Arthénice s</w:t>
      </w:r>
      <w:r w:rsidR="00CB410B" w:rsidRPr="00DA7839">
        <w:t>’</w:t>
      </w:r>
      <w:r w:rsidRPr="00DA7839">
        <w:t xml:space="preserve">étudie à régler par les mêmes leçons la conversation et les mœurs. Les poètes aussi se convertissent. Après avoir chaulé les mignons de Henri </w:t>
      </w:r>
      <w:r w:rsidR="005D31CB" w:rsidRPr="00DA7839">
        <w:t>III</w:t>
      </w:r>
      <w:r w:rsidRPr="00DA7839">
        <w:t xml:space="preserve">, Desportes, renonçant même à chanter ses dernières maîtresses, paraphrase ou traduit les </w:t>
      </w:r>
      <w:r w:rsidRPr="00DA7839">
        <w:rPr>
          <w:i/>
        </w:rPr>
        <w:t>Psaumes</w:t>
      </w:r>
      <w:r w:rsidR="005D31CB" w:rsidRPr="00DA7839">
        <w:t xml:space="preserve"> dans sa maison de V</w:t>
      </w:r>
      <w:r w:rsidRPr="00DA7839">
        <w:t xml:space="preserve">anves. Autant en fait déjà </w:t>
      </w:r>
      <w:r w:rsidR="005D31CB" w:rsidRPr="00DA7839">
        <w:t>Duperron. Autant en fera bientôt Bertaut</w:t>
      </w:r>
      <w:r w:rsidRPr="00DA7839">
        <w:t xml:space="preserve">. Visiblement, au poète et à l’écrivain, on demande quelque chose de plus que le </w:t>
      </w:r>
      <w:r w:rsidR="00CB410B" w:rsidRPr="00DA7839">
        <w:t>« </w:t>
      </w:r>
      <w:r w:rsidRPr="00DA7839">
        <w:t>papier-journal</w:t>
      </w:r>
      <w:r w:rsidR="00CB410B" w:rsidRPr="00DA7839">
        <w:t> »</w:t>
      </w:r>
      <w:r w:rsidR="005D31CB" w:rsidRPr="00DA7839">
        <w:t>, comme disait Du B</w:t>
      </w:r>
      <w:r w:rsidRPr="00DA7839">
        <w:t>ellay, de leurs impressions personnelles. On leur permet encore de parler d</w:t>
      </w:r>
      <w:r w:rsidR="00CB410B" w:rsidRPr="00DA7839">
        <w:t>’</w:t>
      </w:r>
      <w:r w:rsidRPr="00DA7839">
        <w:t xml:space="preserve">eux dans leurs vers, mais on ne leur permet plus de n’y parler que d’eux. L’auteur même des </w:t>
      </w:r>
      <w:r w:rsidR="00192145" w:rsidRPr="00DA7839">
        <w:rPr>
          <w:i/>
        </w:rPr>
        <w:t>Essais</w:t>
      </w:r>
      <w:r w:rsidRPr="00DA7839">
        <w:t xml:space="preserve"> commence à déplaire, pour ce qu</w:t>
      </w:r>
      <w:r w:rsidR="00CB410B" w:rsidRPr="00DA7839">
        <w:t>’</w:t>
      </w:r>
      <w:r w:rsidRPr="00DA7839">
        <w:t>il a de trop personne</w:t>
      </w:r>
      <w:r w:rsidR="00CB410B" w:rsidRPr="00DA7839">
        <w:t>l ;</w:t>
      </w:r>
      <w:r w:rsidRPr="00DA7839">
        <w:t xml:space="preserve"> et on lui préfère son disciple Charron, pour avoir </w:t>
      </w:r>
      <w:r w:rsidR="00192145" w:rsidRPr="00DA7839">
        <w:rPr>
          <w:i/>
        </w:rPr>
        <w:t>dépersonna</w:t>
      </w:r>
      <w:r w:rsidRPr="00DA7839">
        <w:rPr>
          <w:i/>
        </w:rPr>
        <w:t>lisé</w:t>
      </w:r>
      <w:r w:rsidRPr="00DA7839">
        <w:t xml:space="preserve"> les observations du maître.</w:t>
      </w:r>
    </w:p>
    <w:p w14:paraId="213219F7" w14:textId="4F660C01" w:rsidR="00CB410B" w:rsidRPr="00DA7839" w:rsidRDefault="00170A5B" w:rsidP="00000A23">
      <w:pPr>
        <w:pStyle w:val="Corpsdetexte"/>
        <w:pPrChange w:id="240" w:author="OBVIL" w:date="2016-12-01T14:12:00Z">
          <w:pPr>
            <w:pStyle w:val="Corpsdetexte"/>
            <w:spacing w:afterLines="120" w:after="288"/>
            <w:ind w:firstLine="240"/>
            <w:jc w:val="both"/>
          </w:pPr>
        </w:pPrChange>
      </w:pPr>
      <w:r w:rsidRPr="00DA7839">
        <w:t>C’est à ce moment que Malherbe parait. Il a cinquante ans, et il arrive du fond de la Pro</w:t>
      </w:r>
      <w:r w:rsidR="00192145" w:rsidRPr="00DA7839">
        <w:t>vence. Un de ses compatriotes, V</w:t>
      </w:r>
      <w:r w:rsidRPr="00DA7839">
        <w:t>auquelin des Yveteaux</w:t>
      </w:r>
      <w:r w:rsidR="00192145" w:rsidRPr="00DA7839">
        <w:t>, le fils du vieux V</w:t>
      </w:r>
      <w:r w:rsidRPr="00DA7839">
        <w:t xml:space="preserve">auquelin de la Fresnaye, en parle à Henri IV. Son nom rappelle au roi d’assez beaux vers, naguère adressés à la reine, </w:t>
      </w:r>
      <w:r w:rsidRPr="00DA7839">
        <w:rPr>
          <w:i/>
        </w:rPr>
        <w:t>Sur s</w:t>
      </w:r>
      <w:r w:rsidR="00192145" w:rsidRPr="00DA7839">
        <w:rPr>
          <w:i/>
        </w:rPr>
        <w:t>a</w:t>
      </w:r>
      <w:r w:rsidRPr="00DA7839">
        <w:rPr>
          <w:i/>
        </w:rPr>
        <w:t xml:space="preserve"> bienvenue en France</w:t>
      </w:r>
      <w:r w:rsidR="00192145" w:rsidRPr="00DA7839">
        <w:t>, et où</w:t>
      </w:r>
      <w:r w:rsidRPr="00DA7839">
        <w:t xml:space="preserve"> </w:t>
      </w:r>
      <w:r w:rsidR="00192145" w:rsidRPr="00DA7839">
        <w:t>lui-même</w:t>
      </w:r>
      <w:r w:rsidRPr="00DA7839">
        <w:t xml:space="preserve"> </w:t>
      </w:r>
      <w:r w:rsidR="00192145" w:rsidRPr="00DA7839">
        <w:t>était</w:t>
      </w:r>
      <w:r w:rsidRPr="00DA7839">
        <w:t xml:space="preserve"> adroitement loué. Il se souvient également qu</w:t>
      </w:r>
      <w:r w:rsidR="00CB410B" w:rsidRPr="00DA7839">
        <w:t>’</w:t>
      </w:r>
      <w:r w:rsidRPr="00DA7839">
        <w:t>un jour, comme il dem</w:t>
      </w:r>
      <w:r w:rsidR="00192145" w:rsidRPr="00DA7839">
        <w:t>andait au cardinal Dupe</w:t>
      </w:r>
      <w:r w:rsidRPr="00DA7839">
        <w:t xml:space="preserve">rron s’il faisait encore des vers, celui-ci lui a répondu </w:t>
      </w:r>
      <w:r w:rsidR="00CB410B" w:rsidRPr="00DA7839">
        <w:t>« </w:t>
      </w:r>
      <w:r w:rsidRPr="00DA7839">
        <w:t>qu</w:t>
      </w:r>
      <w:r w:rsidR="00CB410B" w:rsidRPr="00DA7839">
        <w:t>’</w:t>
      </w:r>
      <w:r w:rsidRPr="00DA7839">
        <w:t>il ne fallait plus que personne s</w:t>
      </w:r>
      <w:r w:rsidR="00CB410B" w:rsidRPr="00DA7839">
        <w:t>’</w:t>
      </w:r>
      <w:r w:rsidRPr="00DA7839">
        <w:t xml:space="preserve">en </w:t>
      </w:r>
      <w:r w:rsidR="00192145" w:rsidRPr="00DA7839">
        <w:t>mêlât</w:t>
      </w:r>
      <w:r w:rsidRPr="00DA7839">
        <w:t>, après un gentilhomme de Normandie, établi en Provence, nommé Malherbe</w:t>
      </w:r>
      <w:r w:rsidR="00CB410B" w:rsidRPr="00DA7839">
        <w:t> »</w:t>
      </w:r>
      <w:r w:rsidRPr="00DA7839">
        <w:t xml:space="preserve">. Voilà décidément </w:t>
      </w:r>
      <w:r w:rsidR="00192145" w:rsidRPr="00DA7839">
        <w:t xml:space="preserve">un </w:t>
      </w:r>
      <w:r w:rsidRPr="00DA7839">
        <w:t>homme qu</w:t>
      </w:r>
      <w:r w:rsidR="00CB410B" w:rsidRPr="00DA7839">
        <w:t>’</w:t>
      </w:r>
      <w:r w:rsidRPr="00DA7839">
        <w:t>il faut s’attache</w:t>
      </w:r>
      <w:r w:rsidR="00CB410B" w:rsidRPr="00DA7839">
        <w:t>r !</w:t>
      </w:r>
      <w:r w:rsidRPr="00DA7839">
        <w:t xml:space="preserve"> Mais auparavant, on l</w:t>
      </w:r>
      <w:r w:rsidR="00CB410B" w:rsidRPr="00DA7839">
        <w:t>’</w:t>
      </w:r>
      <w:r w:rsidRPr="00DA7839">
        <w:t>essaie, un peu dans tous les genre</w:t>
      </w:r>
      <w:r w:rsidR="00CB410B" w:rsidRPr="00DA7839">
        <w:t>s ;</w:t>
      </w:r>
      <w:r w:rsidRPr="00DA7839">
        <w:t xml:space="preserve"> </w:t>
      </w:r>
      <w:r w:rsidR="00192145" w:rsidRPr="00DA7839">
        <w:t>on</w:t>
      </w:r>
      <w:r w:rsidRPr="00DA7839">
        <w:t xml:space="preserve"> le fait </w:t>
      </w:r>
      <w:r w:rsidR="00CB410B" w:rsidRPr="00DA7839">
        <w:t>« </w:t>
      </w:r>
      <w:r w:rsidRPr="00DA7839">
        <w:t>compose</w:t>
      </w:r>
      <w:r w:rsidR="00CB410B" w:rsidRPr="00DA7839">
        <w:t>r » ;</w:t>
      </w:r>
      <w:r w:rsidR="00192145" w:rsidRPr="00DA7839">
        <w:t xml:space="preserve"> on lui commande</w:t>
      </w:r>
      <w:r w:rsidRPr="00DA7839">
        <w:t xml:space="preserve"> un psaume, une ode, une chanson. Il s</w:t>
      </w:r>
      <w:r w:rsidR="00CB410B" w:rsidRPr="00DA7839">
        <w:t>’</w:t>
      </w:r>
      <w:r w:rsidRPr="00DA7839">
        <w:t>empress</w:t>
      </w:r>
      <w:r w:rsidR="00192145" w:rsidRPr="00DA7839">
        <w:t>e de</w:t>
      </w:r>
      <w:r w:rsidRPr="00DA7839">
        <w:t xml:space="preserve"> lui-même à écrire des stances</w:t>
      </w:r>
      <w:r w:rsidR="00CB410B" w:rsidRPr="00DA7839">
        <w:t> :</w:t>
      </w:r>
      <w:r w:rsidRPr="00DA7839">
        <w:t xml:space="preserve"> </w:t>
      </w:r>
      <w:r w:rsidR="00192145" w:rsidRPr="00DA7839">
        <w:rPr>
          <w:i/>
        </w:rPr>
        <w:t>Pour les</w:t>
      </w:r>
      <w:r w:rsidRPr="00DA7839">
        <w:rPr>
          <w:i/>
        </w:rPr>
        <w:t xml:space="preserve"> pa</w:t>
      </w:r>
      <w:r w:rsidR="00192145" w:rsidRPr="00DA7839">
        <w:rPr>
          <w:i/>
        </w:rPr>
        <w:t>ladins de France</w:t>
      </w:r>
      <w:r w:rsidR="00192145" w:rsidRPr="00B6083B">
        <w:rPr>
          <w:rPrChange w:id="241" w:author="OBVIL" w:date="2016-12-01T14:12:00Z">
            <w:rPr>
              <w:rFonts w:ascii="Times New Roman" w:hAnsi="Times New Roman"/>
              <w:i/>
            </w:rPr>
          </w:rPrChange>
        </w:rPr>
        <w:t xml:space="preserve">, </w:t>
      </w:r>
      <w:r w:rsidR="00192145" w:rsidRPr="00DA7839">
        <w:rPr>
          <w:i/>
        </w:rPr>
        <w:t>assaillants d</w:t>
      </w:r>
      <w:r w:rsidRPr="00DA7839">
        <w:rPr>
          <w:i/>
        </w:rPr>
        <w:t xml:space="preserve">ans </w:t>
      </w:r>
      <w:r w:rsidR="00192145" w:rsidRPr="00DA7839">
        <w:rPr>
          <w:i/>
        </w:rPr>
        <w:t>un combat de b</w:t>
      </w:r>
      <w:r w:rsidRPr="00DA7839">
        <w:rPr>
          <w:i/>
        </w:rPr>
        <w:t>arrière</w:t>
      </w:r>
      <w:r w:rsidRPr="00B6083B">
        <w:rPr>
          <w:rPrChange w:id="242" w:author="OBVIL" w:date="2016-12-01T14:12:00Z">
            <w:rPr>
              <w:rFonts w:ascii="Times New Roman" w:hAnsi="Times New Roman"/>
              <w:i/>
            </w:rPr>
          </w:rPrChange>
        </w:rPr>
        <w:t>,</w:t>
      </w:r>
      <w:r w:rsidRPr="00DA7839">
        <w:t xml:space="preserve"> ou un sonnet</w:t>
      </w:r>
      <w:r w:rsidR="00CB410B" w:rsidRPr="00DA7839">
        <w:t> :</w:t>
      </w:r>
      <w:r w:rsidRPr="00DA7839">
        <w:t xml:space="preserve"> </w:t>
      </w:r>
      <w:r w:rsidRPr="00DA7839">
        <w:rPr>
          <w:i/>
        </w:rPr>
        <w:t xml:space="preserve">Pour le premier ballet de </w:t>
      </w:r>
      <w:r w:rsidR="00192145" w:rsidRPr="00DA7839">
        <w:rPr>
          <w:i/>
        </w:rPr>
        <w:t>monseigneur</w:t>
      </w:r>
      <w:r w:rsidRPr="00DA7839">
        <w:rPr>
          <w:i/>
        </w:rPr>
        <w:t xml:space="preserve"> le Dauphin</w:t>
      </w:r>
      <w:r w:rsidRPr="00B6083B">
        <w:rPr>
          <w:rPrChange w:id="243" w:author="OBVIL" w:date="2016-12-01T14:12:00Z">
            <w:rPr>
              <w:rFonts w:ascii="Times New Roman" w:hAnsi="Times New Roman"/>
              <w:i/>
            </w:rPr>
          </w:rPrChange>
        </w:rPr>
        <w:t>,</w:t>
      </w:r>
      <w:r w:rsidRPr="00DA7839">
        <w:t xml:space="preserve"> Et, à la vérité, on n</w:t>
      </w:r>
      <w:r w:rsidR="00192145" w:rsidRPr="00DA7839">
        <w:t>e</w:t>
      </w:r>
      <w:r w:rsidRPr="00DA7839">
        <w:t xml:space="preserve"> l</w:t>
      </w:r>
      <w:r w:rsidR="00192145" w:rsidRPr="00DA7839">
        <w:t>ui donne encore ni pension, ni t</w:t>
      </w:r>
      <w:r w:rsidRPr="00DA7839">
        <w:t>itre à la cou</w:t>
      </w:r>
      <w:r w:rsidR="00CB410B" w:rsidRPr="00DA7839">
        <w:t>r ;</w:t>
      </w:r>
      <w:r w:rsidR="00192145" w:rsidRPr="00DA7839">
        <w:t xml:space="preserve"> mais le grand écuyer, </w:t>
      </w:r>
      <w:r w:rsidR="00B6083B" w:rsidRPr="00DA7839">
        <w:t>M.</w:t>
      </w:r>
      <w:del w:id="244" w:author="OBVIL" w:date="2016-12-01T14:12:00Z">
        <w:r w:rsidR="00192145">
          <w:delText xml:space="preserve"> </w:delText>
        </w:r>
      </w:del>
      <w:ins w:id="245" w:author="OBVIL" w:date="2016-12-01T14:12:00Z">
        <w:r w:rsidR="00B6083B">
          <w:t> </w:t>
        </w:r>
      </w:ins>
      <w:r w:rsidR="00192145" w:rsidRPr="00DA7839">
        <w:t>de Bellegarde, est prié</w:t>
      </w:r>
      <w:r w:rsidRPr="00DA7839">
        <w:t xml:space="preserve"> de le coucher sur l</w:t>
      </w:r>
      <w:r w:rsidR="00CB410B" w:rsidRPr="00DA7839">
        <w:t>’</w:t>
      </w:r>
      <w:r w:rsidRPr="00DA7839">
        <w:t xml:space="preserve">état de sa maison. Sa fortune était assurée désormais, et Marie </w:t>
      </w:r>
      <w:r w:rsidR="00192145" w:rsidRPr="00DA7839">
        <w:t>de Médicis devait largement</w:t>
      </w:r>
      <w:r w:rsidRPr="00DA7839">
        <w:t xml:space="preserve"> acquitter les promesses de Henri IV.</w:t>
      </w:r>
    </w:p>
    <w:p w14:paraId="1A1ACDEF" w14:textId="4E87146F" w:rsidR="00CB410B" w:rsidRPr="00DA7839" w:rsidRDefault="00170A5B" w:rsidP="00000A23">
      <w:pPr>
        <w:pStyle w:val="Corpsdetexte"/>
        <w:pPrChange w:id="246" w:author="OBVIL" w:date="2016-12-01T14:12:00Z">
          <w:pPr>
            <w:pStyle w:val="Corpsdetexte"/>
            <w:spacing w:afterLines="120" w:after="288"/>
            <w:ind w:firstLine="240"/>
            <w:jc w:val="both"/>
          </w:pPr>
        </w:pPrChange>
      </w:pPr>
      <w:r w:rsidRPr="00DA7839">
        <w:t>On nous pardonnera d’insister sur c</w:t>
      </w:r>
      <w:r w:rsidR="00192145" w:rsidRPr="00DA7839">
        <w:t>es détails. Ils prouvent, en eff</w:t>
      </w:r>
      <w:r w:rsidRPr="00DA7839">
        <w:t xml:space="preserve">et, comme </w:t>
      </w:r>
      <w:r w:rsidR="00192145" w:rsidRPr="00DA7839">
        <w:t>on se</w:t>
      </w:r>
      <w:r w:rsidRPr="00DA7839">
        <w:t xml:space="preserve"> méprendrait si l’on voulait voir dans la réforme de Malherbe rien de </w:t>
      </w:r>
      <w:r w:rsidR="00192145" w:rsidRPr="00DA7839">
        <w:rPr>
          <w:i/>
        </w:rPr>
        <w:t>systématique</w:t>
      </w:r>
      <w:r w:rsidR="00192145" w:rsidRPr="00DA7839">
        <w:t xml:space="preserve"> ou de délibéré, l’occasion, ou plutôt</w:t>
      </w:r>
      <w:r w:rsidR="00B6083B" w:rsidRPr="00DA7839">
        <w:t xml:space="preserve"> —</w:t>
      </w:r>
      <w:del w:id="247" w:author="OBVIL" w:date="2016-12-01T14:12:00Z">
        <w:r w:rsidRPr="00CB410B">
          <w:delText xml:space="preserve"> </w:delText>
        </w:r>
      </w:del>
      <w:ins w:id="248" w:author="OBVIL" w:date="2016-12-01T14:12:00Z">
        <w:r w:rsidR="00B6083B" w:rsidRPr="00B6083B">
          <w:t> </w:t>
        </w:r>
      </w:ins>
      <w:r w:rsidRPr="00DA7839">
        <w:t>car ce mot, d</w:t>
      </w:r>
      <w:r w:rsidR="00CB410B" w:rsidRPr="00DA7839">
        <w:t>’</w:t>
      </w:r>
      <w:r w:rsidRPr="00DA7839">
        <w:t>occasion laisserait trop de part au hasard</w:t>
      </w:r>
      <w:r w:rsidR="00CB410B" w:rsidRPr="00DA7839">
        <w:t>,</w:t>
      </w:r>
      <w:r w:rsidR="00B6083B" w:rsidRPr="00DA7839">
        <w:t xml:space="preserve"> — </w:t>
      </w:r>
      <w:r w:rsidRPr="00DA7839">
        <w:t xml:space="preserve">les conjonctures ont tout fait. Mais ce qui se voit encore mieux </w:t>
      </w:r>
      <w:r w:rsidR="00192145" w:rsidRPr="00DA7839">
        <w:t>par-là</w:t>
      </w:r>
      <w:r w:rsidRPr="00DA7839">
        <w:t>, c’est l</w:t>
      </w:r>
      <w:r w:rsidR="00CB410B" w:rsidRPr="00DA7839">
        <w:t>’</w:t>
      </w:r>
      <w:r w:rsidRPr="00DA7839">
        <w:t>analogie ou la co</w:t>
      </w:r>
      <w:r w:rsidR="00192145" w:rsidRPr="00DA7839">
        <w:t>nformit</w:t>
      </w:r>
      <w:r w:rsidRPr="00DA7839">
        <w:t>é de l’</w:t>
      </w:r>
      <w:r w:rsidR="00192145" w:rsidRPr="00DA7839">
        <w:t xml:space="preserve">œuvre </w:t>
      </w:r>
      <w:r w:rsidRPr="00DA7839">
        <w:t>du poète avec les intentions et le désir du prince. Ce que l</w:t>
      </w:r>
      <w:r w:rsidR="00CB410B" w:rsidRPr="00DA7839">
        <w:t>’</w:t>
      </w:r>
      <w:r w:rsidRPr="00DA7839">
        <w:t>on a dit si souvent</w:t>
      </w:r>
      <w:r w:rsidR="00B6083B" w:rsidRPr="00DA7839">
        <w:t xml:space="preserve"> —</w:t>
      </w:r>
      <w:del w:id="249" w:author="OBVIL" w:date="2016-12-01T14:12:00Z">
        <w:r w:rsidRPr="00CB410B">
          <w:delText xml:space="preserve"> </w:delText>
        </w:r>
      </w:del>
      <w:ins w:id="250" w:author="OBVIL" w:date="2016-12-01T14:12:00Z">
        <w:r w:rsidR="00B6083B" w:rsidRPr="00B6083B">
          <w:t> </w:t>
        </w:r>
      </w:ins>
      <w:r w:rsidRPr="00DA7839">
        <w:t>et d</w:t>
      </w:r>
      <w:r w:rsidR="00CB410B" w:rsidRPr="00DA7839">
        <w:t>’</w:t>
      </w:r>
      <w:r w:rsidRPr="00DA7839">
        <w:t xml:space="preserve">ailleurs si faussement </w:t>
      </w:r>
      <w:r w:rsidR="00CB410B" w:rsidRPr="00DA7839">
        <w:t>-</w:t>
      </w:r>
      <w:r w:rsidR="00B6083B" w:rsidRPr="00DA7839">
        <w:t xml:space="preserve"> —</w:t>
      </w:r>
      <w:del w:id="251" w:author="OBVIL" w:date="2016-12-01T14:12:00Z">
        <w:r w:rsidR="00192145">
          <w:delText xml:space="preserve"> </w:delText>
        </w:r>
      </w:del>
      <w:ins w:id="252" w:author="OBVIL" w:date="2016-12-01T14:12:00Z">
        <w:r w:rsidR="00B6083B" w:rsidRPr="00B6083B">
          <w:t> </w:t>
        </w:r>
      </w:ins>
      <w:r w:rsidR="00192145" w:rsidRPr="00DA7839">
        <w:t>de Louis XIV et de Bos</w:t>
      </w:r>
      <w:r w:rsidRPr="00DA7839">
        <w:t>suet, qu</w:t>
      </w:r>
      <w:r w:rsidR="00CB410B" w:rsidRPr="00DA7839">
        <w:t>’</w:t>
      </w:r>
      <w:r w:rsidRPr="00DA7839">
        <w:t>en se voyant, ils se reconnurent, est littéralement vra</w:t>
      </w:r>
      <w:r w:rsidR="00192145" w:rsidRPr="00DA7839">
        <w:t>i de Malherbe et de Henri IV. L’</w:t>
      </w:r>
      <w:r w:rsidRPr="00DA7839">
        <w:t>ordre et la discipline, l</w:t>
      </w:r>
      <w:r w:rsidR="00CB410B" w:rsidRPr="00DA7839">
        <w:t>’</w:t>
      </w:r>
      <w:r w:rsidRPr="00DA7839">
        <w:t xml:space="preserve">exacte probité que le roi </w:t>
      </w:r>
      <w:r w:rsidR="00192145" w:rsidRPr="00DA7839">
        <w:t>s’eff</w:t>
      </w:r>
      <w:r w:rsidRPr="00DA7839">
        <w:t>orçait d</w:t>
      </w:r>
      <w:r w:rsidR="00CB410B" w:rsidRPr="00DA7839">
        <w:t>’</w:t>
      </w:r>
      <w:r w:rsidR="00192145" w:rsidRPr="00DA7839">
        <w:t>introduire dans les affaires et dans les mœurs</w:t>
      </w:r>
      <w:r w:rsidR="00B6083B" w:rsidRPr="00DA7839">
        <w:t xml:space="preserve"> —</w:t>
      </w:r>
      <w:del w:id="253" w:author="OBVIL" w:date="2016-12-01T14:12:00Z">
        <w:r w:rsidR="00192145">
          <w:delText xml:space="preserve"> </w:delText>
        </w:r>
      </w:del>
      <w:ins w:id="254" w:author="OBVIL" w:date="2016-12-01T14:12:00Z">
        <w:r w:rsidR="00B6083B" w:rsidRPr="00B6083B">
          <w:t> </w:t>
        </w:r>
      </w:ins>
      <w:r w:rsidR="00192145" w:rsidRPr="00DA7839">
        <w:t>dans les mœurs</w:t>
      </w:r>
      <w:r w:rsidRPr="00DA7839">
        <w:t xml:space="preserve"> des autres</w:t>
      </w:r>
      <w:r w:rsidR="00CB410B" w:rsidRPr="00DA7839">
        <w:t>,</w:t>
      </w:r>
      <w:r w:rsidR="00B6083B" w:rsidRPr="00DA7839">
        <w:t xml:space="preserve"> — </w:t>
      </w:r>
      <w:r w:rsidRPr="00DA7839">
        <w:t>Malherbe eut commission, pour ainsi parler, de les taire, lui, régner pour la première fois dans l’empire du caprice même et de la fantaisie.</w:t>
      </w:r>
    </w:p>
    <w:p w14:paraId="115AFBF4" w14:textId="77777777" w:rsidR="00CB410B" w:rsidRPr="00DA7839" w:rsidRDefault="00170A5B" w:rsidP="00000A23">
      <w:pPr>
        <w:pStyle w:val="Corpsdetexte"/>
        <w:pPrChange w:id="255" w:author="OBVIL" w:date="2016-12-01T14:12:00Z">
          <w:pPr>
            <w:pStyle w:val="Corpsdetexte"/>
            <w:spacing w:afterLines="120" w:after="288"/>
            <w:ind w:firstLine="240"/>
            <w:jc w:val="both"/>
          </w:pPr>
        </w:pPrChange>
      </w:pPr>
      <w:r w:rsidRPr="00DA7839">
        <w:t>Pour y réussir, il commence par éliminer de son (ouvre et de sa conception de la poésie l</w:t>
      </w:r>
      <w:r w:rsidR="00CB410B" w:rsidRPr="00DA7839">
        <w:t>’</w:t>
      </w:r>
      <w:r w:rsidRPr="00DA7839">
        <w:t>élément personnel. Nous avons de lui des vers d’amour, mais ce sont sans doute les moins bons qu</w:t>
      </w:r>
      <w:r w:rsidR="00CB410B" w:rsidRPr="00DA7839">
        <w:t>’</w:t>
      </w:r>
      <w:r w:rsidRPr="00DA7839">
        <w:t>il ait faits. Les sujets qu</w:t>
      </w:r>
      <w:r w:rsidR="00CB410B" w:rsidRPr="00DA7839">
        <w:t>’</w:t>
      </w:r>
      <w:r w:rsidR="00192145" w:rsidRPr="00DA7839">
        <w:t>il préfère sont</w:t>
      </w:r>
      <w:r w:rsidRPr="00DA7839">
        <w:t xml:space="preserve"> les sujets d’intérêt général et public, événements historiques ou lieux communs </w:t>
      </w:r>
      <w:r w:rsidR="00192145" w:rsidRPr="00DA7839">
        <w:t>de</w:t>
      </w:r>
      <w:r w:rsidRPr="00DA7839">
        <w:t xml:space="preserve"> moral</w:t>
      </w:r>
      <w:r w:rsidR="00CB410B" w:rsidRPr="00DA7839">
        <w:t>e ;</w:t>
      </w:r>
      <w:r w:rsidRPr="00DA7839">
        <w:t xml:space="preserve"> </w:t>
      </w:r>
      <w:r w:rsidRPr="00DA7839">
        <w:rPr>
          <w:i/>
        </w:rPr>
        <w:t xml:space="preserve">Au roi Henri le </w:t>
      </w:r>
      <w:r w:rsidR="00192145" w:rsidRPr="00DA7839">
        <w:rPr>
          <w:i/>
        </w:rPr>
        <w:t>Grand</w:t>
      </w:r>
      <w:r w:rsidRPr="00DA7839">
        <w:t xml:space="preserve">, </w:t>
      </w:r>
      <w:r w:rsidRPr="00DA7839">
        <w:rPr>
          <w:i/>
        </w:rPr>
        <w:t>allant en Limousin</w:t>
      </w:r>
      <w:r w:rsidRPr="00DA7839">
        <w:t>, ou</w:t>
      </w:r>
      <w:r w:rsidR="00192145" w:rsidRPr="00DA7839">
        <w:t> :</w:t>
      </w:r>
      <w:r w:rsidRPr="00DA7839">
        <w:t xml:space="preserve"> </w:t>
      </w:r>
      <w:r w:rsidRPr="00DA7839">
        <w:rPr>
          <w:i/>
        </w:rPr>
        <w:t xml:space="preserve">Au roi Henri le </w:t>
      </w:r>
      <w:r w:rsidR="00192145" w:rsidRPr="00DA7839">
        <w:rPr>
          <w:i/>
        </w:rPr>
        <w:t>Grand</w:t>
      </w:r>
      <w:r w:rsidR="00192145" w:rsidRPr="00B6083B">
        <w:rPr>
          <w:rPrChange w:id="256" w:author="OBVIL" w:date="2016-12-01T14:12:00Z">
            <w:rPr>
              <w:rFonts w:ascii="Times New Roman" w:hAnsi="Times New Roman"/>
              <w:i/>
            </w:rPr>
          </w:rPrChange>
        </w:rPr>
        <w:t xml:space="preserve">, </w:t>
      </w:r>
      <w:r w:rsidR="00192145" w:rsidRPr="00DA7839">
        <w:rPr>
          <w:i/>
        </w:rPr>
        <w:t>sur le succès</w:t>
      </w:r>
      <w:r w:rsidRPr="00DA7839">
        <w:rPr>
          <w:i/>
        </w:rPr>
        <w:t xml:space="preserve"> du voyage de Sedan</w:t>
      </w:r>
      <w:r w:rsidRPr="00B6083B">
        <w:rPr>
          <w:rPrChange w:id="257" w:author="OBVIL" w:date="2016-12-01T14:12:00Z">
            <w:rPr>
              <w:rFonts w:ascii="Times New Roman" w:hAnsi="Times New Roman"/>
              <w:i/>
            </w:rPr>
          </w:rPrChange>
        </w:rPr>
        <w:t>.</w:t>
      </w:r>
      <w:r w:rsidRPr="00DA7839">
        <w:t xml:space="preserve"> Tels sont les thèmes qui l’inspirent, </w:t>
      </w:r>
      <w:r w:rsidR="00192145" w:rsidRPr="00DA7839">
        <w:t>et</w:t>
      </w:r>
      <w:r w:rsidRPr="00DA7839">
        <w:t xml:space="preserve"> auxquels il excelle à mêler quelque chose de plus général qu’eux-mêmes</w:t>
      </w:r>
      <w:r w:rsidR="00CB410B" w:rsidRPr="00DA7839">
        <w:t> :</w:t>
      </w:r>
      <w:r w:rsidRPr="00DA7839">
        <w:t xml:space="preserve"> la considération de la fragilité des choses, ou l’éloge des joies de la paix</w:t>
      </w:r>
      <w:r w:rsidR="00CB410B" w:rsidRPr="00DA7839">
        <w:t> ;</w:t>
      </w:r>
    </w:p>
    <w:p w14:paraId="6A8086F8" w14:textId="77777777" w:rsidR="00CB410B" w:rsidRPr="00CB410B" w:rsidRDefault="00192145" w:rsidP="00192145">
      <w:pPr>
        <w:pStyle w:val="quotel"/>
      </w:pPr>
      <w:r>
        <w:t>La t</w:t>
      </w:r>
      <w:r w:rsidR="00170A5B" w:rsidRPr="00CB410B">
        <w:t>erreur de son nom rendra nos villes fortes.</w:t>
      </w:r>
    </w:p>
    <w:p w14:paraId="5FC6D54C" w14:textId="77777777" w:rsidR="00CB410B" w:rsidRPr="00CB410B" w:rsidRDefault="00192145" w:rsidP="00192145">
      <w:pPr>
        <w:pStyle w:val="quotel"/>
      </w:pPr>
      <w:r>
        <w:t>On</w:t>
      </w:r>
      <w:r w:rsidR="00170A5B" w:rsidRPr="00CB410B">
        <w:t xml:space="preserve"> n’en gardera plus ni les murs ni les porte</w:t>
      </w:r>
      <w:r w:rsidR="00CB410B" w:rsidRPr="00CB410B">
        <w:t>s ;</w:t>
      </w:r>
    </w:p>
    <w:p w14:paraId="69F1B274" w14:textId="77777777" w:rsidR="00CB410B" w:rsidRPr="00CB410B" w:rsidRDefault="00192145" w:rsidP="00192145">
      <w:pPr>
        <w:pStyle w:val="quotel"/>
      </w:pPr>
      <w:r>
        <w:t>Les veilles cess</w:t>
      </w:r>
      <w:r w:rsidR="00170A5B" w:rsidRPr="00CB410B">
        <w:t>eront, au sommet de nos tour</w:t>
      </w:r>
      <w:r w:rsidR="00CB410B" w:rsidRPr="00CB410B">
        <w:t>s ;</w:t>
      </w:r>
    </w:p>
    <w:p w14:paraId="7857F0EB" w14:textId="77777777" w:rsidR="00CB410B" w:rsidRPr="00CB410B" w:rsidRDefault="00192145" w:rsidP="00192145">
      <w:pPr>
        <w:pStyle w:val="quotel"/>
      </w:pPr>
      <w:r>
        <w:t>Le f</w:t>
      </w:r>
      <w:r w:rsidR="00170A5B" w:rsidRPr="00CB410B">
        <w:t>er mieux employé cultivera la terr</w:t>
      </w:r>
      <w:r w:rsidR="00CB410B" w:rsidRPr="00CB410B">
        <w:t>e :</w:t>
      </w:r>
    </w:p>
    <w:p w14:paraId="60C24CF9" w14:textId="77777777" w:rsidR="00CB410B" w:rsidRPr="00CB410B" w:rsidRDefault="00170A5B" w:rsidP="00192145">
      <w:pPr>
        <w:pStyle w:val="quotel"/>
      </w:pPr>
      <w:r w:rsidRPr="00CB410B">
        <w:t>Et le peuple qui tremble aux frayeurs de la guerre.</w:t>
      </w:r>
    </w:p>
    <w:p w14:paraId="190FD1FD" w14:textId="77777777" w:rsidR="00CB410B" w:rsidRPr="00CB410B" w:rsidRDefault="00170A5B" w:rsidP="00192145">
      <w:pPr>
        <w:pStyle w:val="quotel"/>
      </w:pPr>
      <w:r w:rsidRPr="00CB410B">
        <w:t>Si ce n’</w:t>
      </w:r>
      <w:r w:rsidR="00192145" w:rsidRPr="00CB410B">
        <w:t>est</w:t>
      </w:r>
      <w:r w:rsidRPr="00CB410B">
        <w:t xml:space="preserve"> pour danser, n’</w:t>
      </w:r>
      <w:r w:rsidR="00192145">
        <w:t>au</w:t>
      </w:r>
      <w:r w:rsidRPr="00CB410B">
        <w:t>ra plus les tambours.</w:t>
      </w:r>
    </w:p>
    <w:p w14:paraId="0EF78F1C" w14:textId="77777777" w:rsidR="00CB410B" w:rsidRPr="00DA7839" w:rsidRDefault="00192145" w:rsidP="00000A23">
      <w:pPr>
        <w:pStyle w:val="Corpsdetexte"/>
        <w:pPrChange w:id="258" w:author="OBVIL" w:date="2016-12-01T14:12:00Z">
          <w:pPr>
            <w:pStyle w:val="Corpsdetexte"/>
            <w:spacing w:afterLines="120" w:after="288"/>
            <w:ind w:firstLine="240"/>
            <w:jc w:val="both"/>
          </w:pPr>
        </w:pPrChange>
      </w:pPr>
      <w:r w:rsidRPr="00DA7839">
        <w:t>Pour la même r</w:t>
      </w:r>
      <w:r w:rsidR="00170A5B" w:rsidRPr="00DA7839">
        <w:t>aison, parce qu</w:t>
      </w:r>
      <w:r w:rsidR="00CB410B" w:rsidRPr="00DA7839">
        <w:t>’</w:t>
      </w:r>
      <w:r w:rsidR="00170A5B" w:rsidRPr="00DA7839">
        <w:t xml:space="preserve">il </w:t>
      </w:r>
      <w:r w:rsidRPr="00DA7839">
        <w:t>ne</w:t>
      </w:r>
      <w:r w:rsidR="00170A5B" w:rsidRPr="00DA7839">
        <w:t xml:space="preserve"> faut pas que le Moi du poète paraisse dans son </w:t>
      </w:r>
      <w:r w:rsidR="00CB410B" w:rsidRPr="00DA7839">
        <w:t>« o</w:t>
      </w:r>
      <w:r w:rsidR="00170A5B" w:rsidRPr="00DA7839">
        <w:t xml:space="preserve">uvre, il s’interdit les digressions, ce </w:t>
      </w:r>
      <w:r w:rsidR="00CB410B" w:rsidRPr="00DA7839">
        <w:rPr>
          <w:i/>
        </w:rPr>
        <w:t>« </w:t>
      </w:r>
      <w:r w:rsidR="00170A5B" w:rsidRPr="00DA7839">
        <w:t>beau désordre</w:t>
      </w:r>
      <w:r w:rsidR="00CB410B" w:rsidRPr="00DA7839">
        <w:t> »</w:t>
      </w:r>
      <w:r w:rsidR="00170A5B" w:rsidRPr="00DA7839">
        <w:t xml:space="preserve"> que Boileau louera dans Pindare, cette liberté d</w:t>
      </w:r>
      <w:r w:rsidR="00CB410B" w:rsidRPr="00DA7839">
        <w:t>’</w:t>
      </w:r>
      <w:r w:rsidR="00170A5B" w:rsidRPr="00DA7839">
        <w:t xml:space="preserve">ordonnance où, dans le dessin même de l’ode, on peut surprendre l’émotion du poète encore palpitante. André Chénier, dans son commentaire, fait à ce propos une note curieuse. </w:t>
      </w:r>
      <w:r w:rsidRPr="00DA7839">
        <w:t>Il</w:t>
      </w:r>
      <w:r w:rsidR="00170A5B" w:rsidRPr="00DA7839">
        <w:t xml:space="preserve"> vient de lire </w:t>
      </w:r>
      <w:r w:rsidR="00170A5B" w:rsidRPr="00DA7839">
        <w:rPr>
          <w:i/>
        </w:rPr>
        <w:t>l</w:t>
      </w:r>
      <w:r w:rsidR="00CB410B" w:rsidRPr="00DA7839">
        <w:rPr>
          <w:i/>
        </w:rPr>
        <w:t>’</w:t>
      </w:r>
      <w:r w:rsidR="00170A5B" w:rsidRPr="00DA7839">
        <w:rPr>
          <w:i/>
        </w:rPr>
        <w:t>Ode à Marie de Médicis</w:t>
      </w:r>
      <w:r w:rsidR="00170A5B" w:rsidRPr="00DA7839">
        <w:t>, et il écrit</w:t>
      </w:r>
      <w:r w:rsidR="00CB410B" w:rsidRPr="00DA7839">
        <w:t> :</w:t>
      </w:r>
      <w:r w:rsidR="00170A5B" w:rsidRPr="00DA7839">
        <w:t xml:space="preserve"> </w:t>
      </w:r>
      <w:r w:rsidR="00CB410B" w:rsidRPr="00767B8A">
        <w:rPr>
          <w:rStyle w:val="quotec"/>
        </w:rPr>
        <w:t>« </w:t>
      </w:r>
      <w:r w:rsidR="00170A5B" w:rsidRPr="00767B8A">
        <w:rPr>
          <w:rStyle w:val="quotec"/>
        </w:rPr>
        <w:t>Au lieu de l</w:t>
      </w:r>
      <w:r w:rsidR="00CB410B" w:rsidRPr="00767B8A">
        <w:rPr>
          <w:rStyle w:val="quotec"/>
        </w:rPr>
        <w:t>’</w:t>
      </w:r>
      <w:r w:rsidR="00170A5B" w:rsidRPr="00767B8A">
        <w:rPr>
          <w:rStyle w:val="quotec"/>
        </w:rPr>
        <w:t>insupportable et fastidieux amas de galanterie dont Malherbe assass</w:t>
      </w:r>
      <w:r w:rsidR="00767B8A" w:rsidRPr="00767B8A">
        <w:rPr>
          <w:rStyle w:val="quotec"/>
        </w:rPr>
        <w:t>ine cette pauvre reine, un poète</w:t>
      </w:r>
      <w:r w:rsidR="00170A5B" w:rsidRPr="00767B8A">
        <w:rPr>
          <w:rStyle w:val="quotec"/>
        </w:rPr>
        <w:t xml:space="preserve"> fécond et véritablement </w:t>
      </w:r>
      <w:r w:rsidR="00767B8A" w:rsidRPr="00767B8A">
        <w:rPr>
          <w:rStyle w:val="quotec"/>
        </w:rPr>
        <w:t>lyrique</w:t>
      </w:r>
      <w:r w:rsidR="00170A5B" w:rsidRPr="00767B8A">
        <w:rPr>
          <w:rStyle w:val="quotec"/>
        </w:rPr>
        <w:t xml:space="preserve">, en parlant </w:t>
      </w:r>
      <w:r w:rsidR="00767B8A" w:rsidRPr="00767B8A">
        <w:rPr>
          <w:rStyle w:val="quotec"/>
        </w:rPr>
        <w:t>à</w:t>
      </w:r>
      <w:r w:rsidR="00170A5B" w:rsidRPr="00767B8A">
        <w:rPr>
          <w:rStyle w:val="quotec"/>
        </w:rPr>
        <w:t xml:space="preserve"> une princesse du nom de Médicis, n</w:t>
      </w:r>
      <w:r w:rsidR="00CB410B" w:rsidRPr="00767B8A">
        <w:rPr>
          <w:rStyle w:val="quotec"/>
        </w:rPr>
        <w:t>’</w:t>
      </w:r>
      <w:r w:rsidR="00170A5B" w:rsidRPr="00767B8A">
        <w:rPr>
          <w:rStyle w:val="quotec"/>
        </w:rPr>
        <w:t>aurait pas oublié d</w:t>
      </w:r>
      <w:r w:rsidR="00767B8A" w:rsidRPr="00767B8A">
        <w:rPr>
          <w:rStyle w:val="quotec"/>
        </w:rPr>
        <w:t>e</w:t>
      </w:r>
      <w:r w:rsidR="00170A5B" w:rsidRPr="00767B8A">
        <w:rPr>
          <w:rStyle w:val="quotec"/>
        </w:rPr>
        <w:t xml:space="preserve"> s</w:t>
      </w:r>
      <w:r w:rsidR="00CB410B" w:rsidRPr="00767B8A">
        <w:rPr>
          <w:rStyle w:val="quotec"/>
        </w:rPr>
        <w:t>’</w:t>
      </w:r>
      <w:r w:rsidR="00170A5B" w:rsidRPr="00767B8A">
        <w:rPr>
          <w:rStyle w:val="quotec"/>
        </w:rPr>
        <w:t>étendre sur les louanges de cette famille illustre, qui a ressuscité les lett</w:t>
      </w:r>
      <w:r w:rsidR="00767B8A" w:rsidRPr="00767B8A">
        <w:rPr>
          <w:rStyle w:val="quotec"/>
        </w:rPr>
        <w:t>res et les arts en Italie, et de</w:t>
      </w:r>
      <w:r w:rsidR="00170A5B" w:rsidRPr="00767B8A">
        <w:rPr>
          <w:rStyle w:val="quotec"/>
        </w:rPr>
        <w:t xml:space="preserve"> là en Europe. Comme elle venait régner en France, il mi aurait tiré un augure favorable pour les arts et la littérature de ce pays. Il eût fait un tableau court, pathétique et chaud de la barbarie où nous étions jusqu</w:t>
      </w:r>
      <w:r w:rsidR="00CB410B" w:rsidRPr="00767B8A">
        <w:rPr>
          <w:rStyle w:val="quotec"/>
        </w:rPr>
        <w:t>’</w:t>
      </w:r>
      <w:r w:rsidR="00170A5B" w:rsidRPr="00767B8A">
        <w:rPr>
          <w:rStyle w:val="quotec"/>
        </w:rPr>
        <w:t>au règne de François</w:t>
      </w:r>
      <w:r w:rsidR="00767B8A" w:rsidRPr="00767B8A">
        <w:rPr>
          <w:rStyle w:val="quotec"/>
        </w:rPr>
        <w:t xml:space="preserve"> 1er.</w:t>
      </w:r>
      <w:r w:rsidR="00CB410B" w:rsidRPr="00767B8A">
        <w:rPr>
          <w:rStyle w:val="quotec"/>
        </w:rPr>
        <w:t xml:space="preserve">… </w:t>
      </w:r>
      <w:r w:rsidR="00170A5B" w:rsidRPr="00767B8A">
        <w:rPr>
          <w:rStyle w:val="quotec"/>
        </w:rPr>
        <w:t>Je demande si cela ne vaudrait pas mieux pour la gloire du poète et le plaisir du lecteur. Il eut peut-être appris à traiter l’ode de cette manière s</w:t>
      </w:r>
      <w:r w:rsidR="00CB410B" w:rsidRPr="00767B8A">
        <w:rPr>
          <w:rStyle w:val="quotec"/>
        </w:rPr>
        <w:t>’</w:t>
      </w:r>
      <w:r w:rsidR="00767B8A" w:rsidRPr="00767B8A">
        <w:rPr>
          <w:rStyle w:val="quotec"/>
        </w:rPr>
        <w:t>il eût mieux lu, étudié, compris la langue et le</w:t>
      </w:r>
      <w:r w:rsidR="00170A5B" w:rsidRPr="00767B8A">
        <w:rPr>
          <w:rStyle w:val="quotec"/>
        </w:rPr>
        <w:t xml:space="preserve"> ton de Pindare qu</w:t>
      </w:r>
      <w:r w:rsidR="00CB410B" w:rsidRPr="00767B8A">
        <w:rPr>
          <w:rStyle w:val="quotec"/>
        </w:rPr>
        <w:t>’</w:t>
      </w:r>
      <w:r w:rsidR="00170A5B" w:rsidRPr="00767B8A">
        <w:rPr>
          <w:rStyle w:val="quotec"/>
        </w:rPr>
        <w:t xml:space="preserve">il méprisait beaucoup, au lieu </w:t>
      </w:r>
      <w:r w:rsidR="00767B8A" w:rsidRPr="00767B8A">
        <w:rPr>
          <w:rStyle w:val="quotec"/>
        </w:rPr>
        <w:t>de chercher à le connaître un pe</w:t>
      </w:r>
      <w:r w:rsidR="00170A5B" w:rsidRPr="00767B8A">
        <w:rPr>
          <w:rStyle w:val="quotec"/>
        </w:rPr>
        <w:t>u.</w:t>
      </w:r>
      <w:r w:rsidR="00CB410B" w:rsidRPr="00767B8A">
        <w:rPr>
          <w:rStyle w:val="quotec"/>
        </w:rPr>
        <w:t> »</w:t>
      </w:r>
      <w:r w:rsidR="00170A5B" w:rsidRPr="00DA7839">
        <w:t xml:space="preserve"> Mais Chénier n</w:t>
      </w:r>
      <w:r w:rsidR="00CB410B" w:rsidRPr="00DA7839">
        <w:t>’</w:t>
      </w:r>
      <w:r w:rsidR="00170A5B" w:rsidRPr="00DA7839">
        <w:t xml:space="preserve">a pas vu que ce que Malherbe </w:t>
      </w:r>
      <w:r w:rsidR="00CB410B" w:rsidRPr="00DA7839">
        <w:t>« </w:t>
      </w:r>
      <w:r w:rsidR="00170A5B" w:rsidRPr="00DA7839">
        <w:t>méprisait</w:t>
      </w:r>
      <w:r w:rsidR="00CB410B" w:rsidRPr="00DA7839">
        <w:t> »</w:t>
      </w:r>
      <w:r w:rsidR="00170A5B" w:rsidRPr="00DA7839">
        <w:t xml:space="preserve"> dans Pindare, c</w:t>
      </w:r>
      <w:r w:rsidR="00CB410B" w:rsidRPr="00DA7839">
        <w:t>’</w:t>
      </w:r>
      <w:r w:rsidR="00767B8A" w:rsidRPr="00DA7839">
        <w:t>était justement cet</w:t>
      </w:r>
      <w:r w:rsidR="00170A5B" w:rsidRPr="00DA7839">
        <w:t>te manière de s</w:t>
      </w:r>
      <w:r w:rsidR="00CB410B" w:rsidRPr="00DA7839">
        <w:t>’</w:t>
      </w:r>
      <w:r w:rsidR="00170A5B" w:rsidRPr="00DA7839">
        <w:t>échapper de son sujet, d’entraîner, d</w:t>
      </w:r>
      <w:r w:rsidR="00CB410B" w:rsidRPr="00DA7839">
        <w:t>’</w:t>
      </w:r>
      <w:r w:rsidR="00170A5B" w:rsidRPr="00DA7839">
        <w:t>emporter avec lui son auditoire à sa suite, et de lui imposer sa manière de sentir. Malherbe va par les routes frayées, connues et fréquentées de tous, qu</w:t>
      </w:r>
      <w:r w:rsidR="00CB410B" w:rsidRPr="00DA7839">
        <w:t>’</w:t>
      </w:r>
      <w:r w:rsidR="00170A5B" w:rsidRPr="00DA7839">
        <w:t>il élargit, qu</w:t>
      </w:r>
      <w:r w:rsidR="00CB410B" w:rsidRPr="00DA7839">
        <w:t>’</w:t>
      </w:r>
      <w:r w:rsidR="00170A5B" w:rsidRPr="00DA7839">
        <w:t>il aplanit, qu’il consolide, qu</w:t>
      </w:r>
      <w:r w:rsidR="00CB410B" w:rsidRPr="00DA7839">
        <w:t>’</w:t>
      </w:r>
      <w:r w:rsidR="00170A5B" w:rsidRPr="00DA7839">
        <w:t xml:space="preserve">il rectifie, mais dont il </w:t>
      </w:r>
      <w:r w:rsidR="00767B8A" w:rsidRPr="00DA7839">
        <w:t>ne veut pas que jamais on</w:t>
      </w:r>
      <w:r w:rsidR="00170A5B" w:rsidRPr="00DA7839">
        <w:t xml:space="preserve"> s’écarte.</w:t>
      </w:r>
    </w:p>
    <w:p w14:paraId="4A39E17D" w14:textId="77777777" w:rsidR="00CB410B" w:rsidRPr="00DA7839" w:rsidRDefault="00767B8A" w:rsidP="00000A23">
      <w:pPr>
        <w:pStyle w:val="Corpsdetexte"/>
        <w:pPrChange w:id="259" w:author="OBVIL" w:date="2016-12-01T14:12:00Z">
          <w:pPr>
            <w:pStyle w:val="Corpsdetexte"/>
            <w:spacing w:afterLines="120" w:after="288"/>
            <w:ind w:firstLine="240"/>
            <w:jc w:val="both"/>
          </w:pPr>
        </w:pPrChange>
      </w:pPr>
      <w:r w:rsidRPr="00DA7839">
        <w:t>Relisez</w:t>
      </w:r>
      <w:r w:rsidR="00170A5B" w:rsidRPr="00DA7839">
        <w:t>, là-dessus telle strophe d</w:t>
      </w:r>
      <w:r w:rsidR="00CB410B" w:rsidRPr="00DA7839">
        <w:t>’</w:t>
      </w:r>
      <w:r w:rsidR="00170A5B" w:rsidRPr="00DA7839">
        <w:t xml:space="preserve">une autre ode </w:t>
      </w:r>
      <w:r w:rsidRPr="00DA7839">
        <w:t>à</w:t>
      </w:r>
      <w:r w:rsidR="00170A5B" w:rsidRPr="00DA7839">
        <w:t xml:space="preserve"> Marie de Médicis</w:t>
      </w:r>
      <w:r w:rsidR="00CB410B" w:rsidRPr="00DA7839">
        <w:t> :</w:t>
      </w:r>
      <w:r w:rsidR="00170A5B" w:rsidRPr="00DA7839">
        <w:t xml:space="preserve"> </w:t>
      </w:r>
      <w:r w:rsidRPr="00DA7839">
        <w:rPr>
          <w:i/>
        </w:rPr>
        <w:t>Sur les heureux succès d</w:t>
      </w:r>
      <w:r w:rsidR="00170A5B" w:rsidRPr="00DA7839">
        <w:rPr>
          <w:i/>
        </w:rPr>
        <w:t xml:space="preserve">e sa </w:t>
      </w:r>
      <w:r w:rsidRPr="00DA7839">
        <w:rPr>
          <w:i/>
        </w:rPr>
        <w:t>régence</w:t>
      </w:r>
      <w:r w:rsidRPr="00B6083B">
        <w:rPr>
          <w:rPrChange w:id="260" w:author="OBVIL" w:date="2016-12-01T14:12:00Z">
            <w:rPr>
              <w:rFonts w:ascii="Times New Roman" w:hAnsi="Times New Roman"/>
              <w:i/>
            </w:rPr>
          </w:rPrChange>
        </w:rPr>
        <w:t>.</w:t>
      </w:r>
    </w:p>
    <w:p w14:paraId="298C5AB8" w14:textId="77777777" w:rsidR="00767B8A" w:rsidRDefault="00767B8A" w:rsidP="00767B8A">
      <w:pPr>
        <w:pStyle w:val="quotel"/>
      </w:pPr>
      <w:r>
        <w:t>C’est en paix que tou</w:t>
      </w:r>
      <w:r w:rsidR="00170A5B" w:rsidRPr="00CB410B">
        <w:t>tes choses</w:t>
      </w:r>
    </w:p>
    <w:p w14:paraId="08810450" w14:textId="77777777" w:rsidR="00CB410B" w:rsidRPr="00CB410B" w:rsidRDefault="00170A5B" w:rsidP="00767B8A">
      <w:pPr>
        <w:pStyle w:val="quotel"/>
      </w:pPr>
      <w:r w:rsidRPr="00CB410B">
        <w:t xml:space="preserve"> Succèdent se</w:t>
      </w:r>
      <w:r w:rsidR="00767B8A">
        <w:t>lon</w:t>
      </w:r>
      <w:r w:rsidRPr="00CB410B">
        <w:t xml:space="preserve"> nos désirs</w:t>
      </w:r>
      <w:r w:rsidR="00CB410B" w:rsidRPr="00CB410B">
        <w:t> :</w:t>
      </w:r>
    </w:p>
    <w:p w14:paraId="588F1EC5" w14:textId="2F27C602" w:rsidR="00254340" w:rsidRDefault="00170A5B" w:rsidP="00767B8A">
      <w:pPr>
        <w:pStyle w:val="quotel"/>
      </w:pPr>
      <w:r w:rsidRPr="00CB410B">
        <w:t>Comme au printemps naissent les roses,</w:t>
      </w:r>
      <w:del w:id="261" w:author="OBVIL" w:date="2016-12-01T14:12:00Z">
        <w:r w:rsidRPr="00CB410B">
          <w:delText xml:space="preserve"> </w:delText>
        </w:r>
      </w:del>
    </w:p>
    <w:p w14:paraId="059C3DC4" w14:textId="77777777" w:rsidR="00CB410B" w:rsidRPr="00CB410B" w:rsidRDefault="00767B8A" w:rsidP="00767B8A">
      <w:pPr>
        <w:pStyle w:val="quotel"/>
      </w:pPr>
      <w:r>
        <w:t>E</w:t>
      </w:r>
      <w:r w:rsidR="00170A5B" w:rsidRPr="00CB410B">
        <w:t>n la paix naissent les plaisir</w:t>
      </w:r>
      <w:r w:rsidR="00CB410B" w:rsidRPr="00CB410B">
        <w:t>s :</w:t>
      </w:r>
    </w:p>
    <w:p w14:paraId="55FA45A5" w14:textId="77777777" w:rsidR="00CB410B" w:rsidRPr="00CB410B" w:rsidRDefault="00767B8A" w:rsidP="00767B8A">
      <w:pPr>
        <w:pStyle w:val="quotel"/>
      </w:pPr>
      <w:r>
        <w:t>Elle met les</w:t>
      </w:r>
      <w:r w:rsidR="00170A5B" w:rsidRPr="00CB410B">
        <w:t xml:space="preserve"> pompes aux villes,</w:t>
      </w:r>
    </w:p>
    <w:p w14:paraId="7D4EA2AE" w14:textId="77777777" w:rsidR="00CB410B" w:rsidRPr="00CB410B" w:rsidRDefault="00170A5B" w:rsidP="00767B8A">
      <w:pPr>
        <w:pStyle w:val="quotel"/>
      </w:pPr>
      <w:r w:rsidRPr="00CB410B">
        <w:t>Donne aux champs les moissons fertiles,</w:t>
      </w:r>
    </w:p>
    <w:p w14:paraId="4CC3E1F3" w14:textId="23E412D8" w:rsidR="00254340" w:rsidRDefault="00767B8A" w:rsidP="00767B8A">
      <w:pPr>
        <w:pStyle w:val="quotel"/>
      </w:pPr>
      <w:r>
        <w:t>Et</w:t>
      </w:r>
      <w:r w:rsidR="00170A5B" w:rsidRPr="00CB410B">
        <w:t xml:space="preserve"> de la majesté des lois</w:t>
      </w:r>
      <w:del w:id="262" w:author="OBVIL" w:date="2016-12-01T14:12:00Z">
        <w:r w:rsidR="00170A5B" w:rsidRPr="00CB410B">
          <w:delText xml:space="preserve"> </w:delText>
        </w:r>
      </w:del>
    </w:p>
    <w:p w14:paraId="11C0011F" w14:textId="77777777" w:rsidR="00CB410B" w:rsidRPr="00CB410B" w:rsidRDefault="00170A5B" w:rsidP="00767B8A">
      <w:pPr>
        <w:pStyle w:val="quotel"/>
      </w:pPr>
      <w:r w:rsidRPr="00CB410B">
        <w:t>Appuyant les pouvoirs suprêmes,</w:t>
      </w:r>
    </w:p>
    <w:p w14:paraId="0DF7AD93" w14:textId="7FB3B352" w:rsidR="00254340" w:rsidRDefault="00170A5B" w:rsidP="00767B8A">
      <w:pPr>
        <w:pStyle w:val="quotel"/>
      </w:pPr>
      <w:r w:rsidRPr="00CB410B">
        <w:t>Fait demeurer les diadèmes</w:t>
      </w:r>
      <w:del w:id="263" w:author="OBVIL" w:date="2016-12-01T14:12:00Z">
        <w:r w:rsidRPr="00CB410B">
          <w:delText xml:space="preserve"> </w:delText>
        </w:r>
      </w:del>
    </w:p>
    <w:p w14:paraId="71CA936D" w14:textId="77777777" w:rsidR="00CB410B" w:rsidRPr="00CB410B" w:rsidRDefault="00170A5B" w:rsidP="00767B8A">
      <w:pPr>
        <w:pStyle w:val="quotel"/>
      </w:pPr>
      <w:r w:rsidRPr="00CB410B">
        <w:t xml:space="preserve">Fermes sur la </w:t>
      </w:r>
      <w:r w:rsidR="00767B8A" w:rsidRPr="00CB410B">
        <w:t>tête</w:t>
      </w:r>
      <w:r w:rsidRPr="00CB410B">
        <w:t xml:space="preserve"> des rois.</w:t>
      </w:r>
    </w:p>
    <w:p w14:paraId="0386B131" w14:textId="77777777" w:rsidR="00CB410B" w:rsidRPr="00DA7839" w:rsidRDefault="00170A5B" w:rsidP="00000A23">
      <w:pPr>
        <w:pStyle w:val="Corpsdetexte"/>
        <w:pPrChange w:id="264" w:author="OBVIL" w:date="2016-12-01T14:12:00Z">
          <w:pPr>
            <w:pStyle w:val="Corpsdetexte"/>
            <w:spacing w:afterLines="120" w:after="288"/>
            <w:ind w:firstLine="240"/>
            <w:jc w:val="both"/>
          </w:pPr>
        </w:pPrChange>
      </w:pPr>
      <w:r w:rsidRPr="00DA7839">
        <w:t xml:space="preserve">Laissant le rythme à part, cette strophe ne diffère de celle que nous avons citée plus haut que par les </w:t>
      </w:r>
      <w:r w:rsidR="00CB410B" w:rsidRPr="00DA7839">
        <w:t>« </w:t>
      </w:r>
      <w:r w:rsidRPr="00DA7839">
        <w:t>circonstances</w:t>
      </w:r>
      <w:r w:rsidR="00CB410B" w:rsidRPr="00DA7839">
        <w:t> » ;</w:t>
      </w:r>
      <w:r w:rsidRPr="00DA7839">
        <w:t xml:space="preserve"> et les circonstances ne sont données que par la </w:t>
      </w:r>
      <w:r w:rsidR="00CB410B" w:rsidRPr="00DA7839">
        <w:t>« </w:t>
      </w:r>
      <w:r w:rsidRPr="00DA7839">
        <w:t>situation</w:t>
      </w:r>
      <w:r w:rsidR="00CB410B" w:rsidRPr="00DA7839">
        <w:t> »</w:t>
      </w:r>
      <w:r w:rsidRPr="00DA7839">
        <w:t xml:space="preserve">. Il parle ici de </w:t>
      </w:r>
      <w:r w:rsidR="00CB410B" w:rsidRPr="00DA7839">
        <w:t>« </w:t>
      </w:r>
      <w:r w:rsidRPr="00DA7839">
        <w:t>printemps</w:t>
      </w:r>
      <w:r w:rsidR="00CB410B" w:rsidRPr="00DA7839">
        <w:t> »</w:t>
      </w:r>
      <w:r w:rsidRPr="00DA7839">
        <w:t xml:space="preserve"> et de </w:t>
      </w:r>
      <w:r w:rsidR="00CB410B" w:rsidRPr="00DA7839">
        <w:t>« </w:t>
      </w:r>
      <w:r w:rsidRPr="00DA7839">
        <w:t>roses</w:t>
      </w:r>
      <w:r w:rsidR="00CB410B" w:rsidRPr="00DA7839">
        <w:t> »</w:t>
      </w:r>
      <w:r w:rsidRPr="00DA7839">
        <w:t xml:space="preserve">, de </w:t>
      </w:r>
      <w:r w:rsidR="00CB410B" w:rsidRPr="00DA7839">
        <w:t>« </w:t>
      </w:r>
      <w:r w:rsidRPr="00DA7839">
        <w:t>plaisirs</w:t>
      </w:r>
      <w:r w:rsidR="00CB410B" w:rsidRPr="00DA7839">
        <w:t> »</w:t>
      </w:r>
      <w:r w:rsidRPr="00DA7839">
        <w:t xml:space="preserve"> et de </w:t>
      </w:r>
      <w:r w:rsidR="00CB410B" w:rsidRPr="00DA7839">
        <w:t>« </w:t>
      </w:r>
      <w:r w:rsidRPr="00DA7839">
        <w:t>pompes</w:t>
      </w:r>
      <w:r w:rsidR="00CB410B" w:rsidRPr="00DA7839">
        <w:t> »</w:t>
      </w:r>
      <w:r w:rsidRPr="00DA7839">
        <w:t>, comme s</w:t>
      </w:r>
      <w:r w:rsidR="00CB410B" w:rsidRPr="00DA7839">
        <w:t>’</w:t>
      </w:r>
      <w:r w:rsidRPr="00DA7839">
        <w:t xml:space="preserve">adressant à une femme, de même que, tout à l’heure, s’adressant à un homme, il parlait de </w:t>
      </w:r>
      <w:r w:rsidR="00CB410B" w:rsidRPr="00DA7839">
        <w:t>« </w:t>
      </w:r>
      <w:r w:rsidRPr="00DA7839">
        <w:t>tambours</w:t>
      </w:r>
      <w:r w:rsidR="00CB410B" w:rsidRPr="00DA7839">
        <w:t> »</w:t>
      </w:r>
      <w:r w:rsidRPr="00DA7839">
        <w:t xml:space="preserve"> et de </w:t>
      </w:r>
      <w:r w:rsidR="00CB410B" w:rsidRPr="00DA7839">
        <w:t>« </w:t>
      </w:r>
      <w:r w:rsidRPr="00DA7839">
        <w:t>fer</w:t>
      </w:r>
      <w:r w:rsidR="00CB410B" w:rsidRPr="00DA7839">
        <w:t> »</w:t>
      </w:r>
      <w:r w:rsidRPr="00DA7839">
        <w:t xml:space="preserve">, de </w:t>
      </w:r>
      <w:r w:rsidR="00CB410B" w:rsidRPr="00DA7839">
        <w:t>« </w:t>
      </w:r>
      <w:r w:rsidRPr="00DA7839">
        <w:t>tours</w:t>
      </w:r>
      <w:r w:rsidR="00CB410B" w:rsidRPr="00DA7839">
        <w:t> »</w:t>
      </w:r>
      <w:r w:rsidRPr="00DA7839">
        <w:t xml:space="preserve"> et de </w:t>
      </w:r>
      <w:r w:rsidR="00CB410B" w:rsidRPr="00DA7839">
        <w:t>« </w:t>
      </w:r>
      <w:r w:rsidRPr="00DA7839">
        <w:t>remparts</w:t>
      </w:r>
      <w:r w:rsidR="00CB410B" w:rsidRPr="00DA7839">
        <w:t> »</w:t>
      </w:r>
      <w:r w:rsidRPr="00DA7839">
        <w:t xml:space="preserve">. Son goût personnel n’est de rien dans le choix de ces mots. Également royales, ces images conviennent, par elles-mêmes, les unes à la reine et les autres au roi. </w:t>
      </w:r>
      <w:r w:rsidR="00CB410B" w:rsidRPr="00DA7839">
        <w:t>« </w:t>
      </w:r>
      <w:r w:rsidRPr="00DA7839">
        <w:t xml:space="preserve">Quelle auguste et souveraine image de la </w:t>
      </w:r>
      <w:r w:rsidRPr="00DA7839">
        <w:rPr>
          <w:i/>
        </w:rPr>
        <w:t>stabilité</w:t>
      </w:r>
      <w:r w:rsidRPr="00B6083B">
        <w:rPr>
          <w:rPrChange w:id="265" w:author="OBVIL" w:date="2016-12-01T14:12:00Z">
            <w:rPr>
              <w:rFonts w:ascii="Times New Roman" w:hAnsi="Times New Roman"/>
              <w:i/>
            </w:rPr>
          </w:rPrChange>
        </w:rPr>
        <w:t>.</w:t>
      </w:r>
      <w:r w:rsidR="00CB410B" w:rsidRPr="00DA7839">
        <w:t> »</w:t>
      </w:r>
      <w:r w:rsidRPr="00DA7839">
        <w:t xml:space="preserve"> s</w:t>
      </w:r>
      <w:r w:rsidR="00CB410B" w:rsidRPr="00DA7839">
        <w:t>’</w:t>
      </w:r>
      <w:r w:rsidRPr="00DA7839">
        <w:t>écrie ici Sainte-Beuv</w:t>
      </w:r>
      <w:r w:rsidR="00CB410B" w:rsidRPr="00DA7839">
        <w:t>e ;</w:t>
      </w:r>
      <w:r w:rsidRPr="00DA7839">
        <w:t xml:space="preserve"> et il a raison quand il poule encore</w:t>
      </w:r>
      <w:r w:rsidR="00CB410B" w:rsidRPr="00DA7839">
        <w:t> :</w:t>
      </w:r>
      <w:r w:rsidRPr="00DA7839">
        <w:t xml:space="preserve"> </w:t>
      </w:r>
      <w:r w:rsidR="00CB410B" w:rsidRPr="00DA7839">
        <w:t>« </w:t>
      </w:r>
      <w:r w:rsidRPr="00DA7839">
        <w:t>C</w:t>
      </w:r>
      <w:r w:rsidR="00CB410B" w:rsidRPr="00DA7839">
        <w:t>’</w:t>
      </w:r>
      <w:r w:rsidRPr="00DA7839">
        <w:t xml:space="preserve">est le </w:t>
      </w:r>
      <w:r w:rsidRPr="00DA7839">
        <w:rPr>
          <w:i/>
        </w:rPr>
        <w:t>bon sens politique</w:t>
      </w:r>
      <w:r w:rsidRPr="00DA7839">
        <w:t xml:space="preserve"> élevé à la poési</w:t>
      </w:r>
      <w:r w:rsidR="00CB410B" w:rsidRPr="00DA7839">
        <w:t>e ! »</w:t>
      </w:r>
      <w:r w:rsidRPr="00DA7839">
        <w:t xml:space="preserve"> Mais les expressions mêmes dont il use, leur caractère d</w:t>
      </w:r>
      <w:r w:rsidR="00CB410B" w:rsidRPr="00DA7839">
        <w:t>’</w:t>
      </w:r>
      <w:r w:rsidRPr="00DA7839">
        <w:t>abstraction et de généralité, n’</w:t>
      </w:r>
      <w:r w:rsidR="00767B8A" w:rsidRPr="00DA7839">
        <w:t>indiquent</w:t>
      </w:r>
      <w:r w:rsidRPr="00DA7839">
        <w:t>-ils pas aussi la nature de la transformation accompli</w:t>
      </w:r>
      <w:r w:rsidR="00CB410B" w:rsidRPr="00DA7839">
        <w:t>e ?</w:t>
      </w:r>
      <w:r w:rsidRPr="00DA7839">
        <w:t xml:space="preserve"> Si l</w:t>
      </w:r>
      <w:r w:rsidR="00CB410B" w:rsidRPr="00DA7839">
        <w:t>’</w:t>
      </w:r>
      <w:r w:rsidRPr="00DA7839">
        <w:t>auteur de ces très beaux vers n</w:t>
      </w:r>
      <w:r w:rsidR="00CB410B" w:rsidRPr="00DA7839">
        <w:t>’</w:t>
      </w:r>
      <w:r w:rsidRPr="00DA7839">
        <w:t>est sans doute pas ab</w:t>
      </w:r>
      <w:r w:rsidR="00767B8A" w:rsidRPr="00DA7839">
        <w:t>sent de son œuvre, il ne nous liv</w:t>
      </w:r>
      <w:r w:rsidRPr="00DA7839">
        <w:t>re cependant que le moins qu</w:t>
      </w:r>
      <w:r w:rsidR="00CB410B" w:rsidRPr="00DA7839">
        <w:t>’</w:t>
      </w:r>
      <w:r w:rsidRPr="00DA7839">
        <w:t>il peut de lui-mêm</w:t>
      </w:r>
      <w:r w:rsidR="00CB410B" w:rsidRPr="00DA7839">
        <w:t>e ;</w:t>
      </w:r>
      <w:r w:rsidRPr="00DA7839">
        <w:t xml:space="preserve"> et son intention n</w:t>
      </w:r>
      <w:r w:rsidR="00CB410B" w:rsidRPr="00DA7839">
        <w:t>’</w:t>
      </w:r>
      <w:r w:rsidRPr="00DA7839">
        <w:t xml:space="preserve">est pas du tout de traduire ici ses sentiments, à lui, mais bien ceux qui </w:t>
      </w:r>
      <w:r w:rsidRPr="00DA7839">
        <w:rPr>
          <w:i/>
        </w:rPr>
        <w:t>doivent</w:t>
      </w:r>
      <w:r w:rsidRPr="00DA7839">
        <w:t xml:space="preserve"> être les nôtres comme les siens.</w:t>
      </w:r>
    </w:p>
    <w:p w14:paraId="61484A30" w14:textId="77777777" w:rsidR="00CB410B" w:rsidRPr="00DA7839" w:rsidRDefault="00170A5B" w:rsidP="00000A23">
      <w:pPr>
        <w:pStyle w:val="Corpsdetexte"/>
        <w:pPrChange w:id="266" w:author="OBVIL" w:date="2016-12-01T14:12:00Z">
          <w:pPr>
            <w:pStyle w:val="Corpsdetexte"/>
            <w:spacing w:afterLines="120" w:after="288"/>
            <w:ind w:firstLine="240"/>
            <w:jc w:val="both"/>
          </w:pPr>
        </w:pPrChange>
      </w:pPr>
      <w:r w:rsidRPr="00DA7839">
        <w:t>Une conséquence en résulte, qui est l</w:t>
      </w:r>
      <w:r w:rsidR="00CB410B" w:rsidRPr="00DA7839">
        <w:t>’</w:t>
      </w:r>
      <w:r w:rsidRPr="00DA7839">
        <w:t xml:space="preserve">effacement ou la décoloration des images. Qui donc a jadis composé un </w:t>
      </w:r>
      <w:r w:rsidRPr="00DA7839">
        <w:rPr>
          <w:i/>
        </w:rPr>
        <w:t>Dictionnaire des métaphores</w:t>
      </w:r>
      <w:r w:rsidRPr="00DA7839">
        <w:t xml:space="preserve"> d</w:t>
      </w:r>
      <w:r w:rsidR="00CB410B" w:rsidRPr="00DA7839">
        <w:t>’</w:t>
      </w:r>
      <w:r w:rsidRPr="00DA7839">
        <w:t>Hug</w:t>
      </w:r>
      <w:r w:rsidR="00CB410B" w:rsidRPr="00DA7839">
        <w:t>o ?</w:t>
      </w:r>
      <w:r w:rsidRPr="00DA7839">
        <w:t xml:space="preserve"> C’est qu</w:t>
      </w:r>
      <w:r w:rsidR="00CB410B" w:rsidRPr="00DA7839">
        <w:t>’</w:t>
      </w:r>
      <w:r w:rsidRPr="00DA7839">
        <w:t>en effet les métaphores d</w:t>
      </w:r>
      <w:r w:rsidR="00CB410B" w:rsidRPr="00DA7839">
        <w:t>’</w:t>
      </w:r>
      <w:r w:rsidRPr="00DA7839">
        <w:t xml:space="preserve">Hugo ne sont point relies </w:t>
      </w:r>
      <w:r w:rsidR="00767B8A" w:rsidRPr="00DA7839">
        <w:t>de Lamartine, ou de Vigny, ou de</w:t>
      </w:r>
      <w:r w:rsidRPr="00DA7839">
        <w:t xml:space="preserve"> Sainte-Beuve, ou de Musset. Et généralement, n</w:t>
      </w:r>
      <w:r w:rsidR="00CB410B" w:rsidRPr="00DA7839">
        <w:t>’</w:t>
      </w:r>
      <w:r w:rsidRPr="00DA7839">
        <w:t xml:space="preserve">ayant rien de plus personnel que leur sensibilité, les lyriques, les vrais lyriques, n’ont rien aussi qui soit plus à eux que leurs </w:t>
      </w:r>
      <w:r w:rsidR="00CB410B" w:rsidRPr="00DA7839">
        <w:t>« </w:t>
      </w:r>
      <w:r w:rsidR="00767B8A" w:rsidRPr="00DA7839">
        <w:t>f</w:t>
      </w:r>
      <w:r w:rsidRPr="00DA7839">
        <w:t>igures</w:t>
      </w:r>
      <w:r w:rsidR="00CB410B" w:rsidRPr="00DA7839">
        <w:t> »</w:t>
      </w:r>
      <w:r w:rsidRPr="00DA7839">
        <w:t xml:space="preserve">. Leurs </w:t>
      </w:r>
      <w:r w:rsidR="00767B8A" w:rsidRPr="00DA7839">
        <w:t>catachrèses</w:t>
      </w:r>
      <w:r w:rsidRPr="00DA7839">
        <w:t xml:space="preserve"> expriment leurs états d</w:t>
      </w:r>
      <w:r w:rsidR="00CB410B" w:rsidRPr="00DA7839">
        <w:t>’</w:t>
      </w:r>
      <w:r w:rsidR="00767B8A" w:rsidRPr="00DA7839">
        <w:t>âme</w:t>
      </w:r>
      <w:r w:rsidRPr="00DA7839">
        <w:t>, et leurs manières</w:t>
      </w:r>
      <w:r w:rsidR="00767B8A" w:rsidRPr="00DA7839">
        <w:t xml:space="preserve"> d’êt</w:t>
      </w:r>
      <w:r w:rsidRPr="00DA7839">
        <w:t>re se t</w:t>
      </w:r>
      <w:r w:rsidR="00767B8A" w:rsidRPr="00DA7839">
        <w:t>rahissent dans leurs métonymies. J</w:t>
      </w:r>
      <w:r w:rsidRPr="00DA7839">
        <w:t>e consens, d</w:t>
      </w:r>
      <w:r w:rsidR="00CB410B" w:rsidRPr="00DA7839">
        <w:t>’</w:t>
      </w:r>
      <w:r w:rsidRPr="00DA7839">
        <w:t>ailleurs, qu</w:t>
      </w:r>
      <w:r w:rsidR="00CB410B" w:rsidRPr="00DA7839">
        <w:t>’</w:t>
      </w:r>
      <w:r w:rsidRPr="00DA7839">
        <w:t>ils en aient quelquefois d</w:t>
      </w:r>
      <w:r w:rsidR="00CB410B" w:rsidRPr="00DA7839">
        <w:t>’</w:t>
      </w:r>
      <w:r w:rsidRPr="00DA7839">
        <w:t>étranges, dont l</w:t>
      </w:r>
      <w:r w:rsidR="00CB410B" w:rsidRPr="00DA7839">
        <w:t>’</w:t>
      </w:r>
      <w:r w:rsidRPr="00DA7839">
        <w:t>étrangeté même révèle ou dénonce quelque chose de morbide. Mais ce n</w:t>
      </w:r>
      <w:r w:rsidR="00CB410B" w:rsidRPr="00DA7839">
        <w:t>’</w:t>
      </w:r>
      <w:r w:rsidR="00767B8A" w:rsidRPr="00DA7839">
        <w:t>est pas le point, et il suff</w:t>
      </w:r>
      <w:r w:rsidRPr="00DA7839">
        <w:t>it ici qu</w:t>
      </w:r>
      <w:r w:rsidR="00CB410B" w:rsidRPr="00DA7839">
        <w:t>’</w:t>
      </w:r>
      <w:r w:rsidRPr="00DA7839">
        <w:t xml:space="preserve">une part au moins du lyrisme consiste assurément dans la nouveauté, dans la rareté, dans la beauté des images. Souvent belles et parfois gracieuses, les images de Malherbe </w:t>
      </w:r>
      <w:r w:rsidR="00767B8A" w:rsidRPr="00DA7839">
        <w:t>ne sont point nouvelles, ou,</w:t>
      </w:r>
      <w:r w:rsidRPr="00DA7839">
        <w:t xml:space="preserve"> quand elles le sont, elles n</w:t>
      </w:r>
      <w:r w:rsidR="00CB410B" w:rsidRPr="00DA7839">
        <w:t>’</w:t>
      </w:r>
      <w:r w:rsidRPr="00DA7839">
        <w:t>ont pas l</w:t>
      </w:r>
      <w:r w:rsidR="00CB410B" w:rsidRPr="00DA7839">
        <w:t>’</w:t>
      </w:r>
      <w:r w:rsidRPr="00DA7839">
        <w:t>air de l</w:t>
      </w:r>
      <w:r w:rsidR="00CB410B" w:rsidRPr="00DA7839">
        <w:t>’</w:t>
      </w:r>
      <w:r w:rsidR="00767B8A" w:rsidRPr="00DA7839">
        <w:t>êt</w:t>
      </w:r>
      <w:r w:rsidRPr="00DA7839">
        <w:t>re. Elles ont surtout je ne sais quoi de moins expre</w:t>
      </w:r>
      <w:r w:rsidR="00767B8A" w:rsidRPr="00DA7839">
        <w:t>ssif</w:t>
      </w:r>
      <w:r w:rsidRPr="00DA7839">
        <w:t xml:space="preserve"> qu</w:t>
      </w:r>
      <w:r w:rsidR="00CB410B" w:rsidRPr="00DA7839">
        <w:t>’</w:t>
      </w:r>
      <w:r w:rsidRPr="00DA7839">
        <w:t>allégorique, d</w:t>
      </w:r>
      <w:r w:rsidR="00CB410B" w:rsidRPr="00DA7839">
        <w:t>’</w:t>
      </w:r>
      <w:r w:rsidRPr="00DA7839">
        <w:t>éloigné de sa source, et comme d</w:t>
      </w:r>
      <w:r w:rsidR="00CB410B" w:rsidRPr="00DA7839">
        <w:t>’</w:t>
      </w:r>
      <w:r w:rsidRPr="00DA7839">
        <w:t>inéprouvé. La sensation du poète ne v</w:t>
      </w:r>
      <w:r w:rsidR="00767B8A" w:rsidRPr="00DA7839">
        <w:t>ibre pas dans son vers, et il ne</w:t>
      </w:r>
      <w:r w:rsidRPr="00DA7839">
        <w:t xml:space="preserve"> semble pas qu</w:t>
      </w:r>
      <w:r w:rsidR="00CB410B" w:rsidRPr="00DA7839">
        <w:t>’</w:t>
      </w:r>
      <w:r w:rsidR="00767B8A" w:rsidRPr="00DA7839">
        <w:t>il ait essayé de la f</w:t>
      </w:r>
      <w:r w:rsidRPr="00DA7839">
        <w:t>i</w:t>
      </w:r>
      <w:r w:rsidR="00767B8A" w:rsidRPr="00DA7839">
        <w:t>x</w:t>
      </w:r>
      <w:r w:rsidRPr="00DA7839">
        <w:t>er toute vive. Ou plutôt il n</w:t>
      </w:r>
      <w:r w:rsidR="00CB410B" w:rsidRPr="00DA7839">
        <w:t>’</w:t>
      </w:r>
      <w:r w:rsidRPr="00DA7839">
        <w:t>a rien senti que d</w:t>
      </w:r>
      <w:r w:rsidR="00CB410B" w:rsidRPr="00DA7839">
        <w:t>’</w:t>
      </w:r>
      <w:r w:rsidR="00767B8A" w:rsidRPr="00DA7839">
        <w:t>une</w:t>
      </w:r>
      <w:r w:rsidRPr="00DA7839">
        <w:t xml:space="preserve"> émotion purement intellectuell</w:t>
      </w:r>
      <w:r w:rsidR="00CB410B" w:rsidRPr="00DA7839">
        <w:t>e :</w:t>
      </w:r>
      <w:r w:rsidRPr="00DA7839">
        <w:t xml:space="preserve"> et sachant ce qu</w:t>
      </w:r>
      <w:r w:rsidR="00CB410B" w:rsidRPr="00DA7839">
        <w:t>’</w:t>
      </w:r>
      <w:r w:rsidRPr="00DA7839">
        <w:t>il voulait dire, c</w:t>
      </w:r>
      <w:r w:rsidR="00CB410B" w:rsidRPr="00DA7839">
        <w:t>’</w:t>
      </w:r>
      <w:r w:rsidRPr="00DA7839">
        <w:t>est alors seulement que, pour le mieux dire, d</w:t>
      </w:r>
      <w:r w:rsidR="00CB410B" w:rsidRPr="00DA7839">
        <w:t>’</w:t>
      </w:r>
      <w:r w:rsidRPr="00DA7839">
        <w:t>une manière plus vive, qui frappe davantage et qu</w:t>
      </w:r>
      <w:r w:rsidR="00CB410B" w:rsidRPr="00DA7839">
        <w:t>’</w:t>
      </w:r>
      <w:r w:rsidRPr="00DA7839">
        <w:t>on retienne mieux, il a cherché de quelle image il pourrait revêtir sa pensée. C’est le contraire même de l</w:t>
      </w:r>
      <w:r w:rsidR="00CB410B" w:rsidRPr="00DA7839">
        <w:t>’</w:t>
      </w:r>
      <w:r w:rsidRPr="00DA7839">
        <w:t xml:space="preserve">invention lyrique, </w:t>
      </w:r>
      <w:r w:rsidR="00767B8A" w:rsidRPr="00DA7839">
        <w:t>dont le</w:t>
      </w:r>
      <w:r w:rsidRPr="00DA7839">
        <w:t xml:space="preserve"> propre est de suggérer les idées par les images et non pas de superposer les images aux idées.</w:t>
      </w:r>
    </w:p>
    <w:p w14:paraId="2D5305C8" w14:textId="77777777" w:rsidR="00CB410B" w:rsidRPr="00DA7839" w:rsidRDefault="00170A5B" w:rsidP="00000A23">
      <w:pPr>
        <w:pStyle w:val="Corpsdetexte"/>
        <w:pPrChange w:id="267" w:author="OBVIL" w:date="2016-12-01T14:12:00Z">
          <w:pPr>
            <w:pStyle w:val="Corpsdetexte"/>
            <w:spacing w:afterLines="120" w:after="288"/>
            <w:ind w:firstLine="240"/>
            <w:jc w:val="both"/>
          </w:pPr>
        </w:pPrChange>
      </w:pPr>
      <w:r w:rsidRPr="00DA7839">
        <w:t>En même temps que les images pâlissent, le mouvement se ralentit, se règle, ou se compasse. Je veux parler de ce mouvement dont les indexions, si je puis ainsi dire, imitent, reproduisent, et nous communiquent la diversité, la soudaineté, la contrariété des émotions du poète. Ta</w:t>
      </w:r>
      <w:r w:rsidR="00F4375C" w:rsidRPr="00DA7839">
        <w:t>ntôt plus lent et tantôt</w:t>
      </w:r>
      <w:r w:rsidRPr="00DA7839">
        <w:t xml:space="preserve"> plus pressé, plus fort on plus doux, plus impétu</w:t>
      </w:r>
      <w:r w:rsidR="00F4375C" w:rsidRPr="00DA7839">
        <w:t>eux ou plus languissant, il est</w:t>
      </w:r>
      <w:r w:rsidRPr="00DA7839">
        <w:t xml:space="preserve"> dans l</w:t>
      </w:r>
      <w:r w:rsidR="00CB410B" w:rsidRPr="00DA7839">
        <w:t>’</w:t>
      </w:r>
      <w:r w:rsidRPr="00DA7839">
        <w:t>ode ou dans l</w:t>
      </w:r>
      <w:r w:rsidR="00CB410B" w:rsidRPr="00DA7839">
        <w:t>’</w:t>
      </w:r>
      <w:r w:rsidR="00F4375C" w:rsidRPr="00DA7839">
        <w:t>élégie, comme le</w:t>
      </w:r>
      <w:r w:rsidRPr="00DA7839">
        <w:t xml:space="preserve"> souvenir de leur alliance avec la musique, et </w:t>
      </w:r>
      <w:r w:rsidR="00F4375C" w:rsidRPr="00DA7839">
        <w:t>à</w:t>
      </w:r>
      <w:r w:rsidRPr="00DA7839">
        <w:t xml:space="preserve"> ce titre</w:t>
      </w:r>
      <w:r w:rsidR="00F4375C" w:rsidRPr="00DA7839">
        <w:t>,</w:t>
      </w:r>
      <w:r w:rsidRPr="00DA7839">
        <w:t xml:space="preserve"> il fait une partie nécessaire de la notion ou de la définition même du lyrisme. C’est pourquoi, chez tous les grands lyriques, indépendamment de la valeur des idées ou du sens des mots, </w:t>
      </w:r>
      <w:r w:rsidR="00CB410B" w:rsidRPr="00DA7839">
        <w:t>« </w:t>
      </w:r>
      <w:r w:rsidRPr="00DA7839">
        <w:t>les mouvements</w:t>
      </w:r>
      <w:r w:rsidR="00CB410B" w:rsidRPr="00DA7839">
        <w:t> »</w:t>
      </w:r>
      <w:r w:rsidRPr="00DA7839">
        <w:t>, comme en musique, ont en eux, par eux seuls, et leur pouvoir, et leur valeur, et leur beauté. Malherbe en</w:t>
      </w:r>
      <w:r w:rsidR="00F4375C" w:rsidRPr="00DA7839">
        <w:t xml:space="preserve"> a quelques-uns d</w:t>
      </w:r>
      <w:r w:rsidRPr="00DA7839">
        <w:t>e fort beaux</w:t>
      </w:r>
      <w:r w:rsidR="00CB410B" w:rsidRPr="00DA7839">
        <w:t> :</w:t>
      </w:r>
    </w:p>
    <w:p w14:paraId="6511842C" w14:textId="2BF33C3D" w:rsidR="00254340" w:rsidRDefault="00170A5B" w:rsidP="00F4375C">
      <w:pPr>
        <w:pStyle w:val="quotel"/>
      </w:pPr>
      <w:r w:rsidRPr="00CB410B">
        <w:t>Tel qu</w:t>
      </w:r>
      <w:r w:rsidR="00CB410B" w:rsidRPr="00CB410B">
        <w:t>’</w:t>
      </w:r>
      <w:r w:rsidRPr="00CB410B">
        <w:t>à vagues épandu</w:t>
      </w:r>
      <w:r w:rsidR="00F4375C">
        <w:t>es</w:t>
      </w:r>
      <w:del w:id="268" w:author="OBVIL" w:date="2016-12-01T14:12:00Z">
        <w:r w:rsidR="00F4375C">
          <w:delText> </w:delText>
        </w:r>
      </w:del>
    </w:p>
    <w:p w14:paraId="6C0886DD" w14:textId="77777777" w:rsidR="00CB410B" w:rsidRPr="00CB410B" w:rsidRDefault="00170A5B" w:rsidP="00F4375C">
      <w:pPr>
        <w:pStyle w:val="quotel"/>
      </w:pPr>
      <w:r w:rsidRPr="00CB410B">
        <w:t xml:space="preserve">Marche un </w:t>
      </w:r>
      <w:r w:rsidR="00F4375C">
        <w:t>fleuve</w:t>
      </w:r>
      <w:r w:rsidRPr="00CB410B">
        <w:t xml:space="preserve"> impérieux,</w:t>
      </w:r>
    </w:p>
    <w:p w14:paraId="1E2AC84B" w14:textId="77777777" w:rsidR="00F4375C" w:rsidRDefault="00170A5B" w:rsidP="00F4375C">
      <w:pPr>
        <w:pStyle w:val="quotel"/>
      </w:pPr>
      <w:r w:rsidRPr="00CB410B">
        <w:t xml:space="preserve">De </w:t>
      </w:r>
      <w:r w:rsidR="00F4375C">
        <w:t>qu</w:t>
      </w:r>
      <w:r w:rsidRPr="00CB410B">
        <w:t>i les neiges fondues</w:t>
      </w:r>
    </w:p>
    <w:p w14:paraId="6A52B066" w14:textId="77777777" w:rsidR="00CB410B" w:rsidRPr="00CB410B" w:rsidRDefault="00170A5B" w:rsidP="00F4375C">
      <w:pPr>
        <w:pStyle w:val="quotel"/>
      </w:pPr>
      <w:r w:rsidRPr="00CB410B">
        <w:t xml:space="preserve"> Rendent le cours furieux,</w:t>
      </w:r>
    </w:p>
    <w:p w14:paraId="01461A04" w14:textId="77777777" w:rsidR="00CB410B" w:rsidRPr="00CB410B" w:rsidRDefault="00170A5B" w:rsidP="00F4375C">
      <w:pPr>
        <w:pStyle w:val="quotel"/>
      </w:pPr>
      <w:r w:rsidRPr="00CB410B">
        <w:t>Rien n’est sûr en son rivag</w:t>
      </w:r>
      <w:r w:rsidR="00CB410B" w:rsidRPr="00CB410B">
        <w:t>e :</w:t>
      </w:r>
    </w:p>
    <w:p w14:paraId="7960C093" w14:textId="77777777" w:rsidR="00CB410B" w:rsidRPr="00CB410B" w:rsidRDefault="00170A5B" w:rsidP="00F4375C">
      <w:pPr>
        <w:pStyle w:val="quotel"/>
      </w:pPr>
      <w:r w:rsidRPr="00CB410B">
        <w:t>Ce qu</w:t>
      </w:r>
      <w:r w:rsidR="00CB410B" w:rsidRPr="00CB410B">
        <w:t>’</w:t>
      </w:r>
      <w:r w:rsidRPr="00CB410B">
        <w:t>il trouve, il le ravag</w:t>
      </w:r>
      <w:r w:rsidR="00CB410B" w:rsidRPr="00CB410B">
        <w:t>e :</w:t>
      </w:r>
    </w:p>
    <w:p w14:paraId="0FC8BF4B" w14:textId="77777777" w:rsidR="00CB410B" w:rsidRPr="00CB410B" w:rsidRDefault="00170A5B" w:rsidP="00F4375C">
      <w:pPr>
        <w:pStyle w:val="quotel"/>
      </w:pPr>
      <w:r w:rsidRPr="00CB410B">
        <w:t>Et traînant comme buisso</w:t>
      </w:r>
      <w:r w:rsidR="00CB410B" w:rsidRPr="00CB410B">
        <w:t>n »</w:t>
      </w:r>
    </w:p>
    <w:p w14:paraId="235F50E0" w14:textId="77777777" w:rsidR="00CB410B" w:rsidRPr="00CB410B" w:rsidRDefault="00170A5B" w:rsidP="00F4375C">
      <w:pPr>
        <w:pStyle w:val="quotel"/>
      </w:pPr>
      <w:r w:rsidRPr="00CB410B">
        <w:t>L</w:t>
      </w:r>
      <w:r w:rsidR="00CB410B" w:rsidRPr="00CB410B">
        <w:t>e »</w:t>
      </w:r>
      <w:r w:rsidRPr="00CB410B">
        <w:t xml:space="preserve"> chênes et leurs racin</w:t>
      </w:r>
      <w:r w:rsidR="00CB410B" w:rsidRPr="00CB410B">
        <w:t>e »</w:t>
      </w:r>
      <w:r w:rsidRPr="00CB410B">
        <w:t>.</w:t>
      </w:r>
    </w:p>
    <w:p w14:paraId="1AAE76CC" w14:textId="77777777" w:rsidR="00CB410B" w:rsidRPr="00CB410B" w:rsidRDefault="00F4375C" w:rsidP="00F4375C">
      <w:pPr>
        <w:pStyle w:val="quotel"/>
      </w:pPr>
      <w:r w:rsidRPr="00CB410B">
        <w:t>Ôte</w:t>
      </w:r>
      <w:r w:rsidR="00170A5B" w:rsidRPr="00CB410B">
        <w:t xml:space="preserve"> aux campagn</w:t>
      </w:r>
      <w:r w:rsidR="00CB410B" w:rsidRPr="00CB410B">
        <w:t>e »</w:t>
      </w:r>
      <w:r w:rsidR="00170A5B" w:rsidRPr="00CB410B">
        <w:t xml:space="preserve"> voisin</w:t>
      </w:r>
      <w:r w:rsidR="00CB410B" w:rsidRPr="00CB410B">
        <w:t>e »</w:t>
      </w:r>
    </w:p>
    <w:p w14:paraId="32102649" w14:textId="77777777" w:rsidR="00CB410B" w:rsidRDefault="00170A5B" w:rsidP="00F4375C">
      <w:pPr>
        <w:pStyle w:val="quotel"/>
      </w:pPr>
      <w:r w:rsidRPr="00CB410B">
        <w:t>L’espérance des moissons.</w:t>
      </w:r>
    </w:p>
    <w:p w14:paraId="30997E82" w14:textId="77777777" w:rsidR="00F4375C" w:rsidRPr="00CB410B" w:rsidRDefault="00F4375C" w:rsidP="00F4375C">
      <w:pPr>
        <w:pStyle w:val="quotel"/>
      </w:pPr>
    </w:p>
    <w:p w14:paraId="0B971FB7" w14:textId="77777777" w:rsidR="00F4375C" w:rsidRDefault="00170A5B" w:rsidP="00F4375C">
      <w:pPr>
        <w:pStyle w:val="quotel"/>
      </w:pPr>
      <w:r w:rsidRPr="00CB410B">
        <w:t>Tel, et plus épouvantable</w:t>
      </w:r>
    </w:p>
    <w:p w14:paraId="3FA864D4" w14:textId="77777777" w:rsidR="00CB410B" w:rsidRPr="00CB410B" w:rsidRDefault="00170A5B" w:rsidP="00F4375C">
      <w:pPr>
        <w:pStyle w:val="quotel"/>
      </w:pPr>
      <w:r w:rsidRPr="00CB410B">
        <w:t xml:space="preserve"> S’en allait ce conquérant.</w:t>
      </w:r>
    </w:p>
    <w:p w14:paraId="3A30FF71" w14:textId="77777777" w:rsidR="00CB410B" w:rsidRPr="00CB410B" w:rsidRDefault="00F4375C" w:rsidP="00F4375C">
      <w:pPr>
        <w:pStyle w:val="quotel"/>
      </w:pPr>
      <w:r w:rsidRPr="00CB410B">
        <w:t>À</w:t>
      </w:r>
      <w:r w:rsidR="00170A5B" w:rsidRPr="00CB410B">
        <w:t xml:space="preserve"> son pouvoir indomptable</w:t>
      </w:r>
    </w:p>
    <w:p w14:paraId="04C47782" w14:textId="2D5AB5EB" w:rsidR="00254340" w:rsidRDefault="00F4375C" w:rsidP="00F4375C">
      <w:pPr>
        <w:pStyle w:val="quotel"/>
      </w:pPr>
      <w:r>
        <w:t>Sa colère mesurant.   </w:t>
      </w:r>
      <w:del w:id="269" w:author="OBVIL" w:date="2016-12-01T14:12:00Z">
        <w:r>
          <w:delText> </w:delText>
        </w:r>
      </w:del>
    </w:p>
    <w:p w14:paraId="00296775" w14:textId="77777777" w:rsidR="00F4375C" w:rsidRDefault="00170A5B" w:rsidP="00F4375C">
      <w:pPr>
        <w:pStyle w:val="quotel"/>
      </w:pPr>
      <w:r w:rsidRPr="00CB410B">
        <w:t>Son front avait une audace</w:t>
      </w:r>
    </w:p>
    <w:p w14:paraId="4F72B3F1" w14:textId="77777777" w:rsidR="00CB410B" w:rsidRPr="00CB410B" w:rsidRDefault="00170A5B" w:rsidP="00F4375C">
      <w:pPr>
        <w:pStyle w:val="quotel"/>
      </w:pPr>
      <w:r w:rsidRPr="00CB410B">
        <w:t xml:space="preserve"> Telle que Mars en la Thrac</w:t>
      </w:r>
      <w:r w:rsidR="00CB410B" w:rsidRPr="00CB410B">
        <w:t>e ;</w:t>
      </w:r>
    </w:p>
    <w:p w14:paraId="7E6E067B" w14:textId="77777777" w:rsidR="00F4375C" w:rsidRDefault="00170A5B" w:rsidP="00F4375C">
      <w:pPr>
        <w:pStyle w:val="quotel"/>
      </w:pPr>
      <w:r w:rsidRPr="00CB410B">
        <w:t>Et les éclairs de ses yeux</w:t>
      </w:r>
    </w:p>
    <w:p w14:paraId="5DFB946B" w14:textId="0C01D656" w:rsidR="00254340" w:rsidRDefault="00170A5B" w:rsidP="00F4375C">
      <w:pPr>
        <w:pStyle w:val="quotel"/>
      </w:pPr>
      <w:r w:rsidRPr="00CB410B">
        <w:t xml:space="preserve"> Étaient comme d’un tonnerre</w:t>
      </w:r>
      <w:del w:id="270" w:author="OBVIL" w:date="2016-12-01T14:12:00Z">
        <w:r w:rsidRPr="00CB410B">
          <w:delText xml:space="preserve"> </w:delText>
        </w:r>
      </w:del>
    </w:p>
    <w:p w14:paraId="1779B0E7" w14:textId="77777777" w:rsidR="00CB410B" w:rsidRPr="00CB410B" w:rsidRDefault="00170A5B" w:rsidP="00F4375C">
      <w:pPr>
        <w:pStyle w:val="quotel"/>
      </w:pPr>
      <w:r w:rsidRPr="00CB410B">
        <w:t>Qui gronde contre la terre,</w:t>
      </w:r>
    </w:p>
    <w:p w14:paraId="32845434" w14:textId="77777777" w:rsidR="00CB410B" w:rsidRPr="00CB410B" w:rsidRDefault="00170A5B" w:rsidP="00F4375C">
      <w:pPr>
        <w:pStyle w:val="quotel"/>
      </w:pPr>
      <w:r w:rsidRPr="00CB410B">
        <w:t>Quand elle a fâché les cieux.</w:t>
      </w:r>
    </w:p>
    <w:p w14:paraId="199F10E8" w14:textId="77777777" w:rsidR="00CB410B" w:rsidRPr="00DA7839" w:rsidRDefault="00170A5B" w:rsidP="00000A23">
      <w:pPr>
        <w:pStyle w:val="Corpsdetexte"/>
        <w:pPrChange w:id="271" w:author="OBVIL" w:date="2016-12-01T14:12:00Z">
          <w:pPr>
            <w:pStyle w:val="Corpsdetexte"/>
            <w:spacing w:afterLines="120" w:after="288"/>
            <w:ind w:firstLine="240"/>
            <w:jc w:val="both"/>
          </w:pPr>
        </w:pPrChange>
      </w:pPr>
      <w:r w:rsidRPr="00DA7839">
        <w:t>Mais si Malherbe a de beaux mouvements, s</w:t>
      </w:r>
      <w:r w:rsidR="00CB410B" w:rsidRPr="00DA7839">
        <w:t>’</w:t>
      </w:r>
      <w:r w:rsidRPr="00DA7839">
        <w:t>il en a de puissants et de larges, il faut convenir qu’il n</w:t>
      </w:r>
      <w:r w:rsidR="00CB410B" w:rsidRPr="00DA7839">
        <w:t>’</w:t>
      </w:r>
      <w:r w:rsidRPr="00DA7839">
        <w:t xml:space="preserve">en a pas de très variés, ni surtout de très </w:t>
      </w:r>
      <w:r w:rsidR="00CB410B" w:rsidRPr="00DA7839">
        <w:t>« </w:t>
      </w:r>
      <w:r w:rsidRPr="00DA7839">
        <w:t>composés</w:t>
      </w:r>
      <w:r w:rsidR="00CB410B" w:rsidRPr="00DA7839">
        <w:t> »</w:t>
      </w:r>
      <w:r w:rsidRPr="00DA7839">
        <w:t>, qui sont les plus beaux et les plus lyriques de tous. On en trouverait de nombreux exemples dans Lamartine, ou dans Hugo surtout. Mais je ne crois pas qu</w:t>
      </w:r>
      <w:r w:rsidR="00CB410B" w:rsidRPr="00DA7839">
        <w:t>’</w:t>
      </w:r>
      <w:r w:rsidRPr="00DA7839">
        <w:t>aucun d’eux fût aussi clair qu’une admirable comparaison de Goethe. Goethe était tout chaud, ce jour-là, d’une lecture de Pindare, et il écrivait à Herder</w:t>
      </w:r>
      <w:r w:rsidR="00CB410B" w:rsidRPr="00DA7839">
        <w:t> :</w:t>
      </w:r>
      <w:r w:rsidRPr="00DA7839">
        <w:t xml:space="preserve"> </w:t>
      </w:r>
      <w:r w:rsidR="006C0358" w:rsidRPr="00DA7839">
        <w:t>« </w:t>
      </w:r>
      <w:r w:rsidRPr="00DA7839">
        <w:t xml:space="preserve">Les mots de Pindare, </w:t>
      </w:r>
      <w:r w:rsidR="006C0358" w:rsidRPr="00DA7839">
        <w:t>έπιαρατεϊυ όύυαϭαι</w:t>
      </w:r>
      <w:r w:rsidRPr="00DA7839">
        <w:t>, m’ont en</w:t>
      </w:r>
      <w:r w:rsidR="006C0358" w:rsidRPr="00DA7839">
        <w:t>fin</w:t>
      </w:r>
      <w:r w:rsidRPr="00DA7839">
        <w:t xml:space="preserve"> révélé ma nature.</w:t>
      </w:r>
      <w:r w:rsidR="00CB410B" w:rsidRPr="00DA7839">
        <w:t xml:space="preserve">… </w:t>
      </w:r>
      <w:r w:rsidR="006C0358" w:rsidRPr="00DA7839">
        <w:t>Si tu te t</w:t>
      </w:r>
      <w:r w:rsidRPr="00DA7839">
        <w:t>ie</w:t>
      </w:r>
      <w:r w:rsidR="006C0358" w:rsidRPr="00DA7839">
        <w:t>ns debout, avec hardiesse, sur ton ch</w:t>
      </w:r>
      <w:r w:rsidRPr="00DA7839">
        <w:t>ar, et que quatre jeunes chevaux se cabrent en désordre sous les rênes, que tu diriges leur force, ramenant de ton fouet celui qui s</w:t>
      </w:r>
      <w:r w:rsidR="00CB410B" w:rsidRPr="00DA7839">
        <w:t>’</w:t>
      </w:r>
      <w:r w:rsidRPr="00DA7839">
        <w:t>écarte, modérant celui qui s</w:t>
      </w:r>
      <w:r w:rsidR="00CB410B" w:rsidRPr="00DA7839">
        <w:t>’</w:t>
      </w:r>
      <w:r w:rsidRPr="00DA7839">
        <w:t>emporte, et que tu les chasses devant loi, et les conduises, et les fasses tourner, les fouettes, les retiennes et chasses de nouveau jusqu’à ce que tous les seize pieds le portent a</w:t>
      </w:r>
      <w:r w:rsidR="006C0358" w:rsidRPr="00DA7839">
        <w:t>u</w:t>
      </w:r>
      <w:r w:rsidRPr="00DA7839">
        <w:t xml:space="preserve"> but en </w:t>
      </w:r>
      <w:r w:rsidR="006C0358" w:rsidRPr="00DA7839">
        <w:t>une</w:t>
      </w:r>
      <w:r w:rsidRPr="00DA7839">
        <w:t xml:space="preserve"> seule cadence.</w:t>
      </w:r>
      <w:r w:rsidR="00CB410B" w:rsidRPr="00DA7839">
        <w:t xml:space="preserve">… </w:t>
      </w:r>
      <w:r w:rsidRPr="00DA7839">
        <w:t>C’est là être maître de son art,</w:t>
      </w:r>
      <w:r w:rsidR="006C0358" w:rsidRPr="00DA7839">
        <w:t xml:space="preserve"> έπιαρατεϊυ</w:t>
      </w:r>
      <w:r w:rsidRPr="00DA7839">
        <w:t>, c’est là de la virtuosité.</w:t>
      </w:r>
      <w:r w:rsidR="00CB410B" w:rsidRPr="00DA7839">
        <w:t> »</w:t>
      </w:r>
      <w:r w:rsidRPr="00DA7839">
        <w:t xml:space="preserve"> Malherbe, homme sage et de sens rassis, n’a jamais essayé, lui, d</w:t>
      </w:r>
      <w:r w:rsidR="00CB410B" w:rsidRPr="00DA7839">
        <w:t>’</w:t>
      </w:r>
      <w:r w:rsidRPr="00DA7839">
        <w:t>atteler ou de conduire à quatre. L’eùt-il voulu d’ailleurs, je doute qu’on le lui e</w:t>
      </w:r>
      <w:r w:rsidR="006C0358" w:rsidRPr="00DA7839">
        <w:t>ût</w:t>
      </w:r>
      <w:r w:rsidRPr="00DA7839">
        <w:t xml:space="preserve"> permi</w:t>
      </w:r>
      <w:r w:rsidR="00CB410B" w:rsidRPr="00DA7839">
        <w:t>s ;</w:t>
      </w:r>
      <w:r w:rsidRPr="00DA7839">
        <w:t xml:space="preserve"> et, après un peu de curiosité que ses exercices auraient pu soulever, comme autrefois ceux de Ronsard, il eût fallu qu’il y renonçât.</w:t>
      </w:r>
    </w:p>
    <w:p w14:paraId="065848BC" w14:textId="77777777" w:rsidR="00CB410B" w:rsidRPr="00DA7839" w:rsidRDefault="006C0358" w:rsidP="00000A23">
      <w:pPr>
        <w:pStyle w:val="Corpsdetexte"/>
        <w:pPrChange w:id="272" w:author="OBVIL" w:date="2016-12-01T14:12:00Z">
          <w:pPr>
            <w:pStyle w:val="Corpsdetexte"/>
            <w:spacing w:afterLines="120" w:after="288"/>
            <w:ind w:firstLine="240"/>
            <w:jc w:val="both"/>
          </w:pPr>
        </w:pPrChange>
      </w:pPr>
      <w:r w:rsidRPr="00DA7839">
        <w:t>Car, sans compter que</w:t>
      </w:r>
      <w:r w:rsidR="00170A5B" w:rsidRPr="00DA7839">
        <w:t xml:space="preserve">, pour apprécier la </w:t>
      </w:r>
      <w:r w:rsidR="00CB410B" w:rsidRPr="00DA7839">
        <w:t>« </w:t>
      </w:r>
      <w:r w:rsidR="00170A5B" w:rsidRPr="00DA7839">
        <w:t>virtuosité</w:t>
      </w:r>
      <w:r w:rsidR="00CB410B" w:rsidRPr="00DA7839">
        <w:t> »</w:t>
      </w:r>
      <w:r w:rsidR="00170A5B" w:rsidRPr="00DA7839">
        <w:t xml:space="preserve"> dont il aurait fait preuve, ni l’éducation de l</w:t>
      </w:r>
      <w:r w:rsidR="00CB410B" w:rsidRPr="00DA7839">
        <w:t>’</w:t>
      </w:r>
      <w:r w:rsidR="00170A5B" w:rsidRPr="00DA7839">
        <w:t xml:space="preserve">oreille même, ni celle </w:t>
      </w:r>
      <w:r w:rsidRPr="00DA7839">
        <w:t>de</w:t>
      </w:r>
      <w:r w:rsidR="00170A5B" w:rsidRPr="00DA7839">
        <w:t xml:space="preserve"> l’esprit français n</w:t>
      </w:r>
      <w:r w:rsidR="00CB410B" w:rsidRPr="00DA7839">
        <w:t>’</w:t>
      </w:r>
      <w:r w:rsidR="00170A5B" w:rsidRPr="00DA7839">
        <w:t xml:space="preserve">étaient alors assez avancées, sa tentative se fût toujours heurtée au même obstacle. On lui eût reproché de vouloir étonner plutôt qu’instruire son lecteur, et </w:t>
      </w:r>
      <w:r w:rsidRPr="00DA7839">
        <w:t>de</w:t>
      </w:r>
      <w:r w:rsidR="00170A5B" w:rsidRPr="00DA7839">
        <w:t xml:space="preserve"> songer bien plus à lui-même qu’au publie. On l’eût traité de fantasque ou d</w:t>
      </w:r>
      <w:r w:rsidR="00CB410B" w:rsidRPr="00DA7839">
        <w:t>’</w:t>
      </w:r>
      <w:r w:rsidR="00170A5B" w:rsidRPr="00DA7839">
        <w:t>indiscipliné, qui refusait de s</w:t>
      </w:r>
      <w:r w:rsidR="00CB410B" w:rsidRPr="00DA7839">
        <w:t>’</w:t>
      </w:r>
      <w:r w:rsidR="00170A5B" w:rsidRPr="00DA7839">
        <w:t xml:space="preserve">astreindre au commun usage, et, avec tous les </w:t>
      </w:r>
      <w:r w:rsidR="00CB410B" w:rsidRPr="00DA7839">
        <w:rPr>
          <w:i/>
        </w:rPr>
        <w:t>« </w:t>
      </w:r>
      <w:r w:rsidR="00170A5B" w:rsidRPr="00DA7839">
        <w:t>honnêtes gens</w:t>
      </w:r>
      <w:r w:rsidR="00CB410B" w:rsidRPr="00DA7839">
        <w:t> »</w:t>
      </w:r>
      <w:r w:rsidR="00170A5B" w:rsidRPr="00DA7839">
        <w:t xml:space="preserve">, de travailler </w:t>
      </w:r>
      <w:r w:rsidRPr="00DA7839">
        <w:t>à l’œuvre</w:t>
      </w:r>
      <w:r w:rsidR="00170A5B" w:rsidRPr="00DA7839">
        <w:t xml:space="preserve"> commune. Dans une société qui s’o</w:t>
      </w:r>
      <w:r w:rsidR="00752B7A" w:rsidRPr="00DA7839">
        <w:t>rganisait, et, naturellement, où</w:t>
      </w:r>
      <w:r w:rsidR="00170A5B" w:rsidRPr="00DA7839">
        <w:t xml:space="preserve"> l’on exige</w:t>
      </w:r>
      <w:r w:rsidR="00752B7A" w:rsidRPr="00DA7839">
        <w:t>ait que chacun abdiquât une part</w:t>
      </w:r>
      <w:r w:rsidR="00170A5B" w:rsidRPr="00DA7839">
        <w:t xml:space="preserve"> de </w:t>
      </w:r>
      <w:r w:rsidRPr="00DA7839">
        <w:t>lui-même</w:t>
      </w:r>
      <w:r w:rsidR="00752B7A" w:rsidRPr="00DA7839">
        <w:t xml:space="preserve"> pour le plus grand prof</w:t>
      </w:r>
      <w:r w:rsidR="00170A5B" w:rsidRPr="00DA7839">
        <w:t>it et le plus grand plaisir de tous, on n’eût pas fait</w:t>
      </w:r>
      <w:r w:rsidR="00752B7A" w:rsidRPr="00DA7839">
        <w:t xml:space="preserve"> de lui plus de cas que d’un Mot</w:t>
      </w:r>
      <w:r w:rsidR="00170A5B" w:rsidRPr="00DA7839">
        <w:t>in, d’un Sigogne ou d</w:t>
      </w:r>
      <w:r w:rsidR="00CB410B" w:rsidRPr="00DA7839">
        <w:t>’</w:t>
      </w:r>
      <w:r w:rsidR="00752B7A" w:rsidRPr="00DA7839">
        <w:t>un Berthelot</w:t>
      </w:r>
      <w:r w:rsidR="00170A5B" w:rsidRPr="00DA7839">
        <w:t>, gens de peu, gens de rien, bohèmes de lettres, dont ou pouvait s</w:t>
      </w:r>
      <w:r w:rsidR="00CB410B" w:rsidRPr="00DA7839">
        <w:t>’</w:t>
      </w:r>
      <w:r w:rsidR="00170A5B" w:rsidRPr="00DA7839">
        <w:t>amuser en passant, mais qui ne comptaient point, comme n’ôtant occupés uniquement que d’eux-mêmes. Et l</w:t>
      </w:r>
      <w:r w:rsidR="00CB410B" w:rsidRPr="00DA7839">
        <w:t>’</w:t>
      </w:r>
      <w:r w:rsidR="00170A5B" w:rsidRPr="00DA7839">
        <w:t>on voit aisément ce qu’il y eût perdu de réputation ou d’influence, mais ce que la littérature en général, ou la poésie même y eussent gagné, c</w:t>
      </w:r>
      <w:r w:rsidR="00CB410B" w:rsidRPr="00DA7839">
        <w:t>’</w:t>
      </w:r>
      <w:r w:rsidR="00170A5B" w:rsidRPr="00DA7839">
        <w:t>est ce que l</w:t>
      </w:r>
      <w:r w:rsidR="00CB410B" w:rsidRPr="00DA7839">
        <w:t>’</w:t>
      </w:r>
      <w:r w:rsidR="00170A5B" w:rsidRPr="00DA7839">
        <w:t>on ne voit pas du tout.</w:t>
      </w:r>
    </w:p>
    <w:p w14:paraId="03EB0D79" w14:textId="3D884C2D" w:rsidR="00254340" w:rsidRDefault="00752B7A" w:rsidP="00752B7A">
      <w:pPr>
        <w:pStyle w:val="Titre2"/>
      </w:pPr>
      <w:bookmarkStart w:id="273" w:name="bookmark9"/>
      <w:bookmarkEnd w:id="273"/>
      <w:r>
        <w:t>IV   </w:t>
      </w:r>
      <w:del w:id="274" w:author="OBVIL" w:date="2016-12-01T14:12:00Z">
        <w:r>
          <w:delText> </w:delText>
        </w:r>
      </w:del>
    </w:p>
    <w:p w14:paraId="6B707EC5" w14:textId="761798FF" w:rsidR="00CB410B" w:rsidRPr="00DA7839" w:rsidRDefault="00170A5B" w:rsidP="00000A23">
      <w:pPr>
        <w:pStyle w:val="Corpsdetexte"/>
        <w:pPrChange w:id="275" w:author="OBVIL" w:date="2016-12-01T14:12:00Z">
          <w:pPr>
            <w:pStyle w:val="Corpsdetexte"/>
            <w:spacing w:afterLines="120" w:after="288"/>
            <w:ind w:firstLine="240"/>
            <w:jc w:val="both"/>
          </w:pPr>
        </w:pPrChange>
      </w:pPr>
      <w:r w:rsidRPr="00DA7839">
        <w:t>On ne s</w:t>
      </w:r>
      <w:r w:rsidR="00CB410B" w:rsidRPr="00DA7839">
        <w:t>’</w:t>
      </w:r>
      <w:r w:rsidR="00752B7A" w:rsidRPr="00DA7839">
        <w:t>en est pas en eff</w:t>
      </w:r>
      <w:r w:rsidRPr="00DA7839">
        <w:t>et rendu compte, mais j</w:t>
      </w:r>
      <w:r w:rsidR="00CB410B" w:rsidRPr="00DA7839">
        <w:t>’</w:t>
      </w:r>
      <w:r w:rsidRPr="00DA7839">
        <w:t>espère que l’on commence à le discerner maintenant. Oui, si l’on le veut</w:t>
      </w:r>
      <w:r w:rsidR="00B6083B" w:rsidRPr="00DA7839">
        <w:t xml:space="preserve"> —</w:t>
      </w:r>
      <w:del w:id="276" w:author="OBVIL" w:date="2016-12-01T14:12:00Z">
        <w:r w:rsidRPr="00CB410B">
          <w:delText xml:space="preserve"> </w:delText>
        </w:r>
      </w:del>
      <w:ins w:id="277" w:author="OBVIL" w:date="2016-12-01T14:12:00Z">
        <w:r w:rsidR="00B6083B" w:rsidRPr="00B6083B">
          <w:t> </w:t>
        </w:r>
      </w:ins>
      <w:r w:rsidRPr="00DA7839">
        <w:t xml:space="preserve">et pour employer ici l’expression de </w:t>
      </w:r>
      <w:r w:rsidR="00B6083B" w:rsidRPr="00DA7839">
        <w:t>M.</w:t>
      </w:r>
      <w:del w:id="278" w:author="OBVIL" w:date="2016-12-01T14:12:00Z">
        <w:r w:rsidRPr="00CB410B">
          <w:delText xml:space="preserve"> </w:delText>
        </w:r>
      </w:del>
      <w:ins w:id="279" w:author="OBVIL" w:date="2016-12-01T14:12:00Z">
        <w:r w:rsidR="00B6083B">
          <w:t> </w:t>
        </w:r>
      </w:ins>
      <w:r w:rsidRPr="00DA7839">
        <w:t>Brunot</w:t>
      </w:r>
      <w:r w:rsidR="00CB410B" w:rsidRPr="00DA7839">
        <w:t>,</w:t>
      </w:r>
      <w:r w:rsidR="00B6083B" w:rsidRPr="00DA7839">
        <w:t xml:space="preserve"> — </w:t>
      </w:r>
      <w:r w:rsidRPr="00DA7839">
        <w:t xml:space="preserve">oui, Malherbe, en un certain sens, </w:t>
      </w:r>
      <w:r w:rsidR="00CB410B" w:rsidRPr="00DA7839">
        <w:t>« </w:t>
      </w:r>
      <w:r w:rsidRPr="00DA7839">
        <w:t>a tué le lyrisme</w:t>
      </w:r>
      <w:r w:rsidR="00CB410B" w:rsidRPr="00DA7839">
        <w:t> » !</w:t>
      </w:r>
      <w:r w:rsidRPr="00DA7839">
        <w:t xml:space="preserve"> Toutes les qualités, tous les caractères qui définissaient le lyrisme dans la pensée, d</w:t>
      </w:r>
      <w:r w:rsidR="00CB410B" w:rsidRPr="00DA7839">
        <w:t>’</w:t>
      </w:r>
      <w:r w:rsidRPr="00DA7839">
        <w:t>ailleurs un peu confuse encore, de Ronsard et de ses amis, Malherbe, nous venons de le constater nous-mêmes, l</w:t>
      </w:r>
      <w:r w:rsidR="00CB410B" w:rsidRPr="00DA7839">
        <w:t>’</w:t>
      </w:r>
      <w:r w:rsidRPr="00DA7839">
        <w:t>en a comme systématiquement dépouillé. Ce que le mouvement de l</w:t>
      </w:r>
      <w:r w:rsidR="00CB410B" w:rsidRPr="00DA7839">
        <w:t>’</w:t>
      </w:r>
      <w:r w:rsidRPr="00DA7839">
        <w:t xml:space="preserve">inspiration pouvait avoir de libre encore, d’indépendant et de capricieux au besoin, il l’a contraint sous la règle. </w:t>
      </w:r>
      <w:r w:rsidR="00752B7A" w:rsidRPr="00DA7839">
        <w:t>Il</w:t>
      </w:r>
      <w:r w:rsidRPr="00DA7839">
        <w:t xml:space="preserve"> a comme éteint l’éclat de l’imagination</w:t>
      </w:r>
      <w:r w:rsidR="00CB410B" w:rsidRPr="00DA7839">
        <w:t> :</w:t>
      </w:r>
      <w:r w:rsidR="00B6083B" w:rsidRPr="00DA7839">
        <w:t xml:space="preserve"> —</w:t>
      </w:r>
      <w:del w:id="280" w:author="OBVIL" w:date="2016-12-01T14:12:00Z">
        <w:r w:rsidRPr="00CB410B">
          <w:delText xml:space="preserve"> </w:delText>
        </w:r>
      </w:del>
      <w:ins w:id="281" w:author="OBVIL" w:date="2016-12-01T14:12:00Z">
        <w:r w:rsidR="00B6083B" w:rsidRPr="00B6083B">
          <w:t> </w:t>
        </w:r>
      </w:ins>
      <w:r w:rsidR="00CB410B" w:rsidRPr="00DA7839">
        <w:t>« </w:t>
      </w:r>
      <w:r w:rsidRPr="00DA7839">
        <w:t xml:space="preserve">il avait aversion pour les fictions poétiques, nous disent ses biographes, et en lisant à Henri </w:t>
      </w:r>
      <w:r w:rsidR="00752B7A" w:rsidRPr="00DA7839">
        <w:t>IV</w:t>
      </w:r>
      <w:r w:rsidRPr="00DA7839">
        <w:t xml:space="preserve"> une élégie de </w:t>
      </w:r>
      <w:r w:rsidR="00752B7A" w:rsidRPr="00DA7839">
        <w:t>Régnier</w:t>
      </w:r>
      <w:r w:rsidRPr="00DA7839">
        <w:t xml:space="preserve"> où il feint que la France s’éleva en l’air pour se plaindre à Jupiter du misérable état où elle était pendant la Figue, il demandait à </w:t>
      </w:r>
      <w:r w:rsidR="00752B7A" w:rsidRPr="00DA7839">
        <w:t>Régnier</w:t>
      </w:r>
      <w:r w:rsidRPr="00DA7839">
        <w:t xml:space="preserve"> en quel temps cela était arrivé, qu</w:t>
      </w:r>
      <w:r w:rsidR="00CB410B" w:rsidRPr="00DA7839">
        <w:t>’</w:t>
      </w:r>
      <w:r w:rsidRPr="00DA7839">
        <w:t>il avait toujours demeuré en France depuis cinquante ans, et qu’il ne s</w:t>
      </w:r>
      <w:r w:rsidR="00CB410B" w:rsidRPr="00DA7839">
        <w:t>’</w:t>
      </w:r>
      <w:r w:rsidRPr="00DA7839">
        <w:t>était point aperçu qu</w:t>
      </w:r>
      <w:r w:rsidR="00CB410B" w:rsidRPr="00DA7839">
        <w:t>’</w:t>
      </w:r>
      <w:r w:rsidRPr="00DA7839">
        <w:t>elle se fût enlevée hors de sa place</w:t>
      </w:r>
      <w:r w:rsidR="00CB410B" w:rsidRPr="00DA7839">
        <w:t> »</w:t>
      </w:r>
      <w:r w:rsidRPr="00DA7839">
        <w:t>.</w:t>
      </w:r>
      <w:r w:rsidR="00B6083B" w:rsidRPr="00DA7839">
        <w:t xml:space="preserve"> — </w:t>
      </w:r>
      <w:r w:rsidR="00752B7A" w:rsidRPr="00DA7839">
        <w:t>Mais n’oublie</w:t>
      </w:r>
      <w:r w:rsidRPr="00DA7839">
        <w:t>-t-</w:t>
      </w:r>
      <w:r w:rsidR="00752B7A" w:rsidRPr="00DA7839">
        <w:t>on pas, quand on le lui reproch</w:t>
      </w:r>
      <w:r w:rsidRPr="00DA7839">
        <w:t xml:space="preserve">e, </w:t>
      </w:r>
      <w:r w:rsidR="00752B7A" w:rsidRPr="00DA7839">
        <w:t>que</w:t>
      </w:r>
      <w:r w:rsidRPr="00DA7839">
        <w:t xml:space="preserve"> to</w:t>
      </w:r>
      <w:r w:rsidR="00752B7A" w:rsidRPr="00DA7839">
        <w:t xml:space="preserve">ut </w:t>
      </w:r>
      <w:r w:rsidRPr="00DA7839">
        <w:t>cela n</w:t>
      </w:r>
      <w:r w:rsidR="00CB410B" w:rsidRPr="00DA7839">
        <w:t>’</w:t>
      </w:r>
      <w:r w:rsidRPr="00DA7839">
        <w:t>a pas été sans quelque compensation</w:t>
      </w:r>
      <w:r w:rsidR="00CB410B" w:rsidRPr="00DA7839">
        <w:t> ;</w:t>
      </w:r>
      <w:r w:rsidRPr="00DA7839">
        <w:t xml:space="preserve"> et, si le gain avait peut-être balancé la perle, ne conviendrait-il pas d</w:t>
      </w:r>
      <w:r w:rsidR="00CB410B" w:rsidRPr="00DA7839">
        <w:t>’</w:t>
      </w:r>
      <w:r w:rsidRPr="00DA7839">
        <w:t>atténuer la sévérité du jugement qu’on porte sur son un ivr</w:t>
      </w:r>
      <w:r w:rsidR="00CB410B" w:rsidRPr="00DA7839">
        <w:t>e ?</w:t>
      </w:r>
      <w:r w:rsidRPr="00DA7839">
        <w:t xml:space="preserve"> En interdisant au poète une préoccupation puérile ou souvent maladive de lui-mê</w:t>
      </w:r>
      <w:r w:rsidR="00752B7A" w:rsidRPr="00DA7839">
        <w:t>me</w:t>
      </w:r>
      <w:r w:rsidRPr="00DA7839">
        <w:t>, ne l’a-l-il pas rendu sans doute attentif à des intérêts d</w:t>
      </w:r>
      <w:r w:rsidR="00CB410B" w:rsidRPr="00DA7839">
        <w:t>’</w:t>
      </w:r>
      <w:r w:rsidRPr="00DA7839">
        <w:t>un ordre à la fois</w:t>
      </w:r>
      <w:r w:rsidR="00F64CC9" w:rsidRPr="00DA7839">
        <w:t xml:space="preserve"> </w:t>
      </w:r>
      <w:del w:id="282" w:author="OBVIL" w:date="2016-12-01T14:12:00Z">
        <w:r w:rsidRPr="00CB410B">
          <w:delText>pins</w:delText>
        </w:r>
      </w:del>
      <w:ins w:id="283" w:author="OBVIL" w:date="2016-12-01T14:12:00Z">
        <w:r w:rsidR="00F64CC9">
          <w:t>plus</w:t>
        </w:r>
      </w:ins>
      <w:r w:rsidR="00F64CC9" w:rsidRPr="00DA7839">
        <w:t xml:space="preserve"> </w:t>
      </w:r>
      <w:r w:rsidRPr="00DA7839">
        <w:t>général et plus élev</w:t>
      </w:r>
      <w:r w:rsidR="00CB410B" w:rsidRPr="00DA7839">
        <w:t>é ?</w:t>
      </w:r>
      <w:r w:rsidRPr="00DA7839">
        <w:t xml:space="preserve"> S</w:t>
      </w:r>
      <w:r w:rsidR="00CB410B" w:rsidRPr="00DA7839">
        <w:t>’</w:t>
      </w:r>
      <w:r w:rsidRPr="00DA7839">
        <w:t>il a rabattu quelque chose de la luxuriance de l</w:t>
      </w:r>
      <w:r w:rsidR="00CB410B" w:rsidRPr="00DA7839">
        <w:t>’</w:t>
      </w:r>
      <w:r w:rsidRPr="00DA7839">
        <w:t>esprit du xvi</w:t>
      </w:r>
      <w:r w:rsidRPr="00B6083B">
        <w:rPr>
          <w:rPrChange w:id="284" w:author="OBVIL" w:date="2016-12-01T14:12:00Z">
            <w:rPr>
              <w:rFonts w:ascii="Times New Roman" w:hAnsi="Times New Roman"/>
              <w:position w:val="5"/>
            </w:rPr>
          </w:rPrChange>
        </w:rPr>
        <w:t>n</w:t>
      </w:r>
      <w:r w:rsidRPr="00DA7839">
        <w:t xml:space="preserve"> siècle, n’a-l-il pas aussi par lit même dirigé l’esprit français dans ses voies véritable</w:t>
      </w:r>
      <w:r w:rsidR="00CB410B" w:rsidRPr="00DA7839">
        <w:t>s ?</w:t>
      </w:r>
      <w:r w:rsidR="00752B7A" w:rsidRPr="00DA7839">
        <w:t xml:space="preserve"> Or,</w:t>
      </w:r>
      <w:r w:rsidRPr="00DA7839">
        <w:t xml:space="preserve"> encore, et, pour tout dire d</w:t>
      </w:r>
      <w:r w:rsidR="00CB410B" w:rsidRPr="00DA7839">
        <w:t>’</w:t>
      </w:r>
      <w:r w:rsidR="00752B7A" w:rsidRPr="00DA7839">
        <w:t>un mot</w:t>
      </w:r>
      <w:r w:rsidRPr="00DA7839">
        <w:t>, s</w:t>
      </w:r>
      <w:r w:rsidR="00CB410B" w:rsidRPr="00DA7839">
        <w:t>’</w:t>
      </w:r>
      <w:r w:rsidRPr="00DA7839">
        <w:t xml:space="preserve">il a </w:t>
      </w:r>
      <w:r w:rsidR="00CB410B" w:rsidRPr="00DA7839">
        <w:t>« </w:t>
      </w:r>
      <w:r w:rsidRPr="00DA7839">
        <w:t>tué le lyrisme</w:t>
      </w:r>
      <w:r w:rsidR="00CB410B" w:rsidRPr="00DA7839">
        <w:t> »</w:t>
      </w:r>
      <w:r w:rsidR="00752B7A" w:rsidRPr="00DA7839">
        <w:t>, n’a-t</w:t>
      </w:r>
      <w:r w:rsidRPr="00DA7839">
        <w:t xml:space="preserve">-il pas créé </w:t>
      </w:r>
      <w:r w:rsidR="00CB410B" w:rsidRPr="00DA7839">
        <w:t>« </w:t>
      </w:r>
      <w:r w:rsidRPr="00DA7839">
        <w:t>l</w:t>
      </w:r>
      <w:r w:rsidR="00CB410B" w:rsidRPr="00DA7839">
        <w:t>’</w:t>
      </w:r>
      <w:r w:rsidRPr="00DA7839">
        <w:t>éloquence</w:t>
      </w:r>
      <w:r w:rsidR="00CB410B" w:rsidRPr="00DA7839">
        <w:t> » ?</w:t>
      </w:r>
      <w:r w:rsidRPr="00DA7839">
        <w:t xml:space="preserve"> C</w:t>
      </w:r>
      <w:r w:rsidR="00752B7A" w:rsidRPr="00DA7839">
        <w:t>’</w:t>
      </w:r>
      <w:r w:rsidRPr="00DA7839">
        <w:t>e</w:t>
      </w:r>
      <w:r w:rsidR="00752B7A" w:rsidRPr="00DA7839">
        <w:t>st</w:t>
      </w:r>
      <w:r w:rsidRPr="00DA7839">
        <w:t xml:space="preserve"> ce que je voudrais achever de montrer.</w:t>
      </w:r>
    </w:p>
    <w:p w14:paraId="55BC4506" w14:textId="77777777" w:rsidR="00CB410B" w:rsidRPr="00DA7839" w:rsidRDefault="00752B7A" w:rsidP="00000A23">
      <w:pPr>
        <w:pStyle w:val="Corpsdetexte"/>
        <w:pPrChange w:id="285" w:author="OBVIL" w:date="2016-12-01T14:12:00Z">
          <w:pPr>
            <w:pStyle w:val="Corpsdetexte"/>
            <w:spacing w:afterLines="120" w:after="288"/>
            <w:ind w:firstLine="240"/>
            <w:jc w:val="both"/>
          </w:pPr>
        </w:pPrChange>
      </w:pPr>
      <w:bookmarkStart w:id="286" w:name="bookmark10"/>
      <w:bookmarkEnd w:id="286"/>
      <w:r w:rsidRPr="00DA7839">
        <w:t>V</w:t>
      </w:r>
    </w:p>
    <w:p w14:paraId="32B0E1F4" w14:textId="77777777" w:rsidR="00CB410B" w:rsidRPr="00DA7839" w:rsidRDefault="00752B7A" w:rsidP="00000A23">
      <w:pPr>
        <w:pStyle w:val="Corpsdetexte"/>
        <w:pPrChange w:id="287" w:author="OBVIL" w:date="2016-12-01T14:12:00Z">
          <w:pPr>
            <w:pStyle w:val="Corpsdetexte"/>
            <w:spacing w:afterLines="120" w:after="288"/>
            <w:ind w:firstLine="240"/>
            <w:jc w:val="both"/>
          </w:pPr>
        </w:pPrChange>
      </w:pPr>
      <w:r w:rsidRPr="00DA7839">
        <w:t>Il</w:t>
      </w:r>
      <w:r w:rsidR="00170A5B" w:rsidRPr="00DA7839">
        <w:t xml:space="preserve"> est d</w:t>
      </w:r>
      <w:r w:rsidR="00CB410B" w:rsidRPr="00DA7839">
        <w:t>’</w:t>
      </w:r>
      <w:r w:rsidR="00170A5B" w:rsidRPr="00DA7839">
        <w:t xml:space="preserve">abord assez évident qui, </w:t>
      </w:r>
      <w:r w:rsidRPr="00DA7839">
        <w:t>de condamner et de proscrire ce</w:t>
      </w:r>
      <w:r w:rsidR="00170A5B" w:rsidRPr="00DA7839">
        <w:t xml:space="preserve"> que Malherbe appelait impitoyablement, non pas même le désordre, mais le </w:t>
      </w:r>
      <w:r w:rsidR="00CB410B" w:rsidRPr="00DA7839">
        <w:t>« </w:t>
      </w:r>
      <w:r w:rsidR="00170A5B" w:rsidRPr="00DA7839">
        <w:t>galimatias</w:t>
      </w:r>
      <w:r w:rsidR="00CB410B" w:rsidRPr="00DA7839">
        <w:t> »</w:t>
      </w:r>
      <w:r w:rsidR="00170A5B" w:rsidRPr="00DA7839">
        <w:t xml:space="preserve"> de Pindare, ce n</w:t>
      </w:r>
      <w:r w:rsidR="00CB410B" w:rsidRPr="00DA7839">
        <w:t>’</w:t>
      </w:r>
      <w:r w:rsidR="00170A5B" w:rsidRPr="00DA7839">
        <w:t>était pas encore énoncer les règles d</w:t>
      </w:r>
      <w:r w:rsidR="00CB410B" w:rsidRPr="00DA7839">
        <w:t>’</w:t>
      </w:r>
      <w:r w:rsidR="00170A5B" w:rsidRPr="00DA7839">
        <w:t>une autre manière de composer, mais c</w:t>
      </w:r>
      <w:r w:rsidR="00CB410B" w:rsidRPr="00DA7839">
        <w:t>’</w:t>
      </w:r>
      <w:r w:rsidR="00170A5B" w:rsidRPr="00DA7839">
        <w:t>était du moins en faire pressentir l</w:t>
      </w:r>
      <w:r w:rsidR="00CB410B" w:rsidRPr="00DA7839">
        <w:t>’</w:t>
      </w:r>
      <w:r w:rsidR="00170A5B" w:rsidRPr="00DA7839">
        <w:t xml:space="preserve">existence, et décréter, </w:t>
      </w:r>
      <w:r w:rsidR="00CB410B" w:rsidRPr="00DA7839">
        <w:t>« </w:t>
      </w:r>
      <w:r w:rsidR="00170A5B" w:rsidRPr="00DA7839">
        <w:t>même en chansons</w:t>
      </w:r>
      <w:r w:rsidR="00CB410B" w:rsidRPr="00DA7839">
        <w:t> »</w:t>
      </w:r>
      <w:r w:rsidR="00170A5B" w:rsidRPr="00DA7839">
        <w:t>, la nécessité d</w:t>
      </w:r>
      <w:r w:rsidR="00CB410B" w:rsidRPr="00DA7839">
        <w:t>’</w:t>
      </w:r>
      <w:r w:rsidR="00170A5B" w:rsidRPr="00DA7839">
        <w:t>un ordre apparent, d</w:t>
      </w:r>
      <w:r w:rsidR="00CB410B" w:rsidRPr="00DA7839">
        <w:t>’</w:t>
      </w:r>
      <w:r w:rsidR="00170A5B" w:rsidRPr="00DA7839">
        <w:t>une logique pour ainsi dire palpable, et d’un squelette extérieur. S’il y a de l</w:t>
      </w:r>
      <w:r w:rsidR="00CB410B" w:rsidRPr="00DA7839">
        <w:t>’</w:t>
      </w:r>
      <w:r w:rsidR="00170A5B" w:rsidRPr="00DA7839">
        <w:t xml:space="preserve">ordre, en effet, dans </w:t>
      </w:r>
      <w:r w:rsidRPr="00DA7839">
        <w:t>une</w:t>
      </w:r>
      <w:r w:rsidR="00170A5B" w:rsidRPr="00DA7839">
        <w:t xml:space="preserve"> ode de Pindare, on ne le saisit pas d’abord, et la logique, interne et cachée, n</w:t>
      </w:r>
      <w:r w:rsidR="00CB410B" w:rsidRPr="00DA7839">
        <w:t>’</w:t>
      </w:r>
      <w:r w:rsidR="00170A5B" w:rsidRPr="00DA7839">
        <w:t>en</w:t>
      </w:r>
      <w:r w:rsidRPr="00DA7839">
        <w:t xml:space="preserve"> est sensible qu’aux initiés. C’est</w:t>
      </w:r>
      <w:r w:rsidR="00170A5B" w:rsidRPr="00DA7839">
        <w:t xml:space="preserve"> ce qui choque Malherbe. Il veut des idées qui se suivent et qui s’enchaînent rigoureusement entre elles, ou</w:t>
      </w:r>
      <w:r w:rsidRPr="00DA7839">
        <w:t>, pour mieux dire encore, il veu</w:t>
      </w:r>
      <w:r w:rsidR="00170A5B" w:rsidRPr="00DA7839">
        <w:t>t des Idées qui s</w:t>
      </w:r>
      <w:r w:rsidR="00CB410B" w:rsidRPr="00DA7839">
        <w:t>’</w:t>
      </w:r>
      <w:r w:rsidR="00170A5B" w:rsidRPr="00DA7839">
        <w:t>engendrent nécessairement les unes des autres. Le président de Verdun était inconsolable île la mort de sa femme</w:t>
      </w:r>
      <w:r w:rsidR="00CB410B" w:rsidRPr="00DA7839">
        <w:t> :</w:t>
      </w:r>
    </w:p>
    <w:p w14:paraId="46D92143" w14:textId="77777777" w:rsidR="00CB410B" w:rsidRPr="00CB410B" w:rsidRDefault="00752B7A" w:rsidP="00752B7A">
      <w:pPr>
        <w:pStyle w:val="quotel"/>
      </w:pPr>
      <w:r>
        <w:t>« Sacré ministre de Th</w:t>
      </w:r>
      <w:r w:rsidR="00170A5B" w:rsidRPr="00CB410B">
        <w:t>émis.</w:t>
      </w:r>
    </w:p>
    <w:p w14:paraId="12DDD618" w14:textId="025577C2" w:rsidR="00254340" w:rsidRDefault="00170A5B" w:rsidP="00752B7A">
      <w:pPr>
        <w:pStyle w:val="quotel"/>
      </w:pPr>
      <w:r w:rsidRPr="00CB410B">
        <w:t>Verdun, en qui le ciel a mis</w:t>
      </w:r>
      <w:del w:id="288" w:author="OBVIL" w:date="2016-12-01T14:12:00Z">
        <w:r w:rsidRPr="00CB410B">
          <w:delText xml:space="preserve"> </w:delText>
        </w:r>
      </w:del>
    </w:p>
    <w:p w14:paraId="636B0685" w14:textId="77777777" w:rsidR="00CB410B" w:rsidRPr="00CB410B" w:rsidRDefault="00170A5B" w:rsidP="00752B7A">
      <w:pPr>
        <w:pStyle w:val="quotel"/>
      </w:pPr>
      <w:r w:rsidRPr="00CB410B">
        <w:t>Une sagesse non commune,</w:t>
      </w:r>
    </w:p>
    <w:p w14:paraId="1BE6182D" w14:textId="23E0108A" w:rsidR="00254340" w:rsidRDefault="00170A5B" w:rsidP="00752B7A">
      <w:pPr>
        <w:pStyle w:val="quotel"/>
      </w:pPr>
      <w:r w:rsidRPr="00CB410B">
        <w:t>Sera-ce pour jamais que ton cœur abattu</w:t>
      </w:r>
      <w:del w:id="289" w:author="OBVIL" w:date="2016-12-01T14:12:00Z">
        <w:r w:rsidRPr="00CB410B">
          <w:delText xml:space="preserve"> </w:delText>
        </w:r>
      </w:del>
    </w:p>
    <w:p w14:paraId="653A337D" w14:textId="77777777" w:rsidR="00CB410B" w:rsidRPr="00CB410B" w:rsidRDefault="00170A5B" w:rsidP="00752B7A">
      <w:pPr>
        <w:pStyle w:val="quotel"/>
      </w:pPr>
      <w:r w:rsidRPr="00CB410B">
        <w:t>Laissera sous une infortune.</w:t>
      </w:r>
    </w:p>
    <w:p w14:paraId="04D624A5" w14:textId="77777777" w:rsidR="00CB410B" w:rsidRPr="00CB410B" w:rsidRDefault="00170A5B" w:rsidP="00752B7A">
      <w:pPr>
        <w:pStyle w:val="quotel"/>
      </w:pPr>
      <w:r w:rsidRPr="00CB410B">
        <w:t>Au mépris de ta gloire accabler ta vert</w:t>
      </w:r>
      <w:r w:rsidR="00CB410B" w:rsidRPr="00CB410B">
        <w:t>u ?</w:t>
      </w:r>
    </w:p>
    <w:p w14:paraId="26488670" w14:textId="77777777" w:rsidR="00CB410B" w:rsidRPr="00DA7839" w:rsidRDefault="00170A5B" w:rsidP="00000A23">
      <w:pPr>
        <w:pStyle w:val="Corpsdetexte"/>
        <w:pPrChange w:id="290" w:author="OBVIL" w:date="2016-12-01T14:12:00Z">
          <w:pPr>
            <w:pStyle w:val="Corpsdetexte"/>
            <w:spacing w:afterLines="120" w:after="288"/>
            <w:ind w:firstLine="240"/>
            <w:jc w:val="both"/>
          </w:pPr>
        </w:pPrChange>
      </w:pPr>
      <w:r w:rsidRPr="00DA7839">
        <w:t>Non, en vérité, tu ne le peux, continue le poète, ni comme magistrat,</w:t>
      </w:r>
    </w:p>
    <w:p w14:paraId="475A4EE1" w14:textId="77777777" w:rsidR="00752B7A" w:rsidRDefault="00170A5B" w:rsidP="00752B7A">
      <w:pPr>
        <w:pStyle w:val="quotel"/>
      </w:pPr>
      <w:r w:rsidRPr="00CB410B">
        <w:t>Toi de qui les avis prudens</w:t>
      </w:r>
    </w:p>
    <w:p w14:paraId="6E90DF8F" w14:textId="65E7476A" w:rsidR="00254340" w:rsidRDefault="00170A5B" w:rsidP="00752B7A">
      <w:pPr>
        <w:pStyle w:val="quotel"/>
      </w:pPr>
      <w:r w:rsidRPr="00CB410B">
        <w:t xml:space="preserve"> En toute sorte d’accidens</w:t>
      </w:r>
      <w:del w:id="291" w:author="OBVIL" w:date="2016-12-01T14:12:00Z">
        <w:r w:rsidRPr="00CB410B">
          <w:delText xml:space="preserve"> </w:delText>
        </w:r>
      </w:del>
    </w:p>
    <w:p w14:paraId="46DD5846" w14:textId="77777777" w:rsidR="00752B7A" w:rsidRDefault="00170A5B" w:rsidP="00752B7A">
      <w:pPr>
        <w:pStyle w:val="quotel"/>
      </w:pPr>
      <w:r w:rsidRPr="00CB410B">
        <w:t>Sont loués même de l’envie.</w:t>
      </w:r>
    </w:p>
    <w:p w14:paraId="349061DA" w14:textId="77777777" w:rsidR="00CB410B" w:rsidRPr="00DA7839" w:rsidRDefault="00CB410B" w:rsidP="00000A23">
      <w:pPr>
        <w:pStyle w:val="Corpsdetexte"/>
        <w:pPrChange w:id="292" w:author="OBVIL" w:date="2016-12-01T14:12:00Z">
          <w:pPr>
            <w:pStyle w:val="Corpsdetexte"/>
            <w:spacing w:afterLines="120" w:after="288"/>
            <w:jc w:val="both"/>
          </w:pPr>
        </w:pPrChange>
      </w:pPr>
      <w:r w:rsidRPr="00DA7839">
        <w:t>n</w:t>
      </w:r>
      <w:r w:rsidR="00170A5B" w:rsidRPr="00DA7839">
        <w:t>i comme homme, si tout homme</w:t>
      </w:r>
      <w:r w:rsidR="00752B7A" w:rsidRPr="00DA7839">
        <w:t xml:space="preserve"> est mortel. Car, nous pouvons f</w:t>
      </w:r>
      <w:r w:rsidR="00170A5B" w:rsidRPr="00DA7839">
        <w:t>léchir Jupiter, nous pouvons apaiser Neptune, mais nous ne pouvons pas reprendre à Pluton ce qu’il nous a pris, l’exemple d</w:t>
      </w:r>
      <w:r w:rsidRPr="00DA7839">
        <w:t>’</w:t>
      </w:r>
      <w:r w:rsidR="00170A5B" w:rsidRPr="00DA7839">
        <w:t>Orphée n</w:t>
      </w:r>
      <w:r w:rsidRPr="00DA7839">
        <w:t>’</w:t>
      </w:r>
      <w:r w:rsidR="00170A5B" w:rsidRPr="00DA7839">
        <w:t xml:space="preserve">en sert-il pas d’une preuve </w:t>
      </w:r>
      <w:r w:rsidR="00752B7A" w:rsidRPr="00DA7839">
        <w:t>assez</w:t>
      </w:r>
      <w:r w:rsidR="00170A5B" w:rsidRPr="00DA7839">
        <w:t>, éclatant</w:t>
      </w:r>
      <w:r w:rsidRPr="00DA7839">
        <w:t>e ?</w:t>
      </w:r>
      <w:r w:rsidR="00170A5B" w:rsidRPr="00DA7839">
        <w:t xml:space="preserve"> One si, d’ailleurs, les morts pouvaient revivre, qui de nous le leur souhaiterai</w:t>
      </w:r>
      <w:r w:rsidRPr="00DA7839">
        <w:t>t ?</w:t>
      </w:r>
      <w:r w:rsidR="00170A5B" w:rsidRPr="00DA7839">
        <w:t xml:space="preserve"> et surtout dans les temps où nous somme</w:t>
      </w:r>
      <w:r w:rsidRPr="00DA7839">
        <w:t>s ?</w:t>
      </w:r>
    </w:p>
    <w:p w14:paraId="2206BBAB" w14:textId="74AB90B6" w:rsidR="00254340" w:rsidRDefault="00752B7A" w:rsidP="00752B7A">
      <w:pPr>
        <w:pStyle w:val="quotel"/>
      </w:pPr>
      <w:r>
        <w:t>Mais quand tu</w:t>
      </w:r>
      <w:r w:rsidR="00170A5B" w:rsidRPr="00CB410B">
        <w:t xml:space="preserve"> pourrais obtenir</w:t>
      </w:r>
      <w:del w:id="293" w:author="OBVIL" w:date="2016-12-01T14:12:00Z">
        <w:r w:rsidR="00170A5B" w:rsidRPr="00CB410B">
          <w:delText xml:space="preserve"> </w:delText>
        </w:r>
      </w:del>
    </w:p>
    <w:p w14:paraId="775A4FEE" w14:textId="74DB82D6" w:rsidR="00254340" w:rsidRDefault="00170A5B" w:rsidP="00752B7A">
      <w:pPr>
        <w:pStyle w:val="quotel"/>
      </w:pPr>
      <w:r w:rsidRPr="00CB410B">
        <w:t>Que la mort laissât, revenir</w:t>
      </w:r>
      <w:del w:id="294" w:author="OBVIL" w:date="2016-12-01T14:12:00Z">
        <w:r w:rsidRPr="00CB410B">
          <w:delText xml:space="preserve"> </w:delText>
        </w:r>
      </w:del>
    </w:p>
    <w:p w14:paraId="5EB9623B" w14:textId="77777777" w:rsidR="00CB410B" w:rsidRPr="00CB410B" w:rsidRDefault="00170A5B" w:rsidP="00752B7A">
      <w:pPr>
        <w:pStyle w:val="quotel"/>
      </w:pPr>
      <w:r w:rsidRPr="00CB410B">
        <w:t>Celle dont tu pleures l’absence,</w:t>
      </w:r>
    </w:p>
    <w:p w14:paraId="08FA6C8B" w14:textId="77777777" w:rsidR="00752B7A" w:rsidRDefault="00170A5B" w:rsidP="00752B7A">
      <w:pPr>
        <w:pStyle w:val="quotel"/>
      </w:pPr>
      <w:r w:rsidRPr="00CB410B">
        <w:t>La voud</w:t>
      </w:r>
      <w:r w:rsidR="00752B7A">
        <w:t>rais-tu remettre en un siècle ef</w:t>
      </w:r>
      <w:r w:rsidRPr="00CB410B">
        <w:t>fronté</w:t>
      </w:r>
    </w:p>
    <w:p w14:paraId="0A22D4AF" w14:textId="77777777" w:rsidR="00CB410B" w:rsidRPr="00CB410B" w:rsidRDefault="00170A5B" w:rsidP="00752B7A">
      <w:pPr>
        <w:pStyle w:val="quotel"/>
      </w:pPr>
      <w:r w:rsidRPr="00CB410B">
        <w:t xml:space="preserve"> Qui, plein d’une extrême licence.</w:t>
      </w:r>
    </w:p>
    <w:p w14:paraId="7545FC49" w14:textId="77777777" w:rsidR="00CB410B" w:rsidRPr="00CB410B" w:rsidRDefault="00170A5B" w:rsidP="00752B7A">
      <w:pPr>
        <w:pStyle w:val="quotel"/>
      </w:pPr>
      <w:r w:rsidRPr="00CB410B">
        <w:t>Ne ferait que troubler son extrême bont</w:t>
      </w:r>
      <w:r w:rsidR="00CB410B" w:rsidRPr="00CB410B">
        <w:t>é ?</w:t>
      </w:r>
    </w:p>
    <w:p w14:paraId="18EC7E00" w14:textId="24373B2A" w:rsidR="00254340" w:rsidRDefault="00170A5B" w:rsidP="00752B7A">
      <w:pPr>
        <w:pStyle w:val="quotel"/>
      </w:pPr>
      <w:r w:rsidRPr="00CB410B">
        <w:t>Quelle horreur de flamme et de fer</w:t>
      </w:r>
      <w:del w:id="295" w:author="OBVIL" w:date="2016-12-01T14:12:00Z">
        <w:r w:rsidRPr="00CB410B">
          <w:delText xml:space="preserve"> </w:delText>
        </w:r>
      </w:del>
    </w:p>
    <w:p w14:paraId="43AA74AE" w14:textId="77777777" w:rsidR="00CB410B" w:rsidRPr="00CB410B" w:rsidRDefault="00170A5B" w:rsidP="00752B7A">
      <w:pPr>
        <w:pStyle w:val="quotel"/>
      </w:pPr>
      <w:r w:rsidRPr="00CB410B">
        <w:t>N’est éparse, comme en enfer.</w:t>
      </w:r>
    </w:p>
    <w:p w14:paraId="7D4B1744" w14:textId="77777777" w:rsidR="00CB410B" w:rsidRPr="00CB410B" w:rsidRDefault="00170A5B" w:rsidP="00752B7A">
      <w:pPr>
        <w:pStyle w:val="quotel"/>
      </w:pPr>
      <w:r w:rsidRPr="00CB410B">
        <w:t>Aux plus beaux lieux de cet empir</w:t>
      </w:r>
      <w:r w:rsidR="00CB410B" w:rsidRPr="00CB410B">
        <w:t>e ?</w:t>
      </w:r>
    </w:p>
    <w:p w14:paraId="44C886A9" w14:textId="77777777" w:rsidR="00752B7A" w:rsidRDefault="00170A5B" w:rsidP="00752B7A">
      <w:pPr>
        <w:pStyle w:val="quotel"/>
      </w:pPr>
      <w:r w:rsidRPr="00CB410B">
        <w:t>Et les moins travaillés des injures du sort</w:t>
      </w:r>
    </w:p>
    <w:p w14:paraId="5BE2DE14" w14:textId="75E571A0" w:rsidR="00254340" w:rsidRDefault="00170A5B" w:rsidP="00752B7A">
      <w:pPr>
        <w:pStyle w:val="quotel"/>
      </w:pPr>
      <w:r w:rsidRPr="00CB410B">
        <w:t xml:space="preserve"> Peuvent-ils pas justement dire</w:t>
      </w:r>
      <w:del w:id="296" w:author="OBVIL" w:date="2016-12-01T14:12:00Z">
        <w:r w:rsidRPr="00CB410B">
          <w:delText xml:space="preserve"> </w:delText>
        </w:r>
      </w:del>
    </w:p>
    <w:p w14:paraId="296E998E" w14:textId="77777777" w:rsidR="00CB410B" w:rsidRPr="00CB410B" w:rsidRDefault="00170A5B" w:rsidP="00752B7A">
      <w:pPr>
        <w:pStyle w:val="quotel"/>
      </w:pPr>
      <w:r w:rsidRPr="00CB410B">
        <w:t>Qu’un homme dans la tombe est un navire au por</w:t>
      </w:r>
      <w:r w:rsidR="00CB410B" w:rsidRPr="00CB410B">
        <w:t>t ?</w:t>
      </w:r>
    </w:p>
    <w:p w14:paraId="1305B2D5" w14:textId="77777777" w:rsidR="00CB410B" w:rsidRPr="00DA7839" w:rsidRDefault="00CB410B" w:rsidP="00000A23">
      <w:pPr>
        <w:pStyle w:val="Corpsdetexte"/>
        <w:pPrChange w:id="297" w:author="OBVIL" w:date="2016-12-01T14:12:00Z">
          <w:pPr>
            <w:pStyle w:val="Corpsdetexte"/>
            <w:spacing w:afterLines="120" w:after="288"/>
            <w:ind w:firstLine="240"/>
            <w:jc w:val="both"/>
          </w:pPr>
        </w:pPrChange>
      </w:pPr>
      <w:r w:rsidRPr="00DA7839">
        <w:t> </w:t>
      </w:r>
      <w:r w:rsidR="00170A5B" w:rsidRPr="00DA7839">
        <w:t>Soumettons-nous donc à la nécessité. S</w:t>
      </w:r>
      <w:r w:rsidRPr="00DA7839">
        <w:t>’</w:t>
      </w:r>
      <w:r w:rsidR="00170A5B" w:rsidRPr="00DA7839">
        <w:t xml:space="preserve">il nous </w:t>
      </w:r>
      <w:r w:rsidR="00752B7A" w:rsidRPr="00DA7839">
        <w:t>est</w:t>
      </w:r>
      <w:r w:rsidR="00170A5B" w:rsidRPr="00DA7839">
        <w:t xml:space="preserve"> dur de survivre à ceux que nous avons aimés, vivons du moins, comme hommes, pour nos concitoyens, mais, comme magistrat, vivons pour le prince et pour la justice, car</w:t>
      </w:r>
    </w:p>
    <w:p w14:paraId="5CAA4B7A" w14:textId="77777777" w:rsidR="00CB410B" w:rsidRPr="00752B7A" w:rsidRDefault="00CB410B" w:rsidP="00752B7A">
      <w:pPr>
        <w:pStyle w:val="quotel"/>
      </w:pPr>
      <w:r w:rsidRPr="00752B7A">
        <w:t> </w:t>
      </w:r>
      <w:r w:rsidR="00170A5B" w:rsidRPr="00752B7A">
        <w:t>La Justice, le glaive en main.</w:t>
      </w:r>
    </w:p>
    <w:p w14:paraId="0C1E66B5" w14:textId="77777777" w:rsidR="00752B7A" w:rsidRPr="00752B7A" w:rsidRDefault="00752B7A" w:rsidP="00752B7A">
      <w:pPr>
        <w:pStyle w:val="quotel"/>
      </w:pPr>
      <w:r w:rsidRPr="00752B7A">
        <w:t>Est</w:t>
      </w:r>
      <w:r w:rsidR="00170A5B" w:rsidRPr="00752B7A">
        <w:t xml:space="preserve"> un pouvoir autre qu</w:t>
      </w:r>
      <w:r w:rsidR="00CB410B" w:rsidRPr="00752B7A">
        <w:t>’</w:t>
      </w:r>
      <w:r w:rsidR="00170A5B" w:rsidRPr="00752B7A">
        <w:t>humain</w:t>
      </w:r>
    </w:p>
    <w:p w14:paraId="0556EA00" w14:textId="77777777" w:rsidR="00CB410B" w:rsidRPr="00752B7A" w:rsidRDefault="00752B7A" w:rsidP="00752B7A">
      <w:pPr>
        <w:pStyle w:val="quotel"/>
      </w:pPr>
      <w:r w:rsidRPr="00752B7A">
        <w:t>Con</w:t>
      </w:r>
      <w:r w:rsidR="00170A5B" w:rsidRPr="00752B7A">
        <w:t>tre les révoltes civiles.</w:t>
      </w:r>
    </w:p>
    <w:p w14:paraId="725BB6F9" w14:textId="7E45103E" w:rsidR="00254340" w:rsidRDefault="00752B7A" w:rsidP="00752B7A">
      <w:pPr>
        <w:pStyle w:val="quotel"/>
      </w:pPr>
      <w:r w:rsidRPr="00752B7A">
        <w:t>El</w:t>
      </w:r>
      <w:r w:rsidR="00170A5B" w:rsidRPr="00752B7A">
        <w:t>le seule fait l</w:t>
      </w:r>
      <w:r w:rsidR="00CB410B" w:rsidRPr="00752B7A">
        <w:t>’</w:t>
      </w:r>
      <w:r w:rsidRPr="00752B7A">
        <w:t>ordre, et</w:t>
      </w:r>
      <w:r w:rsidR="00170A5B" w:rsidRPr="00752B7A">
        <w:t xml:space="preserve"> les glaives des rois</w:t>
      </w:r>
      <w:del w:id="298" w:author="OBVIL" w:date="2016-12-01T14:12:00Z">
        <w:r w:rsidR="00170A5B" w:rsidRPr="00752B7A">
          <w:delText xml:space="preserve"> </w:delText>
        </w:r>
      </w:del>
    </w:p>
    <w:p w14:paraId="43875868" w14:textId="77777777" w:rsidR="00CB410B" w:rsidRPr="00752B7A" w:rsidRDefault="00170A5B" w:rsidP="00752B7A">
      <w:pPr>
        <w:pStyle w:val="quotel"/>
      </w:pPr>
      <w:r w:rsidRPr="00752B7A">
        <w:t>N</w:t>
      </w:r>
      <w:r w:rsidR="00CB410B" w:rsidRPr="00752B7A">
        <w:t>’</w:t>
      </w:r>
      <w:r w:rsidRPr="00752B7A">
        <w:t>ont que des pompes inutiles, s</w:t>
      </w:r>
      <w:r w:rsidR="00CB410B" w:rsidRPr="00752B7A">
        <w:t>’</w:t>
      </w:r>
      <w:r w:rsidRPr="00752B7A">
        <w:t xml:space="preserve">ils ne sont </w:t>
      </w:r>
      <w:r w:rsidR="00752B7A" w:rsidRPr="00752B7A">
        <w:t>appuyés de la force des lois. »</w:t>
      </w:r>
    </w:p>
    <w:p w14:paraId="3A5761A0" w14:textId="77777777" w:rsidR="00CB410B" w:rsidRPr="00DA7839" w:rsidRDefault="00752B7A" w:rsidP="00000A23">
      <w:pPr>
        <w:pStyle w:val="Corpsdetexte"/>
        <w:pPrChange w:id="299" w:author="OBVIL" w:date="2016-12-01T14:12:00Z">
          <w:pPr>
            <w:pStyle w:val="Corpsdetexte"/>
            <w:spacing w:afterLines="120" w:after="288"/>
            <w:ind w:firstLine="240"/>
            <w:jc w:val="both"/>
          </w:pPr>
        </w:pPrChange>
      </w:pPr>
      <w:r w:rsidRPr="00DA7839">
        <w:t>Si j’ai choisi cett</w:t>
      </w:r>
      <w:r w:rsidR="00170A5B" w:rsidRPr="00DA7839">
        <w:t xml:space="preserve">e </w:t>
      </w:r>
      <w:r w:rsidR="00170A5B" w:rsidRPr="00DA7839">
        <w:rPr>
          <w:i/>
        </w:rPr>
        <w:t>Consolation</w:t>
      </w:r>
      <w:r w:rsidR="00170A5B" w:rsidRPr="00DA7839">
        <w:t xml:space="preserve"> parmi beaucoup d</w:t>
      </w:r>
      <w:r w:rsidR="00CB410B" w:rsidRPr="00DA7839">
        <w:t>’</w:t>
      </w:r>
      <w:r w:rsidR="00170A5B" w:rsidRPr="00DA7839">
        <w:t>autres pièces, la raison n</w:t>
      </w:r>
      <w:r w:rsidR="00CB410B" w:rsidRPr="00DA7839">
        <w:t>’</w:t>
      </w:r>
      <w:r w:rsidR="00170A5B" w:rsidRPr="00DA7839">
        <w:t>en est pas que, Malherbe ayant mis trois ans à l’écrire, son président é</w:t>
      </w:r>
      <w:r w:rsidRPr="00DA7839">
        <w:t>tait remarié quand il put la lire</w:t>
      </w:r>
      <w:r w:rsidR="00170A5B" w:rsidRPr="00DA7839">
        <w:t>. Ce n</w:t>
      </w:r>
      <w:r w:rsidR="00CB410B" w:rsidRPr="00DA7839">
        <w:t>’</w:t>
      </w:r>
      <w:r w:rsidR="00170A5B" w:rsidRPr="00DA7839">
        <w:t>est pas non plus qu</w:t>
      </w:r>
      <w:r w:rsidR="00CB410B" w:rsidRPr="00DA7839">
        <w:t>’</w:t>
      </w:r>
      <w:r w:rsidR="00170A5B" w:rsidRPr="00DA7839">
        <w:t>il en manque d</w:t>
      </w:r>
      <w:r w:rsidR="00CB410B" w:rsidRPr="00DA7839">
        <w:t>’</w:t>
      </w:r>
      <w:r w:rsidR="00170A5B" w:rsidRPr="00DA7839">
        <w:t>aussi sévèrement composées dans son œ</w:t>
      </w:r>
      <w:r w:rsidRPr="00DA7839">
        <w:t>uvre. Mais je n’en connais guère où</w:t>
      </w:r>
      <w:r w:rsidR="00170A5B" w:rsidRPr="00DA7839">
        <w:t xml:space="preserve"> l</w:t>
      </w:r>
      <w:r w:rsidR="00CB410B" w:rsidRPr="00DA7839">
        <w:t>’</w:t>
      </w:r>
      <w:r w:rsidR="00170A5B" w:rsidRPr="00DA7839">
        <w:t>on voie mieux ce que la composition de Malherbe a de proprement oratoire, en tant qu</w:t>
      </w:r>
      <w:r w:rsidR="00CB410B" w:rsidRPr="00DA7839">
        <w:t>’</w:t>
      </w:r>
      <w:r w:rsidR="00170A5B" w:rsidRPr="00DA7839">
        <w:t>appropriée à toutes les intelligences.</w:t>
      </w:r>
      <w:r w:rsidR="009D5881" w:rsidRPr="00DA7839">
        <w:t> J</w:t>
      </w:r>
      <w:r w:rsidR="00170A5B" w:rsidRPr="00DA7839">
        <w:t>e n</w:t>
      </w:r>
      <w:r w:rsidR="00CB410B" w:rsidRPr="00DA7839">
        <w:t>’</w:t>
      </w:r>
      <w:r w:rsidR="00170A5B" w:rsidRPr="00DA7839">
        <w:t xml:space="preserve">y trouve même plus de dieux ignorés, ni de ces légendes empruntées des </w:t>
      </w:r>
      <w:r w:rsidR="009D5881" w:rsidRPr="00DA7839">
        <w:rPr>
          <w:i/>
        </w:rPr>
        <w:t>Argonautiques</w:t>
      </w:r>
      <w:r w:rsidR="00170A5B" w:rsidRPr="00DA7839">
        <w:t xml:space="preserve">, ou de </w:t>
      </w:r>
      <w:r w:rsidR="009D5881" w:rsidRPr="00DA7839">
        <w:rPr>
          <w:i/>
        </w:rPr>
        <w:t>l’Alexandra</w:t>
      </w:r>
      <w:r w:rsidR="009D5881" w:rsidRPr="00B6083B">
        <w:rPr>
          <w:rPrChange w:id="300" w:author="OBVIL" w:date="2016-12-01T14:12:00Z">
            <w:rPr>
              <w:rFonts w:ascii="Times New Roman" w:hAnsi="Times New Roman"/>
              <w:i/>
            </w:rPr>
          </w:rPrChange>
        </w:rPr>
        <w:t>,</w:t>
      </w:r>
      <w:r w:rsidR="009D5881" w:rsidRPr="00DA7839">
        <w:t xml:space="preserve"> com</w:t>
      </w:r>
      <w:r w:rsidR="00170A5B" w:rsidRPr="00DA7839">
        <w:t xml:space="preserve">me autrefois dans Ronsard, mais, pour tous souvenirs classiques, ceux que tout le monde a </w:t>
      </w:r>
      <w:r w:rsidR="009D5881" w:rsidRPr="00DA7839">
        <w:t>emportés du collège, qui n’étonneront donc personne, et</w:t>
      </w:r>
      <w:r w:rsidR="00170A5B" w:rsidRPr="00DA7839">
        <w:t xml:space="preserve"> qui feront plaisir à </w:t>
      </w:r>
      <w:r w:rsidR="009D5881" w:rsidRPr="00DA7839">
        <w:t xml:space="preserve">tout le </w:t>
      </w:r>
      <w:r w:rsidR="00170A5B" w:rsidRPr="00DA7839">
        <w:t>monde, l’oint d</w:t>
      </w:r>
      <w:r w:rsidR="00CB410B" w:rsidRPr="00DA7839">
        <w:t>’</w:t>
      </w:r>
      <w:r w:rsidR="00170A5B" w:rsidRPr="00DA7839">
        <w:t>idée qui ne soit également commune, à la portée dos ignorants comme des beaux esprits, facile à</w:t>
      </w:r>
      <w:r w:rsidR="009D5881" w:rsidRPr="00DA7839">
        <w:t xml:space="preserve"> concevoir, plus facile il vérifie</w:t>
      </w:r>
      <w:r w:rsidR="00170A5B" w:rsidRPr="00DA7839">
        <w:t>r, généra</w:t>
      </w:r>
      <w:r w:rsidR="009D5881" w:rsidRPr="00DA7839">
        <w:t>le ou universelle. Et,</w:t>
      </w:r>
      <w:r w:rsidR="00170A5B" w:rsidRPr="00DA7839">
        <w:t xml:space="preserve"> </w:t>
      </w:r>
      <w:r w:rsidR="009D5881" w:rsidRPr="00DA7839">
        <w:t>enfin</w:t>
      </w:r>
      <w:r w:rsidR="00170A5B" w:rsidRPr="00DA7839">
        <w:t>, idées générales ou souvenirs</w:t>
      </w:r>
      <w:r w:rsidR="009D5881" w:rsidRPr="00DA7839">
        <w:t xml:space="preserve"> classiques, pour ber ensemble tout</w:t>
      </w:r>
      <w:r w:rsidR="00170A5B" w:rsidRPr="00DA7839">
        <w:t xml:space="preserve"> cela, des </w:t>
      </w:r>
      <w:r w:rsidR="00CB410B" w:rsidRPr="00DA7839">
        <w:t>« </w:t>
      </w:r>
      <w:r w:rsidR="00170A5B" w:rsidRPr="00DA7839">
        <w:t>passages</w:t>
      </w:r>
      <w:r w:rsidR="00CB410B" w:rsidRPr="00DA7839">
        <w:t> »</w:t>
      </w:r>
      <w:r w:rsidR="00170A5B" w:rsidRPr="00DA7839">
        <w:t xml:space="preserve">, comme on disait alors, des </w:t>
      </w:r>
      <w:r w:rsidR="00CB410B" w:rsidRPr="00DA7839">
        <w:t>« </w:t>
      </w:r>
      <w:r w:rsidR="00170A5B" w:rsidRPr="00DA7839">
        <w:t>transitions</w:t>
      </w:r>
      <w:r w:rsidR="00CB410B" w:rsidRPr="00DA7839">
        <w:t> »</w:t>
      </w:r>
      <w:r w:rsidR="009D5881" w:rsidRPr="00DA7839">
        <w:t>, comme</w:t>
      </w:r>
      <w:r w:rsidR="00170A5B" w:rsidRPr="00DA7839">
        <w:t xml:space="preserve"> nous disons aujourd</w:t>
      </w:r>
      <w:r w:rsidR="00CB410B" w:rsidRPr="00DA7839">
        <w:t>’</w:t>
      </w:r>
      <w:r w:rsidR="00170A5B" w:rsidRPr="00DA7839">
        <w:t>hui, qu</w:t>
      </w:r>
      <w:r w:rsidR="00CB410B" w:rsidRPr="00DA7839">
        <w:t>’</w:t>
      </w:r>
      <w:r w:rsidR="009D5881" w:rsidRPr="00DA7839">
        <w:t>un enfant même au besoin tr</w:t>
      </w:r>
      <w:r w:rsidR="00170A5B" w:rsidRPr="00DA7839">
        <w:t>ouverait.</w:t>
      </w:r>
    </w:p>
    <w:p w14:paraId="45491AC8" w14:textId="3A8D03F3" w:rsidR="00CB410B" w:rsidRPr="00DA7839" w:rsidRDefault="00170A5B" w:rsidP="00000A23">
      <w:pPr>
        <w:pStyle w:val="Corpsdetexte"/>
        <w:pPrChange w:id="301" w:author="OBVIL" w:date="2016-12-01T14:12:00Z">
          <w:pPr>
            <w:pStyle w:val="Corpsdetexte"/>
            <w:spacing w:afterLines="120" w:after="288"/>
            <w:ind w:firstLine="240"/>
            <w:jc w:val="both"/>
          </w:pPr>
        </w:pPrChange>
      </w:pPr>
      <w:r w:rsidRPr="00DA7839">
        <w:t>Nous avons plus d</w:t>
      </w:r>
      <w:r w:rsidR="00CB410B" w:rsidRPr="00DA7839">
        <w:t>’</w:t>
      </w:r>
      <w:r w:rsidRPr="00DA7839">
        <w:t>un témoignage de l</w:t>
      </w:r>
      <w:r w:rsidR="00CB410B" w:rsidRPr="00DA7839">
        <w:t>’</w:t>
      </w:r>
      <w:r w:rsidR="009D5881" w:rsidRPr="00DA7839">
        <w:t>effet</w:t>
      </w:r>
      <w:r w:rsidRPr="00DA7839">
        <w:t xml:space="preserve"> </w:t>
      </w:r>
      <w:r w:rsidR="009D5881" w:rsidRPr="00DA7839">
        <w:t>que</w:t>
      </w:r>
      <w:r w:rsidRPr="00DA7839">
        <w:t xml:space="preserve"> produisit cette manière nouvelle d</w:t>
      </w:r>
      <w:r w:rsidR="00CB410B" w:rsidRPr="00DA7839">
        <w:t>’</w:t>
      </w:r>
      <w:r w:rsidRPr="00DA7839">
        <w:t xml:space="preserve">écrire. Elle paraissait surtout aisée à imiter, et encore plus à contrefaire. Godeau, dans son </w:t>
      </w:r>
      <w:r w:rsidRPr="00DA7839">
        <w:rPr>
          <w:i/>
        </w:rPr>
        <w:t xml:space="preserve">Discours sur 1rs travers de </w:t>
      </w:r>
      <w:r w:rsidR="00B6083B" w:rsidRPr="00DA7839">
        <w:rPr>
          <w:i/>
        </w:rPr>
        <w:t>M.</w:t>
      </w:r>
      <w:del w:id="302" w:author="OBVIL" w:date="2016-12-01T14:12:00Z">
        <w:r w:rsidRPr="00CB410B">
          <w:rPr>
            <w:i/>
          </w:rPr>
          <w:delText xml:space="preserve"> </w:delText>
        </w:r>
      </w:del>
      <w:ins w:id="303" w:author="OBVIL" w:date="2016-12-01T14:12:00Z">
        <w:r w:rsidR="00B6083B">
          <w:rPr>
            <w:i/>
          </w:rPr>
          <w:t> </w:t>
        </w:r>
      </w:ins>
      <w:r w:rsidRPr="00DA7839">
        <w:rPr>
          <w:i/>
        </w:rPr>
        <w:t>de Malherbe</w:t>
      </w:r>
      <w:r w:rsidR="009D5881" w:rsidRPr="00DA7839">
        <w:t>,</w:t>
      </w:r>
      <w:r w:rsidRPr="00DA7839">
        <w:t xml:space="preserve"> en a bien marqué le caractère logique. </w:t>
      </w:r>
      <w:r w:rsidR="00CB410B" w:rsidRPr="00DA7839">
        <w:t>« </w:t>
      </w:r>
      <w:r w:rsidRPr="00DA7839">
        <w:rPr>
          <w:i/>
        </w:rPr>
        <w:t>Le discours</w:t>
      </w:r>
      <w:r w:rsidRPr="00DA7839">
        <w:t xml:space="preserve">, </w:t>
      </w:r>
      <w:r w:rsidR="009D5881" w:rsidRPr="00DA7839">
        <w:t>dit-il</w:t>
      </w:r>
      <w:r w:rsidRPr="00DA7839">
        <w:t xml:space="preserve">, </w:t>
      </w:r>
      <w:r w:rsidRPr="00DA7839">
        <w:rPr>
          <w:i/>
        </w:rPr>
        <w:t>ou l</w:t>
      </w:r>
      <w:r w:rsidR="00CB410B" w:rsidRPr="00DA7839">
        <w:rPr>
          <w:i/>
        </w:rPr>
        <w:t>’</w:t>
      </w:r>
      <w:r w:rsidRPr="00DA7839">
        <w:rPr>
          <w:i/>
        </w:rPr>
        <w:t>oraison</w:t>
      </w:r>
      <w:r w:rsidRPr="00B6083B">
        <w:rPr>
          <w:rPrChange w:id="304" w:author="OBVIL" w:date="2016-12-01T14:12:00Z">
            <w:rPr>
              <w:rFonts w:ascii="Times New Roman" w:hAnsi="Times New Roman"/>
              <w:i/>
            </w:rPr>
          </w:rPrChange>
        </w:rPr>
        <w:t xml:space="preserve">, </w:t>
      </w:r>
      <w:r w:rsidRPr="00DA7839">
        <w:rPr>
          <w:i/>
        </w:rPr>
        <w:t>par laquelle l</w:t>
      </w:r>
      <w:r w:rsidR="00CB410B" w:rsidRPr="00DA7839">
        <w:rPr>
          <w:i/>
        </w:rPr>
        <w:t>’</w:t>
      </w:r>
      <w:r w:rsidRPr="00DA7839">
        <w:rPr>
          <w:i/>
        </w:rPr>
        <w:t>esprit fait entendre ce qu</w:t>
      </w:r>
      <w:r w:rsidR="00CB410B" w:rsidRPr="00DA7839">
        <w:rPr>
          <w:i/>
        </w:rPr>
        <w:t>’</w:t>
      </w:r>
      <w:r w:rsidRPr="00DA7839">
        <w:rPr>
          <w:i/>
        </w:rPr>
        <w:t>il a conçu</w:t>
      </w:r>
      <w:r w:rsidRPr="00DA7839">
        <w:t xml:space="preserve"> est de deux sortes, l</w:t>
      </w:r>
      <w:r w:rsidR="00CB410B" w:rsidRPr="00DA7839">
        <w:t>’</w:t>
      </w:r>
      <w:r w:rsidRPr="00DA7839">
        <w:t>une libre, étendue et comme négligé</w:t>
      </w:r>
      <w:r w:rsidR="00CB410B" w:rsidRPr="00DA7839">
        <w:t>e ;</w:t>
      </w:r>
      <w:r w:rsidRPr="00DA7839">
        <w:t xml:space="preserve"> l’autre, contrainte sous de certaines lois, renfermée dans quelques bornes, et parée avec un soin particulier.</w:t>
      </w:r>
      <w:r w:rsidR="00CB410B" w:rsidRPr="00DA7839">
        <w:t xml:space="preserve">… </w:t>
      </w:r>
      <w:r w:rsidRPr="00DA7839">
        <w:t>Les maîtres de l</w:t>
      </w:r>
      <w:r w:rsidR="00CB410B" w:rsidRPr="00DA7839">
        <w:t>’</w:t>
      </w:r>
      <w:r w:rsidRPr="00DA7839">
        <w:t>art donnent plusieurs règles pour reconnaître quand cette partie qu’ils appellent composition est parfaite, mais il me semble que toutes peuvent se rapporter à ces trois choses</w:t>
      </w:r>
      <w:r w:rsidR="00CB410B" w:rsidRPr="00DA7839">
        <w:t> :</w:t>
      </w:r>
      <w:r w:rsidRPr="00DA7839">
        <w:t xml:space="preserve"> l</w:t>
      </w:r>
      <w:r w:rsidR="00CB410B" w:rsidRPr="00DA7839">
        <w:t>’</w:t>
      </w:r>
      <w:r w:rsidRPr="00DA7839">
        <w:t>ordre, la liaison ou la suite, et le nombre. L</w:t>
      </w:r>
      <w:r w:rsidR="00CB410B" w:rsidRPr="00DA7839">
        <w:t>’</w:t>
      </w:r>
      <w:r w:rsidRPr="00DA7839">
        <w:t xml:space="preserve">ordre ne range pas seulement les mots selon les règles de la grammaire, </w:t>
      </w:r>
      <w:r w:rsidRPr="00DA7839">
        <w:rPr>
          <w:i/>
        </w:rPr>
        <w:t>il dispose les matières</w:t>
      </w:r>
      <w:r w:rsidRPr="00B6083B">
        <w:rPr>
          <w:rPrChange w:id="305" w:author="OBVIL" w:date="2016-12-01T14:12:00Z">
            <w:rPr>
              <w:rFonts w:ascii="Times New Roman" w:hAnsi="Times New Roman"/>
              <w:i/>
            </w:rPr>
          </w:rPrChange>
        </w:rPr>
        <w:t xml:space="preserve">, </w:t>
      </w:r>
      <w:r w:rsidRPr="00DA7839">
        <w:rPr>
          <w:i/>
        </w:rPr>
        <w:t>donne la place aux raisons</w:t>
      </w:r>
      <w:r w:rsidRPr="00B6083B">
        <w:rPr>
          <w:rPrChange w:id="306" w:author="OBVIL" w:date="2016-12-01T14:12:00Z">
            <w:rPr>
              <w:rFonts w:ascii="Times New Roman" w:hAnsi="Times New Roman"/>
              <w:i/>
            </w:rPr>
          </w:rPrChange>
        </w:rPr>
        <w:t xml:space="preserve">, </w:t>
      </w:r>
      <w:r w:rsidRPr="00DA7839">
        <w:rPr>
          <w:i/>
        </w:rPr>
        <w:t>selon qu</w:t>
      </w:r>
      <w:r w:rsidR="00CB410B" w:rsidRPr="00DA7839">
        <w:rPr>
          <w:i/>
        </w:rPr>
        <w:t>’</w:t>
      </w:r>
      <w:r w:rsidRPr="00DA7839">
        <w:rPr>
          <w:i/>
        </w:rPr>
        <w:t>elles sont ou plus fortes ou plus faibles</w:t>
      </w:r>
      <w:r w:rsidRPr="00B6083B">
        <w:rPr>
          <w:rPrChange w:id="307" w:author="OBVIL" w:date="2016-12-01T14:12:00Z">
            <w:rPr>
              <w:rFonts w:ascii="Times New Roman" w:hAnsi="Times New Roman"/>
              <w:i/>
            </w:rPr>
          </w:rPrChange>
        </w:rPr>
        <w:t>.</w:t>
      </w:r>
      <w:r w:rsidR="00CB410B" w:rsidRPr="00DA7839">
        <w:rPr>
          <w:i/>
        </w:rPr>
        <w:t xml:space="preserve">… </w:t>
      </w:r>
      <w:r w:rsidRPr="00DA7839">
        <w:t xml:space="preserve">La liaison unit toutes les parties du discours, en forme un corps agréable, et fait que celui qui lit ou Lui écoute, </w:t>
      </w:r>
      <w:r w:rsidRPr="00DA7839">
        <w:rPr>
          <w:i/>
        </w:rPr>
        <w:t>étant conduit d</w:t>
      </w:r>
      <w:r w:rsidR="00CB410B" w:rsidRPr="00DA7839">
        <w:rPr>
          <w:i/>
        </w:rPr>
        <w:t>’</w:t>
      </w:r>
      <w:r w:rsidRPr="00DA7839">
        <w:rPr>
          <w:i/>
        </w:rPr>
        <w:t>un point à un autre par une méthode facile</w:t>
      </w:r>
      <w:r w:rsidRPr="00DA7839">
        <w:t>, imprime si parfaitement les choses dans sa mémoire qu</w:t>
      </w:r>
      <w:r w:rsidR="00CB410B" w:rsidRPr="00DA7839">
        <w:t>’</w:t>
      </w:r>
      <w:r w:rsidRPr="00DA7839">
        <w:t>elles n</w:t>
      </w:r>
      <w:r w:rsidR="00CB410B" w:rsidRPr="00DA7839">
        <w:t>’</w:t>
      </w:r>
      <w:r w:rsidRPr="00DA7839">
        <w:t>en peuvent plus échapper.</w:t>
      </w:r>
      <w:r w:rsidR="00CB410B" w:rsidRPr="00DA7839">
        <w:t xml:space="preserve">… </w:t>
      </w:r>
      <w:r w:rsidRPr="00DA7839">
        <w:t>Le nombre chatouille les oreilles par la cadence agréable des périodes.</w:t>
      </w:r>
      <w:r w:rsidR="00CB410B" w:rsidRPr="00DA7839">
        <w:t>… »</w:t>
      </w:r>
      <w:r w:rsidRPr="00DA7839">
        <w:t xml:space="preserve"> Si l</w:t>
      </w:r>
      <w:r w:rsidR="00CB410B" w:rsidRPr="00DA7839">
        <w:t>’</w:t>
      </w:r>
      <w:r w:rsidRPr="00DA7839">
        <w:t>on ne saurait, je crois, mieux dire, ni mieux caractériser ce que Malherbe a prétendu faire, ce que même il a fait, on ne saurait non plus imposer plus délibérément à la poésie les qualités qui semblent être ou qui sont celles du discours. On ne demande pas encore aux vers d</w:t>
      </w:r>
      <w:r w:rsidR="00CB410B" w:rsidRPr="00DA7839">
        <w:t>’</w:t>
      </w:r>
      <w:r w:rsidRPr="00DA7839">
        <w:t>être beaux comme de la belle prose</w:t>
      </w:r>
      <w:r w:rsidR="00CB410B" w:rsidRPr="00DA7839">
        <w:t> ;</w:t>
      </w:r>
      <w:r w:rsidRPr="00DA7839">
        <w:t xml:space="preserve"> mais on exige déjà d’une Ode qu</w:t>
      </w:r>
      <w:r w:rsidR="00CB410B" w:rsidRPr="00DA7839">
        <w:t>’</w:t>
      </w:r>
      <w:r w:rsidRPr="00DA7839">
        <w:t xml:space="preserve">elle soit </w:t>
      </w:r>
      <w:r w:rsidR="00CB410B" w:rsidRPr="00DA7839">
        <w:t>« </w:t>
      </w:r>
      <w:r w:rsidRPr="00DA7839">
        <w:t>construite</w:t>
      </w:r>
      <w:r w:rsidR="00CB410B" w:rsidRPr="00DA7839">
        <w:t> »</w:t>
      </w:r>
      <w:r w:rsidRPr="00DA7839">
        <w:t xml:space="preserve"> comme un Sermon.</w:t>
      </w:r>
    </w:p>
    <w:p w14:paraId="20953476" w14:textId="1A84FC06" w:rsidR="00CB410B" w:rsidRPr="00DA7839" w:rsidRDefault="00170A5B" w:rsidP="00000A23">
      <w:pPr>
        <w:pStyle w:val="Corpsdetexte"/>
        <w:pPrChange w:id="308" w:author="OBVIL" w:date="2016-12-01T14:12:00Z">
          <w:pPr>
            <w:pStyle w:val="Corpsdetexte"/>
            <w:spacing w:afterLines="120" w:after="288"/>
            <w:ind w:firstLine="240"/>
            <w:jc w:val="both"/>
          </w:pPr>
        </w:pPrChange>
      </w:pPr>
      <w:r w:rsidRPr="00DA7839">
        <w:t xml:space="preserve">Une transformation de la langue est naturellement résultée de cette exigence. Devenant plus oratoire, il a fallu que la langue devint plus abstraite, parlant plus générale, et partant plus conforme </w:t>
      </w:r>
      <w:r w:rsidR="009D5881" w:rsidRPr="00DA7839">
        <w:t>ou plus analogue à celle de tout le monde. Af</w:t>
      </w:r>
      <w:r w:rsidRPr="00DA7839">
        <w:t>in d</w:t>
      </w:r>
      <w:r w:rsidR="00CB410B" w:rsidRPr="00DA7839">
        <w:t>’</w:t>
      </w:r>
      <w:r w:rsidRPr="00DA7839">
        <w:t>être entendu de l’un à l</w:t>
      </w:r>
      <w:r w:rsidR="00CB410B" w:rsidRPr="00DA7839">
        <w:t>’</w:t>
      </w:r>
      <w:r w:rsidRPr="00DA7839">
        <w:t xml:space="preserve">autre bout de la France, il a fallu que le vocabulaire de la cour se </w:t>
      </w:r>
      <w:r w:rsidR="009D5881" w:rsidRPr="00DA7839">
        <w:rPr>
          <w:i/>
        </w:rPr>
        <w:t>dégas</w:t>
      </w:r>
      <w:r w:rsidRPr="00DA7839">
        <w:rPr>
          <w:i/>
        </w:rPr>
        <w:t>conn</w:t>
      </w:r>
      <w:r w:rsidR="009D5881" w:rsidRPr="00DA7839">
        <w:rPr>
          <w:i/>
        </w:rPr>
        <w:t>â</w:t>
      </w:r>
      <w:r w:rsidRPr="00DA7839">
        <w:rPr>
          <w:i/>
        </w:rPr>
        <w:t>t</w:t>
      </w:r>
      <w:r w:rsidRPr="00DA7839">
        <w:t>, comme disait</w:t>
      </w:r>
      <w:r w:rsidR="009D5881" w:rsidRPr="00DA7839">
        <w:t xml:space="preserve"> </w:t>
      </w:r>
      <w:r w:rsidRPr="00DA7839">
        <w:t>Malherbe, et généralement qu</w:t>
      </w:r>
      <w:r w:rsidR="00CB410B" w:rsidRPr="00DA7839">
        <w:t>’</w:t>
      </w:r>
      <w:r w:rsidRPr="00DA7839">
        <w:t>il s</w:t>
      </w:r>
      <w:r w:rsidR="00CB410B" w:rsidRPr="00DA7839">
        <w:t>’</w:t>
      </w:r>
      <w:r w:rsidRPr="00DA7839">
        <w:t>épurât de tout ce qu’il pouvait encore contenir de provincialismes, d</w:t>
      </w:r>
      <w:r w:rsidR="00CB410B" w:rsidRPr="00DA7839">
        <w:t>’</w:t>
      </w:r>
      <w:r w:rsidRPr="00DA7839">
        <w:t>italianismes, d</w:t>
      </w:r>
      <w:r w:rsidR="00CB410B" w:rsidRPr="00DA7839">
        <w:t>’</w:t>
      </w:r>
      <w:r w:rsidRPr="00DA7839">
        <w:t>hispanismes</w:t>
      </w:r>
      <w:r w:rsidR="00CB410B" w:rsidRPr="00DA7839">
        <w:t xml:space="preserve">… </w:t>
      </w:r>
      <w:r w:rsidRPr="00DA7839">
        <w:t>et de pédantisme. Ronsard avait précisément enseigné le contraire. En revanche, on remarquera que la leçon de Malherbe est déjà celle de Billion. Ce n</w:t>
      </w:r>
      <w:r w:rsidR="00CB410B" w:rsidRPr="00DA7839">
        <w:t>’</w:t>
      </w:r>
      <w:r w:rsidRPr="00DA7839">
        <w:t>est point de propos délibéré qu</w:t>
      </w:r>
      <w:r w:rsidR="00CB410B" w:rsidRPr="00DA7839">
        <w:t>’</w:t>
      </w:r>
      <w:r w:rsidRPr="00DA7839">
        <w:t>il tend ni qu</w:t>
      </w:r>
      <w:r w:rsidR="00CB410B" w:rsidRPr="00DA7839">
        <w:t>’</w:t>
      </w:r>
      <w:r w:rsidRPr="00DA7839">
        <w:t>il atteint à. la noblesse du style</w:t>
      </w:r>
      <w:r w:rsidR="00B6083B" w:rsidRPr="00DA7839">
        <w:t xml:space="preserve"> —</w:t>
      </w:r>
      <w:del w:id="309" w:author="OBVIL" w:date="2016-12-01T14:12:00Z">
        <w:r w:rsidRPr="00CB410B">
          <w:delText xml:space="preserve"> </w:delText>
        </w:r>
      </w:del>
      <w:ins w:id="310" w:author="OBVIL" w:date="2016-12-01T14:12:00Z">
        <w:r w:rsidR="00B6083B" w:rsidRPr="00B6083B">
          <w:t> </w:t>
        </w:r>
      </w:ins>
      <w:r w:rsidRPr="00DA7839">
        <w:t>lui qui se vantait que ses maîtres</w:t>
      </w:r>
      <w:r w:rsidR="009D5881" w:rsidRPr="00DA7839">
        <w:t xml:space="preserve"> de langue étaient les crocheteurs du P</w:t>
      </w:r>
      <w:r w:rsidRPr="00DA7839">
        <w:t>ort-au-Foin</w:t>
      </w:r>
      <w:r w:rsidR="00CB410B" w:rsidRPr="00DA7839">
        <w:t>,</w:t>
      </w:r>
      <w:r w:rsidR="00B6083B" w:rsidRPr="00DA7839">
        <w:t xml:space="preserve"> — </w:t>
      </w:r>
      <w:r w:rsidRPr="00DA7839">
        <w:t>mais c</w:t>
      </w:r>
      <w:r w:rsidR="00CB410B" w:rsidRPr="00DA7839">
        <w:t>’</w:t>
      </w:r>
      <w:r w:rsidRPr="00DA7839">
        <w:t xml:space="preserve">est qu’en devenant plus généraux les mots, devenant aussi ce que les logiciens appellent moins </w:t>
      </w:r>
      <w:r w:rsidR="00CB410B" w:rsidRPr="00DA7839">
        <w:t>« </w:t>
      </w:r>
      <w:r w:rsidRPr="00DA7839">
        <w:t>compréhensifs</w:t>
      </w:r>
      <w:r w:rsidR="00CB410B" w:rsidRPr="00DA7839">
        <w:t> »</w:t>
      </w:r>
      <w:r w:rsidR="009D5881" w:rsidRPr="00DA7839">
        <w:t>,</w:t>
      </w:r>
      <w:r w:rsidRPr="00DA7839">
        <w:t xml:space="preserve"> se dépouillent eux-mêmes de leurs particularités d</w:t>
      </w:r>
      <w:r w:rsidR="00CB410B" w:rsidRPr="00DA7839">
        <w:t>’</w:t>
      </w:r>
      <w:r w:rsidRPr="00DA7839">
        <w:t>origine.</w:t>
      </w:r>
      <w:r w:rsidR="009D5881" w:rsidRPr="00DA7839">
        <w:t xml:space="preserve"> J’en</w:t>
      </w:r>
      <w:r w:rsidRPr="00DA7839">
        <w:t xml:space="preserve"> aurais long à dire sur ce point, si je voulais insister, et que c’en fût ici le </w:t>
      </w:r>
      <w:r w:rsidR="009D5881" w:rsidRPr="00DA7839">
        <w:t>lieu. Mais présentement, il suff</w:t>
      </w:r>
      <w:r w:rsidRPr="00DA7839">
        <w:t>it que l</w:t>
      </w:r>
      <w:r w:rsidR="00CB410B" w:rsidRPr="00DA7839">
        <w:t>’</w:t>
      </w:r>
      <w:r w:rsidRPr="00DA7839">
        <w:t>on voie que, si ce vocabulaire est moins apte à traduire les émotions personnelles</w:t>
      </w:r>
      <w:r w:rsidR="00B6083B" w:rsidRPr="00DA7839">
        <w:t xml:space="preserve"> —</w:t>
      </w:r>
      <w:del w:id="311" w:author="OBVIL" w:date="2016-12-01T14:12:00Z">
        <w:r w:rsidRPr="00CB410B">
          <w:delText xml:space="preserve"> </w:delText>
        </w:r>
      </w:del>
      <w:ins w:id="312" w:author="OBVIL" w:date="2016-12-01T14:12:00Z">
        <w:r w:rsidR="00B6083B" w:rsidRPr="00B6083B">
          <w:t> </w:t>
        </w:r>
      </w:ins>
      <w:r w:rsidRPr="00DA7839">
        <w:t>qui ne sont personnelles qu</w:t>
      </w:r>
      <w:r w:rsidR="00CB410B" w:rsidRPr="00DA7839">
        <w:t>’</w:t>
      </w:r>
      <w:r w:rsidRPr="00DA7839">
        <w:t>autant qu</w:t>
      </w:r>
      <w:r w:rsidR="00CB410B" w:rsidRPr="00DA7839">
        <w:t>’</w:t>
      </w:r>
      <w:r w:rsidRPr="00DA7839">
        <w:t>elles ont quelque chose d’unique</w:t>
      </w:r>
      <w:r w:rsidR="00CB410B" w:rsidRPr="00DA7839">
        <w:t>,</w:t>
      </w:r>
      <w:r w:rsidR="00B6083B" w:rsidRPr="00DA7839">
        <w:t xml:space="preserve"> — </w:t>
      </w:r>
      <w:r w:rsidR="009D5881" w:rsidRPr="00DA7839">
        <w:t>il est infiniment plus apt</w:t>
      </w:r>
      <w:r w:rsidRPr="00DA7839">
        <w:t>e à l</w:t>
      </w:r>
      <w:r w:rsidR="00CB410B" w:rsidRPr="00DA7839">
        <w:t>’</w:t>
      </w:r>
      <w:r w:rsidRPr="00DA7839">
        <w:t>expression des idées générales. C</w:t>
      </w:r>
      <w:r w:rsidR="00CB410B" w:rsidRPr="00DA7839">
        <w:t>’</w:t>
      </w:r>
      <w:r w:rsidRPr="00DA7839">
        <w:t>est ce qu</w:t>
      </w:r>
      <w:r w:rsidR="00CB410B" w:rsidRPr="00DA7839">
        <w:t>’</w:t>
      </w:r>
      <w:r w:rsidR="009D5881" w:rsidRPr="00DA7839">
        <w:t>il faut dire</w:t>
      </w:r>
      <w:r w:rsidRPr="00DA7839">
        <w:t xml:space="preserve"> aussi de la substitution de la s</w:t>
      </w:r>
      <w:r w:rsidR="009D5881" w:rsidRPr="00DA7839">
        <w:t>yntaxe directe ou analytique, dans la langue</w:t>
      </w:r>
      <w:r w:rsidRPr="00DA7839">
        <w:t xml:space="preserve"> de Malherbe, à la syntaxe encore synthéti</w:t>
      </w:r>
      <w:r w:rsidR="009D5881" w:rsidRPr="00DA7839">
        <w:t>que, et violemment inversée de Ronsard. O</w:t>
      </w:r>
      <w:r w:rsidRPr="00DA7839">
        <w:t>n n</w:t>
      </w:r>
      <w:r w:rsidR="00CB410B" w:rsidRPr="00DA7839">
        <w:t>’</w:t>
      </w:r>
      <w:r w:rsidRPr="00DA7839">
        <w:t>écrit plus désormais pour quelques-uns, mais pour tout le mond</w:t>
      </w:r>
      <w:r w:rsidR="00CB410B" w:rsidRPr="00DA7839">
        <w:t>e ;</w:t>
      </w:r>
      <w:r w:rsidR="009D5881" w:rsidRPr="00DA7839">
        <w:t xml:space="preserve"> si le poète ly</w:t>
      </w:r>
      <w:r w:rsidRPr="00DA7839">
        <w:t>rique pouvait prétendre à se séparer et à s</w:t>
      </w:r>
      <w:r w:rsidR="00CB410B" w:rsidRPr="00DA7839">
        <w:t>’</w:t>
      </w:r>
      <w:r w:rsidRPr="00DA7839">
        <w:t xml:space="preserve">isoler du </w:t>
      </w:r>
      <w:r w:rsidR="00CB410B" w:rsidRPr="00DA7839">
        <w:t>« </w:t>
      </w:r>
      <w:r w:rsidRPr="00DA7839">
        <w:t>rude populaire</w:t>
      </w:r>
      <w:r w:rsidR="00CB410B" w:rsidRPr="00DA7839">
        <w:t> »</w:t>
      </w:r>
      <w:r w:rsidRPr="00DA7839">
        <w:t>, l</w:t>
      </w:r>
      <w:r w:rsidR="00CB410B" w:rsidRPr="00DA7839">
        <w:t>’</w:t>
      </w:r>
      <w:r w:rsidRPr="00DA7839">
        <w:t>orateur ne le peut pas</w:t>
      </w:r>
      <w:r w:rsidR="00CB410B" w:rsidRPr="00DA7839">
        <w:t> ;</w:t>
      </w:r>
      <w:r w:rsidRPr="00DA7839">
        <w:t xml:space="preserve"> et ainsi les modifications de la langue viennent s’ajouter au changement opéré déjà dans fart de composer, pour continuer la transformation du genre.</w:t>
      </w:r>
    </w:p>
    <w:p w14:paraId="170A697D" w14:textId="77777777" w:rsidR="00CB410B" w:rsidRPr="00DA7839" w:rsidRDefault="00170A5B" w:rsidP="00000A23">
      <w:pPr>
        <w:pStyle w:val="Corpsdetexte"/>
        <w:pPrChange w:id="313" w:author="OBVIL" w:date="2016-12-01T14:12:00Z">
          <w:pPr>
            <w:pStyle w:val="Corpsdetexte"/>
            <w:spacing w:afterLines="120" w:after="288"/>
            <w:ind w:firstLine="240"/>
            <w:jc w:val="both"/>
          </w:pPr>
        </w:pPrChange>
      </w:pPr>
      <w:r w:rsidRPr="00DA7839">
        <w:t xml:space="preserve">Mais ajoutons </w:t>
      </w:r>
      <w:r w:rsidR="009D5881" w:rsidRPr="00DA7839">
        <w:t>un dernier t</w:t>
      </w:r>
      <w:r w:rsidRPr="00DA7839">
        <w:t>rait encore</w:t>
      </w:r>
      <w:r w:rsidR="00CB410B" w:rsidRPr="00DA7839">
        <w:t> :</w:t>
      </w:r>
      <w:r w:rsidRPr="00DA7839">
        <w:t xml:space="preserve"> la force intérieure du principe d</w:t>
      </w:r>
      <w:r w:rsidR="00CB410B" w:rsidRPr="00DA7839">
        <w:t>’</w:t>
      </w:r>
      <w:r w:rsidRPr="00DA7839">
        <w:t>évolution est si grande à ce moment du siècle, qu</w:t>
      </w:r>
      <w:r w:rsidR="00CB410B" w:rsidRPr="00DA7839">
        <w:t>’</w:t>
      </w:r>
      <w:r w:rsidRPr="00DA7839">
        <w:t xml:space="preserve">entre les </w:t>
      </w:r>
      <w:r w:rsidR="009D5881" w:rsidRPr="00DA7839">
        <w:t>mains de Malherbe il n’y a pas j</w:t>
      </w:r>
      <w:r w:rsidRPr="00DA7839">
        <w:t>usqu</w:t>
      </w:r>
      <w:r w:rsidR="00CB410B" w:rsidRPr="00DA7839">
        <w:t>’</w:t>
      </w:r>
      <w:r w:rsidRPr="00DA7839">
        <w:t>aux lieux communs, qui ne perdent eux-mêmes ce qu</w:t>
      </w:r>
      <w:r w:rsidR="00CB410B" w:rsidRPr="00DA7839">
        <w:t>’</w:t>
      </w:r>
      <w:r w:rsidRPr="00DA7839">
        <w:t>ils peuvent avoir quelquefois de personnel dans l</w:t>
      </w:r>
      <w:r w:rsidR="00CB410B" w:rsidRPr="00DA7839">
        <w:t>’</w:t>
      </w:r>
      <w:r w:rsidRPr="00DA7839">
        <w:t xml:space="preserve">expression que l’on en donne. </w:t>
      </w:r>
      <w:r w:rsidR="009D5881" w:rsidRPr="00DA7839">
        <w:t>Écoutez</w:t>
      </w:r>
      <w:r w:rsidRPr="00DA7839">
        <w:t>-le plutôt, dans les strophes célèbres, nous parler de la Mort</w:t>
      </w:r>
      <w:r w:rsidR="00CB410B" w:rsidRPr="00DA7839">
        <w:t> :</w:t>
      </w:r>
    </w:p>
    <w:p w14:paraId="057D92FE" w14:textId="77777777" w:rsidR="00CB410B" w:rsidRPr="00CB410B" w:rsidRDefault="00170A5B" w:rsidP="009D5881">
      <w:pPr>
        <w:pStyle w:val="quotel"/>
      </w:pPr>
      <w:r w:rsidRPr="00CB410B">
        <w:t>La Mort a des rigueurs à nulle autre, pareilles.</w:t>
      </w:r>
    </w:p>
    <w:p w14:paraId="3D7CBEB0" w14:textId="77777777" w:rsidR="00CB410B" w:rsidRPr="00CB410B" w:rsidRDefault="00170A5B" w:rsidP="009D5881">
      <w:pPr>
        <w:pStyle w:val="quotel"/>
      </w:pPr>
      <w:r w:rsidRPr="00CB410B">
        <w:t>On a beau la prier.</w:t>
      </w:r>
    </w:p>
    <w:p w14:paraId="75AC4A6A" w14:textId="77777777" w:rsidR="00CB410B" w:rsidRPr="00CB410B" w:rsidRDefault="00170A5B" w:rsidP="009D5881">
      <w:pPr>
        <w:pStyle w:val="quotel"/>
      </w:pPr>
      <w:r w:rsidRPr="00CB410B">
        <w:t>La cruelle qu</w:t>
      </w:r>
      <w:r w:rsidR="00CB410B" w:rsidRPr="00CB410B">
        <w:t>’</w:t>
      </w:r>
      <w:r w:rsidRPr="00CB410B">
        <w:t>elle est se bouche les oreilles.</w:t>
      </w:r>
    </w:p>
    <w:p w14:paraId="6DAFB499" w14:textId="77777777" w:rsidR="00CB410B" w:rsidRDefault="00170A5B" w:rsidP="009D5881">
      <w:pPr>
        <w:pStyle w:val="quotel"/>
      </w:pPr>
      <w:r w:rsidRPr="00CB410B">
        <w:t>Et nous laisse crier.</w:t>
      </w:r>
    </w:p>
    <w:p w14:paraId="08B04799" w14:textId="77777777" w:rsidR="009D5881" w:rsidRPr="00CB410B" w:rsidRDefault="009D5881" w:rsidP="009D5881">
      <w:pPr>
        <w:pStyle w:val="quotel"/>
      </w:pPr>
    </w:p>
    <w:p w14:paraId="6DB76F5A" w14:textId="77777777" w:rsidR="00CB410B" w:rsidRPr="00CB410B" w:rsidRDefault="00170A5B" w:rsidP="009D5881">
      <w:pPr>
        <w:pStyle w:val="quotel"/>
      </w:pPr>
      <w:r w:rsidRPr="00CB410B">
        <w:t>Le pauvre, en sa cabane où le chaume le couvre.</w:t>
      </w:r>
    </w:p>
    <w:p w14:paraId="3137C76F" w14:textId="77777777" w:rsidR="00CB410B" w:rsidRPr="00CB410B" w:rsidRDefault="00170A5B" w:rsidP="009D5881">
      <w:pPr>
        <w:pStyle w:val="quotel"/>
      </w:pPr>
      <w:r w:rsidRPr="00CB410B">
        <w:t>Est sujet à ses lois,</w:t>
      </w:r>
    </w:p>
    <w:p w14:paraId="43EAAAFE" w14:textId="77777777" w:rsidR="009D5881" w:rsidRDefault="00170A5B" w:rsidP="009D5881">
      <w:pPr>
        <w:pStyle w:val="quotel"/>
      </w:pPr>
      <w:r w:rsidRPr="00CB410B">
        <w:t>Et la garde qui veille aux barrières du Louvre</w:t>
      </w:r>
      <w:r w:rsidR="00CB410B" w:rsidRPr="00CB410B">
        <w:t>.</w:t>
      </w:r>
    </w:p>
    <w:p w14:paraId="1CAE988F" w14:textId="77777777" w:rsidR="00CB410B" w:rsidRPr="00CB410B" w:rsidRDefault="009D5881" w:rsidP="009D5881">
      <w:pPr>
        <w:pStyle w:val="quotel"/>
      </w:pPr>
      <w:r>
        <w:t>N’</w:t>
      </w:r>
      <w:r w:rsidR="00170A5B" w:rsidRPr="00CB410B">
        <w:t>en défend pas les rois.</w:t>
      </w:r>
    </w:p>
    <w:p w14:paraId="711F67F5" w14:textId="77777777" w:rsidR="00CB410B" w:rsidRPr="00DA7839" w:rsidRDefault="00170A5B" w:rsidP="00000A23">
      <w:pPr>
        <w:pStyle w:val="Corpsdetexte"/>
        <w:pPrChange w:id="314" w:author="OBVIL" w:date="2016-12-01T14:12:00Z">
          <w:pPr>
            <w:pStyle w:val="Corpsdetexte"/>
            <w:spacing w:afterLines="120" w:after="288"/>
            <w:ind w:firstLine="240"/>
            <w:jc w:val="both"/>
          </w:pPr>
        </w:pPrChange>
      </w:pPr>
      <w:r w:rsidRPr="00DA7839">
        <w:t>Ces vers sont de 159</w:t>
      </w:r>
      <w:r w:rsidR="00CB410B" w:rsidRPr="00DA7839">
        <w:t>0 :</w:t>
      </w:r>
      <w:r w:rsidRPr="00DA7839">
        <w:t xml:space="preserve"> en voici qui sont de </w:t>
      </w:r>
      <w:r w:rsidR="009D5881" w:rsidRPr="00DA7839">
        <w:t>1605</w:t>
      </w:r>
      <w:r w:rsidR="00CB410B" w:rsidRPr="00DA7839">
        <w:t> :</w:t>
      </w:r>
    </w:p>
    <w:p w14:paraId="5CE4232E" w14:textId="77777777" w:rsidR="00CB410B" w:rsidRPr="00CB410B" w:rsidRDefault="00170A5B" w:rsidP="009D5881">
      <w:pPr>
        <w:pStyle w:val="quotel"/>
      </w:pPr>
      <w:r w:rsidRPr="00CB410B">
        <w:t xml:space="preserve">Mais, </w:t>
      </w:r>
      <w:r w:rsidR="009D5881">
        <w:t>ô</w:t>
      </w:r>
      <w:r w:rsidRPr="00CB410B">
        <w:t xml:space="preserve"> loi rigoureuse à la race des hommes,</w:t>
      </w:r>
    </w:p>
    <w:p w14:paraId="37267B3F" w14:textId="77777777" w:rsidR="009D5881" w:rsidRDefault="00170A5B" w:rsidP="009D5881">
      <w:pPr>
        <w:pStyle w:val="quotel"/>
      </w:pPr>
      <w:r w:rsidRPr="00CB410B">
        <w:t>C</w:t>
      </w:r>
      <w:r w:rsidR="00CB410B" w:rsidRPr="00CB410B">
        <w:t>’</w:t>
      </w:r>
      <w:r w:rsidRPr="00CB410B">
        <w:t xml:space="preserve">est </w:t>
      </w:r>
      <w:r w:rsidR="009D5881">
        <w:t>un point arrêté, que tout ce q</w:t>
      </w:r>
      <w:r w:rsidRPr="00CB410B">
        <w:t>ue nous sommes.</w:t>
      </w:r>
    </w:p>
    <w:p w14:paraId="5A52EA10" w14:textId="77777777" w:rsidR="00CB410B" w:rsidRPr="00CB410B" w:rsidRDefault="00170A5B" w:rsidP="009D5881">
      <w:pPr>
        <w:pStyle w:val="quotel"/>
      </w:pPr>
      <w:r w:rsidRPr="00CB410B">
        <w:t xml:space="preserve"> Issus de pères rois et de pères bergers.</w:t>
      </w:r>
    </w:p>
    <w:p w14:paraId="39EA6146" w14:textId="77777777" w:rsidR="00CB410B" w:rsidRPr="00CB410B" w:rsidRDefault="00170A5B" w:rsidP="009D5881">
      <w:pPr>
        <w:pStyle w:val="quotel"/>
      </w:pPr>
      <w:r w:rsidRPr="00CB410B">
        <w:t>La Parque également sous la tombe nous serr</w:t>
      </w:r>
      <w:r w:rsidR="00CB410B" w:rsidRPr="00CB410B">
        <w:t>e :</w:t>
      </w:r>
    </w:p>
    <w:p w14:paraId="6FA27EC3" w14:textId="77777777" w:rsidR="009D5881" w:rsidRDefault="00170A5B" w:rsidP="009D5881">
      <w:pPr>
        <w:pStyle w:val="quotel"/>
      </w:pPr>
      <w:r w:rsidRPr="00CB410B">
        <w:t>Et les mieux établis au repos de la terre</w:t>
      </w:r>
    </w:p>
    <w:p w14:paraId="47E5F1DB" w14:textId="77777777" w:rsidR="00CB410B" w:rsidRPr="00CB410B" w:rsidRDefault="00170A5B" w:rsidP="009D5881">
      <w:pPr>
        <w:pStyle w:val="quotel"/>
      </w:pPr>
      <w:r w:rsidRPr="00CB410B">
        <w:t xml:space="preserve"> N’y sont qu’hôtes et passagers.</w:t>
      </w:r>
    </w:p>
    <w:p w14:paraId="5B7C3181" w14:textId="77777777" w:rsidR="00CE5B05" w:rsidRPr="00DA7839" w:rsidRDefault="00170A5B" w:rsidP="00000A23">
      <w:pPr>
        <w:pStyle w:val="Corpsdetexte"/>
        <w:pPrChange w:id="315" w:author="OBVIL" w:date="2016-12-01T14:12:00Z">
          <w:pPr>
            <w:pStyle w:val="Corpsdetexte"/>
            <w:spacing w:afterLines="120" w:after="288"/>
            <w:ind w:firstLine="240"/>
            <w:jc w:val="both"/>
          </w:pPr>
        </w:pPrChange>
      </w:pPr>
      <w:r w:rsidRPr="00DA7839">
        <w:t xml:space="preserve">On en citerait aussi bien de </w:t>
      </w:r>
      <w:r w:rsidR="00CE5B05" w:rsidRPr="00DA7839">
        <w:t>1626 :</w:t>
      </w:r>
    </w:p>
    <w:p w14:paraId="4683FEA0" w14:textId="7AC53D7B" w:rsidR="00254340" w:rsidRDefault="00170A5B" w:rsidP="00CE5B05">
      <w:pPr>
        <w:pStyle w:val="quotel"/>
      </w:pPr>
      <w:r w:rsidRPr="00CB410B">
        <w:t>Ont-ils rendu l’esprit, ce n’est plus que poussière</w:t>
      </w:r>
      <w:del w:id="316" w:author="OBVIL" w:date="2016-12-01T14:12:00Z">
        <w:r w:rsidRPr="00CB410B">
          <w:delText xml:space="preserve"> </w:delText>
        </w:r>
      </w:del>
    </w:p>
    <w:p w14:paraId="50CC1505" w14:textId="77777777" w:rsidR="00CB410B" w:rsidRPr="00CB410B" w:rsidRDefault="00170A5B" w:rsidP="00CE5B05">
      <w:pPr>
        <w:pStyle w:val="quotel"/>
      </w:pPr>
      <w:r w:rsidRPr="00CB410B">
        <w:t>Que cette</w:t>
      </w:r>
      <w:r w:rsidR="00CE5B05">
        <w:t xml:space="preserve"> majesté si pompeuse et si f</w:t>
      </w:r>
      <w:r w:rsidRPr="00CB410B">
        <w:t>ière.</w:t>
      </w:r>
    </w:p>
    <w:p w14:paraId="404F32F0" w14:textId="77777777" w:rsidR="00CB410B" w:rsidRPr="00CB410B" w:rsidRDefault="00170A5B" w:rsidP="00CE5B05">
      <w:pPr>
        <w:pStyle w:val="quotel"/>
      </w:pPr>
      <w:r w:rsidRPr="00CB410B">
        <w:t>Dont l’éclat orgueilleux étonnait l’univer</w:t>
      </w:r>
      <w:r w:rsidR="00CB410B" w:rsidRPr="00CB410B">
        <w:t>s ;</w:t>
      </w:r>
    </w:p>
    <w:p w14:paraId="3961FE06" w14:textId="233BAF03" w:rsidR="00254340" w:rsidRDefault="00170A5B" w:rsidP="00CE5B05">
      <w:pPr>
        <w:pStyle w:val="quotel"/>
      </w:pPr>
      <w:del w:id="317" w:author="OBVIL" w:date="2016-12-01T14:12:00Z">
        <w:r w:rsidRPr="00CB410B">
          <w:delText>El</w:delText>
        </w:r>
      </w:del>
      <w:ins w:id="318" w:author="OBVIL" w:date="2016-12-01T14:12:00Z">
        <w:r w:rsidR="00F64CC9">
          <w:t>Et</w:t>
        </w:r>
      </w:ins>
      <w:r w:rsidRPr="00CB410B">
        <w:t xml:space="preserve"> dans ces grands tombeaux, où leurs âmes hautaines</w:t>
      </w:r>
      <w:del w:id="319" w:author="OBVIL" w:date="2016-12-01T14:12:00Z">
        <w:r w:rsidRPr="00CB410B">
          <w:delText xml:space="preserve"> </w:delText>
        </w:r>
      </w:del>
    </w:p>
    <w:p w14:paraId="7F5B080A" w14:textId="77777777" w:rsidR="00CB410B" w:rsidRPr="00CB410B" w:rsidRDefault="00170A5B" w:rsidP="00CE5B05">
      <w:pPr>
        <w:pStyle w:val="quotel"/>
      </w:pPr>
      <w:r w:rsidRPr="00CB410B">
        <w:t>Font encore les vaines.</w:t>
      </w:r>
    </w:p>
    <w:p w14:paraId="62505BFF" w14:textId="77777777" w:rsidR="00CB410B" w:rsidRPr="00CB410B" w:rsidRDefault="00170A5B" w:rsidP="00CE5B05">
      <w:pPr>
        <w:pStyle w:val="quotel"/>
      </w:pPr>
      <w:r w:rsidRPr="00CB410B">
        <w:t>Ils sont mangés des vers.</w:t>
      </w:r>
    </w:p>
    <w:p w14:paraId="3FE622EC" w14:textId="323D0C11" w:rsidR="00CB410B" w:rsidRPr="00DA7839" w:rsidRDefault="00CE5B05" w:rsidP="00000A23">
      <w:pPr>
        <w:pStyle w:val="Corpsdetexte"/>
        <w:pPrChange w:id="320" w:author="OBVIL" w:date="2016-12-01T14:12:00Z">
          <w:pPr>
            <w:pStyle w:val="Corpsdetexte"/>
            <w:spacing w:afterLines="120" w:after="288"/>
            <w:ind w:firstLine="240"/>
            <w:jc w:val="both"/>
          </w:pPr>
        </w:pPrChange>
      </w:pPr>
      <w:r w:rsidRPr="00DA7839">
        <w:t xml:space="preserve">Non seulement, on </w:t>
      </w:r>
      <w:r w:rsidR="00170A5B" w:rsidRPr="00DA7839">
        <w:t>le voit, le poète en ces vers ne parle pas en son nom, sous le coup d</w:t>
      </w:r>
      <w:r w:rsidR="00CB410B" w:rsidRPr="00DA7839">
        <w:t>’</w:t>
      </w:r>
      <w:r w:rsidRPr="00DA7839">
        <w:t>une é</w:t>
      </w:r>
      <w:r w:rsidR="00170A5B" w:rsidRPr="00DA7839">
        <w:t>motion personnelle ou actuelle, mais encore, et au contraire, si quoique circonstance de personne, de temps, ou de lieu pouvait particulariser l</w:t>
      </w:r>
      <w:r w:rsidR="00CB410B" w:rsidRPr="00DA7839">
        <w:t>’</w:t>
      </w:r>
      <w:r w:rsidR="00170A5B" w:rsidRPr="00DA7839">
        <w:t>idée de la mort, il l’écar</w:t>
      </w:r>
      <w:r w:rsidRPr="00DA7839">
        <w:t>te</w:t>
      </w:r>
      <w:r w:rsidR="00170A5B" w:rsidRPr="00DA7839">
        <w:t>. C</w:t>
      </w:r>
      <w:r w:rsidR="00CB410B" w:rsidRPr="00DA7839">
        <w:t>’</w:t>
      </w:r>
      <w:r w:rsidRPr="00DA7839">
        <w:t>est ce q</w:t>
      </w:r>
      <w:r w:rsidR="00170A5B" w:rsidRPr="00DA7839">
        <w:t xml:space="preserve">ue Chapelain, quelques années plus </w:t>
      </w:r>
      <w:r w:rsidRPr="00DA7839">
        <w:t>tard</w:t>
      </w:r>
      <w:r w:rsidR="00170A5B" w:rsidRPr="00DA7839">
        <w:t xml:space="preserve">, dans la préface de sa </w:t>
      </w:r>
      <w:r w:rsidR="00170A5B" w:rsidRPr="00DA7839">
        <w:rPr>
          <w:i/>
        </w:rPr>
        <w:t>Pucelle</w:t>
      </w:r>
      <w:r w:rsidR="00170A5B" w:rsidRPr="00DA7839">
        <w:t>, appellera, d</w:t>
      </w:r>
      <w:r w:rsidR="00CB410B" w:rsidRPr="00DA7839">
        <w:t>’</w:t>
      </w:r>
      <w:r w:rsidR="00170A5B" w:rsidRPr="00DA7839">
        <w:t xml:space="preserve">un nom barbare, mais singulièrement expressif, la réduction à l’universel. </w:t>
      </w:r>
      <w:r w:rsidRPr="00DA7839">
        <w:t>Également</w:t>
      </w:r>
      <w:r w:rsidR="00170A5B" w:rsidRPr="00DA7839">
        <w:t xml:space="preserve"> inévitable, également inflexible pour </w:t>
      </w:r>
      <w:r w:rsidR="00CB410B" w:rsidRPr="00DA7839">
        <w:t>« </w:t>
      </w:r>
      <w:r w:rsidR="00170A5B" w:rsidRPr="00DA7839">
        <w:t>tout ce que nous sommes</w:t>
      </w:r>
      <w:r w:rsidR="00CB410B" w:rsidRPr="00DA7839">
        <w:t> »</w:t>
      </w:r>
      <w:r w:rsidRPr="00DA7839">
        <w:t>, la Mort, aux yeux de</w:t>
      </w:r>
      <w:r w:rsidR="00170A5B" w:rsidRPr="00DA7839">
        <w:t xml:space="preserve"> Malherbe, est la Mort, absolument parlant, sans plus de distinctions ni de nuances. Nous mourons tous, et non seulement </w:t>
      </w:r>
      <w:r w:rsidR="00CB410B" w:rsidRPr="00DA7839">
        <w:t>« </w:t>
      </w:r>
      <w:r w:rsidR="00170A5B" w:rsidRPr="00DA7839">
        <w:t>issus de pères rois ou de pères bergers</w:t>
      </w:r>
      <w:r w:rsidR="00CB410B" w:rsidRPr="00DA7839">
        <w:t> »</w:t>
      </w:r>
      <w:r w:rsidR="00170A5B" w:rsidRPr="00DA7839">
        <w:t>, mais, que ce soit de la poste ou de quelque antre maladie, jeune ou vieux, homme ou femme, d</w:t>
      </w:r>
      <w:r w:rsidRPr="00DA7839">
        <w:t>ans notre lit ou sur une grande</w:t>
      </w:r>
      <w:r w:rsidR="00170A5B" w:rsidRPr="00DA7839">
        <w:t xml:space="preserve"> route, nous</w:t>
      </w:r>
      <w:r w:rsidRPr="00DA7839">
        <w:t xml:space="preserve"> mourons tous de</w:t>
      </w:r>
      <w:r w:rsidR="00170A5B" w:rsidRPr="00DA7839">
        <w:t xml:space="preserve"> la même manière. Ou, en d</w:t>
      </w:r>
      <w:r w:rsidR="00CB410B" w:rsidRPr="00DA7839">
        <w:t>’</w:t>
      </w:r>
      <w:r w:rsidRPr="00DA7839">
        <w:t>autres term</w:t>
      </w:r>
      <w:r w:rsidR="00170A5B" w:rsidRPr="00DA7839">
        <w:t>es encore, quelque différence qu</w:t>
      </w:r>
      <w:r w:rsidR="00CB410B" w:rsidRPr="00DA7839">
        <w:t>’</w:t>
      </w:r>
      <w:r w:rsidR="00170A5B" w:rsidRPr="00DA7839">
        <w:t>il y ait dans les conditions des hommes, et par quelque c</w:t>
      </w:r>
      <w:r w:rsidRPr="00DA7839">
        <w:t>ôté que</w:t>
      </w:r>
      <w:r w:rsidR="00170A5B" w:rsidRPr="00DA7839">
        <w:t xml:space="preserve"> la Mort nous assaille, il y a toujours en elle quelque chose de semblable ou d’identique à elle-même, qui est tout ce que Malherbe en prétend retenir pour l</w:t>
      </w:r>
      <w:r w:rsidR="00CB410B" w:rsidRPr="00DA7839">
        <w:t>’</w:t>
      </w:r>
      <w:r w:rsidRPr="00DA7839">
        <w:t>exprimer dans se</w:t>
      </w:r>
      <w:r w:rsidR="00170A5B" w:rsidRPr="00DA7839">
        <w:t>s vers. C</w:t>
      </w:r>
      <w:r w:rsidR="00CB410B" w:rsidRPr="00DA7839">
        <w:t>’</w:t>
      </w:r>
      <w:r w:rsidRPr="00DA7839">
        <w:t>est ce que tout le monde env</w:t>
      </w:r>
      <w:r w:rsidR="00170A5B" w:rsidRPr="00DA7839">
        <w:t>eloppe d</w:t>
      </w:r>
      <w:r w:rsidR="00CB410B" w:rsidRPr="00DA7839">
        <w:t>’</w:t>
      </w:r>
      <w:r w:rsidR="00170A5B" w:rsidRPr="00DA7839">
        <w:t>abord sous le nom de la Mort</w:t>
      </w:r>
      <w:r w:rsidR="00B6083B" w:rsidRPr="00DA7839">
        <w:t xml:space="preserve"> —</w:t>
      </w:r>
      <w:del w:id="321" w:author="OBVIL" w:date="2016-12-01T14:12:00Z">
        <w:r w:rsidR="00170A5B" w:rsidRPr="00CB410B">
          <w:delText xml:space="preserve"> </w:delText>
        </w:r>
      </w:del>
      <w:ins w:id="322" w:author="OBVIL" w:date="2016-12-01T14:12:00Z">
        <w:r w:rsidR="00B6083B" w:rsidRPr="00B6083B">
          <w:t> </w:t>
        </w:r>
      </w:ins>
      <w:r w:rsidR="00170A5B" w:rsidRPr="00DA7839">
        <w:t>séparation ou destruction</w:t>
      </w:r>
      <w:r w:rsidR="00B6083B" w:rsidRPr="00DA7839">
        <w:t xml:space="preserve"> —</w:t>
      </w:r>
      <w:del w:id="323" w:author="OBVIL" w:date="2016-12-01T14:12:00Z">
        <w:r w:rsidR="00170A5B" w:rsidRPr="00CB410B">
          <w:delText xml:space="preserve"> </w:delText>
        </w:r>
      </w:del>
      <w:ins w:id="324" w:author="OBVIL" w:date="2016-12-01T14:12:00Z">
        <w:r w:rsidR="00B6083B" w:rsidRPr="00B6083B">
          <w:t> </w:t>
        </w:r>
      </w:ins>
      <w:r w:rsidR="00170A5B" w:rsidRPr="00DA7839">
        <w:t>et</w:t>
      </w:r>
      <w:r w:rsidRPr="00DA7839">
        <w:t> à</w:t>
      </w:r>
      <w:r w:rsidR="00170A5B" w:rsidRPr="00DA7839">
        <w:t xml:space="preserve"> cet égard, c</w:t>
      </w:r>
      <w:r w:rsidR="00CB410B" w:rsidRPr="00DA7839">
        <w:t>’</w:t>
      </w:r>
      <w:r w:rsidR="00170A5B" w:rsidRPr="00DA7839">
        <w:t>est pourquoi, dans se</w:t>
      </w:r>
      <w:r w:rsidRPr="00DA7839">
        <w:t>s vers, on croit entendre et reconnaitre</w:t>
      </w:r>
      <w:r w:rsidR="00170A5B" w:rsidRPr="00DA7839">
        <w:t>, déjà, l</w:t>
      </w:r>
      <w:r w:rsidR="00CB410B" w:rsidRPr="00DA7839">
        <w:t>’</w:t>
      </w:r>
      <w:r w:rsidRPr="00DA7839">
        <w:t>accueil</w:t>
      </w:r>
      <w:r w:rsidR="00170A5B" w:rsidRPr="00DA7839">
        <w:t xml:space="preserve"> </w:t>
      </w:r>
      <w:r w:rsidRPr="00DA7839">
        <w:t>de</w:t>
      </w:r>
      <w:r w:rsidR="00170A5B" w:rsidRPr="00DA7839">
        <w:t xml:space="preserve"> Bossuet </w:t>
      </w:r>
      <w:r w:rsidRPr="00DA7839">
        <w:t>et de</w:t>
      </w:r>
      <w:r w:rsidR="00170A5B" w:rsidRPr="00DA7839">
        <w:t xml:space="preserve"> Bourdaloue.</w:t>
      </w:r>
    </w:p>
    <w:p w14:paraId="7AD6970A" w14:textId="6B04B7AC" w:rsidR="00CB410B" w:rsidRPr="00DA7839" w:rsidRDefault="00170A5B" w:rsidP="00000A23">
      <w:pPr>
        <w:pStyle w:val="Corpsdetexte"/>
        <w:pPrChange w:id="325" w:author="OBVIL" w:date="2016-12-01T14:12:00Z">
          <w:pPr>
            <w:pStyle w:val="Corpsdetexte"/>
            <w:spacing w:afterLines="120" w:after="288"/>
            <w:ind w:firstLine="240"/>
            <w:jc w:val="both"/>
          </w:pPr>
        </w:pPrChange>
      </w:pPr>
      <w:r w:rsidRPr="00DA7839">
        <w:t>Or, on le remarquera</w:t>
      </w:r>
      <w:r w:rsidR="00B6083B" w:rsidRPr="00DA7839">
        <w:t xml:space="preserve"> —</w:t>
      </w:r>
      <w:del w:id="326" w:author="OBVIL" w:date="2016-12-01T14:12:00Z">
        <w:r w:rsidRPr="00CB410B">
          <w:delText xml:space="preserve"> </w:delText>
        </w:r>
      </w:del>
      <w:ins w:id="327" w:author="OBVIL" w:date="2016-12-01T14:12:00Z">
        <w:r w:rsidR="00B6083B" w:rsidRPr="00B6083B">
          <w:t> </w:t>
        </w:r>
      </w:ins>
      <w:r w:rsidRPr="00DA7839">
        <w:t>sans vouloir énumérer tant de manières qu</w:t>
      </w:r>
      <w:r w:rsidR="00CB410B" w:rsidRPr="00DA7839">
        <w:t>’</w:t>
      </w:r>
      <w:r w:rsidRPr="00DA7839">
        <w:t xml:space="preserve">il y a de mourir, si différentes, </w:t>
      </w:r>
      <w:r w:rsidR="00CE5B05" w:rsidRPr="00DA7839">
        <w:t>et</w:t>
      </w:r>
      <w:r w:rsidRPr="00DA7839">
        <w:t xml:space="preserve"> comme accompagnées de circonstances physiques si diverses</w:t>
      </w:r>
      <w:r w:rsidR="00CB410B" w:rsidRPr="00DA7839">
        <w:t>,</w:t>
      </w:r>
      <w:r w:rsidR="00B6083B" w:rsidRPr="00DA7839">
        <w:t xml:space="preserve"> — </w:t>
      </w:r>
      <w:r w:rsidRPr="00DA7839">
        <w:t>les grands poètes lyriques ne le sont, pas plus pour la splendeur nouve</w:t>
      </w:r>
      <w:r w:rsidR="00CE5B05" w:rsidRPr="00DA7839">
        <w:t>lle et la grâce imprévue de leur</w:t>
      </w:r>
      <w:r w:rsidRPr="00DA7839">
        <w:t>s images, ou par une manière à eux d</w:t>
      </w:r>
      <w:r w:rsidR="00CB410B" w:rsidRPr="00DA7839">
        <w:t>’</w:t>
      </w:r>
      <w:r w:rsidRPr="00DA7839">
        <w:t>associer leurs idées, que pour avoir ou de la Mort, comme de l</w:t>
      </w:r>
      <w:r w:rsidR="00CB410B" w:rsidRPr="00DA7839">
        <w:t>’</w:t>
      </w:r>
      <w:r w:rsidRPr="00DA7839">
        <w:t>Amour et de la Nature, une conception particulière et personnelle. C’est ce qu</w:t>
      </w:r>
      <w:r w:rsidR="00CB410B" w:rsidRPr="00DA7839">
        <w:t>’</w:t>
      </w:r>
      <w:r w:rsidRPr="00DA7839">
        <w:t>il serait sans doute intéressant de montrer, et que, dans le siècle où nous sommes, la Mort n’a été ni pour Vigny, ni pour Hugo, par exemple, ce qu’elle était pour Lamartine.</w:t>
      </w:r>
    </w:p>
    <w:p w14:paraId="156D5CA3" w14:textId="77777777" w:rsidR="00CB410B" w:rsidRPr="00CB410B" w:rsidRDefault="00170A5B" w:rsidP="00CE5B05">
      <w:pPr>
        <w:pStyle w:val="quotel"/>
      </w:pPr>
      <w:r w:rsidRPr="00CB410B">
        <w:t>Ton bras n</w:t>
      </w:r>
      <w:r w:rsidR="00CB410B" w:rsidRPr="00CB410B">
        <w:t>’</w:t>
      </w:r>
      <w:r w:rsidRPr="00CB410B">
        <w:t>est point armé d</w:t>
      </w:r>
      <w:r w:rsidR="00CB410B" w:rsidRPr="00CB410B">
        <w:t>’</w:t>
      </w:r>
      <w:r w:rsidRPr="00CB410B">
        <w:t>un glaive destructeur.</w:t>
      </w:r>
    </w:p>
    <w:p w14:paraId="1F879263" w14:textId="77777777" w:rsidR="00CB410B" w:rsidRPr="00CB410B" w:rsidRDefault="00170A5B" w:rsidP="00CE5B05">
      <w:pPr>
        <w:pStyle w:val="quotel"/>
      </w:pPr>
      <w:r w:rsidRPr="00CB410B">
        <w:t>Ton front n</w:t>
      </w:r>
      <w:r w:rsidR="00CB410B" w:rsidRPr="00CB410B">
        <w:t>’</w:t>
      </w:r>
      <w:r w:rsidRPr="00CB410B">
        <w:t>est point cruel, ton œil n</w:t>
      </w:r>
      <w:r w:rsidR="00CB410B" w:rsidRPr="00CB410B">
        <w:t>’</w:t>
      </w:r>
      <w:r w:rsidRPr="00CB410B">
        <w:t>est point perfide.</w:t>
      </w:r>
    </w:p>
    <w:p w14:paraId="2F07AA25" w14:textId="77777777" w:rsidR="00CB410B" w:rsidRPr="00CB410B" w:rsidRDefault="00170A5B" w:rsidP="00CE5B05">
      <w:pPr>
        <w:pStyle w:val="quotel"/>
      </w:pPr>
      <w:r w:rsidRPr="00CB410B">
        <w:t xml:space="preserve">Au secours des douleurs un Dieu clément le </w:t>
      </w:r>
      <w:r w:rsidR="00CE5B05">
        <w:t>gu</w:t>
      </w:r>
      <w:r w:rsidRPr="00CB410B">
        <w:t>ide.</w:t>
      </w:r>
    </w:p>
    <w:p w14:paraId="54172089" w14:textId="2F0736F9" w:rsidR="00254340" w:rsidRDefault="00CE5B05" w:rsidP="00CE5B05">
      <w:pPr>
        <w:pStyle w:val="quotel"/>
      </w:pPr>
      <w:r>
        <w:t>Tu n’anéantis pas,</w:t>
      </w:r>
      <w:r w:rsidR="00170A5B" w:rsidRPr="00CB410B">
        <w:t xml:space="preserve"> tu délivre</w:t>
      </w:r>
      <w:r w:rsidR="00CB410B" w:rsidRPr="00CB410B">
        <w:t>s</w:t>
      </w:r>
      <w:r w:rsidRPr="00CB410B">
        <w:t> ! …</w:t>
      </w:r>
      <w:del w:id="328" w:author="OBVIL" w:date="2016-12-01T14:12:00Z">
        <w:r w:rsidR="00CB410B" w:rsidRPr="00CB410B">
          <w:delText xml:space="preserve"> </w:delText>
        </w:r>
      </w:del>
    </w:p>
    <w:p w14:paraId="16481278" w14:textId="77777777" w:rsidR="00CB410B" w:rsidRPr="00DA7839" w:rsidRDefault="00CB410B" w:rsidP="00000A23">
      <w:pPr>
        <w:pStyle w:val="Corpsdetexte"/>
        <w:pPrChange w:id="329" w:author="OBVIL" w:date="2016-12-01T14:12:00Z">
          <w:pPr>
            <w:pStyle w:val="Corpsdetexte"/>
            <w:spacing w:afterLines="120" w:after="288"/>
            <w:jc w:val="both"/>
          </w:pPr>
        </w:pPrChange>
      </w:pPr>
      <w:r w:rsidRPr="00DA7839">
        <w:t>s</w:t>
      </w:r>
      <w:r w:rsidR="00170A5B" w:rsidRPr="00DA7839">
        <w:t>’écriait l</w:t>
      </w:r>
      <w:r w:rsidRPr="00DA7839">
        <w:t>’</w:t>
      </w:r>
      <w:r w:rsidR="00170A5B" w:rsidRPr="00DA7839">
        <w:t xml:space="preserve">auteur des </w:t>
      </w:r>
      <w:r w:rsidR="00170A5B" w:rsidRPr="00DA7839">
        <w:rPr>
          <w:i/>
        </w:rPr>
        <w:t>Méditations</w:t>
      </w:r>
      <w:r w:rsidR="00170A5B" w:rsidRPr="00B6083B">
        <w:rPr>
          <w:rPrChange w:id="330" w:author="OBVIL" w:date="2016-12-01T14:12:00Z">
            <w:rPr>
              <w:rFonts w:ascii="Times New Roman" w:hAnsi="Times New Roman"/>
              <w:i/>
            </w:rPr>
          </w:rPrChange>
        </w:rPr>
        <w:t>,</w:t>
      </w:r>
      <w:r w:rsidR="00170A5B" w:rsidRPr="00DA7839">
        <w:t xml:space="preserve"> Mais l</w:t>
      </w:r>
      <w:r w:rsidRPr="00DA7839">
        <w:t>’</w:t>
      </w:r>
      <w:r w:rsidR="00170A5B" w:rsidRPr="00DA7839">
        <w:t xml:space="preserve">auteur des </w:t>
      </w:r>
      <w:r w:rsidR="00170A5B" w:rsidRPr="00DA7839">
        <w:rPr>
          <w:i/>
        </w:rPr>
        <w:t>Contemplations</w:t>
      </w:r>
      <w:r w:rsidR="00170A5B" w:rsidRPr="00DA7839">
        <w:t xml:space="preserve">, génie moins lumineux, ne voyait, lui, dans la Mort que </w:t>
      </w:r>
      <w:r w:rsidRPr="00DA7839">
        <w:t>« </w:t>
      </w:r>
      <w:r w:rsidR="00170A5B" w:rsidRPr="00DA7839">
        <w:t>la quantité d</w:t>
      </w:r>
      <w:r w:rsidRPr="00DA7839">
        <w:t>’</w:t>
      </w:r>
      <w:r w:rsidR="00170A5B" w:rsidRPr="00DA7839">
        <w:t>ombre et d</w:t>
      </w:r>
      <w:r w:rsidRPr="00DA7839">
        <w:t>’</w:t>
      </w:r>
      <w:r w:rsidR="00170A5B" w:rsidRPr="00DA7839">
        <w:t>horreur</w:t>
      </w:r>
      <w:r w:rsidRPr="00DA7839">
        <w:t> »</w:t>
      </w:r>
      <w:r w:rsidR="00170A5B" w:rsidRPr="00DA7839">
        <w:t xml:space="preserve"> qu’elle mêlait à la joie de vivre.</w:t>
      </w:r>
    </w:p>
    <w:p w14:paraId="65F9523E" w14:textId="77777777" w:rsidR="00CB410B" w:rsidRPr="00CB410B" w:rsidRDefault="00170A5B" w:rsidP="00CE5B05">
      <w:pPr>
        <w:pStyle w:val="quotel"/>
      </w:pPr>
      <w:r w:rsidRPr="00CB410B">
        <w:t>Elle est l</w:t>
      </w:r>
      <w:r w:rsidR="00CB410B" w:rsidRPr="00CB410B">
        <w:t>’</w:t>
      </w:r>
      <w:r w:rsidRPr="00CB410B">
        <w:t>extinction du tombeau, toujours prête.</w:t>
      </w:r>
    </w:p>
    <w:p w14:paraId="28D50DC2" w14:textId="77777777" w:rsidR="00CB410B" w:rsidRPr="00CB410B" w:rsidRDefault="00170A5B" w:rsidP="00CE5B05">
      <w:pPr>
        <w:pStyle w:val="quotel"/>
      </w:pPr>
      <w:r w:rsidRPr="00CB410B">
        <w:t>Il suffit qu</w:t>
      </w:r>
      <w:r w:rsidR="00CB410B" w:rsidRPr="00CB410B">
        <w:t>’</w:t>
      </w:r>
      <w:r w:rsidRPr="00CB410B">
        <w:t>un tyran y pense dans sa fête.</w:t>
      </w:r>
    </w:p>
    <w:p w14:paraId="107DA146" w14:textId="77777777" w:rsidR="00CB410B" w:rsidRPr="00CB410B" w:rsidRDefault="00170A5B" w:rsidP="00CE5B05">
      <w:pPr>
        <w:pStyle w:val="quotel"/>
      </w:pPr>
      <w:r w:rsidRPr="00CB410B">
        <w:t>On les rois sont assis,</w:t>
      </w:r>
    </w:p>
    <w:p w14:paraId="3EA0AD15" w14:textId="77777777" w:rsidR="00CB410B" w:rsidRPr="00CB410B" w:rsidRDefault="00170A5B" w:rsidP="00CE5B05">
      <w:pPr>
        <w:pStyle w:val="quotel"/>
      </w:pPr>
      <w:r w:rsidRPr="00CB410B">
        <w:t>Pour que sa volupté, sa gaîté, sa déba</w:t>
      </w:r>
      <w:r w:rsidR="00CE5B05">
        <w:t>uche</w:t>
      </w:r>
    </w:p>
    <w:p w14:paraId="351CD060" w14:textId="77777777" w:rsidR="00CB410B" w:rsidRPr="00CB410B" w:rsidRDefault="00170A5B" w:rsidP="00CE5B05">
      <w:pPr>
        <w:pStyle w:val="quotel"/>
      </w:pPr>
      <w:r w:rsidRPr="00CB410B">
        <w:t>Devienne</w:t>
      </w:r>
      <w:r w:rsidR="00CE5B05">
        <w:t>,</w:t>
      </w:r>
      <w:r w:rsidRPr="00CB410B">
        <w:t xml:space="preserve"> on ne sait quoi de lugubre, on s</w:t>
      </w:r>
      <w:r w:rsidR="00CB410B" w:rsidRPr="00CB410B">
        <w:t>’</w:t>
      </w:r>
      <w:r w:rsidRPr="00CB410B">
        <w:t>ébauche.</w:t>
      </w:r>
    </w:p>
    <w:p w14:paraId="2D72D33C" w14:textId="77777777" w:rsidR="00CB410B" w:rsidRPr="00CB410B" w:rsidRDefault="00170A5B" w:rsidP="00CE5B05">
      <w:pPr>
        <w:pStyle w:val="quotel"/>
      </w:pPr>
      <w:r w:rsidRPr="00CB410B">
        <w:t>La pâle</w:t>
      </w:r>
      <w:r w:rsidR="00CE5B05">
        <w:t xml:space="preserve"> N</w:t>
      </w:r>
      <w:r w:rsidRPr="00CB410B">
        <w:t>émésis.</w:t>
      </w:r>
    </w:p>
    <w:p w14:paraId="291E6EE7" w14:textId="42D4C11A" w:rsidR="00254340" w:rsidRPr="00DA7839" w:rsidRDefault="00170A5B" w:rsidP="00000A23">
      <w:pPr>
        <w:pStyle w:val="Corpsdetexte"/>
        <w:pPrChange w:id="331" w:author="OBVIL" w:date="2016-12-01T14:12:00Z">
          <w:pPr>
            <w:pStyle w:val="Corpsdetexte"/>
            <w:spacing w:afterLines="120" w:after="288"/>
            <w:ind w:firstLine="240"/>
            <w:jc w:val="both"/>
          </w:pPr>
        </w:pPrChange>
      </w:pPr>
      <w:r w:rsidRPr="00DA7839">
        <w:t>Et pour l</w:t>
      </w:r>
      <w:r w:rsidR="00CB410B" w:rsidRPr="00DA7839">
        <w:t>’</w:t>
      </w:r>
      <w:r w:rsidRPr="00DA7839">
        <w:t xml:space="preserve">auteur enfin de </w:t>
      </w:r>
      <w:r w:rsidRPr="00DA7839">
        <w:rPr>
          <w:i/>
        </w:rPr>
        <w:t>Moise</w:t>
      </w:r>
      <w:r w:rsidRPr="00DA7839">
        <w:t xml:space="preserve"> et des </w:t>
      </w:r>
      <w:r w:rsidRPr="00DA7839">
        <w:rPr>
          <w:i/>
        </w:rPr>
        <w:t>Destinées</w:t>
      </w:r>
      <w:r w:rsidRPr="00B6083B">
        <w:rPr>
          <w:rPrChange w:id="332" w:author="OBVIL" w:date="2016-12-01T14:12:00Z">
            <w:rPr>
              <w:rFonts w:ascii="Times New Roman" w:hAnsi="Times New Roman"/>
              <w:i/>
            </w:rPr>
          </w:rPrChange>
        </w:rPr>
        <w:t>,</w:t>
      </w:r>
      <w:r w:rsidRPr="00DA7839">
        <w:t xml:space="preserve"> la Mort était </w:t>
      </w:r>
      <w:r w:rsidR="00CB410B" w:rsidRPr="00DA7839">
        <w:t>« </w:t>
      </w:r>
      <w:r w:rsidRPr="00DA7839">
        <w:t>la demande sans réponse</w:t>
      </w:r>
      <w:r w:rsidR="00CB410B" w:rsidRPr="00DA7839">
        <w:t> »</w:t>
      </w:r>
      <w:r w:rsidRPr="00DA7839">
        <w:t xml:space="preserve">, </w:t>
      </w:r>
      <w:r w:rsidR="00CB410B" w:rsidRPr="00DA7839">
        <w:t>« </w:t>
      </w:r>
      <w:r w:rsidRPr="00DA7839">
        <w:t>l’énigme inextricable</w:t>
      </w:r>
      <w:r w:rsidR="00CB410B" w:rsidRPr="00DA7839">
        <w:t> »</w:t>
      </w:r>
      <w:r w:rsidRPr="00DA7839">
        <w:t>, à l</w:t>
      </w:r>
      <w:r w:rsidR="00CB410B" w:rsidRPr="00DA7839">
        <w:t>’</w:t>
      </w:r>
      <w:r w:rsidRPr="00DA7839">
        <w:t>ironie de laquelle il opposait le superbe, aristocratique, et glacial dédain de son stoïcisme</w:t>
      </w:r>
      <w:r w:rsidR="00CB410B" w:rsidRPr="00DA7839">
        <w:t> :</w:t>
      </w:r>
      <w:del w:id="333" w:author="OBVIL" w:date="2016-12-01T14:12:00Z">
        <w:r w:rsidRPr="00CB410B">
          <w:delText xml:space="preserve"> </w:delText>
        </w:r>
      </w:del>
    </w:p>
    <w:p w14:paraId="0F91600C" w14:textId="77777777" w:rsidR="00CB410B" w:rsidRPr="00CB410B" w:rsidRDefault="00170A5B" w:rsidP="00CE5B05">
      <w:pPr>
        <w:pStyle w:val="quotel"/>
      </w:pPr>
      <w:r w:rsidRPr="00CB410B">
        <w:t>Gémir, pleurer, prier est également lâche.</w:t>
      </w:r>
    </w:p>
    <w:p w14:paraId="571E74D0" w14:textId="77777777" w:rsidR="00CB410B" w:rsidRPr="00CB410B" w:rsidRDefault="00170A5B" w:rsidP="00CE5B05">
      <w:pPr>
        <w:pStyle w:val="quotel"/>
      </w:pPr>
      <w:r w:rsidRPr="00CB410B">
        <w:t>Fais énergiquement ta longue ou courte tâche,</w:t>
      </w:r>
    </w:p>
    <w:p w14:paraId="46744234" w14:textId="77777777" w:rsidR="00CB410B" w:rsidRPr="00CB410B" w:rsidRDefault="00170A5B" w:rsidP="00CE5B05">
      <w:pPr>
        <w:pStyle w:val="quotel"/>
      </w:pPr>
      <w:r w:rsidRPr="00CB410B">
        <w:t>Dans la voie on le sort a voulu t</w:t>
      </w:r>
      <w:r w:rsidR="00CB410B" w:rsidRPr="00CB410B">
        <w:t>’</w:t>
      </w:r>
      <w:r w:rsidRPr="00CB410B">
        <w:t>appeler,</w:t>
      </w:r>
    </w:p>
    <w:p w14:paraId="751C9B48" w14:textId="77777777" w:rsidR="00CB410B" w:rsidRPr="00CB410B" w:rsidRDefault="00CE5B05" w:rsidP="00CE5B05">
      <w:pPr>
        <w:pStyle w:val="quotel"/>
      </w:pPr>
      <w:r>
        <w:t>Puis après, comme moi, souff</w:t>
      </w:r>
      <w:r w:rsidR="00170A5B" w:rsidRPr="00CB410B">
        <w:t>re et meurs sans parler.</w:t>
      </w:r>
    </w:p>
    <w:p w14:paraId="657E038D" w14:textId="7700E9B2" w:rsidR="00CB410B" w:rsidRPr="00DA7839" w:rsidRDefault="00170A5B" w:rsidP="00000A23">
      <w:pPr>
        <w:pStyle w:val="Corpsdetexte"/>
        <w:pPrChange w:id="334" w:author="OBVIL" w:date="2016-12-01T14:12:00Z">
          <w:pPr>
            <w:pStyle w:val="Corpsdetexte"/>
            <w:spacing w:afterLines="120" w:after="288"/>
            <w:ind w:firstLine="240"/>
            <w:jc w:val="both"/>
          </w:pPr>
        </w:pPrChange>
      </w:pPr>
      <w:r w:rsidRPr="00DA7839">
        <w:t>Qu</w:t>
      </w:r>
      <w:r w:rsidR="00CB410B" w:rsidRPr="00DA7839">
        <w:t>’</w:t>
      </w:r>
      <w:r w:rsidR="00CE5B05" w:rsidRPr="00DA7839">
        <w:t>est-ce à dire, sinon qu</w:t>
      </w:r>
      <w:r w:rsidRPr="00DA7839">
        <w:t>e chacun d</w:t>
      </w:r>
      <w:r w:rsidR="00CB410B" w:rsidRPr="00DA7839">
        <w:t>’</w:t>
      </w:r>
      <w:r w:rsidRPr="00DA7839">
        <w:t>eux a pensé ou senti la Mort d</w:t>
      </w:r>
      <w:r w:rsidR="00CB410B" w:rsidRPr="00DA7839">
        <w:t>’</w:t>
      </w:r>
      <w:r w:rsidRPr="00DA7839">
        <w:t>une façon qui n</w:t>
      </w:r>
      <w:r w:rsidR="00CB410B" w:rsidRPr="00DA7839">
        <w:t>’</w:t>
      </w:r>
      <w:r w:rsidRPr="00DA7839">
        <w:t>était qu</w:t>
      </w:r>
      <w:r w:rsidR="00CB410B" w:rsidRPr="00DA7839">
        <w:t>’</w:t>
      </w:r>
      <w:r w:rsidRPr="00DA7839">
        <w:t>à</w:t>
      </w:r>
      <w:r w:rsidR="00CE5B05" w:rsidRPr="00DA7839">
        <w:t xml:space="preserve"> lui, comme il faisait de l’Amour, comme il faisait</w:t>
      </w:r>
      <w:r w:rsidRPr="00DA7839">
        <w:t xml:space="preserve"> de la Natur</w:t>
      </w:r>
      <w:r w:rsidR="00CB410B" w:rsidRPr="00DA7839">
        <w:t>e ?</w:t>
      </w:r>
      <w:r w:rsidRPr="00DA7839">
        <w:t xml:space="preserve"> et c’est en cela qu</w:t>
      </w:r>
      <w:r w:rsidR="00CB410B" w:rsidRPr="00DA7839">
        <w:t>’</w:t>
      </w:r>
      <w:r w:rsidRPr="00DA7839">
        <w:t>il est vraiment poète et vraiment lyrique. Mais aussi, c’est en cela qu’il ne s</w:t>
      </w:r>
      <w:r w:rsidR="00CB410B" w:rsidRPr="00DA7839">
        <w:t>’</w:t>
      </w:r>
      <w:r w:rsidRPr="00DA7839">
        <w:t>adresse qu</w:t>
      </w:r>
      <w:r w:rsidR="00CB410B" w:rsidRPr="00DA7839">
        <w:t>’</w:t>
      </w:r>
      <w:r w:rsidRPr="00DA7839">
        <w:t>à quelques-un</w:t>
      </w:r>
      <w:r w:rsidR="00CB410B" w:rsidRPr="00DA7839">
        <w:t>s ;</w:t>
      </w:r>
      <w:r w:rsidRPr="00DA7839">
        <w:t xml:space="preserve"> ou plutôt, il s’adresse bien à tous, mais il n’est immédiatement compris que de quelques-un</w:t>
      </w:r>
      <w:r w:rsidR="00CB410B" w:rsidRPr="00DA7839">
        <w:t>s ;</w:t>
      </w:r>
      <w:r w:rsidRPr="00DA7839">
        <w:t xml:space="preserve"> les autres lui résistent, ils opposent leur manière rie sentir à la sienne, ils essayent de lui échappe</w:t>
      </w:r>
      <w:r w:rsidR="00CB410B" w:rsidRPr="00DA7839">
        <w:t>r ;</w:t>
      </w:r>
      <w:r w:rsidRPr="00DA7839">
        <w:t xml:space="preserve"> et, même quand ils la subissent, ils continuent</w:t>
      </w:r>
      <w:r w:rsidR="00254340" w:rsidRPr="00DA7839">
        <w:t xml:space="preserve"> </w:t>
      </w:r>
      <w:del w:id="335" w:author="OBVIL" w:date="2016-12-01T14:12:00Z">
        <w:r w:rsidRPr="00CB410B">
          <w:delText>do</w:delText>
        </w:r>
      </w:del>
      <w:ins w:id="336" w:author="OBVIL" w:date="2016-12-01T14:12:00Z">
        <w:r w:rsidR="00254340">
          <w:t>de</w:t>
        </w:r>
      </w:ins>
      <w:r w:rsidR="00254340" w:rsidRPr="00DA7839">
        <w:t xml:space="preserve"> </w:t>
      </w:r>
      <w:r w:rsidRPr="00DA7839">
        <w:t>murmurer encore contre la tyrannie de sa domination.</w:t>
      </w:r>
    </w:p>
    <w:p w14:paraId="2E5B35BB" w14:textId="77777777" w:rsidR="00CB410B" w:rsidRPr="00DA7839" w:rsidRDefault="00170A5B" w:rsidP="00000A23">
      <w:pPr>
        <w:pStyle w:val="Corpsdetexte"/>
        <w:pPrChange w:id="337" w:author="OBVIL" w:date="2016-12-01T14:12:00Z">
          <w:pPr>
            <w:pStyle w:val="Corpsdetexte"/>
            <w:spacing w:afterLines="120" w:after="288"/>
            <w:ind w:firstLine="240"/>
            <w:jc w:val="both"/>
          </w:pPr>
        </w:pPrChange>
      </w:pPr>
      <w:r w:rsidRPr="00DA7839">
        <w:t>Malherbe et son école ont-ils voulu peut-être éviter ces murmures et cette résistanc</w:t>
      </w:r>
      <w:r w:rsidR="00CB410B" w:rsidRPr="00DA7839">
        <w:t>e ?</w:t>
      </w:r>
      <w:r w:rsidRPr="00DA7839">
        <w:t xml:space="preserve"> Eu tout cas, je dis qu</w:t>
      </w:r>
      <w:r w:rsidR="00CB410B" w:rsidRPr="00DA7839">
        <w:t>’</w:t>
      </w:r>
      <w:r w:rsidRPr="00DA7839">
        <w:t>ils ont agi comme s</w:t>
      </w:r>
      <w:r w:rsidR="00CB410B" w:rsidRPr="00DA7839">
        <w:t>’</w:t>
      </w:r>
      <w:r w:rsidRPr="00DA7839">
        <w:t>ils l’eussent voul</w:t>
      </w:r>
      <w:r w:rsidR="00CB410B" w:rsidRPr="00DA7839">
        <w:t>u ;</w:t>
      </w:r>
      <w:r w:rsidRPr="00DA7839">
        <w:t xml:space="preserve"> et là est la raison de leur complaisance pour ce que le lieu commun nous semble avoir aujourd</w:t>
      </w:r>
      <w:r w:rsidR="00CB410B" w:rsidRPr="00DA7839">
        <w:t>’</w:t>
      </w:r>
      <w:r w:rsidRPr="00DA7839">
        <w:t xml:space="preserve">hui de plus général ou de moins caractérisé. C’est aussi bien que, pour apprendre à écrire, il fallait commencer par apprendre </w:t>
      </w:r>
      <w:r w:rsidR="00CE5B05" w:rsidRPr="00DA7839">
        <w:t xml:space="preserve">à </w:t>
      </w:r>
      <w:r w:rsidRPr="00DA7839">
        <w:t>penser, si c’était ce que Desportes, et Ronsard même, avaient sans doute le moins su. Mais pour apprendre à penser, comme il fallait convenir du pouvoir o</w:t>
      </w:r>
      <w:r w:rsidR="00CE5B05" w:rsidRPr="00DA7839">
        <w:t>u de la valeur des mots, en en fixant le sens et e</w:t>
      </w:r>
      <w:r w:rsidRPr="00DA7839">
        <w:t>n en limitant l</w:t>
      </w:r>
      <w:r w:rsidR="00CB410B" w:rsidRPr="00DA7839">
        <w:t>’</w:t>
      </w:r>
      <w:r w:rsidRPr="00DA7839">
        <w:t>usage, il fallait, pareillement, qu’après en avoir éprouvé l</w:t>
      </w:r>
      <w:r w:rsidR="00CE5B05" w:rsidRPr="00DA7839">
        <w:t>e titre et l’aloi, on convint de</w:t>
      </w:r>
      <w:r w:rsidRPr="00DA7839">
        <w:t xml:space="preserve"> la valeur et du pouvoir dos idées. Et pour y réussir, il </w:t>
      </w:r>
      <w:r w:rsidR="00CE5B05" w:rsidRPr="00DA7839">
        <w:t>fallait</w:t>
      </w:r>
      <w:r w:rsidRPr="00DA7839">
        <w:t xml:space="preserve"> </w:t>
      </w:r>
      <w:r w:rsidR="00CE5B05" w:rsidRPr="00DA7839">
        <w:t>enfin</w:t>
      </w:r>
      <w:r w:rsidRPr="00DA7839">
        <w:t xml:space="preserve"> n</w:t>
      </w:r>
      <w:r w:rsidR="00CB410B" w:rsidRPr="00DA7839">
        <w:t>’</w:t>
      </w:r>
      <w:r w:rsidRPr="00DA7839">
        <w:t>en retenir que ce qu</w:t>
      </w:r>
      <w:r w:rsidR="00CB410B" w:rsidRPr="00DA7839">
        <w:t>’</w:t>
      </w:r>
      <w:r w:rsidRPr="00DA7839">
        <w:t>elles avaient d</w:t>
      </w:r>
      <w:r w:rsidR="00CB410B" w:rsidRPr="00DA7839">
        <w:t>’</w:t>
      </w:r>
      <w:r w:rsidRPr="00DA7839">
        <w:t xml:space="preserve">universellement incontesté. Malherbe, dans ses vers, n’a pas fait autre chose, ni non plus dans son fameux </w:t>
      </w:r>
      <w:r w:rsidR="00CE5B05" w:rsidRPr="00DA7839">
        <w:rPr>
          <w:i/>
        </w:rPr>
        <w:t>Commentaire sur Desport</w:t>
      </w:r>
      <w:r w:rsidRPr="00DA7839">
        <w:rPr>
          <w:i/>
        </w:rPr>
        <w:t>es</w:t>
      </w:r>
      <w:r w:rsidRPr="00B6083B">
        <w:rPr>
          <w:rPrChange w:id="338" w:author="OBVIL" w:date="2016-12-01T14:12:00Z">
            <w:rPr>
              <w:rFonts w:ascii="Times New Roman" w:hAnsi="Times New Roman"/>
              <w:i/>
            </w:rPr>
          </w:rPrChange>
        </w:rPr>
        <w:t>.</w:t>
      </w:r>
      <w:r w:rsidRPr="00DA7839">
        <w:t xml:space="preserve"> L</w:t>
      </w:r>
      <w:r w:rsidR="00CB410B" w:rsidRPr="00DA7839">
        <w:t>’</w:t>
      </w:r>
      <w:r w:rsidRPr="00DA7839">
        <w:t>int</w:t>
      </w:r>
      <w:r w:rsidR="00CE5B05" w:rsidRPr="00DA7839">
        <w:t>érêt, sous ce rapport, en est de la même nature</w:t>
      </w:r>
      <w:r w:rsidRPr="00DA7839">
        <w:t xml:space="preserve"> que celui des </w:t>
      </w:r>
      <w:r w:rsidRPr="00DA7839">
        <w:rPr>
          <w:i/>
        </w:rPr>
        <w:t>Remarques sur la langue française</w:t>
      </w:r>
      <w:r w:rsidR="00CE5B05" w:rsidRPr="00DA7839">
        <w:t>, de son disciple Vaugelas. Et le succès de</w:t>
      </w:r>
      <w:r w:rsidRPr="00DA7839">
        <w:t xml:space="preserve"> leurs exemples ou de leurs leçons s</w:t>
      </w:r>
      <w:r w:rsidR="00CB410B" w:rsidRPr="00DA7839">
        <w:t>’</w:t>
      </w:r>
      <w:r w:rsidRPr="00DA7839">
        <w:t>explique par le désir ou le besoin que l’on avait en leur temps de les voir paraître.</w:t>
      </w:r>
    </w:p>
    <w:p w14:paraId="7C2903EC" w14:textId="7E9F02EE" w:rsidR="00CB410B" w:rsidRPr="00DA7839" w:rsidRDefault="00170A5B" w:rsidP="00000A23">
      <w:pPr>
        <w:pStyle w:val="Corpsdetexte"/>
        <w:pPrChange w:id="339" w:author="OBVIL" w:date="2016-12-01T14:12:00Z">
          <w:pPr>
            <w:pStyle w:val="Corpsdetexte"/>
            <w:spacing w:afterLines="120" w:after="288"/>
            <w:ind w:firstLine="240"/>
            <w:jc w:val="both"/>
          </w:pPr>
        </w:pPrChange>
      </w:pPr>
      <w:r w:rsidRPr="00DA7839">
        <w:t>Est-il nécessaire de fa</w:t>
      </w:r>
      <w:r w:rsidR="00CE5B05" w:rsidRPr="00DA7839">
        <w:t>ire observer maintenant qu’en ef</w:t>
      </w:r>
      <w:r w:rsidRPr="00DA7839">
        <w:t>fet, de quelque côté que l</w:t>
      </w:r>
      <w:r w:rsidR="00CB410B" w:rsidRPr="00DA7839">
        <w:t>’</w:t>
      </w:r>
      <w:r w:rsidRPr="00DA7839">
        <w:t>on tourne les yeux, c</w:t>
      </w:r>
      <w:r w:rsidR="00CB410B" w:rsidRPr="00DA7839">
        <w:t>’</w:t>
      </w:r>
      <w:r w:rsidR="00CE5B05" w:rsidRPr="00DA7839">
        <w:t>est au mê</w:t>
      </w:r>
      <w:r w:rsidRPr="00DA7839">
        <w:t>me but, prosateurs ou poètes, que nous voyons alors tendre tous les écrivain</w:t>
      </w:r>
      <w:r w:rsidR="00CB410B" w:rsidRPr="00DA7839">
        <w:t>s ?</w:t>
      </w:r>
      <w:r w:rsidRPr="00DA7839">
        <w:t xml:space="preserve"> On se tenait pour content des poètes que l’on avait, et</w:t>
      </w:r>
      <w:r w:rsidR="00B6083B" w:rsidRPr="00DA7839">
        <w:t xml:space="preserve"> —</w:t>
      </w:r>
      <w:del w:id="340" w:author="OBVIL" w:date="2016-12-01T14:12:00Z">
        <w:r w:rsidRPr="00CB410B">
          <w:delText xml:space="preserve"> </w:delText>
        </w:r>
      </w:del>
      <w:ins w:id="341" w:author="OBVIL" w:date="2016-12-01T14:12:00Z">
        <w:r w:rsidR="00B6083B" w:rsidRPr="00B6083B">
          <w:t> </w:t>
        </w:r>
      </w:ins>
      <w:r w:rsidRPr="00DA7839">
        <w:t xml:space="preserve">si j’en crois du moins le vieil Etienne Pasquier, dans un curieux chapitre de ses </w:t>
      </w:r>
      <w:r w:rsidRPr="00DA7839">
        <w:rPr>
          <w:i/>
        </w:rPr>
        <w:t>Recherches de la France</w:t>
      </w:r>
      <w:r w:rsidR="00B6083B" w:rsidRPr="00DA7839">
        <w:t xml:space="preserve"> —</w:t>
      </w:r>
      <w:del w:id="342" w:author="OBVIL" w:date="2016-12-01T14:12:00Z">
        <w:r w:rsidRPr="00CB410B">
          <w:delText xml:space="preserve"> </w:delText>
        </w:r>
      </w:del>
      <w:ins w:id="343" w:author="OBVIL" w:date="2016-12-01T14:12:00Z">
        <w:r w:rsidR="00B6083B" w:rsidRPr="00B6083B">
          <w:t> </w:t>
        </w:r>
      </w:ins>
      <w:r w:rsidRPr="00DA7839">
        <w:t xml:space="preserve">Ronsard n’était pas le seul dont </w:t>
      </w:r>
      <w:r w:rsidR="00CE5B05" w:rsidRPr="00DA7839">
        <w:t>on</w:t>
      </w:r>
      <w:r w:rsidRPr="00DA7839">
        <w:t xml:space="preserve"> trouvât les imitations égales ou supérieures même à leurs originaux. </w:t>
      </w:r>
      <w:r w:rsidR="00B04623" w:rsidRPr="00DA7839">
        <w:t>En</w:t>
      </w:r>
      <w:r w:rsidRPr="00DA7839">
        <w:t xml:space="preserve"> revanche, Guillaume du Vair, dans son traité de </w:t>
      </w:r>
      <w:r w:rsidR="00B04623" w:rsidRPr="00DA7839">
        <w:rPr>
          <w:i/>
        </w:rPr>
        <w:t>l’Éloquence</w:t>
      </w:r>
      <w:r w:rsidRPr="00DA7839">
        <w:rPr>
          <w:i/>
        </w:rPr>
        <w:t xml:space="preserve"> française</w:t>
      </w:r>
      <w:r w:rsidRPr="00DA7839">
        <w:t>, se plaignait, presque éloquemment, qu’elle fût demeurée jusqu</w:t>
      </w:r>
      <w:r w:rsidR="00CB410B" w:rsidRPr="00DA7839">
        <w:t>’</w:t>
      </w:r>
      <w:r w:rsidRPr="00DA7839">
        <w:t xml:space="preserve">alors aussi </w:t>
      </w:r>
      <w:r w:rsidR="00CB410B" w:rsidRPr="00DA7839">
        <w:t>« </w:t>
      </w:r>
      <w:r w:rsidRPr="00DA7839">
        <w:t>basse</w:t>
      </w:r>
      <w:r w:rsidR="00CB410B" w:rsidRPr="00DA7839">
        <w:t> »</w:t>
      </w:r>
      <w:r w:rsidRPr="00DA7839">
        <w:t xml:space="preserve">. Tel était aussi l’avis des précieuses. Le désir que l’on éprouvait, c’était celui de </w:t>
      </w:r>
      <w:r w:rsidR="00CB410B" w:rsidRPr="00DA7839">
        <w:t>« </w:t>
      </w:r>
      <w:r w:rsidRPr="00DA7839">
        <w:t>communiquer</w:t>
      </w:r>
      <w:r w:rsidR="00CB410B" w:rsidRPr="00DA7839">
        <w:t> »</w:t>
      </w:r>
      <w:r w:rsidRPr="00DA7839">
        <w:t>, si je puis ainsi dir</w:t>
      </w:r>
      <w:r w:rsidR="00CB410B" w:rsidRPr="00DA7839">
        <w:t>e ;</w:t>
      </w:r>
      <w:r w:rsidRPr="00DA7839">
        <w:t xml:space="preserve"> et, à l</w:t>
      </w:r>
      <w:r w:rsidR="00CB410B" w:rsidRPr="00DA7839">
        <w:t>’</w:t>
      </w:r>
      <w:r w:rsidRPr="00DA7839">
        <w:t xml:space="preserve">expérience, ou jugeait que la langue </w:t>
      </w:r>
      <w:r w:rsidR="00B04623" w:rsidRPr="00DA7839">
        <w:t>n</w:t>
      </w:r>
      <w:r w:rsidR="00CB410B" w:rsidRPr="00DA7839">
        <w:t>’</w:t>
      </w:r>
      <w:r w:rsidRPr="00DA7839">
        <w:t>en fournissait pas les moyens.</w:t>
      </w:r>
      <w:r w:rsidR="00B04623" w:rsidRPr="00DA7839">
        <w:t xml:space="preserve"> </w:t>
      </w:r>
      <w:r w:rsidRPr="00DA7839">
        <w:t>Malherbe les a recherchés, et il en a trouvé quelques-uns, non seulement dans ses vers, mais dans ses traductions, qui sont une part considérable de son œuvre. D</w:t>
      </w:r>
      <w:r w:rsidR="00CB410B" w:rsidRPr="00DA7839">
        <w:t>’</w:t>
      </w:r>
      <w:r w:rsidRPr="00DA7839">
        <w:t>autres en ont trouvé d’autres</w:t>
      </w:r>
      <w:r w:rsidR="00CB410B" w:rsidRPr="00DA7839">
        <w:t> :</w:t>
      </w:r>
      <w:r w:rsidRPr="00DA7839">
        <w:t xml:space="preserve"> Balzac dans ses </w:t>
      </w:r>
      <w:r w:rsidRPr="00DA7839">
        <w:rPr>
          <w:i/>
        </w:rPr>
        <w:t>Lettres</w:t>
      </w:r>
      <w:r w:rsidRPr="00DA7839">
        <w:t xml:space="preserve">, Vaugelas dans ses </w:t>
      </w:r>
      <w:r w:rsidRPr="00DA7839">
        <w:rPr>
          <w:i/>
        </w:rPr>
        <w:t>Remarques</w:t>
      </w:r>
      <w:r w:rsidRPr="00DA7839">
        <w:t xml:space="preserve">, Perrot d’Ablancourt dans ses </w:t>
      </w:r>
      <w:r w:rsidR="00CB410B" w:rsidRPr="00DA7839">
        <w:t>« </w:t>
      </w:r>
      <w:r w:rsidRPr="00DA7839">
        <w:t>belles infidèles</w:t>
      </w:r>
      <w:r w:rsidR="00CB410B" w:rsidRPr="00DA7839">
        <w:t> »</w:t>
      </w:r>
      <w:r w:rsidRPr="00DA7839">
        <w:t xml:space="preserve">. Il </w:t>
      </w:r>
      <w:r w:rsidR="00B04623" w:rsidRPr="00DA7839">
        <w:t>n</w:t>
      </w:r>
      <w:r w:rsidR="00CB410B" w:rsidRPr="00DA7839">
        <w:t>’</w:t>
      </w:r>
      <w:r w:rsidRPr="00DA7839">
        <w:t>était rien encore que l’on discutât plus volontiers dans les assemblées qui se tenaient chez Conrar</w:t>
      </w:r>
      <w:r w:rsidR="00CB410B" w:rsidRPr="00DA7839">
        <w:t>t ;</w:t>
      </w:r>
      <w:r w:rsidR="00B04623" w:rsidRPr="00DA7839">
        <w:t xml:space="preserve"> e</w:t>
      </w:r>
      <w:r w:rsidRPr="00DA7839">
        <w:t xml:space="preserve">t, quand Richelieu fondera l’Académie, la principale occupation des académiciens </w:t>
      </w:r>
      <w:r w:rsidR="00CB410B" w:rsidRPr="00DA7839">
        <w:t>« </w:t>
      </w:r>
      <w:r w:rsidRPr="00DA7839">
        <w:t>sera de donner des règles certaines à notre langue, et île travailler à la rendre pure, éloquente et capable de traiter les arts et les sciences</w:t>
      </w:r>
      <w:r w:rsidR="00CB410B" w:rsidRPr="00DA7839">
        <w:t> »</w:t>
      </w:r>
      <w:r w:rsidRPr="00DA7839">
        <w:t>. Traducteurs, grammairiens, critiques ou rhéteurs, le théâtre</w:t>
      </w:r>
      <w:r w:rsidR="00B6083B" w:rsidRPr="00DA7839">
        <w:t xml:space="preserve"> —</w:t>
      </w:r>
      <w:del w:id="344" w:author="OBVIL" w:date="2016-12-01T14:12:00Z">
        <w:r w:rsidRPr="00CB410B">
          <w:delText xml:space="preserve"> </w:delText>
        </w:r>
      </w:del>
      <w:ins w:id="345" w:author="OBVIL" w:date="2016-12-01T14:12:00Z">
        <w:r w:rsidR="00B6083B" w:rsidRPr="00B6083B">
          <w:t> </w:t>
        </w:r>
      </w:ins>
      <w:r w:rsidRPr="00DA7839">
        <w:t>genre commun, s’il en fut, dont l’existence même dépend de la bonne volonté du public</w:t>
      </w:r>
      <w:r w:rsidR="00B6083B" w:rsidRPr="00DA7839">
        <w:t xml:space="preserve"> —</w:t>
      </w:r>
      <w:del w:id="346" w:author="OBVIL" w:date="2016-12-01T14:12:00Z">
        <w:r w:rsidRPr="00CB410B">
          <w:delText xml:space="preserve"> </w:delText>
        </w:r>
      </w:del>
      <w:ins w:id="347" w:author="OBVIL" w:date="2016-12-01T14:12:00Z">
        <w:r w:rsidR="00B6083B" w:rsidRPr="00B6083B">
          <w:t> </w:t>
        </w:r>
      </w:ins>
      <w:r w:rsidRPr="00DA7839">
        <w:t>achèvera ce qu</w:t>
      </w:r>
      <w:r w:rsidR="00CB410B" w:rsidRPr="00DA7839">
        <w:t>’</w:t>
      </w:r>
      <w:r w:rsidRPr="00DA7839">
        <w:t xml:space="preserve">ils ont commencé. Et le </w:t>
      </w:r>
      <w:r w:rsidRPr="00DA7839">
        <w:rPr>
          <w:i/>
        </w:rPr>
        <w:t xml:space="preserve">Discours de la </w:t>
      </w:r>
      <w:r w:rsidR="00B04623" w:rsidRPr="00DA7839">
        <w:rPr>
          <w:i/>
        </w:rPr>
        <w:t>m</w:t>
      </w:r>
      <w:r w:rsidRPr="00DA7839">
        <w:rPr>
          <w:i/>
        </w:rPr>
        <w:t>éthode</w:t>
      </w:r>
      <w:r w:rsidR="00B04623" w:rsidRPr="00DA7839">
        <w:t xml:space="preserve"> enfin, à son t</w:t>
      </w:r>
      <w:r w:rsidRPr="00DA7839">
        <w:t>our, paraîtra, non point du tout, comme on l</w:t>
      </w:r>
      <w:r w:rsidR="00CB410B" w:rsidRPr="00DA7839">
        <w:t>’</w:t>
      </w:r>
      <w:r w:rsidRPr="00DA7839">
        <w:t>a dit, pour inaugurer l</w:t>
      </w:r>
      <w:r w:rsidR="00CB410B" w:rsidRPr="00DA7839">
        <w:t>’</w:t>
      </w:r>
      <w:r w:rsidRPr="00DA7839">
        <w:t>em</w:t>
      </w:r>
      <w:r w:rsidR="00B04623" w:rsidRPr="00DA7839">
        <w:t>pire de la raison dans la littérat</w:t>
      </w:r>
      <w:r w:rsidRPr="00DA7839">
        <w:t>ure, mais seulement pour le</w:t>
      </w:r>
      <w:r w:rsidR="00B04623" w:rsidRPr="00DA7839">
        <w:t xml:space="preserve"> </w:t>
      </w:r>
      <w:r w:rsidRPr="00DA7839">
        <w:t>consacrer, ce qui n</w:t>
      </w:r>
      <w:r w:rsidR="00CB410B" w:rsidRPr="00DA7839">
        <w:t>’</w:t>
      </w:r>
      <w:r w:rsidRPr="00DA7839">
        <w:t>est pas tout à fait la même chose, ou, si l</w:t>
      </w:r>
      <w:r w:rsidR="00CB410B" w:rsidRPr="00DA7839">
        <w:t>’</w:t>
      </w:r>
      <w:r w:rsidRPr="00DA7839">
        <w:t>on vent, pour fonder en logique l</w:t>
      </w:r>
      <w:r w:rsidR="00CB410B" w:rsidRPr="00DA7839">
        <w:t>’</w:t>
      </w:r>
      <w:r w:rsidRPr="00DA7839">
        <w:t>utilité sociale de l</w:t>
      </w:r>
      <w:r w:rsidR="00CB410B" w:rsidRPr="00DA7839">
        <w:t>’</w:t>
      </w:r>
      <w:r w:rsidRPr="00DA7839">
        <w:t xml:space="preserve">éloquence </w:t>
      </w:r>
      <w:del w:id="348" w:author="OBVIL" w:date="2016-12-01T14:12:00Z">
        <w:r w:rsidRPr="00CB410B">
          <w:delText>el</w:delText>
        </w:r>
      </w:del>
      <w:ins w:id="349" w:author="OBVIL" w:date="2016-12-01T14:12:00Z">
        <w:r w:rsidR="00F64CC9">
          <w:t>et</w:t>
        </w:r>
      </w:ins>
      <w:r w:rsidRPr="00DA7839">
        <w:t xml:space="preserve"> d</w:t>
      </w:r>
      <w:r w:rsidR="00B04623" w:rsidRPr="00DA7839">
        <w:t>e la poésie. Pour résister à cet</w:t>
      </w:r>
      <w:r w:rsidRPr="00DA7839">
        <w:t xml:space="preserve">te espèce </w:t>
      </w:r>
      <w:r w:rsidR="00B04623" w:rsidRPr="00DA7839">
        <w:t>de</w:t>
      </w:r>
      <w:r w:rsidRPr="00DA7839">
        <w:t xml:space="preserve"> pression des circonstances, Malherbe n</w:t>
      </w:r>
      <w:r w:rsidR="00CB410B" w:rsidRPr="00DA7839">
        <w:t>’</w:t>
      </w:r>
      <w:r w:rsidRPr="00DA7839">
        <w:t>avait ni l</w:t>
      </w:r>
      <w:r w:rsidR="00CB410B" w:rsidRPr="00DA7839">
        <w:t>’</w:t>
      </w:r>
      <w:r w:rsidRPr="00DA7839">
        <w:t>humeur, ni surtout le génie qu</w:t>
      </w:r>
      <w:r w:rsidR="00CB410B" w:rsidRPr="00DA7839">
        <w:t>’</w:t>
      </w:r>
      <w:r w:rsidRPr="00DA7839">
        <w:t>il fallai</w:t>
      </w:r>
      <w:r w:rsidR="00CB410B" w:rsidRPr="00DA7839">
        <w:t>t ;</w:t>
      </w:r>
      <w:r w:rsidR="00B04623" w:rsidRPr="00DA7839">
        <w:t xml:space="preserve"> et</w:t>
      </w:r>
      <w:r w:rsidRPr="00DA7839">
        <w:t xml:space="preserve"> ainsi, bien loin de nous étonner qu</w:t>
      </w:r>
      <w:r w:rsidR="00CB410B" w:rsidRPr="00DA7839">
        <w:t>’</w:t>
      </w:r>
      <w:r w:rsidR="00B04623" w:rsidRPr="00DA7839">
        <w:t>étant</w:t>
      </w:r>
      <w:r w:rsidRPr="00DA7839">
        <w:t xml:space="preserve"> d</w:t>
      </w:r>
      <w:r w:rsidR="00CB410B" w:rsidRPr="00DA7839">
        <w:t>’</w:t>
      </w:r>
      <w:r w:rsidR="00B04623" w:rsidRPr="00DA7839">
        <w:t>ailleurs plu</w:t>
      </w:r>
      <w:r w:rsidRPr="00DA7839">
        <w:t>tôt médiocre, il ait exercé de son temps u</w:t>
      </w:r>
      <w:r w:rsidR="00B04623" w:rsidRPr="00DA7839">
        <w:t>ne aussi grande</w:t>
      </w:r>
      <w:r w:rsidRPr="00DA7839">
        <w:t xml:space="preserve"> </w:t>
      </w:r>
      <w:r w:rsidR="00B04623" w:rsidRPr="00DA7839">
        <w:t>influence</w:t>
      </w:r>
      <w:r w:rsidRPr="00DA7839">
        <w:t>, au contraire, c</w:t>
      </w:r>
      <w:r w:rsidR="00CB410B" w:rsidRPr="00DA7839">
        <w:t>’</w:t>
      </w:r>
      <w:r w:rsidRPr="00DA7839">
        <w:t>est sa médiocrité qui a fait de lui, non pas le seul, ni le principal, mais l’un des principaux ouvriers de la transformation à laque</w:t>
      </w:r>
      <w:r w:rsidR="00B04623" w:rsidRPr="00DA7839">
        <w:t>lle son nom est, et,</w:t>
      </w:r>
      <w:r w:rsidRPr="00DA7839">
        <w:t xml:space="preserve"> demeure attaché.</w:t>
      </w:r>
    </w:p>
    <w:p w14:paraId="4C886F64" w14:textId="77777777" w:rsidR="00CB410B" w:rsidRPr="00CB410B" w:rsidRDefault="00170A5B" w:rsidP="00B04623">
      <w:pPr>
        <w:pStyle w:val="Titre2"/>
      </w:pPr>
      <w:bookmarkStart w:id="350" w:name="bookmark11"/>
      <w:bookmarkEnd w:id="350"/>
      <w:r w:rsidRPr="00CB410B">
        <w:t>VI</w:t>
      </w:r>
    </w:p>
    <w:p w14:paraId="29263682" w14:textId="4A5B6A78" w:rsidR="00CB410B" w:rsidRPr="00DA7839" w:rsidRDefault="00B04623" w:rsidP="00000A23">
      <w:pPr>
        <w:pStyle w:val="Corpsdetexte"/>
        <w:pPrChange w:id="351" w:author="OBVIL" w:date="2016-12-01T14:12:00Z">
          <w:pPr>
            <w:pStyle w:val="Corpsdetexte"/>
            <w:spacing w:afterLines="120" w:after="288"/>
            <w:ind w:firstLine="240"/>
            <w:jc w:val="both"/>
          </w:pPr>
        </w:pPrChange>
      </w:pPr>
      <w:r w:rsidRPr="00DA7839">
        <w:t xml:space="preserve">One penserons-nous cependant </w:t>
      </w:r>
      <w:r w:rsidR="00170A5B" w:rsidRPr="00DA7839">
        <w:t>de cette transformation mêm</w:t>
      </w:r>
      <w:r w:rsidR="00CB410B" w:rsidRPr="00DA7839">
        <w:t>e ?</w:t>
      </w:r>
      <w:r w:rsidR="00170A5B" w:rsidRPr="00DA7839">
        <w:t xml:space="preserve"> et nous associerons-nous au jugement de </w:t>
      </w:r>
      <w:r w:rsidR="00B6083B" w:rsidRPr="00DA7839">
        <w:t>M.</w:t>
      </w:r>
      <w:del w:id="352" w:author="OBVIL" w:date="2016-12-01T14:12:00Z">
        <w:r w:rsidR="00170A5B" w:rsidRPr="00CB410B">
          <w:delText xml:space="preserve"> </w:delText>
        </w:r>
      </w:del>
      <w:ins w:id="353" w:author="OBVIL" w:date="2016-12-01T14:12:00Z">
        <w:r w:rsidR="00B6083B">
          <w:t> </w:t>
        </w:r>
      </w:ins>
      <w:r w:rsidR="00170A5B" w:rsidRPr="00DA7839">
        <w:t xml:space="preserve">Brunot, quand il conclut que, </w:t>
      </w:r>
      <w:r w:rsidR="00CB410B" w:rsidRPr="00DA7839">
        <w:t>« </w:t>
      </w:r>
      <w:r w:rsidR="00170A5B" w:rsidRPr="00DA7839">
        <w:t>nulle part peut-être, on n</w:t>
      </w:r>
      <w:r w:rsidR="00CB410B" w:rsidRPr="00DA7839">
        <w:t>’</w:t>
      </w:r>
      <w:r w:rsidR="00170A5B" w:rsidRPr="00DA7839">
        <w:t>e</w:t>
      </w:r>
      <w:r w:rsidRPr="00DA7839">
        <w:t>ut ainsi abandonné de gaieté de cœur</w:t>
      </w:r>
      <w:r w:rsidR="00170A5B" w:rsidRPr="00DA7839">
        <w:t xml:space="preserve"> et sans pensée de retour, une voie où des Ronsar</w:t>
      </w:r>
      <w:r w:rsidRPr="00DA7839">
        <w:t>d, des Du Bartas, et des Desport</w:t>
      </w:r>
      <w:r w:rsidR="00170A5B" w:rsidRPr="00DA7839">
        <w:t>es étaient allés déjà si loin</w:t>
      </w:r>
      <w:r w:rsidR="00CB410B" w:rsidRPr="00DA7839">
        <w:t> » ?</w:t>
      </w:r>
      <w:r w:rsidR="00170A5B" w:rsidRPr="00DA7839">
        <w:t xml:space="preserve"> </w:t>
      </w:r>
      <w:del w:id="354" w:author="OBVIL" w:date="2016-12-01T14:12:00Z">
        <w:r w:rsidR="00170A5B" w:rsidRPr="00CB410B">
          <w:delText>El</w:delText>
        </w:r>
      </w:del>
      <w:ins w:id="355" w:author="OBVIL" w:date="2016-12-01T14:12:00Z">
        <w:r w:rsidR="00F64CC9">
          <w:t>Et</w:t>
        </w:r>
      </w:ins>
      <w:r w:rsidR="00170A5B" w:rsidRPr="00DA7839">
        <w:t xml:space="preserve"> c</w:t>
      </w:r>
      <w:r w:rsidR="00CB410B" w:rsidRPr="00DA7839">
        <w:t>’</w:t>
      </w:r>
      <w:r w:rsidR="00170A5B" w:rsidRPr="00DA7839">
        <w:t>est faire, en vérité, trop d</w:t>
      </w:r>
      <w:r w:rsidR="00CB410B" w:rsidRPr="00DA7839">
        <w:t>’</w:t>
      </w:r>
      <w:r w:rsidR="00170A5B" w:rsidRPr="00DA7839">
        <w:t>honneur à Du Pa</w:t>
      </w:r>
      <w:r w:rsidRPr="00DA7839">
        <w:t>rlas, comme aussi bien à Desport</w:t>
      </w:r>
      <w:r w:rsidR="00170A5B" w:rsidRPr="00DA7839">
        <w:t>e</w:t>
      </w:r>
      <w:r w:rsidR="00CB410B" w:rsidRPr="00DA7839">
        <w:t>s !</w:t>
      </w:r>
      <w:r w:rsidR="00170A5B" w:rsidRPr="00DA7839">
        <w:t xml:space="preserve"> Mais nous avons déjà répondu. La transformation, ou la décadence du lyrisme dans les premières années du </w:t>
      </w:r>
      <w:del w:id="356" w:author="OBVIL" w:date="2016-12-01T14:12:00Z">
        <w:r w:rsidRPr="00B04623">
          <w:rPr>
            <w:sz w:val="22"/>
            <w:szCs w:val="22"/>
          </w:rPr>
          <w:delText>XVII</w:delText>
        </w:r>
        <w:r w:rsidRPr="00B04623">
          <w:rPr>
            <w:vertAlign w:val="superscript"/>
          </w:rPr>
          <w:delText>e</w:delText>
        </w:r>
        <w:r w:rsidR="00170A5B" w:rsidRPr="00B04623">
          <w:rPr>
            <w:vertAlign w:val="superscript"/>
          </w:rPr>
          <w:delText xml:space="preserve"> </w:delText>
        </w:r>
      </w:del>
      <w:ins w:id="357"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est le </w:t>
      </w:r>
      <w:r w:rsidR="00170A5B" w:rsidRPr="00DA7839">
        <w:t xml:space="preserve">prix dont nous avons payé le progrès et le triomphe de la poésie dramatique </w:t>
      </w:r>
      <w:del w:id="358" w:author="OBVIL" w:date="2016-12-01T14:12:00Z">
        <w:r w:rsidR="00170A5B" w:rsidRPr="00CB410B">
          <w:delText>el</w:delText>
        </w:r>
      </w:del>
      <w:ins w:id="359" w:author="OBVIL" w:date="2016-12-01T14:12:00Z">
        <w:r w:rsidR="00F64CC9">
          <w:t>et</w:t>
        </w:r>
      </w:ins>
      <w:r w:rsidR="00170A5B" w:rsidRPr="00DA7839">
        <w:t xml:space="preserve"> de l’art oratoire. </w:t>
      </w:r>
      <w:r w:rsidR="00170A5B" w:rsidRPr="00DA7839">
        <w:rPr>
          <w:i/>
        </w:rPr>
        <w:t>Non otmm ferl onniio lellns</w:t>
      </w:r>
      <w:r w:rsidR="00170A5B" w:rsidRPr="00B6083B">
        <w:rPr>
          <w:rPrChange w:id="360" w:author="OBVIL" w:date="2016-12-01T14:12:00Z">
            <w:rPr>
              <w:rFonts w:ascii="Times New Roman" w:hAnsi="Times New Roman"/>
              <w:i/>
            </w:rPr>
          </w:rPrChange>
        </w:rPr>
        <w:t>.</w:t>
      </w:r>
      <w:r w:rsidR="00170A5B" w:rsidRPr="00DA7839">
        <w:t xml:space="preserve"> De même que dans la nature, deux espèces parentes ne sauraient croître et prospérer ensemble dans le même canton, mais tout ce que l’une d’elles réussit à gagner dans le combat pour la vie, il faut que l’autre le perd</w:t>
      </w:r>
      <w:r w:rsidR="00CB410B" w:rsidRPr="00DA7839">
        <w:t>e ;</w:t>
      </w:r>
      <w:r w:rsidR="00170A5B" w:rsidRPr="00DA7839">
        <w:t xml:space="preserve"> ainsi, dans un temps donné de l</w:t>
      </w:r>
      <w:r w:rsidR="00CB410B" w:rsidRPr="00DA7839">
        <w:t>’</w:t>
      </w:r>
      <w:r w:rsidR="00170A5B" w:rsidRPr="00DA7839">
        <w:t>histoire d’une littérature, on n’a jamais vu qu’il y eût de place pour tous les genres à la fois, mais si quelqu</w:t>
      </w:r>
      <w:r w:rsidR="00CB410B" w:rsidRPr="00DA7839">
        <w:t>’</w:t>
      </w:r>
      <w:r w:rsidR="00170A5B" w:rsidRPr="00DA7839">
        <w:t>un d</w:t>
      </w:r>
      <w:r w:rsidR="00CB410B" w:rsidRPr="00DA7839">
        <w:t>’</w:t>
      </w:r>
      <w:r w:rsidR="00170A5B" w:rsidRPr="00DA7839">
        <w:t xml:space="preserve">entre eux y atteint sa perfection, c’est toujours aux dépens de quelque autre. Ne nous inquiétons donc pas que les étrangers </w:t>
      </w:r>
      <w:r w:rsidR="00CB410B" w:rsidRPr="00DA7839">
        <w:t>« </w:t>
      </w:r>
      <w:r w:rsidR="00170A5B" w:rsidRPr="00DA7839">
        <w:t>se soient étonnés du choix que nous avons fait de Malherbe pour maître</w:t>
      </w:r>
      <w:r w:rsidR="00CB410B" w:rsidRPr="00DA7839">
        <w:t> » ;</w:t>
      </w:r>
      <w:r w:rsidR="00170A5B" w:rsidRPr="00DA7839">
        <w:t xml:space="preserve"> si d</w:t>
      </w:r>
      <w:r w:rsidR="00CB410B" w:rsidRPr="00DA7839">
        <w:t>’</w:t>
      </w:r>
      <w:r w:rsidR="00170A5B" w:rsidRPr="00DA7839">
        <w:t xml:space="preserve">abord, comme </w:t>
      </w:r>
      <w:r w:rsidRPr="00DA7839">
        <w:t>on</w:t>
      </w:r>
      <w:r w:rsidR="00170A5B" w:rsidRPr="00DA7839">
        <w:t xml:space="preserve"> l</w:t>
      </w:r>
      <w:r w:rsidR="00CB410B" w:rsidRPr="00DA7839">
        <w:t>’</w:t>
      </w:r>
      <w:r w:rsidR="00170A5B" w:rsidRPr="00DA7839">
        <w:t>a vu, Malherbe n’est devenu le maître dos beaux esprits de son temps qu’après avoir commencé par en être le discipl</w:t>
      </w:r>
      <w:r w:rsidR="00CB410B" w:rsidRPr="00DA7839">
        <w:t>e ;</w:t>
      </w:r>
      <w:r w:rsidR="00170A5B" w:rsidRPr="00DA7839">
        <w:t xml:space="preserve"> si ce qu’il a fait, nous pouvons l</w:t>
      </w:r>
      <w:r w:rsidR="00CB410B" w:rsidRPr="00DA7839">
        <w:t>’</w:t>
      </w:r>
      <w:r w:rsidR="00170A5B" w:rsidRPr="00DA7839">
        <w:t>affirmer, un autre, à son défaut, l</w:t>
      </w:r>
      <w:r w:rsidR="00CB410B" w:rsidRPr="00DA7839">
        <w:t>’</w:t>
      </w:r>
      <w:r w:rsidR="00170A5B" w:rsidRPr="00DA7839">
        <w:t>eût certainement fai</w:t>
      </w:r>
      <w:r w:rsidR="00CB410B" w:rsidRPr="00DA7839">
        <w:t>t ;</w:t>
      </w:r>
      <w:r w:rsidR="00170A5B" w:rsidRPr="00DA7839">
        <w:t xml:space="preserve"> et si enfin, comme nous avons tâché de le montrer, en tuant le lyrisme, il a créé l</w:t>
      </w:r>
      <w:r w:rsidR="00CB410B" w:rsidRPr="00DA7839">
        <w:t>’</w:t>
      </w:r>
      <w:r w:rsidR="00170A5B" w:rsidRPr="00DA7839">
        <w:t xml:space="preserve">éloquence. On s’étonnerait avec autant de raison que les Anglais du </w:t>
      </w:r>
      <w:del w:id="361" w:author="OBVIL" w:date="2016-12-01T14:12:00Z">
        <w:r w:rsidRPr="00B04623">
          <w:rPr>
            <w:sz w:val="22"/>
            <w:szCs w:val="22"/>
          </w:rPr>
          <w:delText>XVII</w:delText>
        </w:r>
        <w:r w:rsidRPr="00B04623">
          <w:rPr>
            <w:vertAlign w:val="superscript"/>
          </w:rPr>
          <w:delText>e</w:delText>
        </w:r>
        <w:r w:rsidRPr="00CB410B">
          <w:delText xml:space="preserve"> </w:delText>
        </w:r>
      </w:del>
      <w:ins w:id="362"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170A5B" w:rsidRPr="00DA7839">
        <w:t xml:space="preserve">, au lien de suivre la voie où les Shakspeare et les Marlowe étaient allés déjà si loin, se soient engagés dans celle que leur ouvrait Milton </w:t>
      </w:r>
      <w:r w:rsidRPr="00DA7839">
        <w:t>ou</w:t>
      </w:r>
      <w:r w:rsidR="00170A5B" w:rsidRPr="00DA7839">
        <w:t xml:space="preserve"> le chaudronnier Bunyan. Mais la vraie question, la seule, est de savoir quelles ont été les conséquences de la transformatio</w:t>
      </w:r>
      <w:r w:rsidR="00CB410B" w:rsidRPr="00DA7839">
        <w:t>n ;</w:t>
      </w:r>
      <w:r w:rsidR="00B6083B" w:rsidRPr="00DA7839">
        <w:t xml:space="preserve"> — </w:t>
      </w:r>
      <w:r w:rsidR="00170A5B" w:rsidRPr="00DA7839">
        <w:t>et c</w:t>
      </w:r>
      <w:r w:rsidR="00CB410B" w:rsidRPr="00DA7839">
        <w:t>’</w:t>
      </w:r>
      <w:r w:rsidR="00170A5B" w:rsidRPr="00DA7839">
        <w:t>est en général ce que l</w:t>
      </w:r>
      <w:r w:rsidR="00CB410B" w:rsidRPr="00DA7839">
        <w:t>’</w:t>
      </w:r>
      <w:r w:rsidR="00170A5B" w:rsidRPr="00DA7839">
        <w:t>on omet ou ce que l</w:t>
      </w:r>
      <w:r w:rsidR="00CB410B" w:rsidRPr="00DA7839">
        <w:t>’</w:t>
      </w:r>
      <w:r w:rsidR="00170A5B" w:rsidRPr="00DA7839">
        <w:t>on oublie de considérer.</w:t>
      </w:r>
    </w:p>
    <w:p w14:paraId="3A05D146" w14:textId="435F07CE" w:rsidR="00CB410B" w:rsidRPr="00DA7839" w:rsidRDefault="00170A5B" w:rsidP="00000A23">
      <w:pPr>
        <w:pStyle w:val="Corpsdetexte"/>
        <w:pPrChange w:id="363" w:author="OBVIL" w:date="2016-12-01T14:12:00Z">
          <w:pPr>
            <w:pStyle w:val="Corpsdetexte"/>
            <w:spacing w:afterLines="120" w:after="288"/>
            <w:ind w:firstLine="240"/>
            <w:jc w:val="both"/>
          </w:pPr>
        </w:pPrChange>
      </w:pPr>
      <w:r w:rsidRPr="00DA7839">
        <w:t>L’oserons-nous donc condamner, s</w:t>
      </w:r>
      <w:r w:rsidR="00CB410B" w:rsidRPr="00DA7839">
        <w:t>’</w:t>
      </w:r>
      <w:r w:rsidRPr="00DA7839">
        <w:t>il est vrai qu’elle ait émancipé l’esprit français d’une longue servitude, et qu’en le retirant, pour ainsi parler, de l’école de l’Espagne ou de l’Italie, elle l’ait rendu à lui-mêm</w:t>
      </w:r>
      <w:r w:rsidR="00CB410B" w:rsidRPr="00DA7839">
        <w:t>e ?</w:t>
      </w:r>
      <w:r w:rsidRPr="00DA7839">
        <w:t xml:space="preserve"> Je ne l’ai pas dit plus haut, en parlant des raisons de l’insuccès de la Pléiade, mais c</w:t>
      </w:r>
      <w:r w:rsidR="00CB410B" w:rsidRPr="00DA7839">
        <w:t>’</w:t>
      </w:r>
      <w:r w:rsidRPr="00DA7839">
        <w:t>est le moment maintenant de le dire. Tout imprégnés enco</w:t>
      </w:r>
      <w:r w:rsidR="00B04623" w:rsidRPr="00DA7839">
        <w:t>re d’italianisme, les Ronsard et</w:t>
      </w:r>
      <w:r w:rsidRPr="00DA7839">
        <w:t xml:space="preserve"> les Du Bellay, mais Desportes surtout, ont failli exercer sur la direction générale de l’esprit français la même néfaste </w:t>
      </w:r>
      <w:r w:rsidR="00B04623" w:rsidRPr="00DA7839">
        <w:t>influence</w:t>
      </w:r>
      <w:r w:rsidRPr="00DA7839">
        <w:t xml:space="preserve"> que l</w:t>
      </w:r>
      <w:r w:rsidR="00CB410B" w:rsidRPr="00DA7839">
        <w:t>’</w:t>
      </w:r>
      <w:r w:rsidRPr="00DA7839">
        <w:t>admiration superstitieuse des Carrache et du Guide sur les destinées de notre peinture classique. Utile, ou nécessaire même, à sa date</w:t>
      </w:r>
      <w:r w:rsidR="00B6083B" w:rsidRPr="00DA7839">
        <w:t xml:space="preserve"> —</w:t>
      </w:r>
      <w:del w:id="364" w:author="OBVIL" w:date="2016-12-01T14:12:00Z">
        <w:r w:rsidRPr="00CB410B">
          <w:delText xml:space="preserve"> </w:delText>
        </w:r>
      </w:del>
      <w:ins w:id="365" w:author="OBVIL" w:date="2016-12-01T14:12:00Z">
        <w:r w:rsidR="00B6083B" w:rsidRPr="00B6083B">
          <w:t> </w:t>
        </w:r>
      </w:ins>
      <w:r w:rsidRPr="00DA7839">
        <w:t>car je ne voudrais certes ni la nier, ni la diminuer, et au lieu de parler de Malherbe, si je parlais de Ronsard, on le verrait bien</w:t>
      </w:r>
      <w:r w:rsidR="00CB410B" w:rsidRPr="00DA7839">
        <w:t>,</w:t>
      </w:r>
      <w:r w:rsidR="00B6083B" w:rsidRPr="00DA7839">
        <w:t xml:space="preserve"> — </w:t>
      </w:r>
      <w:r w:rsidR="00B04623" w:rsidRPr="00DA7839">
        <w:t>il était temps, entre 1610 et</w:t>
      </w:r>
      <w:r w:rsidRPr="00DA7839">
        <w:t xml:space="preserve"> </w:t>
      </w:r>
      <w:r w:rsidR="00B04623" w:rsidRPr="00DA7839">
        <w:t>1630</w:t>
      </w:r>
      <w:r w:rsidRPr="00DA7839">
        <w:t>, que l</w:t>
      </w:r>
      <w:r w:rsidR="00CB410B" w:rsidRPr="00DA7839">
        <w:t>’</w:t>
      </w:r>
      <w:r w:rsidR="00B04623" w:rsidRPr="00DA7839">
        <w:t>inf</w:t>
      </w:r>
      <w:r w:rsidRPr="00DA7839">
        <w:t xml:space="preserve">luence de l’Italie cessât </w:t>
      </w:r>
      <w:r w:rsidR="00B04623" w:rsidRPr="00DA7839">
        <w:t>enfin</w:t>
      </w:r>
      <w:r w:rsidRPr="00DA7839">
        <w:t xml:space="preserve"> de nous opprimer. Nous n</w:t>
      </w:r>
      <w:r w:rsidR="00CB410B" w:rsidRPr="00DA7839">
        <w:t>’</w:t>
      </w:r>
      <w:r w:rsidRPr="00DA7839">
        <w:t>avions plus que faire d</w:t>
      </w:r>
      <w:r w:rsidR="00CB410B" w:rsidRPr="00DA7839">
        <w:t>’</w:t>
      </w:r>
      <w:r w:rsidRPr="00DA7839">
        <w:t>imiter Bembo, ni Pétrarque même, dont nos poètes avaient trop abusé, mais encore bien moins ces Tansille ou ces cavalier Marin, dont les élucubrati</w:t>
      </w:r>
      <w:r w:rsidR="00B04623" w:rsidRPr="00DA7839">
        <w:t>ons ne manquaient de rien tant qu</w:t>
      </w:r>
      <w:r w:rsidRPr="00DA7839">
        <w:t>e de sincérité. En essayant de détourner d</w:t>
      </w:r>
      <w:r w:rsidR="00CB410B" w:rsidRPr="00DA7839">
        <w:t>’</w:t>
      </w:r>
      <w:r w:rsidRPr="00DA7839">
        <w:t>eux</w:t>
      </w:r>
      <w:r w:rsidR="00B6083B" w:rsidRPr="00DA7839">
        <w:t xml:space="preserve"> —</w:t>
      </w:r>
      <w:del w:id="366" w:author="OBVIL" w:date="2016-12-01T14:12:00Z">
        <w:r w:rsidRPr="00CB410B">
          <w:delText xml:space="preserve"> </w:delText>
        </w:r>
      </w:del>
      <w:ins w:id="367" w:author="OBVIL" w:date="2016-12-01T14:12:00Z">
        <w:r w:rsidR="00B6083B" w:rsidRPr="00B6083B">
          <w:t> </w:t>
        </w:r>
      </w:ins>
      <w:r w:rsidRPr="00DA7839">
        <w:t>car Boileau seul y devait tout à fait réussir</w:t>
      </w:r>
      <w:r w:rsidR="00B6083B" w:rsidRPr="00DA7839">
        <w:t xml:space="preserve"> —</w:t>
      </w:r>
      <w:del w:id="368" w:author="OBVIL" w:date="2016-12-01T14:12:00Z">
        <w:r w:rsidRPr="00CB410B">
          <w:delText xml:space="preserve"> </w:delText>
        </w:r>
      </w:del>
      <w:ins w:id="369" w:author="OBVIL" w:date="2016-12-01T14:12:00Z">
        <w:r w:rsidR="00B6083B" w:rsidRPr="00B6083B">
          <w:t> </w:t>
        </w:r>
      </w:ins>
      <w:r w:rsidRPr="00DA7839">
        <w:t>l’admiration et l</w:t>
      </w:r>
      <w:r w:rsidR="00CB410B" w:rsidRPr="00DA7839">
        <w:t>’</w:t>
      </w:r>
      <w:r w:rsidRPr="00DA7839">
        <w:t>imitation des poètes ses contemporains, Malherbe a donc remis l</w:t>
      </w:r>
      <w:r w:rsidR="00CB410B" w:rsidRPr="00DA7839">
        <w:t>’</w:t>
      </w:r>
      <w:r w:rsidRPr="00DA7839">
        <w:t>esprit frança</w:t>
      </w:r>
      <w:r w:rsidR="00B04623" w:rsidRPr="00DA7839">
        <w:t>is dans ses voies. L’un de</w:t>
      </w:r>
      <w:r w:rsidRPr="00DA7839">
        <w:t xml:space="preserve">s premiers, il l’a invité à oser être </w:t>
      </w:r>
      <w:r w:rsidR="00B04623" w:rsidRPr="00DA7839">
        <w:t>enfin</w:t>
      </w:r>
      <w:r w:rsidRPr="00DA7839">
        <w:t xml:space="preserve"> lui-même. Cela ne vaut-il pas bien quelque reconnaissanc</w:t>
      </w:r>
      <w:r w:rsidR="00CB410B" w:rsidRPr="00DA7839">
        <w:t>e ?</w:t>
      </w:r>
      <w:r w:rsidRPr="00DA7839">
        <w:t xml:space="preserve"> Mais cela surtout ne l</w:t>
      </w:r>
      <w:r w:rsidR="00CB410B" w:rsidRPr="00DA7839">
        <w:t>’</w:t>
      </w:r>
      <w:r w:rsidRPr="00DA7839">
        <w:t>excuse-t-il pas d</w:t>
      </w:r>
      <w:r w:rsidR="00CB410B" w:rsidRPr="00DA7839">
        <w:t>’</w:t>
      </w:r>
      <w:r w:rsidRPr="00DA7839">
        <w:t>avoir si fort maltraité Desporte</w:t>
      </w:r>
      <w:r w:rsidR="00CB410B" w:rsidRPr="00DA7839">
        <w:t>s ?</w:t>
      </w:r>
      <w:r w:rsidR="00B04623" w:rsidRPr="00DA7839">
        <w:t xml:space="preserve"> L’heure étant venue pour nous de</w:t>
      </w:r>
      <w:r w:rsidRPr="00DA7839">
        <w:t xml:space="preserve"> nous reprendre, on ne pe</w:t>
      </w:r>
      <w:r w:rsidR="00B04623" w:rsidRPr="00DA7839">
        <w:t>ut vraiment, ni sérieusement, en</w:t>
      </w:r>
      <w:r w:rsidRPr="00DA7839">
        <w:t xml:space="preserve"> vouloir à Malherbe de l’avoir sonnée.</w:t>
      </w:r>
    </w:p>
    <w:p w14:paraId="0C3A3F2D" w14:textId="2FBB2F4C" w:rsidR="00CB410B" w:rsidRPr="00DA7839" w:rsidRDefault="00170A5B" w:rsidP="00000A23">
      <w:pPr>
        <w:pStyle w:val="Corpsdetexte"/>
        <w:pPrChange w:id="370" w:author="OBVIL" w:date="2016-12-01T14:12:00Z">
          <w:pPr>
            <w:pStyle w:val="Corpsdetexte"/>
            <w:spacing w:afterLines="120" w:after="288"/>
            <w:ind w:firstLine="240"/>
            <w:jc w:val="both"/>
          </w:pPr>
        </w:pPrChange>
      </w:pPr>
      <w:r w:rsidRPr="00DA7839">
        <w:t>Te</w:t>
      </w:r>
      <w:r w:rsidR="00FE75FD" w:rsidRPr="00DA7839">
        <w:t>lle ét</w:t>
      </w:r>
      <w:r w:rsidR="00B04623" w:rsidRPr="00DA7839">
        <w:t>ait bien la nature, en effet</w:t>
      </w:r>
      <w:r w:rsidRPr="00DA7839">
        <w:t>, et telle surtout la portée de la transformation. Car, l</w:t>
      </w:r>
      <w:r w:rsidR="00CB410B" w:rsidRPr="00DA7839">
        <w:t>’</w:t>
      </w:r>
      <w:r w:rsidRPr="00DA7839">
        <w:t>une après l’autre, repasse/, les leçons de Malherbe. Toutes ou presque toutes, si elles ont en finalement pour objet de substituer dans notre littérature les qualités qui font les genres communs aux qualités qui l</w:t>
      </w:r>
      <w:r w:rsidR="00CB410B" w:rsidRPr="00DA7839">
        <w:t>’</w:t>
      </w:r>
      <w:r w:rsidRPr="00DA7839">
        <w:t xml:space="preserve">ont les genres individuels, elles ont donc eu pour objet aussi </w:t>
      </w:r>
      <w:r w:rsidR="00FE75FD" w:rsidRPr="00DA7839">
        <w:t>d’enseigner à notre littérature</w:t>
      </w:r>
      <w:r w:rsidRPr="00DA7839">
        <w:t xml:space="preserve"> les moyens de conquérir cette universalité, dont peut-être avons-nous jadis porté trop haut l’orgueil, mais qu’il ne faudrait pas cependant affecter de mépriser. Nul ne fait plus d</w:t>
      </w:r>
      <w:r w:rsidR="00CB410B" w:rsidRPr="00DA7839">
        <w:t>’</w:t>
      </w:r>
      <w:r w:rsidRPr="00DA7839">
        <w:t>estime que nous de Dante et de Pétrarq</w:t>
      </w:r>
      <w:r w:rsidR="00FE75FD" w:rsidRPr="00DA7839">
        <w:t>ue, de Byron et de Shelley, de G</w:t>
      </w:r>
      <w:r w:rsidRPr="00DA7839">
        <w:t>oethe et de Henri Heine, mais ce n’est pas une raison de dédaigner Voltaire et Rousseau, Fénelon et Bossuet, Pascal et Descartes.</w:t>
      </w:r>
      <w:r w:rsidR="00FE75FD" w:rsidRPr="00DA7839">
        <w:t xml:space="preserve"> J</w:t>
      </w:r>
      <w:r w:rsidRPr="00DA7839">
        <w:t xml:space="preserve">e ne nomme, on le voit, que de nos prosateurs. En un certain sens, ils doivent tous quelque chose à Malherbe, s’ils doivent tous quelque chose à la transformation que nous avons essayé de décrire. Logique et clarté, précision, beauté de l’ordonnance et netteté du style, toutes ces qualités étaient presque étrangères à nos écrivains du </w:t>
      </w:r>
      <w:del w:id="371" w:author="OBVIL" w:date="2016-12-01T14:12:00Z">
        <w:r w:rsidR="00FE75FD" w:rsidRPr="00B04623">
          <w:rPr>
            <w:sz w:val="22"/>
            <w:szCs w:val="22"/>
          </w:rPr>
          <w:delText>XVI</w:delText>
        </w:r>
        <w:r w:rsidR="00FE75FD" w:rsidRPr="00B04623">
          <w:rPr>
            <w:vertAlign w:val="superscript"/>
          </w:rPr>
          <w:delText>e</w:delText>
        </w:r>
        <w:r w:rsidR="00FE75FD" w:rsidRPr="00CB410B">
          <w:delText xml:space="preserve"> </w:delText>
        </w:r>
      </w:del>
      <w:ins w:id="372"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Pr="00DA7839">
        <w:t xml:space="preserve">, et il vrai, malheureusement, que nous en faisons aujourd’hui bon marché. Nous donnerions une </w:t>
      </w:r>
      <w:r w:rsidRPr="00DA7839">
        <w:rPr>
          <w:i/>
        </w:rPr>
        <w:t>Provinciale</w:t>
      </w:r>
      <w:r w:rsidRPr="00DA7839">
        <w:t xml:space="preserve"> pour une métaphore nouvell</w:t>
      </w:r>
      <w:r w:rsidR="00CB410B" w:rsidRPr="00DA7839">
        <w:t>e !</w:t>
      </w:r>
      <w:r w:rsidRPr="00DA7839">
        <w:t xml:space="preserve"> Mais encore faut-il bien savoir que nos subtilités se développent à l’ombre, pour ainsi parler, de notre ancienne littérature, si c</w:t>
      </w:r>
      <w:r w:rsidR="00CB410B" w:rsidRPr="00DA7839">
        <w:t>’</w:t>
      </w:r>
      <w:r w:rsidRPr="00DA7839">
        <w:t>est elle autrefois qui a fait la fortune de l’esprit français. Les étrangers ne l</w:t>
      </w:r>
      <w:r w:rsidR="00CB410B" w:rsidRPr="00DA7839">
        <w:t>’</w:t>
      </w:r>
      <w:r w:rsidRPr="00DA7839">
        <w:t>ignorent pas, et qu’aucune autre ne saurait se vanter d’avoir exercé pendant cent cinquante ans une pareille action dans le monde. La gloire, ou le bonheur, ou la chance de Malherbe est d’être aux origines de cette influence, et son habileté, ou son adresse, ou son talent d</w:t>
      </w:r>
      <w:r w:rsidR="00CB410B" w:rsidRPr="00DA7839">
        <w:t>’</w:t>
      </w:r>
      <w:r w:rsidRPr="00DA7839">
        <w:t>avoir compris qu’il n’avait, pour ainsi gagner l</w:t>
      </w:r>
      <w:r w:rsidR="00CB410B" w:rsidRPr="00DA7839">
        <w:t>’</w:t>
      </w:r>
      <w:r w:rsidRPr="00DA7839">
        <w:t>immortalité, qu’à se laisser faire aux circonstances.</w:t>
      </w:r>
    </w:p>
    <w:p w14:paraId="31966589" w14:textId="77777777" w:rsidR="00CB410B" w:rsidRPr="00CB410B" w:rsidRDefault="00170A5B" w:rsidP="00FE75FD">
      <w:pPr>
        <w:pStyle w:val="Titre2"/>
      </w:pPr>
      <w:bookmarkStart w:id="373" w:name="bookmark12"/>
      <w:bookmarkEnd w:id="373"/>
      <w:r w:rsidRPr="00CB410B">
        <w:t>VII</w:t>
      </w:r>
    </w:p>
    <w:p w14:paraId="71C1F77B" w14:textId="77777777" w:rsidR="00CB410B" w:rsidRPr="00DA7839" w:rsidRDefault="00170A5B" w:rsidP="00000A23">
      <w:pPr>
        <w:pStyle w:val="Corpsdetexte"/>
        <w:pPrChange w:id="374" w:author="OBVIL" w:date="2016-12-01T14:12:00Z">
          <w:pPr>
            <w:pStyle w:val="Corpsdetexte"/>
            <w:spacing w:afterLines="120" w:after="288"/>
            <w:ind w:firstLine="240"/>
            <w:jc w:val="both"/>
          </w:pPr>
        </w:pPrChange>
      </w:pPr>
      <w:r w:rsidRPr="00DA7839">
        <w:t>Car, pour achever la démonstration, veut-on savoir ce qu</w:t>
      </w:r>
      <w:r w:rsidR="00CB410B" w:rsidRPr="00DA7839">
        <w:t>’</w:t>
      </w:r>
      <w:r w:rsidRPr="00DA7839">
        <w:t>il serait advenu de lui, s’il avait, comme il le pouvait, continué d’imiter Desportes au lieu de le combattr</w:t>
      </w:r>
      <w:r w:rsidR="00CB410B" w:rsidRPr="00DA7839">
        <w:t>e ?</w:t>
      </w:r>
      <w:r w:rsidRPr="00DA7839">
        <w:t xml:space="preserve"> L</w:t>
      </w:r>
      <w:r w:rsidR="00CB410B" w:rsidRPr="00DA7839">
        <w:t>’</w:t>
      </w:r>
      <w:r w:rsidRPr="00DA7839">
        <w:t>histoire de Régnier, mais surtout celle de Théophile et de Saint-Amant nous l’apprennen</w:t>
      </w:r>
      <w:r w:rsidR="00CB410B" w:rsidRPr="00DA7839">
        <w:t>t ;</w:t>
      </w:r>
      <w:r w:rsidRPr="00DA7839">
        <w:t xml:space="preserve"> et, pour le dire en passant, c</w:t>
      </w:r>
      <w:r w:rsidR="00CB410B" w:rsidRPr="00DA7839">
        <w:t>’</w:t>
      </w:r>
      <w:r w:rsidRPr="00DA7839">
        <w:t>est ce que n</w:t>
      </w:r>
      <w:r w:rsidR="00CB410B" w:rsidRPr="00DA7839">
        <w:t>’</w:t>
      </w:r>
      <w:r w:rsidRPr="00DA7839">
        <w:t>ont pas vu ceux qui, de notre temps, ont prétendu les venger des critiques de Boileau. Ils avaient bien, l</w:t>
      </w:r>
      <w:r w:rsidR="00CB410B" w:rsidRPr="00DA7839">
        <w:t>’</w:t>
      </w:r>
      <w:r w:rsidRPr="00DA7839">
        <w:t xml:space="preserve">un et l’autre, autant de talent, chacun en </w:t>
      </w:r>
      <w:r w:rsidR="00FE75FD" w:rsidRPr="00DA7839">
        <w:t>son genre, que Malherbe dans le</w:t>
      </w:r>
      <w:r w:rsidRPr="00DA7839">
        <w:t xml:space="preserve"> sie</w:t>
      </w:r>
      <w:r w:rsidR="00CB410B" w:rsidRPr="00DA7839">
        <w:t>n ;</w:t>
      </w:r>
      <w:r w:rsidR="00FE75FD" w:rsidRPr="00DA7839">
        <w:t xml:space="preserve"> et, dans leurs œuvres</w:t>
      </w:r>
      <w:r w:rsidRPr="00DA7839">
        <w:t xml:space="preserve"> à tous deux, les vers heureux, les vers gracieux, les vers pittoresques abondent. Qui ne connaît </w:t>
      </w:r>
      <w:r w:rsidRPr="00DA7839">
        <w:rPr>
          <w:i/>
        </w:rPr>
        <w:t>la Solitud</w:t>
      </w:r>
      <w:r w:rsidR="00CB410B" w:rsidRPr="00DA7839">
        <w:rPr>
          <w:i/>
        </w:rPr>
        <w:t>e </w:t>
      </w:r>
      <w:r w:rsidR="00CB410B" w:rsidRPr="00DA7839">
        <w:t>?</w:t>
      </w:r>
    </w:p>
    <w:p w14:paraId="39402B29" w14:textId="3B1238B2" w:rsidR="00254340" w:rsidRDefault="00170A5B" w:rsidP="00FE75FD">
      <w:pPr>
        <w:pStyle w:val="quotel"/>
      </w:pPr>
      <w:r w:rsidRPr="00CB410B">
        <w:t xml:space="preserve">Dans </w:t>
      </w:r>
      <w:r w:rsidRPr="00FE75FD">
        <w:rPr>
          <w:iCs/>
        </w:rPr>
        <w:t xml:space="preserve">ce </w:t>
      </w:r>
      <w:r w:rsidRPr="00CB410B">
        <w:t>val solitaire et sombre</w:t>
      </w:r>
      <w:del w:id="375" w:author="OBVIL" w:date="2016-12-01T14:12:00Z">
        <w:r w:rsidRPr="00CB410B">
          <w:delText xml:space="preserve"> </w:delText>
        </w:r>
      </w:del>
    </w:p>
    <w:p w14:paraId="6DC498F0" w14:textId="77777777" w:rsidR="00CB410B" w:rsidRPr="00CB410B" w:rsidRDefault="00170A5B" w:rsidP="00FE75FD">
      <w:pPr>
        <w:pStyle w:val="quotel"/>
      </w:pPr>
      <w:r w:rsidRPr="00CB410B">
        <w:t>Le cerf qui brame au bruit de l’eau,</w:t>
      </w:r>
    </w:p>
    <w:p w14:paraId="2A2C0F3F" w14:textId="77777777" w:rsidR="00CB410B" w:rsidRPr="00CB410B" w:rsidRDefault="00170A5B" w:rsidP="00FE75FD">
      <w:pPr>
        <w:pStyle w:val="quotel"/>
      </w:pPr>
      <w:r w:rsidRPr="00CB410B">
        <w:t>Penchant Ses yeux dans un ruisseau.</w:t>
      </w:r>
    </w:p>
    <w:p w14:paraId="7751B8A1" w14:textId="77777777" w:rsidR="00CB410B" w:rsidRDefault="00170A5B" w:rsidP="00FE75FD">
      <w:pPr>
        <w:pStyle w:val="quotel"/>
      </w:pPr>
      <w:r w:rsidRPr="00CB410B">
        <w:t>S</w:t>
      </w:r>
      <w:r w:rsidR="00CB410B" w:rsidRPr="00CB410B">
        <w:t>’</w:t>
      </w:r>
      <w:r w:rsidRPr="00CB410B">
        <w:t>amuse à regarder son ombre.</w:t>
      </w:r>
    </w:p>
    <w:p w14:paraId="1524E30A" w14:textId="77777777" w:rsidR="00FE75FD" w:rsidRPr="00CB410B" w:rsidRDefault="00FE75FD" w:rsidP="00FE75FD">
      <w:pPr>
        <w:pStyle w:val="quotel"/>
      </w:pPr>
    </w:p>
    <w:p w14:paraId="4326B57F" w14:textId="4515E672" w:rsidR="00254340" w:rsidRDefault="00170A5B" w:rsidP="00FE75FD">
      <w:pPr>
        <w:pStyle w:val="quotel"/>
      </w:pPr>
      <w:r w:rsidRPr="00CB410B">
        <w:t>De celle source une Naïade</w:t>
      </w:r>
      <w:del w:id="376" w:author="OBVIL" w:date="2016-12-01T14:12:00Z">
        <w:r w:rsidRPr="00CB410B">
          <w:delText xml:space="preserve"> </w:delText>
        </w:r>
      </w:del>
    </w:p>
    <w:p w14:paraId="3F0DB230" w14:textId="77777777" w:rsidR="00FE75FD" w:rsidRDefault="00FE75FD" w:rsidP="00FE75FD">
      <w:pPr>
        <w:pStyle w:val="quotel"/>
      </w:pPr>
      <w:r>
        <w:t>Tous les soirs ouvre le portal</w:t>
      </w:r>
    </w:p>
    <w:p w14:paraId="0B79A83E" w14:textId="77777777" w:rsidR="00FE75FD" w:rsidRDefault="00170A5B" w:rsidP="00FE75FD">
      <w:pPr>
        <w:pStyle w:val="quotel"/>
      </w:pPr>
      <w:r w:rsidRPr="00CB410B">
        <w:t xml:space="preserve"> De sa demeure de cristal</w:t>
      </w:r>
    </w:p>
    <w:p w14:paraId="55380CF7" w14:textId="74367ED3" w:rsidR="00CB410B" w:rsidRPr="00CB410B" w:rsidRDefault="00FE75FD" w:rsidP="00FE75FD">
      <w:pPr>
        <w:pStyle w:val="quotel"/>
      </w:pPr>
      <w:r>
        <w:t xml:space="preserve"> Et nous chant</w:t>
      </w:r>
      <w:r w:rsidR="00170A5B" w:rsidRPr="00CB410B">
        <w:t>e une sérénade</w:t>
      </w:r>
      <w:del w:id="377" w:author="OBVIL" w:date="2016-12-01T14:12:00Z">
        <w:r w:rsidR="00170A5B" w:rsidRPr="00CB410B">
          <w:delText>....</w:delText>
        </w:r>
      </w:del>
      <w:ins w:id="378" w:author="OBVIL" w:date="2016-12-01T14:12:00Z">
        <w:r w:rsidR="00B6083B">
          <w:t>…</w:t>
        </w:r>
      </w:ins>
    </w:p>
    <w:p w14:paraId="625653A5" w14:textId="77777777" w:rsidR="00CB410B" w:rsidRPr="00DA7839" w:rsidRDefault="00CB410B" w:rsidP="00000A23">
      <w:pPr>
        <w:pStyle w:val="Corpsdetexte"/>
        <w:pPrChange w:id="379" w:author="OBVIL" w:date="2016-12-01T14:12:00Z">
          <w:pPr>
            <w:pStyle w:val="Corpsdetexte"/>
            <w:spacing w:afterLines="120" w:after="288"/>
            <w:ind w:firstLine="240"/>
            <w:jc w:val="both"/>
          </w:pPr>
        </w:pPrChange>
      </w:pPr>
      <w:r w:rsidRPr="00DA7839">
        <w:t>« </w:t>
      </w:r>
      <w:r w:rsidR="00170A5B" w:rsidRPr="00DA7839">
        <w:t>Comme ce brusque début vous transporte loin du monde, au milieu du calme, du silence et de la fraîcheu</w:t>
      </w:r>
      <w:r w:rsidRPr="00DA7839">
        <w:t>r ! »</w:t>
      </w:r>
      <w:r w:rsidR="00170A5B" w:rsidRPr="00DA7839">
        <w:t xml:space="preserve"> disait un autre Théophil</w:t>
      </w:r>
      <w:r w:rsidRPr="00DA7839">
        <w:t>e ;</w:t>
      </w:r>
      <w:r w:rsidR="00170A5B" w:rsidRPr="00DA7839">
        <w:t xml:space="preserve"> et comme on y respire, ajouterons-nous, ce sentiment de la nature qu</w:t>
      </w:r>
      <w:r w:rsidRPr="00DA7839">
        <w:t>’</w:t>
      </w:r>
      <w:r w:rsidR="00170A5B" w:rsidRPr="00DA7839">
        <w:t>au contraire ou rencontre si rarement dans Malherbe</w:t>
      </w:r>
      <w:r w:rsidRPr="00DA7839">
        <w:t> !</w:t>
      </w:r>
      <w:r w:rsidR="00170A5B" w:rsidRPr="00DA7839">
        <w:t xml:space="preserve"> Le sonnet des </w:t>
      </w:r>
      <w:r w:rsidR="00170A5B" w:rsidRPr="00DA7839">
        <w:rPr>
          <w:i/>
        </w:rPr>
        <w:t>Goinfre</w:t>
      </w:r>
      <w:r w:rsidR="00170A5B" w:rsidRPr="00DA7839">
        <w:t>s, on tel autre encore de Saint-Amant ne sont guère moins célébrés</w:t>
      </w:r>
      <w:r w:rsidRPr="00DA7839">
        <w:t> :</w:t>
      </w:r>
    </w:p>
    <w:p w14:paraId="24D3BAB5" w14:textId="77777777" w:rsidR="00CB410B" w:rsidRPr="00CB410B" w:rsidRDefault="00FE75FD" w:rsidP="00696E47">
      <w:pPr>
        <w:pStyle w:val="quotel"/>
      </w:pPr>
      <w:r>
        <w:t>Assis sur un fagot, une</w:t>
      </w:r>
      <w:r w:rsidR="00170A5B" w:rsidRPr="00CB410B">
        <w:t xml:space="preserve"> pipe à la main,</w:t>
      </w:r>
    </w:p>
    <w:p w14:paraId="69AE7C75" w14:textId="77777777" w:rsidR="00CB410B" w:rsidRPr="00CB410B" w:rsidRDefault="00696E47" w:rsidP="00696E47">
      <w:pPr>
        <w:pStyle w:val="quotel"/>
      </w:pPr>
      <w:r>
        <w:t>Tristement ac</w:t>
      </w:r>
      <w:r w:rsidR="00170A5B" w:rsidRPr="00CB410B">
        <w:t>coudé contre une cheminée,</w:t>
      </w:r>
    </w:p>
    <w:p w14:paraId="65E97203" w14:textId="77777777" w:rsidR="00CB410B" w:rsidRPr="00CB410B" w:rsidRDefault="00170A5B" w:rsidP="00696E47">
      <w:pPr>
        <w:pStyle w:val="quotel"/>
      </w:pPr>
      <w:r w:rsidRPr="00CB410B">
        <w:t>Les yeux fixés en terre, et l’âme mutinée,</w:t>
      </w:r>
    </w:p>
    <w:p w14:paraId="47C7D14E" w14:textId="69AC5591" w:rsidR="00CB410B" w:rsidRPr="00CB410B" w:rsidRDefault="00DF357E" w:rsidP="00696E47">
      <w:pPr>
        <w:pStyle w:val="quotel"/>
      </w:pPr>
      <w:r>
        <w:t>J</w:t>
      </w:r>
      <w:r w:rsidR="00170A5B" w:rsidRPr="00CB410B">
        <w:t>e songe aux cruautés de mon sort inhumain</w:t>
      </w:r>
      <w:del w:id="380" w:author="OBVIL" w:date="2016-12-01T14:12:00Z">
        <w:r w:rsidR="00170A5B" w:rsidRPr="00CB410B">
          <w:delText>....</w:delText>
        </w:r>
      </w:del>
      <w:ins w:id="381" w:author="OBVIL" w:date="2016-12-01T14:12:00Z">
        <w:r w:rsidR="00B6083B" w:rsidRPr="00B6083B">
          <w:t>…</w:t>
        </w:r>
      </w:ins>
    </w:p>
    <w:p w14:paraId="57B56C9C" w14:textId="77777777" w:rsidR="00CB410B" w:rsidRPr="00DA7839" w:rsidRDefault="00170A5B" w:rsidP="00000A23">
      <w:pPr>
        <w:pStyle w:val="Corpsdetexte"/>
        <w:pPrChange w:id="382" w:author="OBVIL" w:date="2016-12-01T14:12:00Z">
          <w:pPr>
            <w:pStyle w:val="Corpsdetexte"/>
            <w:spacing w:afterLines="120" w:after="288"/>
            <w:ind w:firstLine="240"/>
            <w:jc w:val="both"/>
          </w:pPr>
        </w:pPrChange>
      </w:pPr>
      <w:r w:rsidRPr="00DA7839">
        <w:t xml:space="preserve">Citerai-je encore </w:t>
      </w:r>
      <w:r w:rsidRPr="00DA7839">
        <w:rPr>
          <w:i/>
        </w:rPr>
        <w:t>la Débauche</w:t>
      </w:r>
      <w:r w:rsidRPr="00DA7839">
        <w:t xml:space="preserve">, avec le </w:t>
      </w:r>
      <w:r w:rsidR="00CB410B" w:rsidRPr="00DA7839">
        <w:t>« </w:t>
      </w:r>
      <w:r w:rsidRPr="00DA7839">
        <w:t>mouvement</w:t>
      </w:r>
      <w:r w:rsidR="00CB410B" w:rsidRPr="00DA7839">
        <w:t> »</w:t>
      </w:r>
      <w:r w:rsidRPr="00DA7839">
        <w:t xml:space="preserve"> qui termine la pièce, et que Musset un jour ne devait pas dédaigner de reprendre dans sa </w:t>
      </w:r>
      <w:r w:rsidR="00696E47" w:rsidRPr="00DA7839">
        <w:rPr>
          <w:i/>
        </w:rPr>
        <w:t>Nuit</w:t>
      </w:r>
      <w:r w:rsidRPr="00DA7839">
        <w:rPr>
          <w:i/>
        </w:rPr>
        <w:t xml:space="preserve"> d</w:t>
      </w:r>
      <w:r w:rsidR="00CB410B" w:rsidRPr="00DA7839">
        <w:rPr>
          <w:i/>
        </w:rPr>
        <w:t>’</w:t>
      </w:r>
      <w:r w:rsidRPr="00DA7839">
        <w:rPr>
          <w:i/>
        </w:rPr>
        <w:t>octobr</w:t>
      </w:r>
      <w:r w:rsidR="00CB410B" w:rsidRPr="00DA7839">
        <w:rPr>
          <w:i/>
        </w:rPr>
        <w:t>e </w:t>
      </w:r>
      <w:r w:rsidR="00CB410B" w:rsidRPr="00DA7839">
        <w:t>?</w:t>
      </w:r>
    </w:p>
    <w:p w14:paraId="66147D41" w14:textId="77777777" w:rsidR="00CB410B" w:rsidRDefault="00696E47" w:rsidP="00696E47">
      <w:pPr>
        <w:pStyle w:val="quotel"/>
      </w:pPr>
      <w:r>
        <w:t>Bacchus, qui vois not</w:t>
      </w:r>
      <w:r w:rsidR="00170A5B" w:rsidRPr="00CB410B">
        <w:t>re débauche,</w:t>
      </w:r>
    </w:p>
    <w:p w14:paraId="3B16059F" w14:textId="77777777" w:rsidR="00696E47" w:rsidRPr="00CB410B" w:rsidRDefault="00696E47" w:rsidP="00696E47">
      <w:pPr>
        <w:pStyle w:val="quotel"/>
      </w:pPr>
      <w:r>
        <w:t>………………………………….</w:t>
      </w:r>
    </w:p>
    <w:p w14:paraId="56E28AE3" w14:textId="77777777" w:rsidR="00CB410B" w:rsidRPr="00CB410B" w:rsidRDefault="00170A5B" w:rsidP="00696E47">
      <w:pPr>
        <w:pStyle w:val="quotel"/>
      </w:pPr>
      <w:r w:rsidRPr="00CB410B">
        <w:t>Par ta couronne de lierre,</w:t>
      </w:r>
    </w:p>
    <w:p w14:paraId="4BF71668" w14:textId="77777777" w:rsidR="00CB410B" w:rsidRPr="00CB410B" w:rsidRDefault="00170A5B" w:rsidP="00696E47">
      <w:pPr>
        <w:pStyle w:val="quotel"/>
      </w:pPr>
      <w:r w:rsidRPr="00CB410B">
        <w:t>Par la splendeur de ce grand verre.</w:t>
      </w:r>
    </w:p>
    <w:p w14:paraId="61237BDB" w14:textId="77777777" w:rsidR="00CB410B" w:rsidRDefault="00170A5B" w:rsidP="00696E47">
      <w:pPr>
        <w:pStyle w:val="quotel"/>
      </w:pPr>
      <w:r w:rsidRPr="00CB410B">
        <w:t>Par ton thyrse tant redouté,</w:t>
      </w:r>
    </w:p>
    <w:p w14:paraId="295365DD" w14:textId="77777777" w:rsidR="00696E47" w:rsidRPr="00CB410B" w:rsidRDefault="00696E47" w:rsidP="00696E47">
      <w:pPr>
        <w:pStyle w:val="quotel"/>
      </w:pPr>
      <w:r>
        <w:t>………………………………………</w:t>
      </w:r>
    </w:p>
    <w:p w14:paraId="7F7798F0" w14:textId="77777777" w:rsidR="00CB410B" w:rsidRPr="00CB410B" w:rsidRDefault="00696E47" w:rsidP="00696E47">
      <w:pPr>
        <w:pStyle w:val="quotel"/>
      </w:pPr>
      <w:r>
        <w:t>Par les hurlements des Ménade</w:t>
      </w:r>
      <w:r w:rsidR="00170A5B" w:rsidRPr="00CB410B">
        <w:t>s,</w:t>
      </w:r>
    </w:p>
    <w:p w14:paraId="2A331E3C" w14:textId="77777777" w:rsidR="00CB410B" w:rsidRPr="00CB410B" w:rsidRDefault="00170A5B" w:rsidP="00696E47">
      <w:pPr>
        <w:pStyle w:val="quotel"/>
      </w:pPr>
      <w:r w:rsidRPr="00CB410B">
        <w:t>Par le haut goût des carbonnades,</w:t>
      </w:r>
    </w:p>
    <w:p w14:paraId="061B9EC5" w14:textId="77777777" w:rsidR="00CB410B" w:rsidRPr="00CB410B" w:rsidRDefault="00170A5B" w:rsidP="00696E47">
      <w:pPr>
        <w:pStyle w:val="quotel"/>
      </w:pPr>
      <w:r w:rsidRPr="00CB410B">
        <w:t>Par les couleurs blanc et clairet.</w:t>
      </w:r>
    </w:p>
    <w:p w14:paraId="6CA69D2B" w14:textId="77777777" w:rsidR="00CB410B" w:rsidRPr="00CB410B" w:rsidRDefault="00170A5B" w:rsidP="00696E47">
      <w:pPr>
        <w:pStyle w:val="quotel"/>
      </w:pPr>
      <w:r w:rsidRPr="00CB410B">
        <w:t>Par le plus fameux cabaret.</w:t>
      </w:r>
    </w:p>
    <w:p w14:paraId="4EE85DE7" w14:textId="77777777" w:rsidR="00CB410B" w:rsidRPr="00CB410B" w:rsidRDefault="00170A5B" w:rsidP="00696E47">
      <w:pPr>
        <w:pStyle w:val="quotel"/>
      </w:pPr>
      <w:r w:rsidRPr="00CB410B">
        <w:t>Par le doux chant de tes orgies,</w:t>
      </w:r>
    </w:p>
    <w:p w14:paraId="43673452" w14:textId="77777777" w:rsidR="00CB410B" w:rsidRDefault="00170A5B" w:rsidP="00696E47">
      <w:pPr>
        <w:pStyle w:val="quotel"/>
      </w:pPr>
      <w:r w:rsidRPr="00CB410B">
        <w:t>Par l</w:t>
      </w:r>
      <w:r w:rsidR="00CB410B" w:rsidRPr="00CB410B">
        <w:t>’</w:t>
      </w:r>
      <w:r w:rsidR="00696E47">
        <w:t>éclat des trognes rougie</w:t>
      </w:r>
      <w:r w:rsidRPr="00CB410B">
        <w:t>s.</w:t>
      </w:r>
    </w:p>
    <w:p w14:paraId="694EF99D" w14:textId="77777777" w:rsidR="00696E47" w:rsidRPr="00CB410B" w:rsidRDefault="00696E47" w:rsidP="00696E47">
      <w:pPr>
        <w:pStyle w:val="quotel"/>
      </w:pPr>
      <w:r>
        <w:t>…………………………………</w:t>
      </w:r>
    </w:p>
    <w:p w14:paraId="15CAF559" w14:textId="77777777" w:rsidR="00CB410B" w:rsidRPr="00CB410B" w:rsidRDefault="00170A5B" w:rsidP="00696E47">
      <w:pPr>
        <w:pStyle w:val="quotel"/>
      </w:pPr>
      <w:r w:rsidRPr="00CB410B">
        <w:t>Par le tambour et la cymbale.</w:t>
      </w:r>
    </w:p>
    <w:p w14:paraId="26330DBB" w14:textId="77777777" w:rsidR="00CB410B" w:rsidRPr="00CB410B" w:rsidRDefault="00170A5B" w:rsidP="00696E47">
      <w:pPr>
        <w:pStyle w:val="quotel"/>
      </w:pPr>
      <w:r w:rsidRPr="00CB410B">
        <w:t>Par tes cloches qui sont des pots.</w:t>
      </w:r>
    </w:p>
    <w:p w14:paraId="0FA293D5" w14:textId="77777777" w:rsidR="00CB410B" w:rsidRPr="00CB410B" w:rsidRDefault="00170A5B" w:rsidP="00696E47">
      <w:pPr>
        <w:pStyle w:val="quotel"/>
      </w:pPr>
      <w:r w:rsidRPr="00CB410B">
        <w:t>Par tes soupirs qui sont des rots.</w:t>
      </w:r>
    </w:p>
    <w:p w14:paraId="6B0DFE22" w14:textId="77777777" w:rsidR="00CB410B" w:rsidRPr="00CB410B" w:rsidRDefault="00170A5B" w:rsidP="00696E47">
      <w:pPr>
        <w:pStyle w:val="quotel"/>
      </w:pPr>
      <w:r w:rsidRPr="00CB410B">
        <w:t>Par tes hauts et sacrés mystères,</w:t>
      </w:r>
    </w:p>
    <w:p w14:paraId="12DB618E" w14:textId="77777777" w:rsidR="00CB410B" w:rsidRDefault="00170A5B" w:rsidP="00696E47">
      <w:pPr>
        <w:pStyle w:val="quotel"/>
      </w:pPr>
      <w:r w:rsidRPr="00CB410B">
        <w:t>Par tes furieuses panthères.</w:t>
      </w:r>
    </w:p>
    <w:p w14:paraId="053A3A2A" w14:textId="77777777" w:rsidR="00696E47" w:rsidRPr="00CB410B" w:rsidRDefault="00696E47" w:rsidP="00696E47">
      <w:pPr>
        <w:pStyle w:val="quotel"/>
      </w:pPr>
      <w:r>
        <w:t>……………………………………</w:t>
      </w:r>
    </w:p>
    <w:p w14:paraId="25D60BDD" w14:textId="135B91B1" w:rsidR="00254340" w:rsidRDefault="00696E47" w:rsidP="00696E47">
      <w:pPr>
        <w:pStyle w:val="quotel"/>
      </w:pPr>
      <w:r>
        <w:t>Reç</w:t>
      </w:r>
      <w:r w:rsidRPr="00CB410B">
        <w:t>ois</w:t>
      </w:r>
      <w:r w:rsidR="00170A5B" w:rsidRPr="00CB410B">
        <w:t>-nous dans l’heureuse troupe</w:t>
      </w:r>
      <w:del w:id="383" w:author="OBVIL" w:date="2016-12-01T14:12:00Z">
        <w:r w:rsidR="00170A5B" w:rsidRPr="00CB410B">
          <w:delText xml:space="preserve"> </w:delText>
        </w:r>
      </w:del>
    </w:p>
    <w:p w14:paraId="1F91F661" w14:textId="77777777" w:rsidR="00CB410B" w:rsidRPr="00CB410B" w:rsidRDefault="00170A5B" w:rsidP="00696E47">
      <w:pPr>
        <w:pStyle w:val="quotel"/>
      </w:pPr>
      <w:r w:rsidRPr="00CB410B">
        <w:t>Des francs chevaliers de la coup</w:t>
      </w:r>
      <w:r w:rsidR="00CB410B" w:rsidRPr="00CB410B">
        <w:t>e :</w:t>
      </w:r>
    </w:p>
    <w:p w14:paraId="3DA59997" w14:textId="77777777" w:rsidR="00CB410B" w:rsidRPr="00CB410B" w:rsidRDefault="00170A5B" w:rsidP="00696E47">
      <w:pPr>
        <w:pStyle w:val="quotel"/>
      </w:pPr>
      <w:r w:rsidRPr="00CB410B">
        <w:t>Et pour te montrer tout divin,</w:t>
      </w:r>
    </w:p>
    <w:p w14:paraId="15021218" w14:textId="3AF0EA00" w:rsidR="00254340" w:rsidRDefault="00170A5B" w:rsidP="00696E47">
      <w:pPr>
        <w:pStyle w:val="quotel"/>
      </w:pPr>
      <w:r w:rsidRPr="00CB410B">
        <w:t>Ne la laisse jamais sans vin.</w:t>
      </w:r>
      <w:del w:id="384" w:author="OBVIL" w:date="2016-12-01T14:12:00Z">
        <w:r w:rsidR="00CB410B" w:rsidRPr="00CB410B">
          <w:rPr>
            <w:rFonts w:hint="eastAsia"/>
          </w:rPr>
          <w:delText xml:space="preserve"> </w:delText>
        </w:r>
      </w:del>
    </w:p>
    <w:p w14:paraId="0B7CED33" w14:textId="77777777" w:rsidR="00696E47" w:rsidRDefault="00696E47" w:rsidP="00696E47">
      <w:pPr>
        <w:pStyle w:val="quotel"/>
      </w:pPr>
    </w:p>
    <w:p w14:paraId="52A48622" w14:textId="474DCC67" w:rsidR="00CB410B" w:rsidRPr="00DA7839" w:rsidRDefault="00696E47" w:rsidP="00B6083B">
      <w:pPr>
        <w:pStyle w:val="Corpsdetexte"/>
        <w:pPrChange w:id="385" w:author="OBVIL" w:date="2016-12-01T14:12:00Z">
          <w:pPr>
            <w:widowControl/>
            <w:autoSpaceDE w:val="0"/>
            <w:autoSpaceDN w:val="0"/>
            <w:adjustRightInd w:val="0"/>
            <w:ind w:firstLine="709"/>
            <w:jc w:val="both"/>
          </w:pPr>
        </w:pPrChange>
      </w:pPr>
      <w:r w:rsidRPr="00000A23">
        <w:rPr>
          <w:rPrChange w:id="386" w:author="OBVIL" w:date="2016-12-01T14:12:00Z">
            <w:rPr>
              <w:rFonts w:asciiTheme="majorBidi" w:hAnsiTheme="majorBidi"/>
            </w:rPr>
          </w:rPrChange>
        </w:rPr>
        <w:t xml:space="preserve">Il y a certes là de la verve, ou même quelque chose de plus, que Ton verrait encore mieux, si la pudeur ne m'obligeait à quelques suppressions. Et, cependant, on aura beau dire, multiplier les citations et les comparaisons, parler de Rubens et de Téniers, traiter d'ailleurs Boileau de pédant, et Malherbe de </w:t>
      </w:r>
      <w:r w:rsidRPr="00696E47">
        <w:t>« droguiste », on ne leur égalera jamais dans l'his</w:t>
      </w:r>
      <w:r w:rsidR="00CB410B" w:rsidRPr="00DA7839">
        <w:t>t</w:t>
      </w:r>
      <w:r w:rsidR="00170A5B" w:rsidRPr="00DA7839">
        <w:t>oire de la littérature, sinon dans celle de la curiosité, ni Saint-Amant ni Théophile. Pourquoi cel</w:t>
      </w:r>
      <w:r w:rsidR="00CB410B" w:rsidRPr="00DA7839">
        <w:t>a ?</w:t>
      </w:r>
      <w:r w:rsidR="00170A5B" w:rsidRPr="00DA7839">
        <w:t xml:space="preserve"> C</w:t>
      </w:r>
      <w:r w:rsidR="00CB410B" w:rsidRPr="00DA7839">
        <w:t>’</w:t>
      </w:r>
      <w:r w:rsidR="00170A5B" w:rsidRPr="00DA7839">
        <w:t>est que l</w:t>
      </w:r>
      <w:r w:rsidR="00CB410B" w:rsidRPr="00DA7839">
        <w:t>’</w:t>
      </w:r>
      <w:r w:rsidRPr="00DA7839">
        <w:t>un et l’autre, avec tout leur t</w:t>
      </w:r>
      <w:r w:rsidR="00170A5B" w:rsidRPr="00DA7839">
        <w:t>ale</w:t>
      </w:r>
      <w:r w:rsidRPr="00DA7839">
        <w:t>nt, ne sont en somme que des att</w:t>
      </w:r>
      <w:r w:rsidR="00170A5B" w:rsidRPr="00DA7839">
        <w:t>ardé</w:t>
      </w:r>
      <w:r w:rsidR="00CB410B" w:rsidRPr="00DA7839">
        <w:t>s ;</w:t>
      </w:r>
      <w:r w:rsidR="00170A5B" w:rsidRPr="00DA7839">
        <w:t xml:space="preserve"> c</w:t>
      </w:r>
      <w:r w:rsidR="00CB410B" w:rsidRPr="00DA7839">
        <w:t>’</w:t>
      </w:r>
      <w:r w:rsidRPr="00DA7839">
        <w:t>est qu’en persistant t</w:t>
      </w:r>
      <w:r w:rsidR="00170A5B" w:rsidRPr="00DA7839">
        <w:t>oute leur vie dans l’indépendance ou plutôt dans l</w:t>
      </w:r>
      <w:r w:rsidR="00CB410B" w:rsidRPr="00DA7839">
        <w:t>’</w:t>
      </w:r>
      <w:r w:rsidR="00170A5B" w:rsidRPr="00DA7839">
        <w:t>irrégularité littéraire, ils</w:t>
      </w:r>
      <w:r w:rsidRPr="00DA7839">
        <w:t xml:space="preserve"> se sont eux-mêmes comme retran</w:t>
      </w:r>
      <w:r w:rsidR="00170A5B" w:rsidRPr="00DA7839">
        <w:t>chés ou exclus de l</w:t>
      </w:r>
      <w:r w:rsidR="00CB410B" w:rsidRPr="00DA7839">
        <w:t>’</w:t>
      </w:r>
      <w:r w:rsidR="00170A5B" w:rsidRPr="00DA7839">
        <w:t>histoir</w:t>
      </w:r>
      <w:r w:rsidR="00CB410B" w:rsidRPr="00DA7839">
        <w:t>e ;</w:t>
      </w:r>
      <w:r w:rsidR="00170A5B" w:rsidRPr="00DA7839">
        <w:t xml:space="preserve"> c</w:t>
      </w:r>
      <w:r w:rsidR="00CB410B" w:rsidRPr="00DA7839">
        <w:t>’</w:t>
      </w:r>
      <w:r w:rsidRPr="00DA7839">
        <w:t>est qu’enf</w:t>
      </w:r>
      <w:r w:rsidR="00170A5B" w:rsidRPr="00DA7839">
        <w:t xml:space="preserve">in </w:t>
      </w:r>
      <w:r w:rsidRPr="00DA7839">
        <w:t>toute</w:t>
      </w:r>
      <w:r w:rsidR="00170A5B" w:rsidRPr="00DA7839">
        <w:t xml:space="preserve"> leur originalité, mal gouvernée, s</w:t>
      </w:r>
      <w:r w:rsidR="00CB410B" w:rsidRPr="00DA7839">
        <w:t>’</w:t>
      </w:r>
      <w:r w:rsidRPr="00DA7839">
        <w:t>est</w:t>
      </w:r>
      <w:r w:rsidR="00170A5B" w:rsidRPr="00DA7839">
        <w:t xml:space="preserve"> insensiblement réduite à s</w:t>
      </w:r>
      <w:bookmarkStart w:id="387" w:name="footnote1"/>
      <w:bookmarkEnd w:id="387"/>
      <w:r w:rsidRPr="00DA7839">
        <w:t>e vêt</w:t>
      </w:r>
      <w:r w:rsidR="00170A5B" w:rsidRPr="00DA7839">
        <w:t>ir encore au temps de Louis XIII et de Henri IV comme on faisait à la c</w:t>
      </w:r>
      <w:r w:rsidRPr="00DA7839">
        <w:t>our de Charles IX ou de Henri II.</w:t>
      </w:r>
      <w:r w:rsidR="00170A5B" w:rsidRPr="00DA7839">
        <w:t xml:space="preserve"> Lyriques d</w:t>
      </w:r>
      <w:r w:rsidR="00CB410B" w:rsidRPr="00DA7839">
        <w:t>’</w:t>
      </w:r>
      <w:r w:rsidR="00170A5B" w:rsidRPr="00DA7839">
        <w:t xml:space="preserve">ordre un peu inférieur, mais lyriques à l’ancienne manière, ils </w:t>
      </w:r>
      <w:r w:rsidRPr="00DA7839">
        <w:t xml:space="preserve">ont voulu résister à la force de ce </w:t>
      </w:r>
      <w:r w:rsidR="00170A5B" w:rsidRPr="00DA7839">
        <w:t>mouvement, qu</w:t>
      </w:r>
      <w:r w:rsidR="00CB410B" w:rsidRPr="00DA7839">
        <w:t>’</w:t>
      </w:r>
      <w:r w:rsidR="00170A5B" w:rsidRPr="00DA7839">
        <w:t>après l</w:t>
      </w:r>
      <w:r w:rsidR="00CB410B" w:rsidRPr="00DA7839">
        <w:t>’</w:t>
      </w:r>
      <w:r w:rsidR="00170A5B" w:rsidRPr="00DA7839">
        <w:t>avoir lui-même reçu de l</w:t>
      </w:r>
      <w:r w:rsidR="00CB410B" w:rsidRPr="00DA7839">
        <w:t>’</w:t>
      </w:r>
      <w:r w:rsidRPr="00DA7839">
        <w:t>opinion de ses contem</w:t>
      </w:r>
      <w:r w:rsidR="00170A5B" w:rsidRPr="00DA7839">
        <w:t xml:space="preserve">porains, Malherbe à son tour transmet lait à ses disciples </w:t>
      </w:r>
      <w:del w:id="388" w:author="OBVIL" w:date="2016-12-01T14:12:00Z">
        <w:r w:rsidR="00170A5B" w:rsidRPr="00CB410B">
          <w:delText>el</w:delText>
        </w:r>
      </w:del>
      <w:ins w:id="389" w:author="OBVIL" w:date="2016-12-01T14:12:00Z">
        <w:r w:rsidR="00F64CC9">
          <w:t>et</w:t>
        </w:r>
      </w:ins>
      <w:r w:rsidR="00170A5B" w:rsidRPr="00DA7839">
        <w:t xml:space="preserve"> à ses successeurs. Ils ont voulu, ou, pour mieux dire, sans le vouloir, ni le savoir </w:t>
      </w:r>
      <w:r w:rsidRPr="00DA7839">
        <w:t>peut-être</w:t>
      </w:r>
      <w:r w:rsidR="00170A5B" w:rsidRPr="00DA7839">
        <w:t>, ils mil contrarié des goûts dont le génie même alors n</w:t>
      </w:r>
      <w:r w:rsidR="00CB410B" w:rsidRPr="00DA7839">
        <w:t>’</w:t>
      </w:r>
      <w:r w:rsidR="00170A5B" w:rsidRPr="00DA7839">
        <w:t>eût pas pu triompher, parce que ces goûts n’</w:t>
      </w:r>
      <w:r w:rsidRPr="00DA7839">
        <w:t>étaient</w:t>
      </w:r>
      <w:r w:rsidR="00170A5B" w:rsidRPr="00DA7839">
        <w:t>, comme j’ai tâché de le montrer, que l</w:t>
      </w:r>
      <w:r w:rsidR="00CB410B" w:rsidRPr="00DA7839">
        <w:t>’</w:t>
      </w:r>
      <w:r w:rsidR="00170A5B" w:rsidRPr="00DA7839">
        <w:t xml:space="preserve">expression littéraire d’une profonde nécessité sociale. Tant il </w:t>
      </w:r>
      <w:r w:rsidRPr="00DA7839">
        <w:t>est</w:t>
      </w:r>
      <w:r w:rsidR="00170A5B" w:rsidRPr="00DA7839">
        <w:t xml:space="preserve"> vrai qu’à lui tout seul, le talent ne saurait suffire, et</w:t>
      </w:r>
      <w:r w:rsidRPr="00DA7839">
        <w:t xml:space="preserve"> que les genres remploient à leurs f</w:t>
      </w:r>
      <w:r w:rsidR="00170A5B" w:rsidRPr="00DA7839">
        <w:t>ins, bien plus qu</w:t>
      </w:r>
      <w:r w:rsidR="00CB410B" w:rsidRPr="00DA7839">
        <w:t>’</w:t>
      </w:r>
      <w:r w:rsidR="00170A5B" w:rsidRPr="00DA7839">
        <w:t>il ne les l</w:t>
      </w:r>
      <w:r w:rsidR="00CB410B" w:rsidRPr="00DA7839">
        <w:t>’</w:t>
      </w:r>
      <w:r w:rsidR="00170A5B" w:rsidRPr="00DA7839">
        <w:t>ail, lui, servir ou concourir aux sienne</w:t>
      </w:r>
      <w:r w:rsidR="00CB410B" w:rsidRPr="00DA7839">
        <w:t>s !</w:t>
      </w:r>
      <w:r w:rsidR="00170A5B" w:rsidRPr="00DA7839">
        <w:t xml:space="preserve"> Il y a des temps d’être lyrique, et il y en a de l</w:t>
      </w:r>
      <w:r w:rsidR="00CB410B" w:rsidRPr="00DA7839">
        <w:t>’</w:t>
      </w:r>
      <w:r w:rsidRPr="00DA7839">
        <w:t>être</w:t>
      </w:r>
      <w:r w:rsidR="00170A5B" w:rsidRPr="00DA7839">
        <w:t xml:space="preserve"> moins, ou quelquefois de ne l’</w:t>
      </w:r>
      <w:r w:rsidRPr="00DA7839">
        <w:t>être</w:t>
      </w:r>
      <w:r w:rsidR="00170A5B" w:rsidRPr="00DA7839">
        <w:t xml:space="preserve"> plus.</w:t>
      </w:r>
    </w:p>
    <w:p w14:paraId="0CBAA092" w14:textId="77777777" w:rsidR="00CB410B" w:rsidRPr="00DA7839" w:rsidRDefault="00170A5B" w:rsidP="00000A23">
      <w:pPr>
        <w:pStyle w:val="Corpsdetexte"/>
        <w:pPrChange w:id="390" w:author="OBVIL" w:date="2016-12-01T14:12:00Z">
          <w:pPr>
            <w:pStyle w:val="Corpsdetexte"/>
            <w:spacing w:afterLines="120" w:after="288"/>
            <w:ind w:firstLine="240"/>
            <w:jc w:val="both"/>
          </w:pPr>
        </w:pPrChange>
      </w:pPr>
      <w:r w:rsidRPr="00DA7839">
        <w:t>J</w:t>
      </w:r>
      <w:r w:rsidR="00CB410B" w:rsidRPr="00DA7839">
        <w:t>’</w:t>
      </w:r>
      <w:r w:rsidR="00696E47" w:rsidRPr="00DA7839">
        <w:t>ai trop souvent insist</w:t>
      </w:r>
      <w:r w:rsidRPr="00DA7839">
        <w:t>é sur ce que pe</w:t>
      </w:r>
      <w:r w:rsidR="00696E47" w:rsidRPr="00DA7839">
        <w:t>u </w:t>
      </w:r>
      <w:r w:rsidRPr="00DA7839">
        <w:t>un seul homme dans la littérature ou dans l</w:t>
      </w:r>
      <w:r w:rsidR="00CB410B" w:rsidRPr="00DA7839">
        <w:t>’</w:t>
      </w:r>
      <w:r w:rsidRPr="00DA7839">
        <w:t>art, comm</w:t>
      </w:r>
      <w:r w:rsidR="00696E47" w:rsidRPr="00DA7839">
        <w:t>e</w:t>
      </w:r>
      <w:r w:rsidRPr="00DA7839">
        <w:t xml:space="preserve"> aussi bien dans l’histoir</w:t>
      </w:r>
      <w:r w:rsidR="00CB410B" w:rsidRPr="00DA7839">
        <w:t>e ;</w:t>
      </w:r>
      <w:r w:rsidR="00696E47" w:rsidRPr="00DA7839">
        <w:t xml:space="preserve"> et</w:t>
      </w:r>
      <w:r w:rsidRPr="00DA7839">
        <w:t xml:space="preserve"> on ne me soupçonnera pas de vouloir aujourd’hui soumettre le talent à l</w:t>
      </w:r>
      <w:r w:rsidR="00CB410B" w:rsidRPr="00DA7839">
        <w:t>’</w:t>
      </w:r>
      <w:r w:rsidRPr="00DA7839">
        <w:t>empire absolu de l</w:t>
      </w:r>
      <w:r w:rsidR="00CB410B" w:rsidRPr="00DA7839">
        <w:t>’</w:t>
      </w:r>
      <w:r w:rsidRPr="00DA7839">
        <w:t>occasion et de la conjoncture.</w:t>
      </w:r>
      <w:r w:rsidR="00696E47" w:rsidRPr="00DA7839">
        <w:t xml:space="preserve"> </w:t>
      </w:r>
      <w:r w:rsidRPr="00DA7839">
        <w:t>Mais la vérité sur cet empire, c’est qu’il n</w:t>
      </w:r>
      <w:r w:rsidR="00CB410B" w:rsidRPr="00DA7839">
        <w:t>’</w:t>
      </w:r>
      <w:r w:rsidRPr="00DA7839">
        <w:t>est donné de pouvoir s’y soustraire qu</w:t>
      </w:r>
      <w:r w:rsidR="00CB410B" w:rsidRPr="00DA7839">
        <w:t>’</w:t>
      </w:r>
      <w:r w:rsidRPr="00DA7839">
        <w:t>à de rares génies, et Malherbe n’est pas un génie rare, ni même, je pense, du tout un génie. Les circonstances l’ont fait ce qu’il est devenu. Si l’on peut dire de quelqu</w:t>
      </w:r>
      <w:r w:rsidR="00CB410B" w:rsidRPr="00DA7839">
        <w:t>’</w:t>
      </w:r>
      <w:r w:rsidRPr="00DA7839">
        <w:t>un qu’il soit un bel exemple de la manière dont les genres évoluent d</w:t>
      </w:r>
      <w:r w:rsidR="00CB410B" w:rsidRPr="00DA7839">
        <w:t>’</w:t>
      </w:r>
      <w:r w:rsidRPr="00DA7839">
        <w:t>eux-mêmes dans l’histoire d’une littérature, c’est donc de lui. Ni grand poète, ni grand écrivain peut-être, ni même grand caractère, c’est aussi pour cela que l’hi</w:t>
      </w:r>
      <w:r w:rsidR="00696E47" w:rsidRPr="00DA7839">
        <w:t>stoire de son genre se lit com</w:t>
      </w:r>
      <w:r w:rsidRPr="00DA7839">
        <w:t>me à nu dans celle de son œuvre, aussitôt qu</w:t>
      </w:r>
      <w:r w:rsidR="00CB410B" w:rsidRPr="00DA7839">
        <w:t>’</w:t>
      </w:r>
      <w:r w:rsidRPr="00DA7839">
        <w:t xml:space="preserve">on veut bien seulement la replacer dans le milieu dont elle est </w:t>
      </w:r>
      <w:r w:rsidR="00696E47" w:rsidRPr="00DA7839">
        <w:t>l’expression,</w:t>
      </w:r>
      <w:r w:rsidRPr="00DA7839">
        <w:t>1e ne me serais pas pardonné de laisser échapper l’occasion de le faire voir. Et comme on ne saurait d’ailleurs prendre trop de précautions pour se bien faire entendre, j’avertis le lecteur, qu’après avoir aujourd</w:t>
      </w:r>
      <w:r w:rsidR="00CB410B" w:rsidRPr="00DA7839">
        <w:t>’</w:t>
      </w:r>
      <w:r w:rsidRPr="00DA7839">
        <w:t>hui parlé de l</w:t>
      </w:r>
      <w:r w:rsidR="00CB410B" w:rsidRPr="00DA7839">
        <w:t>’</w:t>
      </w:r>
      <w:r w:rsidRPr="00DA7839">
        <w:t>homme entre les mains de qui le lyrisme s’est transformé jadis en éloquence, si je parlais quelque jour de l</w:t>
      </w:r>
      <w:r w:rsidR="00CB410B" w:rsidRPr="00DA7839">
        <w:t>’</w:t>
      </w:r>
      <w:r w:rsidRPr="00DA7839">
        <w:t>homme entre les mains de qui l’éloquence à son tour s’est transformée en lyrisme, ce serait toujours le même fond d’idées, mais je m’y prendrais d’une autre manièr</w:t>
      </w:r>
      <w:r w:rsidR="00CB410B" w:rsidRPr="00DA7839">
        <w:t>e ;</w:t>
      </w:r>
      <w:r w:rsidR="00B6083B" w:rsidRPr="00DA7839">
        <w:t xml:space="preserve"> — </w:t>
      </w:r>
      <w:r w:rsidRPr="00DA7839">
        <w:t>et je donnerais à la personnalité de Jean-Jacques Rousseau tout ce que je refuse à celle de François de Malherbe.</w:t>
      </w:r>
    </w:p>
    <w:p w14:paraId="6EAEA8D3" w14:textId="77777777" w:rsidR="00696E47" w:rsidRPr="00CB410B" w:rsidRDefault="00696E47" w:rsidP="006940D1">
      <w:pPr>
        <w:pStyle w:val="dateline"/>
      </w:pPr>
      <w:r>
        <w:t>1</w:t>
      </w:r>
      <w:r w:rsidRPr="00696E47">
        <w:rPr>
          <w:vertAlign w:val="superscript"/>
        </w:rPr>
        <w:t>er</w:t>
      </w:r>
      <w:r>
        <w:t xml:space="preserve"> décembre 1892.</w:t>
      </w:r>
    </w:p>
    <w:p w14:paraId="3D8F91CD" w14:textId="77777777" w:rsidR="00CB410B" w:rsidRPr="00CB410B" w:rsidRDefault="006940D1" w:rsidP="006940D1">
      <w:pPr>
        <w:pStyle w:val="Titre1"/>
      </w:pPr>
      <w:bookmarkStart w:id="391" w:name="bookmark14"/>
      <w:bookmarkEnd w:id="391"/>
      <w:r w:rsidRPr="00CB410B">
        <w:t xml:space="preserve">La </w:t>
      </w:r>
      <w:r>
        <w:t>p</w:t>
      </w:r>
      <w:r w:rsidRPr="00CB410B">
        <w:t xml:space="preserve">hilosophie </w:t>
      </w:r>
      <w:r>
        <w:t>d</w:t>
      </w:r>
      <w:r w:rsidRPr="00CB410B">
        <w:t>e Bossuet</w:t>
      </w:r>
    </w:p>
    <w:p w14:paraId="47D935B9" w14:textId="634AFC36" w:rsidR="00CB410B" w:rsidRPr="00DA7839" w:rsidRDefault="00170A5B" w:rsidP="00000A23">
      <w:pPr>
        <w:pStyle w:val="Corpsdetexte"/>
        <w:pPrChange w:id="392" w:author="OBVIL" w:date="2016-12-01T14:12:00Z">
          <w:pPr>
            <w:pStyle w:val="Corpsdetexte"/>
            <w:spacing w:afterLines="120" w:after="288"/>
            <w:ind w:firstLine="240"/>
            <w:jc w:val="both"/>
          </w:pPr>
        </w:pPrChange>
      </w:pPr>
      <w:r w:rsidRPr="00DA7839">
        <w:t xml:space="preserve">Il </w:t>
      </w:r>
      <w:r w:rsidR="006940D1" w:rsidRPr="00DA7839">
        <w:t>y</w:t>
      </w:r>
      <w:r w:rsidRPr="00DA7839">
        <w:t xml:space="preserve"> aurait plusieurs hommes à étudier dans Bossuet, et, si nous osions en courir la périlleuse aventure, de récents et excellents travaux nous y inviteraient comme de toutes parts. La savante </w:t>
      </w:r>
      <w:r w:rsidRPr="00DA7839">
        <w:rPr>
          <w:i/>
        </w:rPr>
        <w:t>Histoire critique de la prédication de Bossuet</w:t>
      </w:r>
      <w:r w:rsidRPr="00DA7839">
        <w:t xml:space="preserve">, par </w:t>
      </w:r>
      <w:r w:rsidR="00B6083B" w:rsidRPr="00DA7839">
        <w:t>M.</w:t>
      </w:r>
      <w:del w:id="393" w:author="OBVIL" w:date="2016-12-01T14:12:00Z">
        <w:r w:rsidRPr="00CB410B">
          <w:delText xml:space="preserve"> </w:delText>
        </w:r>
      </w:del>
      <w:ins w:id="394" w:author="OBVIL" w:date="2016-12-01T14:12:00Z">
        <w:r w:rsidR="00B6083B">
          <w:t> </w:t>
        </w:r>
      </w:ins>
      <w:r w:rsidRPr="00DA7839">
        <w:t>l</w:t>
      </w:r>
      <w:r w:rsidR="00CB410B" w:rsidRPr="00DA7839">
        <w:t>’</w:t>
      </w:r>
      <w:r w:rsidR="006940D1" w:rsidRPr="00DA7839">
        <w:t>abbé Leb</w:t>
      </w:r>
      <w:r w:rsidRPr="00DA7839">
        <w:t xml:space="preserve">arcq, elle-même suivie d’une nouvelle édition des </w:t>
      </w:r>
      <w:r w:rsidRPr="00DA7839">
        <w:rPr>
          <w:i/>
        </w:rPr>
        <w:t>Sermons</w:t>
      </w:r>
      <w:r w:rsidRPr="00DA7839">
        <w:t>, dont les deux premiers volumes viennent justement de paraître</w:t>
      </w:r>
      <w:r w:rsidR="00CB410B" w:rsidRPr="00DA7839">
        <w:t>,</w:t>
      </w:r>
      <w:r w:rsidRPr="00DA7839">
        <w:t xml:space="preserve"> nous serait sans doute un heureux prétext</w:t>
      </w:r>
      <w:r w:rsidRPr="00B6083B">
        <w:rPr>
          <w:rPrChange w:id="395" w:author="OBVIL" w:date="2016-12-01T14:12:00Z">
            <w:rPr>
              <w:rFonts w:ascii="Times New Roman" w:hAnsi="Times New Roman"/>
              <w:u w:val="single"/>
            </w:rPr>
          </w:rPrChange>
        </w:rPr>
        <w:t xml:space="preserve">e </w:t>
      </w:r>
      <w:r w:rsidRPr="00DA7839">
        <w:t>à reparler du plus grand des orateurs.</w:t>
      </w:r>
      <w:r w:rsidR="00CB410B" w:rsidRPr="00DA7839">
        <w:t xml:space="preserve">… </w:t>
      </w:r>
      <w:r w:rsidRPr="00DA7839">
        <w:t>Je l</w:t>
      </w:r>
      <w:r w:rsidR="00CB410B" w:rsidRPr="00DA7839">
        <w:t>’</w:t>
      </w:r>
      <w:r w:rsidRPr="00DA7839">
        <w:t>appelle le plus grand, et il l’est, d’autant que les intérêts éternels qu</w:t>
      </w:r>
      <w:r w:rsidR="00CB410B" w:rsidRPr="00DA7839">
        <w:t>’</w:t>
      </w:r>
      <w:r w:rsidR="006940D1" w:rsidRPr="00DA7839">
        <w:t>il agite dans se</w:t>
      </w:r>
      <w:r w:rsidRPr="00DA7839">
        <w:t xml:space="preserve">s </w:t>
      </w:r>
      <w:r w:rsidRPr="00DA7839">
        <w:rPr>
          <w:i/>
        </w:rPr>
        <w:t>Sermons</w:t>
      </w:r>
      <w:r w:rsidRPr="00DA7839">
        <w:t xml:space="preserve"> sont eux-mêmes au-dessus de ceux qu’ont remués dans leurs discours les Démosthèn</w:t>
      </w:r>
      <w:r w:rsidR="006940D1" w:rsidRPr="00DA7839">
        <w:t>e, les Cicéron, les Mirabeau</w:t>
      </w:r>
      <w:del w:id="396" w:author="OBVIL" w:date="2016-12-01T14:12:00Z">
        <w:r w:rsidR="006940D1">
          <w:delText>...</w:delText>
        </w:r>
      </w:del>
      <w:ins w:id="397" w:author="OBVIL" w:date="2016-12-01T14:12:00Z">
        <w:r w:rsidR="00B6083B" w:rsidRPr="00B6083B">
          <w:t>…</w:t>
        </w:r>
      </w:ins>
      <w:r w:rsidR="00DF357E" w:rsidRPr="00DA7839">
        <w:t xml:space="preserve"> </w:t>
      </w:r>
      <w:r w:rsidR="006940D1" w:rsidRPr="00DA7839">
        <w:t>Mais, au lieu d</w:t>
      </w:r>
      <w:r w:rsidRPr="00DA7839">
        <w:t xml:space="preserve">e l’orateur, si c’était plutôt l’écrivain qu’on voulût étudier, le livre du P. de la Broise sur </w:t>
      </w:r>
      <w:r w:rsidRPr="00DA7839">
        <w:rPr>
          <w:i/>
        </w:rPr>
        <w:t>Bossuet et la Bible</w:t>
      </w:r>
      <w:r w:rsidRPr="00DA7839">
        <w:t xml:space="preserve"> nous en procurerait tout naturellement l’occasion</w:t>
      </w:r>
      <w:r w:rsidR="006940D1" w:rsidRPr="00DA7839">
        <w:t>. Il</w:t>
      </w:r>
      <w:r w:rsidRPr="00DA7839">
        <w:t xml:space="preserve"> ne si</w:t>
      </w:r>
      <w:r w:rsidR="006940D1" w:rsidRPr="00DA7839">
        <w:t xml:space="preserve"> peut pas en eff</w:t>
      </w:r>
      <w:r w:rsidRPr="00DA7839">
        <w:t>et que soixante ans du plus assidu commerce avec la Bible n’aient profité, par l</w:t>
      </w:r>
      <w:r w:rsidR="00CB410B" w:rsidRPr="00DA7839">
        <w:t>’</w:t>
      </w:r>
      <w:r w:rsidR="006940D1" w:rsidRPr="00DA7839">
        <w:t>inter</w:t>
      </w:r>
      <w:r w:rsidRPr="00DA7839">
        <w:t>médiaire de Bossuet, à l</w:t>
      </w:r>
      <w:r w:rsidR="00CB410B" w:rsidRPr="00DA7839">
        <w:t>’</w:t>
      </w:r>
      <w:r w:rsidRPr="00DA7839">
        <w:t>enrichissement de la langue ou de la pensée française, et, certes, si grand que soit son génie, je ne veux pas dire qu</w:t>
      </w:r>
      <w:r w:rsidR="00CB410B" w:rsidRPr="00DA7839">
        <w:t>’</w:t>
      </w:r>
      <w:r w:rsidRPr="00DA7839">
        <w:t xml:space="preserve">il ait changé les destinées de notre prose, mais, en y versant sa propre originalité, peut-être trouverait-on qu’il en a modifié le caractère. Enfin, on pourrait s’inspirer et s’aider encore du </w:t>
      </w:r>
      <w:r w:rsidRPr="00DA7839">
        <w:rPr>
          <w:i/>
        </w:rPr>
        <w:t>Bossuet</w:t>
      </w:r>
      <w:r w:rsidRPr="00DA7839">
        <w:t xml:space="preserve"> de </w:t>
      </w:r>
      <w:r w:rsidR="00B6083B" w:rsidRPr="00DA7839">
        <w:t>M.</w:t>
      </w:r>
      <w:del w:id="398" w:author="OBVIL" w:date="2016-12-01T14:12:00Z">
        <w:r w:rsidRPr="00CB410B">
          <w:delText xml:space="preserve"> </w:delText>
        </w:r>
      </w:del>
      <w:ins w:id="399" w:author="OBVIL" w:date="2016-12-01T14:12:00Z">
        <w:r w:rsidR="00B6083B">
          <w:t> </w:t>
        </w:r>
      </w:ins>
      <w:r w:rsidRPr="00DA7839">
        <w:t>G. Lanson pour tracer un portrait en pied du grand évêque. La moindre nouveauté n’en serait pas de le montrer aussi différent que possible de la nature de son éloquence, plus humble et [tins doux qu’elle n’est impérieuse, plus conciliant qu’elle n’est agressive, plus naïf lui-même, disons-le franchement, qu’elle n</w:t>
      </w:r>
      <w:r w:rsidR="00CB410B" w:rsidRPr="00DA7839">
        <w:t>’</w:t>
      </w:r>
      <w:r w:rsidRPr="00DA7839">
        <w:t>a de profondeur. Mais je n</w:t>
      </w:r>
      <w:r w:rsidR="00CB410B" w:rsidRPr="00DA7839">
        <w:t>’</w:t>
      </w:r>
      <w:r w:rsidRPr="00DA7839">
        <w:t>ai pas aujourd</w:t>
      </w:r>
      <w:r w:rsidR="00CB410B" w:rsidRPr="00DA7839">
        <w:t>’</w:t>
      </w:r>
      <w:r w:rsidRPr="00DA7839">
        <w:t>hui tant d</w:t>
      </w:r>
      <w:r w:rsidR="00CB410B" w:rsidRPr="00DA7839">
        <w:t>’</w:t>
      </w:r>
      <w:r w:rsidRPr="00DA7839">
        <w:t>ambitions, ni si diverses, et je ne voudrais parler ici que de sa philosophie. Si j’ai pu montrer ailleurs les progrès de l</w:t>
      </w:r>
      <w:r w:rsidR="00CB410B" w:rsidRPr="00DA7839">
        <w:t>’</w:t>
      </w:r>
      <w:r w:rsidRPr="00DA7839">
        <w:t xml:space="preserve">incrédulité pendant la première moitié du </w:t>
      </w:r>
      <w:del w:id="400" w:author="OBVIL" w:date="2016-12-01T14:12:00Z">
        <w:r w:rsidR="006940D1" w:rsidRPr="006940D1">
          <w:rPr>
            <w:sz w:val="22"/>
            <w:szCs w:val="22"/>
          </w:rPr>
          <w:delText>XVII</w:delText>
        </w:r>
        <w:r w:rsidR="006940D1" w:rsidRPr="006940D1">
          <w:rPr>
            <w:vertAlign w:val="superscript"/>
          </w:rPr>
          <w:delText>e</w:delText>
        </w:r>
        <w:r w:rsidR="006940D1">
          <w:delText xml:space="preserve"> </w:delText>
        </w:r>
      </w:del>
      <w:ins w:id="401"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il est bon d</w:t>
      </w:r>
      <w:r w:rsidR="006940D1" w:rsidRPr="00DA7839">
        <w:t>e savoir ce</w:t>
      </w:r>
      <w:r w:rsidRPr="00DA7839">
        <w:t xml:space="preserve"> que l’on a fait, d</w:t>
      </w:r>
      <w:r w:rsidR="00CB410B" w:rsidRPr="00DA7839">
        <w:t>’</w:t>
      </w:r>
      <w:r w:rsidRPr="00DA7839">
        <w:t>autre part, pour s</w:t>
      </w:r>
      <w:r w:rsidR="00CB410B" w:rsidRPr="00DA7839">
        <w:t>’</w:t>
      </w:r>
      <w:r w:rsidR="006940D1" w:rsidRPr="00DA7839">
        <w:t>y op</w:t>
      </w:r>
      <w:r w:rsidRPr="00DA7839">
        <w:t>pose</w:t>
      </w:r>
      <w:r w:rsidR="00CB410B" w:rsidRPr="00DA7839">
        <w:t>r ;</w:t>
      </w:r>
      <w:r w:rsidR="006940D1" w:rsidRPr="00DA7839">
        <w:t xml:space="preserve"> comment, en face des libertins, l</w:t>
      </w:r>
      <w:r w:rsidRPr="00DA7839">
        <w:t>e plu</w:t>
      </w:r>
      <w:r w:rsidR="006940D1" w:rsidRPr="00DA7839">
        <w:t xml:space="preserve">s illustre </w:t>
      </w:r>
      <w:r w:rsidRPr="00DA7839">
        <w:t>des</w:t>
      </w:r>
      <w:r w:rsidR="006940D1" w:rsidRPr="00DA7839">
        <w:t xml:space="preserve"> évêques de France a compris son</w:t>
      </w:r>
      <w:r w:rsidRPr="00DA7839">
        <w:t xml:space="preserve"> devoi</w:t>
      </w:r>
      <w:r w:rsidR="00CB410B" w:rsidRPr="00DA7839">
        <w:t>r ;</w:t>
      </w:r>
      <w:r w:rsidRPr="00DA7839">
        <w:t xml:space="preserve"> et il est bon surtout d’examiner si, du haut de sa chaire, comme nos beaux esprits le répèten</w:t>
      </w:r>
      <w:r w:rsidR="00CB410B" w:rsidRPr="00DA7839">
        <w:t>t !</w:t>
      </w:r>
      <w:r w:rsidRPr="00DA7839">
        <w:t xml:space="preserve"> il n’a rien mi ni soupçonné des dangers qui menaçaient son église.</w:t>
      </w:r>
    </w:p>
    <w:p w14:paraId="72EEC249" w14:textId="77777777" w:rsidR="00CB410B" w:rsidRPr="00CB410B" w:rsidRDefault="00170A5B" w:rsidP="006940D1">
      <w:pPr>
        <w:pStyle w:val="Titre2"/>
      </w:pPr>
      <w:bookmarkStart w:id="402" w:name="bookmark15"/>
      <w:bookmarkEnd w:id="402"/>
      <w:r w:rsidRPr="00CB410B">
        <w:t>I</w:t>
      </w:r>
    </w:p>
    <w:p w14:paraId="4CA060AE" w14:textId="537D8449" w:rsidR="00CB410B" w:rsidRPr="00DA7839" w:rsidRDefault="006940D1" w:rsidP="00000A23">
      <w:pPr>
        <w:pStyle w:val="Corpsdetexte"/>
        <w:pPrChange w:id="403" w:author="OBVIL" w:date="2016-12-01T14:12:00Z">
          <w:pPr>
            <w:pStyle w:val="Corpsdetexte"/>
            <w:spacing w:afterLines="120" w:after="288"/>
            <w:ind w:firstLine="240"/>
            <w:jc w:val="both"/>
          </w:pPr>
        </w:pPrChange>
      </w:pPr>
      <w:r w:rsidRPr="00DA7839">
        <w:t>C’est dan</w:t>
      </w:r>
      <w:r w:rsidR="00170A5B" w:rsidRPr="00DA7839">
        <w:t>s ses ouvrages philosophiques proprement dit</w:t>
      </w:r>
      <w:r w:rsidR="00CB410B" w:rsidRPr="00DA7839">
        <w:t>s</w:t>
      </w:r>
      <w:r w:rsidR="00B6083B" w:rsidRPr="00DA7839">
        <w:t xml:space="preserve"> —</w:t>
      </w:r>
      <w:del w:id="404" w:author="OBVIL" w:date="2016-12-01T14:12:00Z">
        <w:r>
          <w:delText xml:space="preserve"> </w:delText>
        </w:r>
      </w:del>
      <w:ins w:id="405" w:author="OBVIL" w:date="2016-12-01T14:12:00Z">
        <w:r w:rsidR="00B6083B" w:rsidRPr="00B6083B">
          <w:t> </w:t>
        </w:r>
      </w:ins>
      <w:r w:rsidRPr="00DA7839">
        <w:t>dans l</w:t>
      </w:r>
      <w:r w:rsidR="00170A5B" w:rsidRPr="00DA7839">
        <w:t xml:space="preserve">e </w:t>
      </w:r>
      <w:r w:rsidRPr="00DA7839">
        <w:rPr>
          <w:i/>
        </w:rPr>
        <w:t>Tra</w:t>
      </w:r>
      <w:r w:rsidR="00170A5B" w:rsidRPr="00DA7839">
        <w:rPr>
          <w:i/>
        </w:rPr>
        <w:t>ité du libre arbitre</w:t>
      </w:r>
      <w:r w:rsidR="00170A5B" w:rsidRPr="00B6083B">
        <w:rPr>
          <w:rPrChange w:id="406" w:author="OBVIL" w:date="2016-12-01T14:12:00Z">
            <w:rPr>
              <w:rFonts w:ascii="Times New Roman" w:hAnsi="Times New Roman"/>
              <w:i/>
            </w:rPr>
          </w:rPrChange>
        </w:rPr>
        <w:t>,</w:t>
      </w:r>
      <w:r w:rsidR="00170A5B" w:rsidRPr="00DA7839">
        <w:t xml:space="preserve"> ou dans le </w:t>
      </w:r>
      <w:r w:rsidR="00170A5B" w:rsidRPr="00DA7839">
        <w:rPr>
          <w:i/>
        </w:rPr>
        <w:t>Trai</w:t>
      </w:r>
      <w:r w:rsidRPr="00DA7839">
        <w:rPr>
          <w:i/>
        </w:rPr>
        <w:t>té</w:t>
      </w:r>
      <w:r w:rsidR="00170A5B" w:rsidRPr="00DA7839">
        <w:t xml:space="preserve"> </w:t>
      </w:r>
      <w:r w:rsidR="00170A5B" w:rsidRPr="00DA7839">
        <w:rPr>
          <w:i/>
        </w:rPr>
        <w:t xml:space="preserve">de la connaissance de Dieu </w:t>
      </w:r>
      <w:r w:rsidRPr="00DA7839">
        <w:rPr>
          <w:i/>
        </w:rPr>
        <w:t>et</w:t>
      </w:r>
      <w:r w:rsidR="00170A5B" w:rsidRPr="00DA7839">
        <w:rPr>
          <w:i/>
        </w:rPr>
        <w:t xml:space="preserve"> de </w:t>
      </w:r>
      <w:r w:rsidRPr="00DA7839">
        <w:rPr>
          <w:i/>
        </w:rPr>
        <w:t>soi-même</w:t>
      </w:r>
      <w:r w:rsidR="00B6083B" w:rsidRPr="00DA7839">
        <w:t xml:space="preserve"> —</w:t>
      </w:r>
      <w:del w:id="407" w:author="OBVIL" w:date="2016-12-01T14:12:00Z">
        <w:r w:rsidR="00170A5B" w:rsidRPr="006940D1">
          <w:delText xml:space="preserve"> </w:delText>
        </w:r>
      </w:del>
      <w:ins w:id="408" w:author="OBVIL" w:date="2016-12-01T14:12:00Z">
        <w:r w:rsidR="00B6083B" w:rsidRPr="00B6083B">
          <w:t> </w:t>
        </w:r>
      </w:ins>
      <w:r w:rsidR="00170A5B" w:rsidRPr="00DA7839">
        <w:t>que l’on est accoutumé de chercher ou d</w:t>
      </w:r>
      <w:r w:rsidR="00CB410B" w:rsidRPr="00DA7839">
        <w:t>’</w:t>
      </w:r>
      <w:r w:rsidR="00170A5B" w:rsidRPr="00DA7839">
        <w:t>étudier la philoso</w:t>
      </w:r>
      <w:r w:rsidRPr="00DA7839">
        <w:t>phie de Bossuet</w:t>
      </w:r>
      <w:r w:rsidR="00CB410B" w:rsidRPr="00DA7839">
        <w:t> :</w:t>
      </w:r>
      <w:r w:rsidRPr="00DA7839">
        <w:t xml:space="preserve"> et</w:t>
      </w:r>
      <w:r w:rsidR="00170A5B" w:rsidRPr="00DA7839">
        <w:t xml:space="preserve"> rien ne semble, à première vue, plus naturel ni plus sage. Je ne dis donc pas que l’on ait tor</w:t>
      </w:r>
      <w:r w:rsidR="00CB410B" w:rsidRPr="00DA7839">
        <w:t>t ;</w:t>
      </w:r>
      <w:r w:rsidR="00170A5B" w:rsidRPr="00DA7839">
        <w:t xml:space="preserve"> et, pour caractériser ou pour définir, après tant d’autres, </w:t>
      </w:r>
      <w:r w:rsidRPr="00DA7839">
        <w:t>la philosophie de Bossuet, je ne m</w:t>
      </w:r>
      <w:r w:rsidR="00170A5B" w:rsidRPr="00DA7839">
        <w:t>e priverai point du secours de ses écrits philosophiques. Mais comment ne pas faire observer qu’en s’y renfermant ou en s</w:t>
      </w:r>
      <w:r w:rsidR="00CB410B" w:rsidRPr="00DA7839">
        <w:t>’</w:t>
      </w:r>
      <w:r w:rsidR="00170A5B" w:rsidRPr="00DA7839">
        <w:t>y bornant on leur accorde plus d’importance que ne leur en attribuait Bossuet lui-même, qui ne les a ni publiés, ni préparés seulement pour l</w:t>
      </w:r>
      <w:r w:rsidR="00CB410B" w:rsidRPr="00DA7839">
        <w:t>’</w:t>
      </w:r>
      <w:r w:rsidR="00170A5B" w:rsidRPr="00DA7839">
        <w:t>impressio</w:t>
      </w:r>
      <w:r w:rsidR="00CB410B" w:rsidRPr="00DA7839">
        <w:t>n ?</w:t>
      </w:r>
      <w:r w:rsidR="00B6083B" w:rsidRPr="00DA7839">
        <w:t xml:space="preserve"> — </w:t>
      </w:r>
      <w:r w:rsidR="00170A5B" w:rsidRPr="00DA7839">
        <w:t xml:space="preserve">et ceci </w:t>
      </w:r>
      <w:r w:rsidRPr="00DA7839">
        <w:t>n</w:t>
      </w:r>
      <w:r w:rsidR="00170A5B" w:rsidRPr="00DA7839">
        <w:t>e laisse pas d’</w:t>
      </w:r>
      <w:r w:rsidRPr="00DA7839">
        <w:t>être</w:t>
      </w:r>
      <w:r w:rsidR="00170A5B" w:rsidRPr="00DA7839">
        <w:t xml:space="preserve"> assez significatif. On dira qu</w:t>
      </w:r>
      <w:r w:rsidR="00CB410B" w:rsidRPr="00DA7839">
        <w:t>’</w:t>
      </w:r>
      <w:r w:rsidR="00170A5B" w:rsidRPr="00DA7839">
        <w:t>il n</w:t>
      </w:r>
      <w:r w:rsidR="00CB410B" w:rsidRPr="00DA7839">
        <w:t>’</w:t>
      </w:r>
      <w:r w:rsidRPr="00DA7839">
        <w:t>a pas non plu</w:t>
      </w:r>
      <w:r w:rsidR="00170A5B" w:rsidRPr="00DA7839">
        <w:t xml:space="preserve">s fait </w:t>
      </w:r>
      <w:r w:rsidRPr="00DA7839">
        <w:t>paraître lui-mê</w:t>
      </w:r>
      <w:r w:rsidR="00170A5B" w:rsidRPr="00DA7839">
        <w:t xml:space="preserve">me sa </w:t>
      </w:r>
      <w:r w:rsidR="00170A5B" w:rsidRPr="00DA7839">
        <w:rPr>
          <w:i/>
        </w:rPr>
        <w:t>Politique tirée des paroles de</w:t>
      </w:r>
      <w:r w:rsidR="00170A5B" w:rsidRPr="00DA7839">
        <w:t xml:space="preserve"> </w:t>
      </w:r>
      <w:r w:rsidRPr="00DA7839">
        <w:rPr>
          <w:i/>
        </w:rPr>
        <w:t>l’Écriture</w:t>
      </w:r>
      <w:r w:rsidR="00170A5B" w:rsidRPr="00DA7839">
        <w:rPr>
          <w:i/>
        </w:rPr>
        <w:t xml:space="preserve"> sainte</w:t>
      </w:r>
      <w:r w:rsidR="00170A5B" w:rsidRPr="00DA7839">
        <w:t xml:space="preserve">, ni ses </w:t>
      </w:r>
      <w:r w:rsidRPr="00DA7839">
        <w:rPr>
          <w:i/>
        </w:rPr>
        <w:t>Élévations</w:t>
      </w:r>
      <w:r w:rsidR="00170A5B" w:rsidRPr="00DA7839">
        <w:rPr>
          <w:i/>
        </w:rPr>
        <w:t xml:space="preserve"> sur les Mystères</w:t>
      </w:r>
      <w:r w:rsidR="00170A5B" w:rsidRPr="00B6083B">
        <w:rPr>
          <w:rPrChange w:id="409" w:author="OBVIL" w:date="2016-12-01T14:12:00Z">
            <w:rPr>
              <w:rFonts w:ascii="Times New Roman" w:hAnsi="Times New Roman"/>
              <w:i/>
            </w:rPr>
          </w:rPrChange>
        </w:rPr>
        <w:t>,</w:t>
      </w:r>
      <w:r w:rsidR="00170A5B" w:rsidRPr="00DA7839">
        <w:t xml:space="preserve"> ni sa </w:t>
      </w:r>
      <w:r w:rsidRPr="00DA7839">
        <w:rPr>
          <w:i/>
        </w:rPr>
        <w:t>Défense de la</w:t>
      </w:r>
      <w:r w:rsidR="00170A5B" w:rsidRPr="00DA7839">
        <w:rPr>
          <w:i/>
        </w:rPr>
        <w:t xml:space="preserve"> Tradition et des Saints </w:t>
      </w:r>
      <w:r w:rsidRPr="00DA7839">
        <w:rPr>
          <w:i/>
        </w:rPr>
        <w:t xml:space="preserve">Pères ? </w:t>
      </w:r>
      <w:r w:rsidRPr="00DA7839">
        <w:t>j</w:t>
      </w:r>
      <w:r w:rsidR="00170A5B" w:rsidRPr="00DA7839">
        <w:t>e le sais</w:t>
      </w:r>
      <w:r w:rsidR="00CB410B" w:rsidRPr="00DA7839">
        <w:t> ;</w:t>
      </w:r>
      <w:r w:rsidR="00170A5B" w:rsidRPr="00DA7839">
        <w:t xml:space="preserve"> mais je sais aussi que la mort l</w:t>
      </w:r>
      <w:r w:rsidR="00CB410B" w:rsidRPr="00DA7839">
        <w:t>’</w:t>
      </w:r>
      <w:r w:rsidR="00170A5B" w:rsidRPr="00DA7839">
        <w:t>en a seule empêché. Je sais que, parmi les multiples occupations de sa vigoureuse vieillesse</w:t>
      </w:r>
      <w:r w:rsidR="00B6083B" w:rsidRPr="00DA7839">
        <w:t xml:space="preserve"> —</w:t>
      </w:r>
      <w:del w:id="410" w:author="OBVIL" w:date="2016-12-01T14:12:00Z">
        <w:r w:rsidR="00170A5B" w:rsidRPr="006940D1">
          <w:delText xml:space="preserve"> </w:delText>
        </w:r>
      </w:del>
      <w:ins w:id="411" w:author="OBVIL" w:date="2016-12-01T14:12:00Z">
        <w:r w:rsidR="00B6083B" w:rsidRPr="00B6083B">
          <w:t> </w:t>
        </w:r>
      </w:ins>
      <w:r w:rsidR="00170A5B" w:rsidRPr="00DA7839">
        <w:t>et pour ainsi parler jusqu’à so</w:t>
      </w:r>
      <w:r w:rsidRPr="00DA7839">
        <w:t>n dernier jour, dans les relâch</w:t>
      </w:r>
      <w:r w:rsidR="00170A5B" w:rsidRPr="00DA7839">
        <w:t>es que lui donnait la maladie qui devait l</w:t>
      </w:r>
      <w:r w:rsidR="00CB410B" w:rsidRPr="00DA7839">
        <w:t>’</w:t>
      </w:r>
      <w:r w:rsidR="00170A5B" w:rsidRPr="00DA7839">
        <w:t>emporter</w:t>
      </w:r>
      <w:r w:rsidR="00CB410B" w:rsidRPr="00DA7839">
        <w:t>,</w:t>
      </w:r>
      <w:r w:rsidR="00B6083B" w:rsidRPr="00DA7839">
        <w:t xml:space="preserve"> — </w:t>
      </w:r>
      <w:r w:rsidR="00170A5B" w:rsidRPr="00DA7839">
        <w:t xml:space="preserve">il revoyait et il retouchait sa </w:t>
      </w:r>
      <w:r w:rsidR="00170A5B" w:rsidRPr="00DA7839">
        <w:rPr>
          <w:i/>
        </w:rPr>
        <w:t>Tradition</w:t>
      </w:r>
      <w:r w:rsidR="00170A5B" w:rsidRPr="00DA7839">
        <w:t xml:space="preserve">, sa </w:t>
      </w:r>
      <w:r w:rsidR="00244783" w:rsidRPr="00DA7839">
        <w:rPr>
          <w:i/>
        </w:rPr>
        <w:t>Politique</w:t>
      </w:r>
      <w:r w:rsidR="00244783" w:rsidRPr="00B6083B">
        <w:rPr>
          <w:rPrChange w:id="412" w:author="OBVIL" w:date="2016-12-01T14:12:00Z">
            <w:rPr>
              <w:rFonts w:ascii="Times New Roman" w:hAnsi="Times New Roman"/>
              <w:i/>
            </w:rPr>
          </w:rPrChange>
        </w:rPr>
        <w:t>,</w:t>
      </w:r>
      <w:r w:rsidR="00170A5B" w:rsidRPr="00DA7839">
        <w:t xml:space="preserve"> ses </w:t>
      </w:r>
      <w:r w:rsidRPr="00DA7839">
        <w:rPr>
          <w:i/>
        </w:rPr>
        <w:t>Élévations</w:t>
      </w:r>
      <w:r w:rsidR="00170A5B" w:rsidRPr="00B6083B">
        <w:rPr>
          <w:rPrChange w:id="413" w:author="OBVIL" w:date="2016-12-01T14:12:00Z">
            <w:rPr>
              <w:rFonts w:ascii="Times New Roman" w:hAnsi="Times New Roman"/>
              <w:i/>
            </w:rPr>
          </w:rPrChange>
        </w:rPr>
        <w:t>,</w:t>
      </w:r>
      <w:r w:rsidR="00170A5B" w:rsidRPr="00DA7839">
        <w:t xml:space="preserve"> avec des </w:t>
      </w:r>
      <w:r w:rsidR="00244783" w:rsidRPr="00DA7839">
        <w:t>scrupules, et une inquiétude, et</w:t>
      </w:r>
      <w:r w:rsidR="00170A5B" w:rsidRPr="00DA7839">
        <w:t xml:space="preserve"> une impatience, qui témoignent assez de la grandeur du service qu’il eût cru rendre en les publiant. Mais, au contraire, depuis le temps où il composait le </w:t>
      </w:r>
      <w:r w:rsidR="00170A5B" w:rsidRPr="00DA7839">
        <w:rPr>
          <w:i/>
        </w:rPr>
        <w:t>Traité de la connaissance de Dieu</w:t>
      </w:r>
      <w:r w:rsidR="00170A5B" w:rsidRPr="00DA7839">
        <w:t xml:space="preserve">, soit aux environs de </w:t>
      </w:r>
      <w:r w:rsidR="00244783" w:rsidRPr="00DA7839">
        <w:t>1680, pour l’éducation du dauphin, fil</w:t>
      </w:r>
      <w:r w:rsidR="00170A5B" w:rsidRPr="00DA7839">
        <w:t xml:space="preserve">s de Louis XIV, </w:t>
      </w:r>
      <w:r w:rsidR="00244783" w:rsidRPr="00DA7839">
        <w:t>ou ne voit pas que Bossuet l’ait</w:t>
      </w:r>
      <w:r w:rsidR="00170A5B" w:rsidRPr="00DA7839">
        <w:t xml:space="preserve"> relu seulement, et</w:t>
      </w:r>
      <w:r w:rsidR="00B6083B" w:rsidRPr="00DA7839">
        <w:t xml:space="preserve"> —</w:t>
      </w:r>
      <w:del w:id="414" w:author="OBVIL" w:date="2016-12-01T14:12:00Z">
        <w:r w:rsidR="00170A5B" w:rsidRPr="006940D1">
          <w:delText xml:space="preserve"> </w:delText>
        </w:r>
      </w:del>
      <w:ins w:id="415" w:author="OBVIL" w:date="2016-12-01T14:12:00Z">
        <w:r w:rsidR="00B6083B" w:rsidRPr="00B6083B">
          <w:t> </w:t>
        </w:r>
      </w:ins>
      <w:r w:rsidR="00170A5B" w:rsidRPr="00DA7839">
        <w:t>chose assez singulière</w:t>
      </w:r>
      <w:r w:rsidR="00CB410B" w:rsidRPr="00DA7839">
        <w:t>,</w:t>
      </w:r>
      <w:r w:rsidR="00B6083B" w:rsidRPr="00DA7839">
        <w:t xml:space="preserve"> — </w:t>
      </w:r>
      <w:r w:rsidR="00170A5B" w:rsidRPr="00DA7839">
        <w:t xml:space="preserve">quand le livre a vu le jour pour la première fois, en </w:t>
      </w:r>
      <w:r w:rsidR="00244783" w:rsidRPr="00DA7839">
        <w:t>1722</w:t>
      </w:r>
      <w:r w:rsidR="00170A5B" w:rsidRPr="00B6083B">
        <w:rPr>
          <w:rPrChange w:id="416" w:author="OBVIL" w:date="2016-12-01T14:12:00Z">
            <w:rPr>
              <w:rFonts w:ascii="Times New Roman" w:hAnsi="Times New Roman"/>
              <w:i/>
            </w:rPr>
          </w:rPrChange>
        </w:rPr>
        <w:t>,</w:t>
      </w:r>
      <w:r w:rsidR="00170A5B" w:rsidRPr="00DA7839">
        <w:t xml:space="preserve"> d</w:t>
      </w:r>
      <w:r w:rsidR="00CB410B" w:rsidRPr="00DA7839">
        <w:t>’</w:t>
      </w:r>
      <w:r w:rsidR="00170A5B" w:rsidRPr="00DA7839">
        <w:t>après une copie qu’on en avait trouvée dans les papiers de Fénelon, ç’a été sous le titre faux d’</w:t>
      </w:r>
      <w:r w:rsidR="00170A5B" w:rsidRPr="00DA7839">
        <w:rPr>
          <w:i/>
        </w:rPr>
        <w:t>Introduction à la Philosophie</w:t>
      </w:r>
      <w:r w:rsidR="00170A5B" w:rsidRPr="00B6083B">
        <w:rPr>
          <w:rPrChange w:id="417" w:author="OBVIL" w:date="2016-12-01T14:12:00Z">
            <w:rPr>
              <w:rFonts w:ascii="Times New Roman" w:hAnsi="Times New Roman"/>
              <w:i/>
            </w:rPr>
          </w:rPrChange>
        </w:rPr>
        <w:t>,</w:t>
      </w:r>
      <w:r w:rsidR="00170A5B" w:rsidRPr="00DA7839">
        <w:t xml:space="preserve"> et sous le nom de l’archevêque de Cambrai. On ne saura</w:t>
      </w:r>
      <w:r w:rsidRPr="00DA7839">
        <w:t>it</w:t>
      </w:r>
      <w:r w:rsidR="00170A5B" w:rsidRPr="00DA7839">
        <w:t xml:space="preserve"> être plus insouciant, plus détaché de son propre ouvrag</w:t>
      </w:r>
      <w:r w:rsidR="00CB410B" w:rsidRPr="00DA7839">
        <w:t>e ;</w:t>
      </w:r>
      <w:r w:rsidR="00B6083B" w:rsidRPr="00DA7839">
        <w:t xml:space="preserve"> — </w:t>
      </w:r>
      <w:r w:rsidR="00244783" w:rsidRPr="00DA7839">
        <w:t>et n’</w:t>
      </w:r>
      <w:r w:rsidR="00170A5B" w:rsidRPr="00DA7839">
        <w:t xml:space="preserve">est-ce pas d’abord ce </w:t>
      </w:r>
      <w:r w:rsidR="00244783" w:rsidRPr="00DA7839">
        <w:t>qu’oublient</w:t>
      </w:r>
      <w:r w:rsidR="00170A5B" w:rsidRPr="00DA7839">
        <w:t xml:space="preserve"> tous ceux qui réduisent la </w:t>
      </w:r>
      <w:r w:rsidR="00CB410B" w:rsidRPr="00DA7839">
        <w:t>« </w:t>
      </w:r>
      <w:r w:rsidR="00170A5B" w:rsidRPr="00DA7839">
        <w:t>philosophie</w:t>
      </w:r>
      <w:r w:rsidR="00CB410B" w:rsidRPr="00DA7839">
        <w:t> »</w:t>
      </w:r>
      <w:r w:rsidR="00170A5B" w:rsidRPr="00DA7839">
        <w:t xml:space="preserve"> de Bossuet tout entière au peu qu</w:t>
      </w:r>
      <w:r w:rsidR="00CB410B" w:rsidRPr="00DA7839">
        <w:t>’</w:t>
      </w:r>
      <w:r w:rsidR="00170A5B" w:rsidRPr="00DA7839">
        <w:t>ils en retrouvent dans ses écrits philosophique</w:t>
      </w:r>
      <w:r w:rsidR="00CB410B" w:rsidRPr="00DA7839">
        <w:t>s ?</w:t>
      </w:r>
    </w:p>
    <w:p w14:paraId="3FA9DE49" w14:textId="1148CABA" w:rsidR="00CB410B" w:rsidRPr="00DA7839" w:rsidRDefault="00170A5B" w:rsidP="00000A23">
      <w:pPr>
        <w:pStyle w:val="Corpsdetexte"/>
        <w:pPrChange w:id="418" w:author="OBVIL" w:date="2016-12-01T14:12:00Z">
          <w:pPr>
            <w:pStyle w:val="Corpsdetexte"/>
            <w:spacing w:afterLines="120" w:after="288"/>
            <w:ind w:firstLine="240"/>
            <w:jc w:val="both"/>
          </w:pPr>
        </w:pPrChange>
      </w:pPr>
      <w:r w:rsidRPr="00DA7839">
        <w:t>Mais je crains surtout qu</w:t>
      </w:r>
      <w:r w:rsidR="00CB410B" w:rsidRPr="00DA7839">
        <w:t>’</w:t>
      </w:r>
      <w:r w:rsidRPr="00DA7839">
        <w:t>ils ne se méprennent sur la portée de son œuvre, et qu</w:t>
      </w:r>
      <w:r w:rsidR="00CB410B" w:rsidRPr="00DA7839">
        <w:t>’</w:t>
      </w:r>
      <w:r w:rsidR="00244783" w:rsidRPr="00DA7839">
        <w:t>ils ne se</w:t>
      </w:r>
      <w:r w:rsidRPr="00DA7839">
        <w:t xml:space="preserve"> lassent, de la philosoph</w:t>
      </w:r>
      <w:r w:rsidR="00244783" w:rsidRPr="00DA7839">
        <w:t>ie même, une idée trop courte et</w:t>
      </w:r>
      <w:r w:rsidRPr="00DA7839">
        <w:t xml:space="preserve"> trop étroite. Car la philosophie consisterait-elle donc à discuter seulement si les qualités de la matière sont en elle ou en nou</w:t>
      </w:r>
      <w:r w:rsidR="00CB410B" w:rsidRPr="00DA7839">
        <w:t>s ?</w:t>
      </w:r>
      <w:r w:rsidRPr="00DA7839">
        <w:t xml:space="preserve"> si l</w:t>
      </w:r>
      <w:r w:rsidR="00CB410B" w:rsidRPr="00DA7839">
        <w:t>’</w:t>
      </w:r>
      <w:r w:rsidRPr="00DA7839">
        <w:t>espace e</w:t>
      </w:r>
      <w:r w:rsidR="00244783" w:rsidRPr="00DA7839">
        <w:t>t</w:t>
      </w:r>
      <w:r w:rsidRPr="00DA7839">
        <w:t xml:space="preserve"> le temps sont des </w:t>
      </w:r>
      <w:r w:rsidR="00CB410B" w:rsidRPr="00DA7839">
        <w:t>« </w:t>
      </w:r>
      <w:r w:rsidRPr="00DA7839">
        <w:t>choses</w:t>
      </w:r>
      <w:r w:rsidR="00CB410B" w:rsidRPr="00DA7839">
        <w:t> »</w:t>
      </w:r>
      <w:r w:rsidRPr="00DA7839">
        <w:t xml:space="preserve"> ou de pur</w:t>
      </w:r>
      <w:r w:rsidR="00244783" w:rsidRPr="00DA7839">
        <w:t>es conditions de not</w:t>
      </w:r>
      <w:r w:rsidRPr="00DA7839">
        <w:t>re sensibilit</w:t>
      </w:r>
      <w:r w:rsidR="00CB410B" w:rsidRPr="00DA7839">
        <w:t>é ?</w:t>
      </w:r>
      <w:r w:rsidRPr="00DA7839">
        <w:t xml:space="preserve"> Ces sortes de questions, dont je ne méconnais pas l</w:t>
      </w:r>
      <w:r w:rsidR="00CB410B" w:rsidRPr="00DA7839">
        <w:t>’</w:t>
      </w:r>
      <w:r w:rsidRPr="00DA7839">
        <w:t xml:space="preserve">intérêt, ont quelque chose de trop </w:t>
      </w:r>
      <w:r w:rsidR="00CB410B" w:rsidRPr="00DA7839">
        <w:t>« </w:t>
      </w:r>
      <w:r w:rsidRPr="00DA7839">
        <w:t>scolastique</w:t>
      </w:r>
      <w:r w:rsidR="00CB410B" w:rsidRPr="00DA7839">
        <w:t> »</w:t>
      </w:r>
      <w:r w:rsidRPr="00DA7839">
        <w:t>, au vrai sens, au sens-étym</w:t>
      </w:r>
      <w:r w:rsidR="00244783" w:rsidRPr="00DA7839">
        <w:t>ologique du mot, et je veux dire</w:t>
      </w:r>
      <w:r w:rsidRPr="00DA7839">
        <w:t xml:space="preserve"> par là qu</w:t>
      </w:r>
      <w:r w:rsidR="00CB410B" w:rsidRPr="00DA7839">
        <w:t>’</w:t>
      </w:r>
      <w:r w:rsidRPr="00DA7839">
        <w:t>en dehors de l</w:t>
      </w:r>
      <w:r w:rsidR="00CB410B" w:rsidRPr="00DA7839">
        <w:t>’</w:t>
      </w:r>
      <w:r w:rsidRPr="00DA7839">
        <w:t>école ni l</w:t>
      </w:r>
      <w:r w:rsidR="00CB410B" w:rsidRPr="00DA7839">
        <w:t>’</w:t>
      </w:r>
      <w:r w:rsidRPr="00DA7839">
        <w:t>intérêt n</w:t>
      </w:r>
      <w:r w:rsidR="00CB410B" w:rsidRPr="00DA7839">
        <w:t>’</w:t>
      </w:r>
      <w:r w:rsidRPr="00DA7839">
        <w:t>en est compris, ni peut-être n</w:t>
      </w:r>
      <w:r w:rsidR="00CB410B" w:rsidRPr="00DA7839">
        <w:t>’</w:t>
      </w:r>
      <w:r w:rsidR="00244783" w:rsidRPr="00DA7839">
        <w:t>en</w:t>
      </w:r>
      <w:r w:rsidRPr="00DA7839">
        <w:t xml:space="preserve"> est réel. C’est comme la question de savoir en quoi la nature ou les fonctions propres </w:t>
      </w:r>
      <w:r w:rsidR="00CB410B" w:rsidRPr="00DA7839">
        <w:t>« </w:t>
      </w:r>
      <w:r w:rsidRPr="00DA7839">
        <w:t xml:space="preserve">des Séraphins, des Chérubins, et des </w:t>
      </w:r>
      <w:r w:rsidR="00244783" w:rsidRPr="00DA7839">
        <w:t>Trô</w:t>
      </w:r>
      <w:r w:rsidRPr="00DA7839">
        <w:t>nes</w:t>
      </w:r>
      <w:r w:rsidR="00CB410B" w:rsidRPr="00DA7839">
        <w:t> »</w:t>
      </w:r>
      <w:r w:rsidRPr="00DA7839">
        <w:t xml:space="preserve">, </w:t>
      </w:r>
      <w:r w:rsidR="00244783" w:rsidRPr="00DA7839">
        <w:t>diffèrent</w:t>
      </w:r>
      <w:r w:rsidRPr="00DA7839">
        <w:t xml:space="preserve"> de celles </w:t>
      </w:r>
      <w:r w:rsidR="00CB410B" w:rsidRPr="00DA7839">
        <w:t>« </w:t>
      </w:r>
      <w:r w:rsidRPr="00DA7839">
        <w:t>d</w:t>
      </w:r>
      <w:r w:rsidR="00244783" w:rsidRPr="00DA7839">
        <w:t>es Puissances, des Vertus, et d</w:t>
      </w:r>
      <w:r w:rsidRPr="00DA7839">
        <w:t>es Dominations</w:t>
      </w:r>
      <w:r w:rsidR="00CB410B" w:rsidRPr="00DA7839">
        <w:t> »</w:t>
      </w:r>
      <w:r w:rsidRPr="00DA7839">
        <w:t xml:space="preserve">. Elle </w:t>
      </w:r>
      <w:r w:rsidR="00244783" w:rsidRPr="00DA7839">
        <w:t>appartient</w:t>
      </w:r>
      <w:r w:rsidRPr="00DA7839">
        <w:t xml:space="preserve"> sans doute il la théologi</w:t>
      </w:r>
      <w:r w:rsidR="00CB410B" w:rsidRPr="00DA7839">
        <w:t>e ;</w:t>
      </w:r>
      <w:r w:rsidRPr="00DA7839">
        <w:t xml:space="preserve"> mais la théologie en examine d</w:t>
      </w:r>
      <w:r w:rsidR="00CB410B" w:rsidRPr="00DA7839">
        <w:t>’</w:t>
      </w:r>
      <w:r w:rsidRPr="00DA7839">
        <w:t xml:space="preserve">autres aussi, de moins excentriques à la vie présente, et si je puis ainsi parler, de plus </w:t>
      </w:r>
      <w:r w:rsidR="00244783" w:rsidRPr="00DA7839">
        <w:t>effectives</w:t>
      </w:r>
      <w:r w:rsidRPr="00DA7839">
        <w:t xml:space="preserve">. Quelque opinion que Bossuet, dans ses ouvrages que l’on appelle philosophiques, ait donc exprimée sur des questions </w:t>
      </w:r>
      <w:r w:rsidR="00244783" w:rsidRPr="00DA7839">
        <w:t>de</w:t>
      </w:r>
      <w:r w:rsidRPr="00DA7839">
        <w:t xml:space="preserve"> ce genre, elles ne </w:t>
      </w:r>
      <w:r w:rsidR="00244783" w:rsidRPr="00DA7839">
        <w:t>sont</w:t>
      </w:r>
      <w:r w:rsidRPr="00DA7839">
        <w:t xml:space="preserve"> pas </w:t>
      </w:r>
      <w:r w:rsidR="00CB410B" w:rsidRPr="00DA7839">
        <w:t>« </w:t>
      </w:r>
      <w:r w:rsidRPr="00DA7839">
        <w:t>sa philosophie</w:t>
      </w:r>
      <w:r w:rsidR="00CB410B" w:rsidRPr="00DA7839">
        <w:t> »</w:t>
      </w:r>
      <w:r w:rsidRPr="00DA7839">
        <w:t xml:space="preserve">. Comme </w:t>
      </w:r>
      <w:r w:rsidR="00CB410B" w:rsidRPr="00DA7839">
        <w:t>« </w:t>
      </w:r>
      <w:r w:rsidRPr="00DA7839">
        <w:t>la philosophie</w:t>
      </w:r>
      <w:r w:rsidR="00CB410B" w:rsidRPr="00DA7839">
        <w:t> »</w:t>
      </w:r>
      <w:r w:rsidRPr="00DA7839">
        <w:t xml:space="preserve"> de Voltaire, </w:t>
      </w:r>
      <w:r w:rsidR="00244783" w:rsidRPr="00DA7839">
        <w:t>c</w:t>
      </w:r>
      <w:r w:rsidR="00CB410B" w:rsidRPr="00DA7839">
        <w:t>’</w:t>
      </w:r>
      <w:r w:rsidRPr="00DA7839">
        <w:t xml:space="preserve">est dans l’ensemble de son œuvre que </w:t>
      </w:r>
      <w:r w:rsidR="00CB410B" w:rsidRPr="00DA7839">
        <w:t>« </w:t>
      </w:r>
      <w:r w:rsidRPr="00DA7839">
        <w:t>la philosophie</w:t>
      </w:r>
      <w:r w:rsidR="00CB410B" w:rsidRPr="00DA7839">
        <w:t> »</w:t>
      </w:r>
      <w:r w:rsidR="00254340" w:rsidRPr="00DA7839">
        <w:t xml:space="preserve"> </w:t>
      </w:r>
      <w:del w:id="419" w:author="OBVIL" w:date="2016-12-01T14:12:00Z">
        <w:r w:rsidRPr="00244783">
          <w:delText>do</w:delText>
        </w:r>
      </w:del>
      <w:ins w:id="420" w:author="OBVIL" w:date="2016-12-01T14:12:00Z">
        <w:r w:rsidR="00254340">
          <w:t>de</w:t>
        </w:r>
      </w:ins>
      <w:r w:rsidR="00254340" w:rsidRPr="00DA7839">
        <w:t xml:space="preserve"> </w:t>
      </w:r>
      <w:r w:rsidRPr="00DA7839">
        <w:t xml:space="preserve">Bossuet </w:t>
      </w:r>
      <w:r w:rsidR="00244783" w:rsidRPr="00DA7839">
        <w:t>est éparse on plutôt</w:t>
      </w:r>
      <w:r w:rsidRPr="00DA7839">
        <w:t xml:space="preserve"> </w:t>
      </w:r>
      <w:r w:rsidR="00244783" w:rsidRPr="00DA7839">
        <w:t>diffuse. Tout aut</w:t>
      </w:r>
      <w:r w:rsidRPr="00DA7839">
        <w:t xml:space="preserve">ant que dans le </w:t>
      </w:r>
      <w:r w:rsidRPr="00DA7839">
        <w:rPr>
          <w:i/>
        </w:rPr>
        <w:t xml:space="preserve">Traité </w:t>
      </w:r>
      <w:r w:rsidR="00244783" w:rsidRPr="00DA7839">
        <w:rPr>
          <w:i/>
        </w:rPr>
        <w:t>de</w:t>
      </w:r>
      <w:r w:rsidRPr="00DA7839">
        <w:rPr>
          <w:i/>
        </w:rPr>
        <w:t xml:space="preserve"> la connaissance de </w:t>
      </w:r>
      <w:r w:rsidR="00244783" w:rsidRPr="00DA7839">
        <w:rPr>
          <w:i/>
        </w:rPr>
        <w:t>Dieu</w:t>
      </w:r>
      <w:r w:rsidRPr="00B6083B">
        <w:rPr>
          <w:rPrChange w:id="421" w:author="OBVIL" w:date="2016-12-01T14:12:00Z">
            <w:rPr>
              <w:rFonts w:ascii="Times New Roman" w:hAnsi="Times New Roman"/>
              <w:i/>
            </w:rPr>
          </w:rPrChange>
        </w:rPr>
        <w:t xml:space="preserve">, </w:t>
      </w:r>
      <w:r w:rsidR="00244783" w:rsidRPr="00DA7839">
        <w:t>c</w:t>
      </w:r>
      <w:r w:rsidR="00CB410B" w:rsidRPr="00DA7839">
        <w:t>’</w:t>
      </w:r>
      <w:r w:rsidR="00244783" w:rsidRPr="00DA7839">
        <w:t>est dans son</w:t>
      </w:r>
      <w:r w:rsidRPr="00DA7839">
        <w:t xml:space="preserve"> </w:t>
      </w:r>
      <w:r w:rsidR="00244783" w:rsidRPr="00DA7839">
        <w:rPr>
          <w:i/>
        </w:rPr>
        <w:t xml:space="preserve">Discours sur l’histoire </w:t>
      </w:r>
      <w:r w:rsidRPr="00DA7839">
        <w:rPr>
          <w:i/>
        </w:rPr>
        <w:t>universelle</w:t>
      </w:r>
      <w:r w:rsidRPr="00DA7839">
        <w:t xml:space="preserve"> qu’il nous faut la </w:t>
      </w:r>
      <w:r w:rsidR="00244783" w:rsidRPr="00DA7839">
        <w:t>cherc</w:t>
      </w:r>
      <w:r w:rsidRPr="00DA7839">
        <w:t xml:space="preserve">her, et au besoin dans son </w:t>
      </w:r>
      <w:r w:rsidRPr="00DA7839">
        <w:rPr>
          <w:i/>
        </w:rPr>
        <w:t>Histoire des variations des églises protestantes</w:t>
      </w:r>
      <w:r w:rsidRPr="00B6083B">
        <w:rPr>
          <w:rPrChange w:id="422" w:author="OBVIL" w:date="2016-12-01T14:12:00Z">
            <w:rPr>
              <w:rFonts w:ascii="Times New Roman" w:hAnsi="Times New Roman"/>
              <w:i/>
            </w:rPr>
          </w:rPrChange>
        </w:rPr>
        <w:t>.</w:t>
      </w:r>
      <w:r w:rsidRPr="00DA7839">
        <w:t xml:space="preserve"> Elle est encore dans son </w:t>
      </w:r>
      <w:r w:rsidRPr="00DA7839">
        <w:rPr>
          <w:i/>
        </w:rPr>
        <w:t xml:space="preserve">Instruction sur </w:t>
      </w:r>
      <w:r w:rsidR="00244783" w:rsidRPr="00DA7839">
        <w:rPr>
          <w:i/>
        </w:rPr>
        <w:t>le</w:t>
      </w:r>
      <w:r w:rsidRPr="00DA7839">
        <w:rPr>
          <w:i/>
        </w:rPr>
        <w:t>s états d</w:t>
      </w:r>
      <w:r w:rsidR="00CB410B" w:rsidRPr="00DA7839">
        <w:rPr>
          <w:i/>
        </w:rPr>
        <w:t>’</w:t>
      </w:r>
      <w:r w:rsidRPr="00DA7839">
        <w:rPr>
          <w:i/>
        </w:rPr>
        <w:t>oraison</w:t>
      </w:r>
      <w:r w:rsidRPr="00DA7839">
        <w:t xml:space="preserve"> ou dans sa </w:t>
      </w:r>
      <w:r w:rsidRPr="00DA7839">
        <w:rPr>
          <w:i/>
        </w:rPr>
        <w:t>Politique tirée des paroles de l</w:t>
      </w:r>
      <w:r w:rsidR="00CB410B" w:rsidRPr="00DA7839">
        <w:rPr>
          <w:i/>
        </w:rPr>
        <w:t>’</w:t>
      </w:r>
      <w:r w:rsidR="00244783" w:rsidRPr="00DA7839">
        <w:rPr>
          <w:i/>
        </w:rPr>
        <w:t>Écriture</w:t>
      </w:r>
      <w:r w:rsidRPr="00DA7839">
        <w:rPr>
          <w:i/>
        </w:rPr>
        <w:t xml:space="preserve"> sainte</w:t>
      </w:r>
      <w:r w:rsidRPr="00B6083B">
        <w:rPr>
          <w:rPrChange w:id="423" w:author="OBVIL" w:date="2016-12-01T14:12:00Z">
            <w:rPr>
              <w:rFonts w:ascii="Times New Roman" w:hAnsi="Times New Roman"/>
              <w:i/>
            </w:rPr>
          </w:rPrChange>
        </w:rPr>
        <w:t>.</w:t>
      </w:r>
      <w:r w:rsidRPr="00DA7839">
        <w:t xml:space="preserve"> Là est sa métaphysique, là sa logique, là sa psychologie. Là surtout, pour mieux dire, est sa conception de la vie, sa manière de résoudre l</w:t>
      </w:r>
      <w:r w:rsidR="00CB410B" w:rsidRPr="00DA7839">
        <w:t>’</w:t>
      </w:r>
      <w:r w:rsidRPr="00DA7839">
        <w:t>énigme de la destiné</w:t>
      </w:r>
      <w:r w:rsidR="00CB410B" w:rsidRPr="00DA7839">
        <w:t>e ;</w:t>
      </w:r>
      <w:r w:rsidRPr="00DA7839">
        <w:t xml:space="preserve"> là sont les principes de sa moral</w:t>
      </w:r>
      <w:r w:rsidR="00CB410B" w:rsidRPr="00DA7839">
        <w:t>e :</w:t>
      </w:r>
      <w:r w:rsidRPr="00DA7839">
        <w:t xml:space="preserve"> et là enfin tout ce qu’il convient d</w:t>
      </w:r>
      <w:r w:rsidR="00CB410B" w:rsidRPr="00DA7839">
        <w:t>’</w:t>
      </w:r>
      <w:r w:rsidRPr="00DA7839">
        <w:t>envelopper sous ce nom de sa philosophie, quand on parle d</w:t>
      </w:r>
      <w:r w:rsidR="00CB410B" w:rsidRPr="00DA7839">
        <w:t>’</w:t>
      </w:r>
      <w:r w:rsidRPr="00DA7839">
        <w:t>un homme qui, pendant plus d</w:t>
      </w:r>
      <w:r w:rsidR="00CB410B" w:rsidRPr="00DA7839">
        <w:t>’</w:t>
      </w:r>
      <w:r w:rsidRPr="00DA7839">
        <w:t>un demi-siècle, a plus agi que discouru, et moins disserté que lutté.</w:t>
      </w:r>
    </w:p>
    <w:p w14:paraId="72C15FA6" w14:textId="60798BB1" w:rsidR="00CB410B" w:rsidRPr="00DA7839" w:rsidRDefault="00170A5B" w:rsidP="00000A23">
      <w:pPr>
        <w:pStyle w:val="Corpsdetexte"/>
        <w:pPrChange w:id="424" w:author="OBVIL" w:date="2016-12-01T14:12:00Z">
          <w:pPr>
            <w:pStyle w:val="Corpsdetexte"/>
            <w:spacing w:afterLines="120" w:after="288"/>
            <w:ind w:firstLine="240"/>
            <w:jc w:val="both"/>
          </w:pPr>
        </w:pPrChange>
      </w:pPr>
      <w:r w:rsidRPr="00DA7839">
        <w:t>Cette manière d</w:t>
      </w:r>
      <w:r w:rsidR="00CB410B" w:rsidRPr="00DA7839">
        <w:t>’</w:t>
      </w:r>
      <w:r w:rsidRPr="00DA7839">
        <w:t xml:space="preserve">entendre </w:t>
      </w:r>
      <w:r w:rsidR="00CB410B" w:rsidRPr="00DA7839">
        <w:t>« </w:t>
      </w:r>
      <w:r w:rsidRPr="00DA7839">
        <w:t>la philosophie</w:t>
      </w:r>
      <w:r w:rsidR="00CB410B" w:rsidRPr="00DA7839">
        <w:t> »</w:t>
      </w:r>
      <w:r w:rsidRPr="00DA7839">
        <w:t xml:space="preserve"> de Bossuet a plusieurs avantages, et celui-ci premièrement, qui est de décider, en la supprimant, la question de son cartésianisme. Si nous en voulions croire les historiens de la philosophie moderne</w:t>
      </w:r>
      <w:r w:rsidR="00B6083B" w:rsidRPr="00DA7839">
        <w:t xml:space="preserve"> —</w:t>
      </w:r>
      <w:del w:id="425" w:author="OBVIL" w:date="2016-12-01T14:12:00Z">
        <w:r w:rsidRPr="00CB410B">
          <w:delText xml:space="preserve"> </w:delText>
        </w:r>
      </w:del>
      <w:ins w:id="426" w:author="OBVIL" w:date="2016-12-01T14:12:00Z">
        <w:r w:rsidR="00B6083B" w:rsidRPr="00B6083B">
          <w:t> </w:t>
        </w:r>
      </w:ins>
      <w:r w:rsidRPr="00DA7839">
        <w:t>et aussi quelques historiens de la littérature française</w:t>
      </w:r>
      <w:r w:rsidR="00CB410B" w:rsidRPr="00DA7839">
        <w:t>,</w:t>
      </w:r>
      <w:r w:rsidR="00B6083B" w:rsidRPr="00DA7839">
        <w:t xml:space="preserve"> — </w:t>
      </w:r>
      <w:r w:rsidRPr="00DA7839">
        <w:t xml:space="preserve">le </w:t>
      </w:r>
      <w:r w:rsidRPr="00DA7839">
        <w:rPr>
          <w:i/>
        </w:rPr>
        <w:t>Discours de la méthode</w:t>
      </w:r>
      <w:r w:rsidRPr="00DA7839">
        <w:t xml:space="preserve"> ou les </w:t>
      </w:r>
      <w:r w:rsidRPr="00DA7839">
        <w:rPr>
          <w:i/>
        </w:rPr>
        <w:t>Méditations sur la Philosophie première</w:t>
      </w:r>
      <w:r w:rsidRPr="00DA7839">
        <w:t xml:space="preserve"> auraient non seulement contenu en puissance, mais déterminé en fait tonte la pensée du </w:t>
      </w:r>
      <w:del w:id="427" w:author="OBVIL" w:date="2016-12-01T14:12:00Z">
        <w:r w:rsidR="00244783" w:rsidRPr="006940D1">
          <w:rPr>
            <w:sz w:val="22"/>
            <w:szCs w:val="22"/>
          </w:rPr>
          <w:delText>XVII</w:delText>
        </w:r>
        <w:r w:rsidR="00244783" w:rsidRPr="006940D1">
          <w:rPr>
            <w:vertAlign w:val="superscript"/>
          </w:rPr>
          <w:delText>e</w:delText>
        </w:r>
        <w:r w:rsidR="00244783" w:rsidRPr="00CB410B">
          <w:delText xml:space="preserve"> </w:delText>
        </w:r>
      </w:del>
      <w:ins w:id="428"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et nous ne posséderions, semble-t-on dire, ni Pa</w:t>
      </w:r>
      <w:r w:rsidR="00244783" w:rsidRPr="00DA7839">
        <w:t>scal ni Molière, ni Bossuet ni R</w:t>
      </w:r>
      <w:r w:rsidRPr="00DA7839">
        <w:t>acine, si Descartes n</w:t>
      </w:r>
      <w:r w:rsidR="00CB410B" w:rsidRPr="00DA7839">
        <w:t>’</w:t>
      </w:r>
      <w:r w:rsidRPr="00DA7839">
        <w:t>avait pas existé. C</w:t>
      </w:r>
      <w:r w:rsidR="00CB410B" w:rsidRPr="00DA7839">
        <w:t>’</w:t>
      </w:r>
      <w:r w:rsidRPr="00DA7839">
        <w:t>est faire trop d</w:t>
      </w:r>
      <w:r w:rsidR="00CB410B" w:rsidRPr="00DA7839">
        <w:t>’</w:t>
      </w:r>
      <w:r w:rsidRPr="00DA7839">
        <w:t>honneur à ce génie chagrin et singulier, qui peut-être n</w:t>
      </w:r>
      <w:r w:rsidR="00CB410B" w:rsidRPr="00DA7839">
        <w:t>’</w:t>
      </w:r>
      <w:r w:rsidRPr="00DA7839">
        <w:t>a manqué de rien tant que de bon sens, à moins encore que ce ne soit de l</w:t>
      </w:r>
      <w:r w:rsidR="00CB410B" w:rsidRPr="00DA7839">
        <w:t>’</w:t>
      </w:r>
      <w:r w:rsidRPr="00DA7839">
        <w:t xml:space="preserve">expérience de la vie, et du sentiment de la réalité. Pas un de nos grands écrivains du </w:t>
      </w:r>
      <w:del w:id="429" w:author="OBVIL" w:date="2016-12-01T14:12:00Z">
        <w:r w:rsidR="00244783" w:rsidRPr="006940D1">
          <w:rPr>
            <w:sz w:val="22"/>
            <w:szCs w:val="22"/>
          </w:rPr>
          <w:delText>XVII</w:delText>
        </w:r>
        <w:r w:rsidR="00244783" w:rsidRPr="006940D1">
          <w:rPr>
            <w:vertAlign w:val="superscript"/>
          </w:rPr>
          <w:delText>e</w:delText>
        </w:r>
        <w:r w:rsidR="00244783" w:rsidRPr="00CB410B">
          <w:delText xml:space="preserve"> </w:delText>
        </w:r>
      </w:del>
      <w:ins w:id="430"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n’a vraiment subi la domination de Descartes, et quand Descartes est devenu, trente ou quarante ans après sa mort, le maître des esprits, il y avait longtemps </w:t>
      </w:r>
      <w:r w:rsidR="00244783" w:rsidRPr="00DA7839">
        <w:t>que</w:t>
      </w:r>
      <w:r w:rsidRPr="00DA7839">
        <w:t xml:space="preserve"> tous ceux dont on fait ses disciples, arrivés eux-mêmes au terme de leur vie, s</w:t>
      </w:r>
      <w:r w:rsidR="00CB410B" w:rsidRPr="00DA7839">
        <w:t>’</w:t>
      </w:r>
      <w:r w:rsidRPr="00DA7839">
        <w:t xml:space="preserve">étaient </w:t>
      </w:r>
      <w:r w:rsidR="00244783" w:rsidRPr="00DA7839">
        <w:t>for</w:t>
      </w:r>
      <w:r w:rsidRPr="00DA7839">
        <w:t>més à l</w:t>
      </w:r>
      <w:r w:rsidR="00CB410B" w:rsidRPr="00DA7839">
        <w:t>’</w:t>
      </w:r>
      <w:r w:rsidRPr="00DA7839">
        <w:t>école d’une autre philosophie que la sienne. L</w:t>
      </w:r>
      <w:r w:rsidR="00CB410B" w:rsidRPr="00DA7839">
        <w:t>’</w:t>
      </w:r>
      <w:r w:rsidRPr="00DA7839">
        <w:t xml:space="preserve">influence du cartésianisme au </w:t>
      </w:r>
      <w:del w:id="431" w:author="OBVIL" w:date="2016-12-01T14:12:00Z">
        <w:r w:rsidR="00244783" w:rsidRPr="006940D1">
          <w:rPr>
            <w:sz w:val="22"/>
            <w:szCs w:val="22"/>
          </w:rPr>
          <w:delText>XVII</w:delText>
        </w:r>
        <w:r w:rsidR="00244783" w:rsidRPr="006940D1">
          <w:rPr>
            <w:vertAlign w:val="superscript"/>
          </w:rPr>
          <w:delText>e</w:delText>
        </w:r>
        <w:r w:rsidR="00244783" w:rsidRPr="00CB410B">
          <w:delText xml:space="preserve"> </w:delText>
        </w:r>
      </w:del>
      <w:ins w:id="432"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est l</w:t>
      </w:r>
      <w:r w:rsidR="00CB410B" w:rsidRPr="00DA7839">
        <w:t>’</w:t>
      </w:r>
      <w:r w:rsidRPr="00DA7839">
        <w:t>une des inventions, l’une des erreurs dont Victor Cousin a jadis infesté l’histoire de la littérature français</w:t>
      </w:r>
      <w:r w:rsidR="00CB410B" w:rsidRPr="00DA7839">
        <w:t>e ;</w:t>
      </w:r>
      <w:r w:rsidR="00B6083B" w:rsidRPr="00DA7839">
        <w:t xml:space="preserve"> — </w:t>
      </w:r>
      <w:r w:rsidR="00244783" w:rsidRPr="00DA7839">
        <w:t>et</w:t>
      </w:r>
      <w:r w:rsidRPr="00DA7839">
        <w:t xml:space="preserve"> je le montrerais, si je ne l</w:t>
      </w:r>
      <w:r w:rsidR="00CB410B" w:rsidRPr="00DA7839">
        <w:t>’</w:t>
      </w:r>
      <w:r w:rsidRPr="00DA7839">
        <w:t>avais déjà fait</w:t>
      </w:r>
      <w:r w:rsidR="00244783" w:rsidRPr="00DA7839">
        <w:t>.</w:t>
      </w:r>
      <w:r w:rsidR="00244783" w:rsidRPr="00DA7839">
        <w:rPr>
          <w:rStyle w:val="Appelnotedebasdep"/>
        </w:rPr>
        <w:footnoteReference w:id="2"/>
      </w:r>
    </w:p>
    <w:p w14:paraId="7F7F47EE" w14:textId="27C8672D" w:rsidR="00CB410B" w:rsidRPr="00DA7839" w:rsidRDefault="00170A5B" w:rsidP="00000A23">
      <w:pPr>
        <w:pStyle w:val="Corpsdetexte"/>
        <w:pPrChange w:id="434" w:author="OBVIL" w:date="2016-12-01T14:12:00Z">
          <w:pPr>
            <w:pStyle w:val="Corpsdetexte"/>
            <w:spacing w:afterLines="120" w:after="288"/>
            <w:ind w:firstLine="240"/>
            <w:jc w:val="both"/>
          </w:pPr>
        </w:pPrChange>
      </w:pPr>
      <w:r w:rsidRPr="00DA7839">
        <w:t>Mais pour Bossuet, s</w:t>
      </w:r>
      <w:r w:rsidR="00CB410B" w:rsidRPr="00DA7839">
        <w:t>’</w:t>
      </w:r>
      <w:r w:rsidR="00244783" w:rsidRPr="00DA7839">
        <w:t>il semble quelque part carté</w:t>
      </w:r>
      <w:r w:rsidRPr="00DA7839">
        <w:t>sien</w:t>
      </w:r>
      <w:r w:rsidR="00244783" w:rsidRPr="00DA7839">
        <w:t xml:space="preserve">, </w:t>
      </w:r>
      <w:r w:rsidRPr="00DA7839">
        <w:t xml:space="preserve">ce n’est précisément que dans son </w:t>
      </w:r>
      <w:r w:rsidRPr="00DA7839">
        <w:rPr>
          <w:i/>
        </w:rPr>
        <w:t>Traité de la</w:t>
      </w:r>
      <w:r w:rsidRPr="00DA7839">
        <w:t xml:space="preserve"> </w:t>
      </w:r>
      <w:r w:rsidRPr="00DA7839">
        <w:rPr>
          <w:i/>
        </w:rPr>
        <w:t>connaissance de bie</w:t>
      </w:r>
      <w:r w:rsidR="00CB410B" w:rsidRPr="00DA7839">
        <w:rPr>
          <w:i/>
        </w:rPr>
        <w:t>n </w:t>
      </w:r>
      <w:r w:rsidR="00CB410B" w:rsidRPr="00DA7839">
        <w:t>;</w:t>
      </w:r>
      <w:r w:rsidRPr="00DA7839">
        <w:t xml:space="preserve"> et, là même, ce que l</w:t>
      </w:r>
      <w:r w:rsidR="00CB410B" w:rsidRPr="00DA7839">
        <w:t>’</w:t>
      </w:r>
      <w:r w:rsidR="00244783" w:rsidRPr="00DA7839">
        <w:t>on veu</w:t>
      </w:r>
      <w:r w:rsidRPr="00DA7839">
        <w:t xml:space="preserve">t </w:t>
      </w:r>
      <w:r w:rsidR="00244783" w:rsidRPr="00DA7839">
        <w:t>qu’il</w:t>
      </w:r>
      <w:r w:rsidRPr="00DA7839">
        <w:t xml:space="preserve"> doive </w:t>
      </w:r>
      <w:r w:rsidR="00244783" w:rsidRPr="00DA7839">
        <w:t>à</w:t>
      </w:r>
      <w:r w:rsidRPr="00DA7839">
        <w:t xml:space="preserve"> </w:t>
      </w:r>
      <w:r w:rsidR="00244783" w:rsidRPr="00DA7839">
        <w:t>Descartes</w:t>
      </w:r>
      <w:r w:rsidRPr="00DA7839">
        <w:t>, c</w:t>
      </w:r>
      <w:r w:rsidR="00CB410B" w:rsidRPr="00DA7839">
        <w:t>’</w:t>
      </w:r>
      <w:r w:rsidRPr="00DA7839">
        <w:t>est à saint Thomas, on à sain</w:t>
      </w:r>
      <w:r w:rsidR="00877D57" w:rsidRPr="00DA7839">
        <w:t>t Anselme, ou à saint Augustin q</w:t>
      </w:r>
      <w:r w:rsidRPr="00DA7839">
        <w:t>u</w:t>
      </w:r>
      <w:r w:rsidR="00CB410B" w:rsidRPr="00DA7839">
        <w:t>’</w:t>
      </w:r>
      <w:r w:rsidRPr="00DA7839">
        <w:t>il l</w:t>
      </w:r>
      <w:r w:rsidR="00CB410B" w:rsidRPr="00DA7839">
        <w:t>’</w:t>
      </w:r>
      <w:r w:rsidR="00877D57" w:rsidRPr="00DA7839">
        <w:t xml:space="preserve">emprunte, quand il ne </w:t>
      </w:r>
      <w:r w:rsidRPr="00DA7839">
        <w:t>le tire pas de son fonds. J’en pourrais produire, si c</w:t>
      </w:r>
      <w:r w:rsidR="00CB410B" w:rsidRPr="00DA7839">
        <w:t>’</w:t>
      </w:r>
      <w:r w:rsidR="00877D57" w:rsidRPr="00DA7839">
        <w:t>en était ici le lieu, de not</w:t>
      </w:r>
      <w:r w:rsidRPr="00DA7839">
        <w:t>ables exemples. Et comment, en vérité, n</w:t>
      </w:r>
      <w:r w:rsidR="00CB410B" w:rsidRPr="00DA7839">
        <w:t>’</w:t>
      </w:r>
      <w:r w:rsidRPr="00DA7839">
        <w:t>abonderaient-ils pas, si Descartes s</w:t>
      </w:r>
      <w:r w:rsidR="00CB410B" w:rsidRPr="00DA7839">
        <w:t>’</w:t>
      </w:r>
      <w:r w:rsidRPr="00DA7839">
        <w:t>est moqué de nous avec sa préte</w:t>
      </w:r>
      <w:r w:rsidR="00877D57" w:rsidRPr="00DA7839">
        <w:t>ntion de faire en lui table rase</w:t>
      </w:r>
      <w:r w:rsidRPr="00DA7839">
        <w:t xml:space="preserve"> de tout ce qu</w:t>
      </w:r>
      <w:r w:rsidR="00CB410B" w:rsidRPr="00DA7839">
        <w:t>’</w:t>
      </w:r>
      <w:r w:rsidRPr="00DA7839">
        <w:t>il devait à l</w:t>
      </w:r>
      <w:r w:rsidR="00CB410B" w:rsidRPr="00DA7839">
        <w:t>’</w:t>
      </w:r>
      <w:r w:rsidRPr="00DA7839">
        <w:t>enseignement de ses maître</w:t>
      </w:r>
      <w:r w:rsidR="00CB410B" w:rsidRPr="00DA7839">
        <w:t>s ?</w:t>
      </w:r>
      <w:r w:rsidRPr="00DA7839">
        <w:t xml:space="preserve"> </w:t>
      </w:r>
      <w:r w:rsidR="00877D57" w:rsidRPr="00DA7839">
        <w:t>Quant</w:t>
      </w:r>
      <w:r w:rsidRPr="00DA7839">
        <w:t xml:space="preserve"> au surplus </w:t>
      </w:r>
      <w:r w:rsidR="00244783" w:rsidRPr="00DA7839">
        <w:t>on</w:t>
      </w:r>
      <w:r w:rsidRPr="00DA7839">
        <w:t xml:space="preserve"> épiloguerait sur ce point, </w:t>
      </w:r>
      <w:del w:id="435" w:author="OBVIL" w:date="2016-12-01T14:12:00Z">
        <w:r w:rsidRPr="00CB410B">
          <w:delText>el</w:delText>
        </w:r>
      </w:del>
      <w:ins w:id="436" w:author="OBVIL" w:date="2016-12-01T14:12:00Z">
        <w:r w:rsidR="00F64CC9">
          <w:t>et</w:t>
        </w:r>
      </w:ins>
      <w:r w:rsidRPr="00DA7839">
        <w:t xml:space="preserve"> quand</w:t>
      </w:r>
      <w:r w:rsidR="00244783" w:rsidRPr="00DA7839">
        <w:t xml:space="preserve"> on établirait que, ce que saint</w:t>
      </w:r>
      <w:r w:rsidRPr="00DA7839">
        <w:t xml:space="preserve"> Thomas ou saint Anselme avaient dit avant lui, </w:t>
      </w:r>
      <w:r w:rsidR="00244783" w:rsidRPr="00DA7839">
        <w:t>Descartes</w:t>
      </w:r>
      <w:r w:rsidR="00877D57" w:rsidRPr="00DA7839">
        <w:t>, dans son poèt</w:t>
      </w:r>
      <w:r w:rsidRPr="00DA7839">
        <w:t>e, l</w:t>
      </w:r>
      <w:r w:rsidR="00CB410B" w:rsidRPr="00DA7839">
        <w:t>’</w:t>
      </w:r>
      <w:r w:rsidRPr="00DA7839">
        <w:t>a réinventé, il serait toujours vrai que ni la théologie, ni la morale, ni l</w:t>
      </w:r>
      <w:r w:rsidR="00CB410B" w:rsidRPr="00DA7839">
        <w:t>’</w:t>
      </w:r>
      <w:r w:rsidRPr="00DA7839">
        <w:t>histoire, ni la politique</w:t>
      </w:r>
      <w:r w:rsidR="00B6083B" w:rsidRPr="00DA7839">
        <w:t xml:space="preserve"> —</w:t>
      </w:r>
      <w:del w:id="437" w:author="OBVIL" w:date="2016-12-01T14:12:00Z">
        <w:r w:rsidRPr="00CB410B">
          <w:delText xml:space="preserve"> </w:delText>
        </w:r>
      </w:del>
      <w:ins w:id="438" w:author="OBVIL" w:date="2016-12-01T14:12:00Z">
        <w:r w:rsidR="00B6083B" w:rsidRPr="00B6083B">
          <w:t> </w:t>
        </w:r>
      </w:ins>
      <w:r w:rsidRPr="00DA7839">
        <w:t>qui font toute la philosophie de Bossuet, n’ayant de place dans celle de Descartes</w:t>
      </w:r>
      <w:r w:rsidR="00CB410B" w:rsidRPr="00DA7839">
        <w:t>,</w:t>
      </w:r>
      <w:r w:rsidR="00B6083B" w:rsidRPr="00DA7839">
        <w:t xml:space="preserve"> — </w:t>
      </w:r>
      <w:r w:rsidRPr="00DA7839">
        <w:t>Bossuet, cartésien par accident ou</w:t>
      </w:r>
      <w:r w:rsidR="00877D57" w:rsidRPr="00DA7839">
        <w:t xml:space="preserve"> par occasion, dans celui de ses ouvrages dont les destinées l’ont le moins occupé, n</w:t>
      </w:r>
      <w:r w:rsidRPr="00DA7839">
        <w:t xml:space="preserve">e </w:t>
      </w:r>
      <w:r w:rsidR="00877D57" w:rsidRPr="00DA7839">
        <w:t>l’est pas dans</w:t>
      </w:r>
      <w:r w:rsidRPr="00DA7839">
        <w:t xml:space="preserve"> les autres. Qu</w:t>
      </w:r>
      <w:r w:rsidR="00CB410B" w:rsidRPr="00DA7839">
        <w:t>’</w:t>
      </w:r>
      <w:r w:rsidRPr="00DA7839">
        <w:t xml:space="preserve">y a-t-il de cartésien dans le </w:t>
      </w:r>
      <w:r w:rsidRPr="00DA7839">
        <w:rPr>
          <w:i/>
        </w:rPr>
        <w:t>Discours sur l</w:t>
      </w:r>
      <w:r w:rsidR="00CB410B" w:rsidRPr="00DA7839">
        <w:rPr>
          <w:i/>
        </w:rPr>
        <w:t>’</w:t>
      </w:r>
      <w:r w:rsidRPr="00DA7839">
        <w:rPr>
          <w:i/>
        </w:rPr>
        <w:t>histoire universell</w:t>
      </w:r>
      <w:r w:rsidR="00CB410B" w:rsidRPr="00DA7839">
        <w:rPr>
          <w:i/>
        </w:rPr>
        <w:t>e ?</w:t>
      </w:r>
      <w:r w:rsidRPr="00DA7839">
        <w:rPr>
          <w:i/>
        </w:rPr>
        <w:t xml:space="preserve"> ou</w:t>
      </w:r>
      <w:r w:rsidRPr="00DA7839">
        <w:t xml:space="preserve"> dans</w:t>
      </w:r>
      <w:r w:rsidR="00244783" w:rsidRPr="00DA7839">
        <w:t xml:space="preserve"> l’</w:t>
      </w:r>
      <w:r w:rsidRPr="00DA7839">
        <w:rPr>
          <w:i/>
        </w:rPr>
        <w:t>Instruction sur les états d</w:t>
      </w:r>
      <w:r w:rsidR="00CB410B" w:rsidRPr="00DA7839">
        <w:rPr>
          <w:i/>
        </w:rPr>
        <w:t>’</w:t>
      </w:r>
      <w:r w:rsidRPr="00DA7839">
        <w:rPr>
          <w:i/>
        </w:rPr>
        <w:t>oraison</w:t>
      </w:r>
      <w:r w:rsidR="00877D57" w:rsidRPr="00DA7839">
        <w:rPr>
          <w:i/>
        </w:rPr>
        <w:t> ?</w:t>
      </w:r>
      <w:r w:rsidRPr="00DA7839">
        <w:rPr>
          <w:i/>
        </w:rPr>
        <w:t xml:space="preserve"> </w:t>
      </w:r>
      <w:r w:rsidRPr="00DA7839">
        <w:t xml:space="preserve">ou dans la </w:t>
      </w:r>
      <w:r w:rsidR="00877D57" w:rsidRPr="00DA7839">
        <w:rPr>
          <w:i/>
        </w:rPr>
        <w:t>Politique</w:t>
      </w:r>
      <w:r w:rsidRPr="00DA7839">
        <w:rPr>
          <w:i/>
        </w:rPr>
        <w:t xml:space="preserve"> tirée des paroles de l</w:t>
      </w:r>
      <w:r w:rsidR="00CB410B" w:rsidRPr="00DA7839">
        <w:rPr>
          <w:i/>
        </w:rPr>
        <w:t>’</w:t>
      </w:r>
      <w:r w:rsidR="00877D57" w:rsidRPr="00DA7839">
        <w:rPr>
          <w:i/>
        </w:rPr>
        <w:t>Écriture</w:t>
      </w:r>
      <w:r w:rsidRPr="00DA7839">
        <w:rPr>
          <w:i/>
        </w:rPr>
        <w:t xml:space="preserve"> sainte</w:t>
      </w:r>
      <w:r w:rsidR="00877D57" w:rsidRPr="00DA7839">
        <w:rPr>
          <w:i/>
        </w:rPr>
        <w:t> ?</w:t>
      </w:r>
      <w:r w:rsidR="00877D57" w:rsidRPr="00DA7839">
        <w:t xml:space="preserve"> Et</w:t>
      </w:r>
      <w:r w:rsidRPr="00DA7839">
        <w:t>, cependant, la question de savoir quel est</w:t>
      </w:r>
      <w:r w:rsidR="00CB410B" w:rsidRPr="00DA7839">
        <w:rPr>
          <w:rFonts w:hint="eastAsia"/>
        </w:rPr>
        <w:t xml:space="preserve"> </w:t>
      </w:r>
      <w:r w:rsidR="00CB410B" w:rsidRPr="00DA7839">
        <w:t>l</w:t>
      </w:r>
      <w:r w:rsidRPr="00DA7839">
        <w:t>e fondement du droit des peuples ou du titre des roi</w:t>
      </w:r>
      <w:r w:rsidR="00CB410B" w:rsidRPr="00DA7839">
        <w:t>s ;</w:t>
      </w:r>
      <w:r w:rsidRPr="00DA7839">
        <w:t xml:space="preserve"> ce que c</w:t>
      </w:r>
      <w:r w:rsidR="00CB410B" w:rsidRPr="00DA7839">
        <w:t>’</w:t>
      </w:r>
      <w:r w:rsidRPr="00DA7839">
        <w:t>est que l</w:t>
      </w:r>
      <w:r w:rsidR="00CB410B" w:rsidRPr="00DA7839">
        <w:t>’</w:t>
      </w:r>
      <w:r w:rsidRPr="00DA7839">
        <w:t>amou</w:t>
      </w:r>
      <w:r w:rsidR="00CB410B" w:rsidRPr="00DA7839">
        <w:t>r ;</w:t>
      </w:r>
      <w:r w:rsidRPr="00DA7839">
        <w:t xml:space="preserve"> ou encore s’il s’exerce une action de Dieu sur le monde, </w:t>
      </w:r>
      <w:r w:rsidR="00BD7BF4" w:rsidRPr="00DA7839">
        <w:t>sont</w:t>
      </w:r>
      <w:r w:rsidRPr="00DA7839">
        <w:t>-ce ou non</w:t>
      </w:r>
      <w:r w:rsidR="00B6083B" w:rsidRPr="00DA7839">
        <w:t xml:space="preserve"> —</w:t>
      </w:r>
      <w:del w:id="439" w:author="OBVIL" w:date="2016-12-01T14:12:00Z">
        <w:r w:rsidRPr="00CB410B">
          <w:delText xml:space="preserve"> </w:delText>
        </w:r>
      </w:del>
      <w:ins w:id="440" w:author="OBVIL" w:date="2016-12-01T14:12:00Z">
        <w:r w:rsidR="00B6083B" w:rsidRPr="00B6083B">
          <w:t> </w:t>
        </w:r>
      </w:ins>
      <w:r w:rsidRPr="00DA7839">
        <w:t>je le demande aux philosophes eux-mêmes</w:t>
      </w:r>
      <w:r w:rsidR="00B6083B" w:rsidRPr="00DA7839">
        <w:t xml:space="preserve"> —</w:t>
      </w:r>
      <w:del w:id="441" w:author="OBVIL" w:date="2016-12-01T14:12:00Z">
        <w:r w:rsidRPr="00CB410B">
          <w:delText xml:space="preserve"> </w:delText>
        </w:r>
      </w:del>
      <w:ins w:id="442" w:author="OBVIL" w:date="2016-12-01T14:12:00Z">
        <w:r w:rsidR="00B6083B" w:rsidRPr="00B6083B">
          <w:t> </w:t>
        </w:r>
      </w:ins>
      <w:r w:rsidRPr="00DA7839">
        <w:t>des questions de philosophi</w:t>
      </w:r>
      <w:r w:rsidR="00CB410B" w:rsidRPr="00DA7839">
        <w:t>e ?</w:t>
      </w:r>
    </w:p>
    <w:p w14:paraId="50F77391" w14:textId="79D85E22" w:rsidR="00CB410B" w:rsidRPr="00DA7839" w:rsidRDefault="00170A5B" w:rsidP="00000A23">
      <w:pPr>
        <w:pStyle w:val="Corpsdetexte"/>
        <w:pPrChange w:id="443" w:author="OBVIL" w:date="2016-12-01T14:12:00Z">
          <w:pPr>
            <w:pStyle w:val="Corpsdetexte"/>
            <w:spacing w:afterLines="120" w:after="288"/>
            <w:ind w:firstLine="240"/>
            <w:jc w:val="both"/>
          </w:pPr>
        </w:pPrChange>
      </w:pPr>
      <w:r w:rsidRPr="00DA7839">
        <w:t>J’insisterais, si</w:t>
      </w:r>
      <w:r w:rsidR="00B6083B" w:rsidRPr="00DA7839">
        <w:t xml:space="preserve"> —</w:t>
      </w:r>
      <w:del w:id="444" w:author="OBVIL" w:date="2016-12-01T14:12:00Z">
        <w:r w:rsidRPr="00CB410B">
          <w:delText xml:space="preserve"> </w:delText>
        </w:r>
      </w:del>
      <w:ins w:id="445" w:author="OBVIL" w:date="2016-12-01T14:12:00Z">
        <w:r w:rsidR="00B6083B" w:rsidRPr="00B6083B">
          <w:t> </w:t>
        </w:r>
      </w:ins>
      <w:r w:rsidRPr="00DA7839">
        <w:t xml:space="preserve">dans une lettre qu’on ne connaît, il est vrai, que depuis une quinzaine d’années </w:t>
      </w:r>
      <w:r w:rsidR="00877D57" w:rsidRPr="00DA7839">
        <w:rPr>
          <w:rStyle w:val="Appelnotedebasdep"/>
        </w:rPr>
        <w:footnoteReference w:id="3"/>
      </w:r>
      <w:r w:rsidR="00B6083B" w:rsidRPr="00DA7839">
        <w:t xml:space="preserve"> —</w:t>
      </w:r>
      <w:del w:id="447" w:author="OBVIL" w:date="2016-12-01T14:12:00Z">
        <w:r w:rsidRPr="00CB410B">
          <w:delText xml:space="preserve"> </w:delText>
        </w:r>
      </w:del>
      <w:ins w:id="448" w:author="OBVIL" w:date="2016-12-01T14:12:00Z">
        <w:r w:rsidR="00B6083B" w:rsidRPr="00B6083B">
          <w:t> </w:t>
        </w:r>
      </w:ins>
      <w:r w:rsidRPr="00DA7839">
        <w:t>Bossuet en personne, avec une franchise entière, ne s’était expliqué sur Descartes. C’était en 1</w:t>
      </w:r>
      <w:r w:rsidR="00877D57" w:rsidRPr="00DA7839">
        <w:t>689, et H</w:t>
      </w:r>
      <w:r w:rsidRPr="00DA7839">
        <w:t xml:space="preserve">uet, l’évêque d’Avranches, qu’on lui avait jadis associé dans l’éducation du dauphin, venait de publier sa </w:t>
      </w:r>
      <w:r w:rsidRPr="00DA7839">
        <w:rPr>
          <w:i/>
        </w:rPr>
        <w:t>Censure de la philosophie cartésienne</w:t>
      </w:r>
      <w:r w:rsidRPr="00B6083B">
        <w:rPr>
          <w:rPrChange w:id="449" w:author="OBVIL" w:date="2016-12-01T14:12:00Z">
            <w:rPr>
              <w:rFonts w:ascii="Times New Roman" w:hAnsi="Times New Roman"/>
              <w:i/>
            </w:rPr>
          </w:rPrChange>
        </w:rPr>
        <w:t>.</w:t>
      </w:r>
      <w:r w:rsidRPr="00DA7839">
        <w:t xml:space="preserve"> En en faisant tenir un exemplaire à Bossuet, l’évêque d’Avranches y joignit une lettre, où, par manière de badinage, il exprimait la crainte que</w:t>
      </w:r>
      <w:r w:rsidR="00F64CC9" w:rsidRPr="00DA7839">
        <w:t xml:space="preserve"> </w:t>
      </w:r>
      <w:del w:id="450" w:author="OBVIL" w:date="2016-12-01T14:12:00Z">
        <w:r w:rsidRPr="00CB410B">
          <w:delText>sou</w:delText>
        </w:r>
      </w:del>
      <w:ins w:id="451" w:author="OBVIL" w:date="2016-12-01T14:12:00Z">
        <w:r w:rsidR="00F64CC9">
          <w:t>son</w:t>
        </w:r>
      </w:ins>
      <w:r w:rsidR="00F64CC9" w:rsidRPr="00DA7839">
        <w:t xml:space="preserve"> </w:t>
      </w:r>
      <w:r w:rsidRPr="00DA7839">
        <w:t xml:space="preserve">illustre confrère </w:t>
      </w:r>
      <w:r w:rsidR="00CB410B" w:rsidRPr="00DA7839">
        <w:t>« </w:t>
      </w:r>
      <w:r w:rsidR="00877D57" w:rsidRPr="00DA7839">
        <w:t>n’eû</w:t>
      </w:r>
      <w:r w:rsidRPr="00DA7839">
        <w:t>t pas pour agréable un ouvrage si contraire à ses opinions</w:t>
      </w:r>
      <w:r w:rsidR="00CB410B" w:rsidRPr="00DA7839">
        <w:t> »</w:t>
      </w:r>
      <w:r w:rsidRPr="00DA7839">
        <w:t>. Bossuet lui répondit avec un peu d’aigreur</w:t>
      </w:r>
      <w:r w:rsidR="00B6083B" w:rsidRPr="00DA7839">
        <w:t xml:space="preserve"> —</w:t>
      </w:r>
      <w:del w:id="452" w:author="OBVIL" w:date="2016-12-01T14:12:00Z">
        <w:r w:rsidRPr="00CB410B">
          <w:delText xml:space="preserve"> </w:delText>
        </w:r>
      </w:del>
      <w:ins w:id="453" w:author="OBVIL" w:date="2016-12-01T14:12:00Z">
        <w:r w:rsidR="00B6083B" w:rsidRPr="00B6083B">
          <w:t> </w:t>
        </w:r>
      </w:ins>
      <w:r w:rsidR="00CB410B" w:rsidRPr="00DA7839">
        <w:t>« </w:t>
      </w:r>
      <w:r w:rsidRPr="00DA7839">
        <w:t>autant qu’il me parut</w:t>
      </w:r>
      <w:r w:rsidR="00CB410B" w:rsidRPr="00DA7839">
        <w:t> »</w:t>
      </w:r>
      <w:r w:rsidRPr="00DA7839">
        <w:t xml:space="preserve">, nous dit Huet en ses </w:t>
      </w:r>
      <w:r w:rsidRPr="00DA7839">
        <w:rPr>
          <w:i/>
        </w:rPr>
        <w:t>Mémoires</w:t>
      </w:r>
      <w:r w:rsidR="00CB410B" w:rsidRPr="00DA7839">
        <w:t> ;</w:t>
      </w:r>
      <w:r w:rsidR="00B6083B" w:rsidRPr="00DA7839">
        <w:t xml:space="preserve"> — </w:t>
      </w:r>
      <w:r w:rsidR="00877D57" w:rsidRPr="00DA7839">
        <w:t>et, de là,</w:t>
      </w:r>
      <w:r w:rsidRPr="00DA7839">
        <w:t xml:space="preserve"> les historiens de la philosophie, sans y regarder davantage, ont conclu que </w:t>
      </w:r>
      <w:r w:rsidR="00CB410B" w:rsidRPr="00DA7839">
        <w:t>« </w:t>
      </w:r>
      <w:r w:rsidRPr="00DA7839">
        <w:t>Bossuet ne put supporter en silenc</w:t>
      </w:r>
      <w:r w:rsidR="00877D57" w:rsidRPr="00DA7839">
        <w:t>e l’apostasie cartésienne de Hu</w:t>
      </w:r>
      <w:r w:rsidRPr="00DA7839">
        <w:t>et</w:t>
      </w:r>
      <w:r w:rsidR="00CB410B" w:rsidRPr="00DA7839">
        <w:t> »</w:t>
      </w:r>
      <w:r w:rsidRPr="00DA7839">
        <w:t>. C’est exactement le contraire qu’il fallait dir</w:t>
      </w:r>
      <w:r w:rsidR="00CB410B" w:rsidRPr="00DA7839">
        <w:t>e ;</w:t>
      </w:r>
      <w:r w:rsidRPr="00DA7839">
        <w:t xml:space="preserve"> et, sans doute, je le répète, </w:t>
      </w:r>
      <w:r w:rsidR="00877D57" w:rsidRPr="00DA7839">
        <w:t>on</w:t>
      </w:r>
      <w:r w:rsidRPr="00DA7839">
        <w:t xml:space="preserve"> n’avait pas la réponse de Bossuet sous les yeux, mais il était si facile de n’en pas supposer le contenu</w:t>
      </w:r>
      <w:r w:rsidR="00CB410B" w:rsidRPr="00DA7839">
        <w:t> !</w:t>
      </w:r>
      <w:r w:rsidRPr="00DA7839">
        <w:t xml:space="preserve"> On nous pardonnera de reproduire ici toute la lettre, comme ne figurant que dans une seule des éditions des </w:t>
      </w:r>
      <w:r w:rsidRPr="00DA7839">
        <w:rPr>
          <w:i/>
        </w:rPr>
        <w:t>Œuvres</w:t>
      </w:r>
      <w:r w:rsidRPr="00DA7839">
        <w:t xml:space="preserve"> de Bossuet.</w:t>
      </w:r>
    </w:p>
    <w:p w14:paraId="40195020" w14:textId="7CA03C61" w:rsidR="00CB410B" w:rsidRPr="00DA7839" w:rsidRDefault="00877D57" w:rsidP="00000A23">
      <w:pPr>
        <w:pStyle w:val="Corpsdetexte"/>
        <w:pPrChange w:id="454" w:author="OBVIL" w:date="2016-12-01T14:12:00Z">
          <w:pPr>
            <w:pStyle w:val="Corpsdetexte"/>
            <w:spacing w:afterLines="120" w:after="288"/>
            <w:ind w:firstLine="240"/>
            <w:jc w:val="both"/>
          </w:pPr>
        </w:pPrChange>
      </w:pPr>
      <w:r w:rsidRPr="00DA7839">
        <w:t>« </w:t>
      </w:r>
      <w:r w:rsidR="00170A5B" w:rsidRPr="00DA7839">
        <w:t>Je ne puis partir, Monseigneur, sans vous faire</w:t>
      </w:r>
      <w:r w:rsidRPr="00DA7839">
        <w:t xml:space="preserve"> </w:t>
      </w:r>
      <w:r w:rsidR="00CB410B" w:rsidRPr="00DA7839">
        <w:t>m</w:t>
      </w:r>
      <w:r w:rsidRPr="00DA7839">
        <w:t>es remerciements</w:t>
      </w:r>
      <w:r w:rsidR="00170A5B" w:rsidRPr="00DA7839">
        <w:t>, sur le présent que</w:t>
      </w:r>
      <w:r w:rsidR="007F23BD" w:rsidRPr="00DA7839">
        <w:t xml:space="preserve"> je reçus hier de vot</w:t>
      </w:r>
      <w:r w:rsidR="00170A5B" w:rsidRPr="00DA7839">
        <w:t>re part, ni aussi sans vous dire un mot de la lettre dont il vous a plu de l</w:t>
      </w:r>
      <w:r w:rsidR="00CB410B" w:rsidRPr="00DA7839">
        <w:t>’</w:t>
      </w:r>
      <w:r w:rsidR="007F23BD" w:rsidRPr="00DA7839">
        <w:t>accompagner. Vous dites q</w:t>
      </w:r>
      <w:r w:rsidR="00170A5B" w:rsidRPr="00DA7839">
        <w:t xml:space="preserve">ue </w:t>
      </w:r>
      <w:r w:rsidR="00170A5B" w:rsidRPr="00DA7839">
        <w:rPr>
          <w:i/>
        </w:rPr>
        <w:t xml:space="preserve">la doctrine </w:t>
      </w:r>
      <w:r w:rsidR="007F23BD" w:rsidRPr="00DA7839">
        <w:rPr>
          <w:i/>
        </w:rPr>
        <w:t xml:space="preserve">que </w:t>
      </w:r>
      <w:r w:rsidR="00170A5B" w:rsidRPr="00DA7839">
        <w:rPr>
          <w:i/>
        </w:rPr>
        <w:t>vous attaquez a eu le bonheur de me plaire</w:t>
      </w:r>
      <w:r w:rsidR="00B6083B" w:rsidRPr="00DA7839">
        <w:t xml:space="preserve"> —</w:t>
      </w:r>
      <w:del w:id="455" w:author="OBVIL" w:date="2016-12-01T14:12:00Z">
        <w:r w:rsidR="00170A5B" w:rsidRPr="00CB410B">
          <w:delText xml:space="preserve"> </w:delText>
        </w:r>
      </w:del>
      <w:ins w:id="456" w:author="OBVIL" w:date="2016-12-01T14:12:00Z">
        <w:r w:rsidR="00B6083B" w:rsidRPr="00B6083B">
          <w:t> </w:t>
        </w:r>
      </w:ins>
      <w:r w:rsidR="00170A5B" w:rsidRPr="00DA7839">
        <w:t>c</w:t>
      </w:r>
      <w:r w:rsidR="00CB410B" w:rsidRPr="00DA7839">
        <w:t>’</w:t>
      </w:r>
      <w:r w:rsidR="00170A5B" w:rsidRPr="00DA7839">
        <w:t>est Bossuet qui soulign</w:t>
      </w:r>
      <w:r w:rsidR="00CB410B" w:rsidRPr="00DA7839">
        <w:t>e ;</w:t>
      </w:r>
      <w:r w:rsidR="00B6083B" w:rsidRPr="00DA7839">
        <w:t xml:space="preserve"> — </w:t>
      </w:r>
      <w:r w:rsidR="00170A5B" w:rsidRPr="00DA7839">
        <w:t xml:space="preserve">et vous dites aussi dans la </w:t>
      </w:r>
      <w:r w:rsidR="00170A5B" w:rsidRPr="00DA7839">
        <w:rPr>
          <w:i/>
        </w:rPr>
        <w:t>Préface</w:t>
      </w:r>
      <w:r w:rsidR="00170A5B" w:rsidRPr="00DA7839">
        <w:t>, qui est tout ce que j</w:t>
      </w:r>
      <w:r w:rsidR="00CB410B" w:rsidRPr="00DA7839">
        <w:t>’</w:t>
      </w:r>
      <w:r w:rsidR="00170A5B" w:rsidRPr="00DA7839">
        <w:t>ai eu le loisir de lire de voire livre, que vous ne p</w:t>
      </w:r>
      <w:r w:rsidR="007F23BD" w:rsidRPr="00DA7839">
        <w:t>renez la peine de combattre cett</w:t>
      </w:r>
      <w:r w:rsidR="00170A5B" w:rsidRPr="00DA7839">
        <w:t>e doctrine que parce qu</w:t>
      </w:r>
      <w:r w:rsidR="00CB410B" w:rsidRPr="00DA7839">
        <w:t>’</w:t>
      </w:r>
      <w:r w:rsidR="00170A5B" w:rsidRPr="00DA7839">
        <w:t>e</w:t>
      </w:r>
      <w:r w:rsidR="007F23BD" w:rsidRPr="00DA7839">
        <w:t>lle est contraire à la religion</w:t>
      </w:r>
      <w:r w:rsidR="00CB410B" w:rsidRPr="00DA7839">
        <w:t>.</w:t>
      </w:r>
      <w:r w:rsidR="007F23BD" w:rsidRPr="00DA7839">
        <w:t xml:space="preserve"> J</w:t>
      </w:r>
      <w:r w:rsidR="00170A5B" w:rsidRPr="00DA7839">
        <w:t>e veux croire, pour ma satisfaction, que vous n’avez pas songé à lier ces choses ensembl</w:t>
      </w:r>
      <w:r w:rsidR="00CB410B" w:rsidRPr="00DA7839">
        <w:t>e !</w:t>
      </w:r>
      <w:r w:rsidR="00170A5B" w:rsidRPr="00DA7839">
        <w:t xml:space="preserve"> mais la foi, dans un chrétien et encore dans un évêque qui la prêche depuis tant d’années sans en ê</w:t>
      </w:r>
      <w:r w:rsidR="007F23BD" w:rsidRPr="00DA7839">
        <w:t>tre repris, est un dépôt si préc</w:t>
      </w:r>
      <w:r w:rsidR="00170A5B" w:rsidRPr="00DA7839">
        <w:t>ieux e</w:t>
      </w:r>
      <w:r w:rsidR="007F23BD" w:rsidRPr="00DA7839">
        <w:t>t</w:t>
      </w:r>
      <w:r w:rsidR="00170A5B" w:rsidRPr="00DA7839">
        <w:t xml:space="preserve"> si délicat</w:t>
      </w:r>
      <w:r w:rsidR="007F23BD" w:rsidRPr="00DA7839">
        <w:rPr>
          <w:rStyle w:val="Appelnotedebasdep"/>
        </w:rPr>
        <w:footnoteReference w:id="4"/>
      </w:r>
      <w:r w:rsidR="00170A5B" w:rsidRPr="00DA7839">
        <w:t xml:space="preserve"> qu’on ne doit pas aisément se laisser attaquer par cet </w:t>
      </w:r>
      <w:r w:rsidR="007F23BD" w:rsidRPr="00DA7839">
        <w:t>endroit</w:t>
      </w:r>
      <w:r w:rsidR="00170A5B" w:rsidRPr="00DA7839">
        <w:t>-là, en quelque manière que ce soit, surto</w:t>
      </w:r>
      <w:r w:rsidR="007F23BD" w:rsidRPr="00DA7839">
        <w:t>ut par un confrère qu’on aime et qu’on estime autant que vous</w:t>
      </w:r>
      <w:r w:rsidR="00CB410B" w:rsidRPr="00DA7839">
        <w:t>.</w:t>
      </w:r>
      <w:r w:rsidR="007F23BD" w:rsidRPr="00DA7839">
        <w:t xml:space="preserve"> J</w:t>
      </w:r>
      <w:r w:rsidR="00170A5B" w:rsidRPr="00DA7839">
        <w:t>e vo</w:t>
      </w:r>
      <w:r w:rsidR="007F23BD" w:rsidRPr="00DA7839">
        <w:t>us dirai donc franchement ce qu</w:t>
      </w:r>
      <w:r w:rsidR="00170A5B" w:rsidRPr="00DA7839">
        <w:t xml:space="preserve">e je pense sur la doctrine de </w:t>
      </w:r>
      <w:r w:rsidR="007F23BD" w:rsidRPr="00DA7839">
        <w:t>Descartes</w:t>
      </w:r>
      <w:r w:rsidR="00170A5B" w:rsidRPr="00DA7839">
        <w:t xml:space="preserve"> ou des cartésiens. Elle a des choses que j’improuve fort, parce qu</w:t>
      </w:r>
      <w:r w:rsidR="00CB410B" w:rsidRPr="00DA7839">
        <w:t>’</w:t>
      </w:r>
      <w:r w:rsidR="007F23BD" w:rsidRPr="00DA7839">
        <w:t>e</w:t>
      </w:r>
      <w:r w:rsidR="00170A5B" w:rsidRPr="00DA7839">
        <w:t>n</w:t>
      </w:r>
      <w:r w:rsidR="007F23BD" w:rsidRPr="00DA7839">
        <w:t xml:space="preserve"> e</w:t>
      </w:r>
      <w:r w:rsidR="00170A5B" w:rsidRPr="00DA7839">
        <w:t>f</w:t>
      </w:r>
      <w:r w:rsidR="007F23BD" w:rsidRPr="00DA7839">
        <w:t>fet</w:t>
      </w:r>
      <w:r w:rsidR="00170A5B" w:rsidRPr="00DA7839">
        <w:t xml:space="preserve"> je les cr</w:t>
      </w:r>
      <w:r w:rsidR="007F23BD" w:rsidRPr="00DA7839">
        <w:t>ois contraires à la religion, ce je souhaite que ce</w:t>
      </w:r>
      <w:r w:rsidR="00170A5B" w:rsidRPr="00DA7839">
        <w:t xml:space="preserve"> soit celles-là que vous ayez combattues</w:t>
      </w:r>
      <w:r w:rsidR="00CB410B" w:rsidRPr="00DA7839">
        <w:t> :</w:t>
      </w:r>
      <w:r w:rsidR="007F23BD" w:rsidRPr="00DA7839">
        <w:t xml:space="preserve"> v</w:t>
      </w:r>
      <w:r w:rsidR="00170A5B" w:rsidRPr="00DA7839">
        <w:t xml:space="preserve">ous me déchargerez de la peine de le faire, comme je fais en toute occasion, </w:t>
      </w:r>
      <w:r w:rsidR="007F23BD" w:rsidRPr="00DA7839">
        <w:t>et</w:t>
      </w:r>
      <w:r w:rsidR="00170A5B" w:rsidRPr="00DA7839">
        <w:t xml:space="preserve"> je serai ravi d’avoir un ouvrage de votre façon où je puisse renvoyer les contredisants. </w:t>
      </w:r>
      <w:r w:rsidR="007F23BD" w:rsidRPr="00DA7839">
        <w:t>Descartes</w:t>
      </w:r>
      <w:r w:rsidR="00170A5B" w:rsidRPr="00DA7839">
        <w:t xml:space="preserve"> a dit </w:t>
      </w:r>
      <w:r w:rsidR="007F23BD" w:rsidRPr="00DA7839">
        <w:t>d’au</w:t>
      </w:r>
      <w:r w:rsidR="00170A5B" w:rsidRPr="00DA7839">
        <w:t xml:space="preserve">tres choses, que je crois utiles contre, </w:t>
      </w:r>
      <w:r w:rsidR="007F23BD" w:rsidRPr="00DA7839">
        <w:t>les athées et</w:t>
      </w:r>
      <w:r w:rsidR="00170A5B" w:rsidRPr="00DA7839">
        <w:t xml:space="preserve"> les libertins, et, pour celles-là, comme je les ai trouvées </w:t>
      </w:r>
      <w:r w:rsidR="007F23BD" w:rsidRPr="00DA7839">
        <w:t>dans Platon, et</w:t>
      </w:r>
      <w:r w:rsidR="00170A5B" w:rsidRPr="00DA7839">
        <w:t xml:space="preserve">, ce </w:t>
      </w:r>
      <w:r w:rsidR="007F23BD" w:rsidRPr="00DA7839">
        <w:t>que</w:t>
      </w:r>
      <w:r w:rsidR="00170A5B" w:rsidRPr="00DA7839">
        <w:t xml:space="preserve"> </w:t>
      </w:r>
      <w:r w:rsidR="007F23BD" w:rsidRPr="00DA7839">
        <w:t>j’estime</w:t>
      </w:r>
      <w:r w:rsidR="00170A5B" w:rsidRPr="00DA7839">
        <w:t xml:space="preserve"> beaucoup plus, dans saint Augustin, dans saint Anselme, quelques-unes même dans saint Thomas et dans les autres autours orthodoxes, aussi bien ou mieux expliqués que dans </w:t>
      </w:r>
      <w:r w:rsidR="007F23BD" w:rsidRPr="00DA7839">
        <w:t>Descartes</w:t>
      </w:r>
      <w:r w:rsidR="00170A5B" w:rsidRPr="00DA7839">
        <w:t>, je ne crois pas qu’elles soient devenues mauvaises depuis que ce philosophe s</w:t>
      </w:r>
      <w:r w:rsidR="00CB410B" w:rsidRPr="00DA7839">
        <w:t>’</w:t>
      </w:r>
      <w:r w:rsidR="00170A5B" w:rsidRPr="00DA7839">
        <w:t>en est servi</w:t>
      </w:r>
      <w:r w:rsidR="00CB410B" w:rsidRPr="00DA7839">
        <w:t> :</w:t>
      </w:r>
      <w:r w:rsidR="00170A5B" w:rsidRPr="00DA7839">
        <w:t xml:space="preserve"> au contraire, je les soutiens de tou</w:t>
      </w:r>
      <w:r w:rsidR="007F23BD" w:rsidRPr="00DA7839">
        <w:t>t mon cœur, et je ne</w:t>
      </w:r>
      <w:r w:rsidR="00170A5B" w:rsidRPr="00DA7839">
        <w:t xml:space="preserve"> crois pas qu</w:t>
      </w:r>
      <w:r w:rsidR="00CB410B" w:rsidRPr="00DA7839">
        <w:t>’</w:t>
      </w:r>
      <w:r w:rsidR="00170A5B" w:rsidRPr="00DA7839">
        <w:t>on les puisse combattre sans quelque péril. Pour les autres opinion</w:t>
      </w:r>
      <w:r w:rsidR="007F23BD" w:rsidRPr="00DA7839">
        <w:t>s de</w:t>
      </w:r>
      <w:r w:rsidR="00170A5B" w:rsidRPr="00DA7839">
        <w:t xml:space="preserve"> cet auteur, qui sont tout à fait indifférentes, comme celles de la physique particulière, et les autres de cette nature, je m</w:t>
      </w:r>
      <w:r w:rsidR="00CB410B" w:rsidRPr="00DA7839">
        <w:t>’</w:t>
      </w:r>
      <w:r w:rsidR="00170A5B" w:rsidRPr="00DA7839">
        <w:t>en amuse, je m</w:t>
      </w:r>
      <w:r w:rsidR="00CB410B" w:rsidRPr="00DA7839">
        <w:t>’</w:t>
      </w:r>
      <w:r w:rsidR="00170A5B" w:rsidRPr="00DA7839">
        <w:t>en divertis dans la conversation, mais, à ne vous rien dissimuler, je croirais un peu au-dessous du caractère d’évêque de prendre parti sérieusement sur de telles choses.</w:t>
      </w:r>
    </w:p>
    <w:p w14:paraId="2623BC49" w14:textId="77777777" w:rsidR="00CB410B" w:rsidRPr="00DA7839" w:rsidRDefault="00CB410B" w:rsidP="00000A23">
      <w:pPr>
        <w:pStyle w:val="Corpsdetexte"/>
        <w:pPrChange w:id="458" w:author="OBVIL" w:date="2016-12-01T14:12:00Z">
          <w:pPr>
            <w:pStyle w:val="Corpsdetexte"/>
            <w:spacing w:afterLines="120" w:after="288"/>
            <w:ind w:firstLine="240"/>
            <w:jc w:val="both"/>
          </w:pPr>
        </w:pPrChange>
      </w:pPr>
      <w:r w:rsidRPr="00DA7839">
        <w:t> </w:t>
      </w:r>
      <w:r w:rsidR="00170A5B" w:rsidRPr="00DA7839">
        <w:t xml:space="preserve">Voilà, Monseigneur, en peu de mots, ce que je crois sur </w:t>
      </w:r>
      <w:r w:rsidR="00520C0E" w:rsidRPr="00DA7839">
        <w:t>Descartes</w:t>
      </w:r>
      <w:r w:rsidR="00170A5B" w:rsidRPr="00DA7839">
        <w:t>.</w:t>
      </w:r>
      <w:r w:rsidR="00520C0E" w:rsidRPr="00DA7839">
        <w:t xml:space="preserve"> </w:t>
      </w:r>
      <w:r w:rsidR="00170A5B" w:rsidRPr="00DA7839">
        <w:t>Je vous le dis sans avoir rien sur le cœur qui diminue la cordialité et le respect avec lequel je suis, etc.</w:t>
      </w:r>
    </w:p>
    <w:p w14:paraId="43FAFC22" w14:textId="77777777" w:rsidR="00CB410B" w:rsidRPr="00DA7839" w:rsidRDefault="00CB410B" w:rsidP="00000A23">
      <w:pPr>
        <w:pStyle w:val="Corpsdetexte"/>
        <w:pPrChange w:id="459" w:author="OBVIL" w:date="2016-12-01T14:12:00Z">
          <w:pPr>
            <w:pStyle w:val="Corpsdetexte"/>
            <w:spacing w:afterLines="120" w:after="288"/>
            <w:ind w:firstLine="240"/>
            <w:jc w:val="both"/>
          </w:pPr>
        </w:pPrChange>
      </w:pPr>
      <w:r w:rsidRPr="00DA7839">
        <w:t> </w:t>
      </w:r>
      <w:r w:rsidR="007F23BD" w:rsidRPr="00DA7839">
        <w:t>À</w:t>
      </w:r>
      <w:r w:rsidR="00170A5B" w:rsidRPr="00DA7839">
        <w:t xml:space="preserve"> Paris, 18 mai 168</w:t>
      </w:r>
      <w:r w:rsidR="00520C0E" w:rsidRPr="00DA7839">
        <w:t>9</w:t>
      </w:r>
      <w:r w:rsidR="00430884" w:rsidRPr="00DA7839">
        <w:t> »</w:t>
      </w:r>
    </w:p>
    <w:p w14:paraId="0EA7865C" w14:textId="71D2415A" w:rsidR="00CB410B" w:rsidRPr="00DA7839" w:rsidRDefault="00170A5B" w:rsidP="00000A23">
      <w:pPr>
        <w:pStyle w:val="Corpsdetexte"/>
        <w:pPrChange w:id="460" w:author="OBVIL" w:date="2016-12-01T14:12:00Z">
          <w:pPr>
            <w:pStyle w:val="Corpsdetexte"/>
            <w:spacing w:afterLines="120" w:after="288"/>
            <w:ind w:firstLine="240"/>
            <w:jc w:val="both"/>
          </w:pPr>
        </w:pPrChange>
      </w:pPr>
      <w:r w:rsidRPr="00DA7839">
        <w:t xml:space="preserve">Et voilà, sans doute, une étrange façon de reprocher à Huet son </w:t>
      </w:r>
      <w:r w:rsidR="00CB410B" w:rsidRPr="00DA7839">
        <w:t>« </w:t>
      </w:r>
      <w:r w:rsidRPr="00DA7839">
        <w:t>apostasie cartésienne</w:t>
      </w:r>
      <w:r w:rsidR="00CB410B" w:rsidRPr="00DA7839">
        <w:t> » ;</w:t>
      </w:r>
      <w:r w:rsidRPr="00DA7839">
        <w:t xml:space="preserve"> mais voilà, sur </w:t>
      </w:r>
      <w:r w:rsidR="007F23BD" w:rsidRPr="00DA7839">
        <w:t>Descartes</w:t>
      </w:r>
      <w:r w:rsidRPr="00DA7839">
        <w:t xml:space="preserve"> et sur le cartésianisme, le fond de la pensée de Bossuet. Une part de la doctrine lui est indifférente</w:t>
      </w:r>
      <w:r w:rsidR="00CB410B" w:rsidRPr="00DA7839">
        <w:t> :</w:t>
      </w:r>
      <w:r w:rsidRPr="00DA7839">
        <w:t xml:space="preserve"> c’est, par exemple, la théorie de l’arc-en-ciel, ou le </w:t>
      </w:r>
      <w:r w:rsidRPr="00DA7839">
        <w:rPr>
          <w:i/>
        </w:rPr>
        <w:t>Traité de la formation du fœtu</w:t>
      </w:r>
      <w:r w:rsidR="00CB410B" w:rsidRPr="00DA7839">
        <w:rPr>
          <w:i/>
        </w:rPr>
        <w:t>s ;</w:t>
      </w:r>
      <w:r w:rsidRPr="00DA7839">
        <w:t xml:space="preserve"> et je ne veux point rechercher à ce propos s’il a tort ou raison dans son indifférence. Je dis seulement que ni la religion, ni la politique, ni la morale ne lui paraissant dépendre du nombre des couleurs du spectre, ou des phénomènes de la segmentation de l’œuf des mammifères, ce sont choses</w:t>
      </w:r>
      <w:r w:rsidR="00B6083B" w:rsidRPr="00DA7839">
        <w:t xml:space="preserve"> —</w:t>
      </w:r>
      <w:del w:id="461" w:author="OBVIL" w:date="2016-12-01T14:12:00Z">
        <w:r w:rsidRPr="00CB410B">
          <w:delText xml:space="preserve"> </w:delText>
        </w:r>
      </w:del>
      <w:ins w:id="462" w:author="OBVIL" w:date="2016-12-01T14:12:00Z">
        <w:r w:rsidR="00B6083B" w:rsidRPr="00B6083B">
          <w:t> </w:t>
        </w:r>
      </w:ins>
      <w:r w:rsidRPr="00DA7839">
        <w:t>pour lui comme pour l’auteur des</w:t>
      </w:r>
      <w:r w:rsidR="009D1FB4" w:rsidRPr="00DA7839">
        <w:t xml:space="preserve"> </w:t>
      </w:r>
      <w:r w:rsidRPr="00DA7839">
        <w:rPr>
          <w:i/>
        </w:rPr>
        <w:t>Pensées</w:t>
      </w:r>
      <w:r w:rsidR="00B6083B" w:rsidRPr="00DA7839">
        <w:t xml:space="preserve"> —</w:t>
      </w:r>
      <w:del w:id="463" w:author="OBVIL" w:date="2016-12-01T14:12:00Z">
        <w:r w:rsidRPr="00CB410B">
          <w:delText xml:space="preserve"> </w:delText>
        </w:r>
      </w:del>
      <w:ins w:id="464" w:author="OBVIL" w:date="2016-12-01T14:12:00Z">
        <w:r w:rsidR="00B6083B" w:rsidRPr="00B6083B">
          <w:t> </w:t>
        </w:r>
      </w:ins>
      <w:r w:rsidRPr="00DA7839">
        <w:t>dont il ne faut pas négliger de s</w:t>
      </w:r>
      <w:r w:rsidR="00CB410B" w:rsidRPr="00DA7839">
        <w:t>’</w:t>
      </w:r>
      <w:r w:rsidRPr="00DA7839">
        <w:t>informer en passant, quand on le peut, mais qui ne valent pas une heure de peine. Une autre part du cartésianisme n</w:t>
      </w:r>
      <w:r w:rsidR="00CB410B" w:rsidRPr="00DA7839">
        <w:t>’</w:t>
      </w:r>
      <w:r w:rsidRPr="00DA7839">
        <w:t xml:space="preserve">appartient pas à </w:t>
      </w:r>
      <w:r w:rsidR="007F23BD" w:rsidRPr="00DA7839">
        <w:t>Descartes</w:t>
      </w:r>
      <w:r w:rsidR="00CB410B" w:rsidRPr="00DA7839">
        <w:t> :</w:t>
      </w:r>
      <w:r w:rsidRPr="00DA7839">
        <w:t xml:space="preserve"> on remarquera que c</w:t>
      </w:r>
      <w:r w:rsidR="00CB410B" w:rsidRPr="00DA7839">
        <w:t>’</w:t>
      </w:r>
      <w:r w:rsidRPr="00DA7839">
        <w:t xml:space="preserve">en est précisément aux yeux de Bossuet la meilleure, celle que Descartes, élevé jadis par les jésuites de la Flèche, doit lui-même aux Anselme ou aux Augustin. </w:t>
      </w:r>
      <w:r w:rsidR="007F23BD" w:rsidRPr="00DA7839">
        <w:t>E</w:t>
      </w:r>
      <w:r w:rsidRPr="00DA7839">
        <w:t xml:space="preserve">t enfin, pour </w:t>
      </w:r>
      <w:r w:rsidR="009D1FB4" w:rsidRPr="00DA7839">
        <w:t>la troisième, non seulement il l’im</w:t>
      </w:r>
      <w:r w:rsidRPr="00DA7839">
        <w:t>prouve, mais en toute occasion, non content de l</w:t>
      </w:r>
      <w:r w:rsidR="00CB410B" w:rsidRPr="00DA7839">
        <w:t>’</w:t>
      </w:r>
      <w:r w:rsidR="009D1FB4" w:rsidRPr="00DA7839">
        <w:t>im</w:t>
      </w:r>
      <w:r w:rsidRPr="00DA7839">
        <w:t>prouver, il l’a combattue, il la combat, il la combattra. Peut-on être moins cartésie</w:t>
      </w:r>
      <w:r w:rsidR="00CB410B" w:rsidRPr="00DA7839">
        <w:t>n ?</w:t>
      </w:r>
      <w:r w:rsidR="009D1FB4" w:rsidRPr="00DA7839">
        <w:t xml:space="preserve"> d’une manière plus</w:t>
      </w:r>
      <w:r w:rsidRPr="00DA7839">
        <w:t xml:space="preserve"> explicit</w:t>
      </w:r>
      <w:r w:rsidR="00CB410B" w:rsidRPr="00DA7839">
        <w:t>e ?</w:t>
      </w:r>
      <w:r w:rsidR="009D1FB4" w:rsidRPr="00DA7839">
        <w:t xml:space="preserve"> </w:t>
      </w:r>
      <w:r w:rsidRPr="00DA7839">
        <w:t>plus modérée d</w:t>
      </w:r>
      <w:r w:rsidR="00CB410B" w:rsidRPr="00DA7839">
        <w:t>’</w:t>
      </w:r>
      <w:r w:rsidRPr="00DA7839">
        <w:t>ailleurs, mais plus ferme aussi dans sa modératio</w:t>
      </w:r>
      <w:r w:rsidR="00CB410B" w:rsidRPr="00DA7839">
        <w:t>n ?</w:t>
      </w:r>
    </w:p>
    <w:p w14:paraId="4BDA4160" w14:textId="75B9275F" w:rsidR="00CB410B" w:rsidRPr="00DA7839" w:rsidRDefault="009D1FB4" w:rsidP="00000A23">
      <w:pPr>
        <w:pStyle w:val="Corpsdetexte"/>
        <w:pPrChange w:id="465" w:author="OBVIL" w:date="2016-12-01T14:12:00Z">
          <w:pPr>
            <w:pStyle w:val="Corpsdetexte"/>
            <w:spacing w:afterLines="120" w:after="288"/>
            <w:ind w:firstLine="240"/>
            <w:jc w:val="both"/>
          </w:pPr>
        </w:pPrChange>
      </w:pPr>
      <w:r w:rsidRPr="00DA7839">
        <w:t>Qu’improu</w:t>
      </w:r>
      <w:r w:rsidR="00170A5B" w:rsidRPr="00DA7839">
        <w:t>vait-il cependant, et qu</w:t>
      </w:r>
      <w:r w:rsidR="00CB410B" w:rsidRPr="00DA7839">
        <w:t>’</w:t>
      </w:r>
      <w:r w:rsidRPr="00DA7839">
        <w:t>a-t ’-il</w:t>
      </w:r>
      <w:r w:rsidR="00170A5B" w:rsidRPr="00DA7839">
        <w:t xml:space="preserve"> combattu dans le cartésianisme</w:t>
      </w:r>
      <w:r w:rsidRPr="00DA7839">
        <w:t> ?</w:t>
      </w:r>
      <w:r w:rsidR="00170A5B" w:rsidRPr="00DA7839">
        <w:t>Ce</w:t>
      </w:r>
      <w:r w:rsidRPr="00DA7839">
        <w:t xml:space="preserve"> que nous avons déjà vu que</w:t>
      </w:r>
      <w:r w:rsidR="00170A5B" w:rsidRPr="00DA7839">
        <w:t xml:space="preserve"> Pascal y aurait combattu</w:t>
      </w:r>
      <w:r w:rsidR="00B6083B" w:rsidRPr="00DA7839">
        <w:t xml:space="preserve"> —</w:t>
      </w:r>
      <w:del w:id="466" w:author="OBVIL" w:date="2016-12-01T14:12:00Z">
        <w:r w:rsidR="00170A5B" w:rsidRPr="009D1FB4">
          <w:delText xml:space="preserve"> </w:delText>
        </w:r>
      </w:del>
      <w:ins w:id="467" w:author="OBVIL" w:date="2016-12-01T14:12:00Z">
        <w:r w:rsidR="00B6083B" w:rsidRPr="00B6083B">
          <w:t> </w:t>
        </w:r>
      </w:ins>
      <w:r w:rsidR="00170A5B" w:rsidRPr="00DA7839">
        <w:t>si Pascal avait eu le temps d</w:t>
      </w:r>
      <w:r w:rsidRPr="00DA7839">
        <w:t>e mettre la dernière main à cett</w:t>
      </w:r>
      <w:r w:rsidR="00170A5B" w:rsidRPr="00DA7839">
        <w:t xml:space="preserve">e </w:t>
      </w:r>
      <w:r w:rsidR="00170A5B" w:rsidRPr="00DA7839">
        <w:rPr>
          <w:i/>
        </w:rPr>
        <w:t>Apologie de la religion</w:t>
      </w:r>
      <w:r w:rsidR="00170A5B" w:rsidRPr="00DA7839">
        <w:t xml:space="preserve"> dont les </w:t>
      </w:r>
      <w:r w:rsidR="00170A5B" w:rsidRPr="00DA7839">
        <w:rPr>
          <w:i/>
        </w:rPr>
        <w:t>Pensées</w:t>
      </w:r>
      <w:r w:rsidR="00170A5B" w:rsidRPr="00DA7839">
        <w:t xml:space="preserve"> ne sont que les fragments mutilé</w:t>
      </w:r>
      <w:r w:rsidR="00CB410B" w:rsidRPr="00DA7839">
        <w:t>s ;</w:t>
      </w:r>
      <w:r w:rsidR="00B6083B" w:rsidRPr="00DA7839">
        <w:t xml:space="preserve"> — </w:t>
      </w:r>
      <w:r w:rsidR="00170A5B" w:rsidRPr="00DA7839">
        <w:t>et ce qu’après Pascal et Bossuet,</w:t>
      </w:r>
      <w:r w:rsidR="00170A5B" w:rsidRPr="00B6083B">
        <w:rPr>
          <w:rPrChange w:id="468" w:author="OBVIL" w:date="2016-12-01T14:12:00Z">
            <w:rPr>
              <w:rFonts w:ascii="Times New Roman" w:hAnsi="Times New Roman"/>
              <w:u w:val="single"/>
            </w:rPr>
          </w:rPrChange>
        </w:rPr>
        <w:t xml:space="preserve"> </w:t>
      </w:r>
      <w:r w:rsidRPr="00DA7839">
        <w:t>Fénelon</w:t>
      </w:r>
      <w:r w:rsidR="00170A5B" w:rsidRPr="00DA7839">
        <w:t xml:space="preserve"> y devait combattre</w:t>
      </w:r>
      <w:r w:rsidRPr="00DA7839">
        <w:t> à</w:t>
      </w:r>
      <w:r w:rsidR="00170A5B" w:rsidRPr="00DA7839">
        <w:t xml:space="preserve"> s</w:t>
      </w:r>
      <w:r w:rsidRPr="00DA7839">
        <w:t>on</w:t>
      </w:r>
      <w:r w:rsidR="00170A5B" w:rsidRPr="00DA7839">
        <w:t xml:space="preserve"> tour</w:t>
      </w:r>
      <w:r w:rsidR="00CB410B" w:rsidRPr="00DA7839">
        <w:t> :</w:t>
      </w:r>
      <w:r w:rsidR="00170A5B" w:rsidRPr="00DA7839">
        <w:t xml:space="preserve"> une</w:t>
      </w:r>
      <w:r w:rsidRPr="00DA7839">
        <w:t xml:space="preserve"> conception mécanist</w:t>
      </w:r>
      <w:r w:rsidR="00170A5B" w:rsidRPr="00DA7839">
        <w:t>e du monde, on, n’y ayant d</w:t>
      </w:r>
      <w:r w:rsidRPr="00DA7839">
        <w:t>e</w:t>
      </w:r>
      <w:r w:rsidR="00170A5B" w:rsidRPr="00DA7839">
        <w:t xml:space="preserve"> place </w:t>
      </w:r>
      <w:r w:rsidRPr="00DA7839">
        <w:t>que pour la nécessité</w:t>
      </w:r>
      <w:r w:rsidR="00170A5B" w:rsidRPr="00DA7839">
        <w:t xml:space="preserve"> il n’y en avait plus pour la liberté de</w:t>
      </w:r>
      <w:r w:rsidRPr="00DA7839">
        <w:t xml:space="preserve"> l’homme, et peut-être encore moins pour celle même de Dieu. </w:t>
      </w:r>
      <w:r w:rsidR="00170A5B" w:rsidRPr="00DA7839">
        <w:t xml:space="preserve">Non que </w:t>
      </w:r>
      <w:r w:rsidRPr="00DA7839">
        <w:t>Descartes</w:t>
      </w:r>
      <w:r w:rsidR="00170A5B" w:rsidRPr="00DA7839">
        <w:t xml:space="preserve"> l’</w:t>
      </w:r>
      <w:r w:rsidRPr="00DA7839">
        <w:t>eût</w:t>
      </w:r>
      <w:r w:rsidR="00170A5B" w:rsidRPr="00DA7839">
        <w:t xml:space="preserve"> ainsi voul</w:t>
      </w:r>
      <w:r w:rsidR="00CB410B" w:rsidRPr="00DA7839">
        <w:t>u ;</w:t>
      </w:r>
      <w:r w:rsidRPr="00DA7839">
        <w:t xml:space="preserve"> et </w:t>
      </w:r>
      <w:r w:rsidR="00170A5B" w:rsidRPr="00DA7839">
        <w:t>au contraire, tout ce que l</w:t>
      </w:r>
      <w:r w:rsidR="00CB410B" w:rsidRPr="00DA7839">
        <w:t>’</w:t>
      </w:r>
      <w:r w:rsidR="00170A5B" w:rsidRPr="00DA7839">
        <w:t>on pouvait essayer pour sauver la liberté de Dieu, je crois, et on doit dire qu</w:t>
      </w:r>
      <w:r w:rsidR="00CB410B" w:rsidRPr="00DA7839">
        <w:t>’</w:t>
      </w:r>
      <w:r w:rsidRPr="00DA7839">
        <w:t>il l’a effectivement</w:t>
      </w:r>
      <w:r w:rsidR="00170A5B" w:rsidRPr="00DA7839">
        <w:t xml:space="preserve"> tent</w:t>
      </w:r>
      <w:r w:rsidR="00CB410B" w:rsidRPr="00DA7839">
        <w:t>é !</w:t>
      </w:r>
      <w:r w:rsidR="00170A5B" w:rsidRPr="00DA7839">
        <w:t xml:space="preserve"> Ce sage n’aimait pas qu</w:t>
      </w:r>
      <w:r w:rsidR="00CB410B" w:rsidRPr="00DA7839">
        <w:t>’</w:t>
      </w:r>
      <w:r w:rsidRPr="00DA7839">
        <w:t>on lui fit des affa</w:t>
      </w:r>
      <w:r w:rsidR="00170A5B" w:rsidRPr="00DA7839">
        <w:t>ire</w:t>
      </w:r>
      <w:r w:rsidR="00CB410B" w:rsidRPr="00DA7839">
        <w:t>s ;</w:t>
      </w:r>
      <w:r w:rsidR="00170A5B" w:rsidRPr="00DA7839">
        <w:t xml:space="preserve"> et c</w:t>
      </w:r>
      <w:r w:rsidR="00CB410B" w:rsidRPr="00DA7839">
        <w:t>’</w:t>
      </w:r>
      <w:r w:rsidRPr="00DA7839">
        <w:t>est un trait de</w:t>
      </w:r>
      <w:r w:rsidR="00170A5B" w:rsidRPr="00DA7839">
        <w:t xml:space="preserve"> sa prudence que Bossuet a noté quelque part. Mais la logique intérieure du système avait été la plus forte. On l’avait bien vu, quand des </w:t>
      </w:r>
      <w:r w:rsidRPr="00DA7839">
        <w:t>spéculatifs plus</w:t>
      </w:r>
      <w:r w:rsidR="00170A5B" w:rsidRPr="00DA7839">
        <w:t xml:space="preserve"> hardis</w:t>
      </w:r>
      <w:r w:rsidR="00B6083B" w:rsidRPr="00DA7839">
        <w:t xml:space="preserve"> —</w:t>
      </w:r>
      <w:del w:id="469" w:author="OBVIL" w:date="2016-12-01T14:12:00Z">
        <w:r w:rsidR="00170A5B" w:rsidRPr="009D1FB4">
          <w:delText xml:space="preserve"> </w:delText>
        </w:r>
      </w:del>
      <w:ins w:id="470" w:author="OBVIL" w:date="2016-12-01T14:12:00Z">
        <w:r w:rsidR="00B6083B" w:rsidRPr="00B6083B">
          <w:t> </w:t>
        </w:r>
      </w:ins>
      <w:r w:rsidR="00170A5B" w:rsidRPr="00DA7839">
        <w:t xml:space="preserve">Spinosa dans son </w:t>
      </w:r>
      <w:r w:rsidRPr="00DA7839">
        <w:rPr>
          <w:i/>
        </w:rPr>
        <w:t>Éthique</w:t>
      </w:r>
      <w:r w:rsidRPr="00B6083B">
        <w:rPr>
          <w:rPrChange w:id="471" w:author="OBVIL" w:date="2016-12-01T14:12:00Z">
            <w:rPr>
              <w:rFonts w:ascii="Times New Roman" w:hAnsi="Times New Roman"/>
              <w:i/>
            </w:rPr>
          </w:rPrChange>
        </w:rPr>
        <w:t>,</w:t>
      </w:r>
      <w:r w:rsidRPr="00DA7839">
        <w:t xml:space="preserve"> ou </w:t>
      </w:r>
      <w:r w:rsidR="00170A5B" w:rsidRPr="00DA7839">
        <w:t xml:space="preserve">Malebranche dans ses </w:t>
      </w:r>
      <w:r w:rsidR="00170A5B" w:rsidRPr="00DA7839">
        <w:rPr>
          <w:i/>
        </w:rPr>
        <w:t>Entretiens</w:t>
      </w:r>
      <w:r w:rsidRPr="00DA7839">
        <w:rPr>
          <w:i/>
        </w:rPr>
        <w:t xml:space="preserve"> métaphysiques </w:t>
      </w:r>
      <w:r w:rsidR="00170A5B" w:rsidRPr="00DA7839">
        <w:t>et ailleurs -- avaient tiré des doctrines du maître c</w:t>
      </w:r>
      <w:r w:rsidRPr="00DA7839">
        <w:t>e qu’elles contenaient d’inévitables</w:t>
      </w:r>
      <w:r w:rsidR="00170A5B" w:rsidRPr="00DA7839">
        <w:t xml:space="preserve"> conséquences. Alors, </w:t>
      </w:r>
      <w:r w:rsidRPr="00DA7839">
        <w:t>il</w:t>
      </w:r>
      <w:r w:rsidR="00170A5B" w:rsidRPr="00DA7839">
        <w:t xml:space="preserve"> avait bien fallu s</w:t>
      </w:r>
      <w:r w:rsidR="00CB410B" w:rsidRPr="00DA7839">
        <w:t>’</w:t>
      </w:r>
      <w:r w:rsidRPr="00DA7839">
        <w:t>avoue</w:t>
      </w:r>
      <w:r w:rsidR="00170A5B" w:rsidRPr="00DA7839">
        <w:t>r</w:t>
      </w:r>
      <w:r w:rsidRPr="00DA7839">
        <w:t xml:space="preserve"> q</w:t>
      </w:r>
      <w:r w:rsidR="00170A5B" w:rsidRPr="00DA7839">
        <w:t xml:space="preserve">ue les principes du </w:t>
      </w:r>
      <w:r w:rsidRPr="00DA7839">
        <w:t>cartésianisme, bien</w:t>
      </w:r>
      <w:r w:rsidR="00170A5B" w:rsidRPr="00DA7839">
        <w:t xml:space="preserve"> ou mal entendus, mettaient en question ou plutôt en péril quelques-uns des dogmes essentiels de la religion</w:t>
      </w:r>
      <w:r w:rsidRPr="00DA7839">
        <w:t xml:space="preserve"> : </w:t>
      </w:r>
      <w:r w:rsidR="00170A5B" w:rsidRPr="00DA7839">
        <w:t>la possibilité du miracle, le péché originel, la vraie notion de la grâce, le dogme même de la Providence. Et qui sait si ce n</w:t>
      </w:r>
      <w:r w:rsidR="00CB410B" w:rsidRPr="00DA7839">
        <w:t>’</w:t>
      </w:r>
      <w:r w:rsidR="00170A5B" w:rsidRPr="00DA7839">
        <w:t xml:space="preserve">est pas pour cela qu’un peu inquiet de ce qu’il y avait de trop cartésien encore dans son </w:t>
      </w:r>
      <w:r w:rsidR="00170A5B" w:rsidRPr="00DA7839">
        <w:rPr>
          <w:i/>
        </w:rPr>
        <w:t>Traité de la connaissance de Dieu</w:t>
      </w:r>
      <w:r w:rsidR="00170A5B" w:rsidRPr="00DA7839">
        <w:t>, Bossuet, après y avoir réfléchi, s</w:t>
      </w:r>
      <w:r w:rsidR="00CB410B" w:rsidRPr="00DA7839">
        <w:t>’</w:t>
      </w:r>
      <w:r w:rsidR="00170A5B" w:rsidRPr="00DA7839">
        <w:t>abstint de le faire imprime</w:t>
      </w:r>
      <w:r w:rsidR="00CB410B" w:rsidRPr="00DA7839">
        <w:t>r ?</w:t>
      </w:r>
    </w:p>
    <w:p w14:paraId="0F0AE46F" w14:textId="77777777" w:rsidR="00CB410B" w:rsidRPr="00DA7839" w:rsidRDefault="00170A5B" w:rsidP="00000A23">
      <w:pPr>
        <w:pStyle w:val="Corpsdetexte"/>
        <w:pPrChange w:id="472" w:author="OBVIL" w:date="2016-12-01T14:12:00Z">
          <w:pPr>
            <w:pStyle w:val="Corpsdetexte"/>
            <w:spacing w:afterLines="120" w:after="288"/>
            <w:ind w:firstLine="240"/>
            <w:jc w:val="both"/>
          </w:pPr>
        </w:pPrChange>
      </w:pPr>
      <w:r w:rsidRPr="00DA7839">
        <w:t>Nous commençons à entrevoir les linéaments de sa philosophie. La philosophie de Descartes est une philosophie de la nature</w:t>
      </w:r>
      <w:r w:rsidR="00CB410B" w:rsidRPr="00DA7839">
        <w:t> ;</w:t>
      </w:r>
      <w:r w:rsidRPr="00DA7839">
        <w:t xml:space="preserve"> la philosophie de Bossuet est une philosophie chrétienne. Mais nous ne saurions nous en tenir là</w:t>
      </w:r>
      <w:r w:rsidR="009D1FB4" w:rsidRPr="00DA7839">
        <w:t xml:space="preserve">. </w:t>
      </w:r>
      <w:r w:rsidRPr="00DA7839">
        <w:t>Car, sans cesser d</w:t>
      </w:r>
      <w:r w:rsidR="00CB410B" w:rsidRPr="00DA7839">
        <w:t>’</w:t>
      </w:r>
      <w:r w:rsidRPr="00DA7839">
        <w:t>être orthodoxe, et de demeurer uni fermement au corps de l</w:t>
      </w:r>
      <w:r w:rsidR="00CB410B" w:rsidRPr="00DA7839">
        <w:t>’</w:t>
      </w:r>
      <w:r w:rsidR="009D1FB4" w:rsidRPr="00DA7839">
        <w:t>Église</w:t>
      </w:r>
      <w:r w:rsidRPr="00DA7839">
        <w:t>, il y a plus d’une manière d</w:t>
      </w:r>
      <w:r w:rsidR="00CB410B" w:rsidRPr="00DA7839">
        <w:t>’</w:t>
      </w:r>
      <w:r w:rsidRPr="00DA7839">
        <w:t>être chrétien. Il y en a surtout plus d’une de philosopher, si je puis ainsi dire, dans le vaste sein du christianisme. Pour achever donc de déterminer le caractère original et personnel de la philosophie de Bossuet, c</w:t>
      </w:r>
      <w:r w:rsidR="00CB410B" w:rsidRPr="00DA7839">
        <w:t>’</w:t>
      </w:r>
      <w:r w:rsidRPr="00DA7839">
        <w:t>est au cœur du christianisme qu’il faut l’aller étudie</w:t>
      </w:r>
      <w:r w:rsidR="00CB410B" w:rsidRPr="00DA7839">
        <w:t>r ;</w:t>
      </w:r>
      <w:r w:rsidRPr="00DA7839">
        <w:t xml:space="preserve"> c’est dans la nature aussi du génie de Bossue</w:t>
      </w:r>
      <w:r w:rsidR="00CB410B" w:rsidRPr="00DA7839">
        <w:t>t ;</w:t>
      </w:r>
      <w:r w:rsidRPr="00DA7839">
        <w:t xml:space="preserve"> et c’est enfin ou peut-être surtout dans les circonstances qui l’ont obligé lui-même à se la définir. On ne tarde pas alors à s</w:t>
      </w:r>
      <w:r w:rsidR="00CB410B" w:rsidRPr="00DA7839">
        <w:t>’</w:t>
      </w:r>
      <w:r w:rsidRPr="00DA7839">
        <w:t>apercevoir qu’entre tous les dogmes de la religion</w:t>
      </w:r>
      <w:r w:rsidR="009D1FB4" w:rsidRPr="00DA7839">
        <w:t>,</w:t>
      </w:r>
      <w:r w:rsidRPr="00DA7839">
        <w:t xml:space="preserve"> s</w:t>
      </w:r>
      <w:r w:rsidR="00CB410B" w:rsidRPr="00DA7839">
        <w:t>’</w:t>
      </w:r>
      <w:r w:rsidRPr="00DA7839">
        <w:t>il en est un qu’il ait pris à cœur d’établir et de fortifier, c’est celui de la Providence. Bossuet est éminemment le philosophe</w:t>
      </w:r>
      <w:r w:rsidR="009D1FB4" w:rsidRPr="00DA7839">
        <w:t xml:space="preserve"> ou le théologien de la Providenc</w:t>
      </w:r>
      <w:r w:rsidRPr="00DA7839">
        <w:t>e</w:t>
      </w:r>
      <w:r w:rsidR="009D1FB4" w:rsidRPr="00DA7839">
        <w:t>. Son œuv</w:t>
      </w:r>
      <w:r w:rsidRPr="00DA7839">
        <w:t>re</w:t>
      </w:r>
      <w:r w:rsidR="00CC333D" w:rsidRPr="00DA7839">
        <w:t xml:space="preserve"> entière, vue d’assez haut, n’est </w:t>
      </w:r>
      <w:r w:rsidR="00CB410B" w:rsidRPr="00DA7839">
        <w:t>q</w:t>
      </w:r>
      <w:r w:rsidRPr="00DA7839">
        <w:t>u</w:t>
      </w:r>
      <w:r w:rsidR="00CB410B" w:rsidRPr="00DA7839">
        <w:t>’</w:t>
      </w:r>
      <w:r w:rsidR="00CC333D" w:rsidRPr="00DA7839">
        <w:t>une</w:t>
      </w:r>
      <w:r w:rsidRPr="00DA7839">
        <w:t xml:space="preserve"> </w:t>
      </w:r>
      <w:r w:rsidR="00CC333D" w:rsidRPr="00DA7839">
        <w:t>apologie de</w:t>
      </w:r>
      <w:r w:rsidRPr="00DA7839">
        <w:t xml:space="preserve"> la religion </w:t>
      </w:r>
      <w:r w:rsidR="00CC333D" w:rsidRPr="00DA7839">
        <w:t>chrétienne</w:t>
      </w:r>
      <w:r w:rsidRPr="00DA7839">
        <w:t xml:space="preserve"> par le</w:t>
      </w:r>
      <w:r w:rsidR="00CC333D" w:rsidRPr="00DA7839">
        <w:t xml:space="preserve"> moyen de la Providence. Et</w:t>
      </w:r>
      <w:r w:rsidRPr="00DA7839">
        <w:t xml:space="preserve">, depuis ses premiers </w:t>
      </w:r>
      <w:r w:rsidRPr="00DA7839">
        <w:rPr>
          <w:i/>
        </w:rPr>
        <w:t xml:space="preserve">Sermons </w:t>
      </w:r>
      <w:r w:rsidRPr="00DA7839">
        <w:t>jusqu</w:t>
      </w:r>
      <w:r w:rsidR="00CB410B" w:rsidRPr="00DA7839">
        <w:t>’</w:t>
      </w:r>
      <w:r w:rsidR="00CC333D" w:rsidRPr="00DA7839">
        <w:t>à</w:t>
      </w:r>
      <w:r w:rsidRPr="00DA7839">
        <w:t xml:space="preserve"> sa </w:t>
      </w:r>
      <w:r w:rsidR="009D1FB4" w:rsidRPr="00DA7839">
        <w:rPr>
          <w:i/>
        </w:rPr>
        <w:t>Politique tirée des paroles de l’Écriture</w:t>
      </w:r>
      <w:r w:rsidRPr="00DA7839">
        <w:rPr>
          <w:i/>
        </w:rPr>
        <w:t xml:space="preserve"> sainte</w:t>
      </w:r>
      <w:r w:rsidRPr="00DA7839">
        <w:t>, s’il est une idée qui reparaisse dans tous ses ouvrage</w:t>
      </w:r>
      <w:r w:rsidR="00CB410B" w:rsidRPr="00DA7839">
        <w:t>s ;</w:t>
      </w:r>
      <w:r w:rsidRPr="00DA7839">
        <w:t xml:space="preserve"> qui en éclaire l</w:t>
      </w:r>
      <w:r w:rsidR="00CB410B" w:rsidRPr="00DA7839">
        <w:t>’</w:t>
      </w:r>
      <w:r w:rsidRPr="00DA7839">
        <w:t>intention pour en recevoir à son tour une lumière nouvell</w:t>
      </w:r>
      <w:r w:rsidR="00CB410B" w:rsidRPr="00DA7839">
        <w:t>e ;</w:t>
      </w:r>
      <w:r w:rsidR="00CC333D" w:rsidRPr="00DA7839">
        <w:t xml:space="preserve"> et</w:t>
      </w:r>
      <w:r w:rsidRPr="00DA7839">
        <w:t xml:space="preserve"> qu</w:t>
      </w:r>
      <w:r w:rsidR="00CB410B" w:rsidRPr="00DA7839">
        <w:t>’</w:t>
      </w:r>
      <w:r w:rsidRPr="00DA7839">
        <w:t>il excelle à ramener où et quand on l</w:t>
      </w:r>
      <w:r w:rsidR="00CB410B" w:rsidRPr="00DA7839">
        <w:t>’</w:t>
      </w:r>
      <w:r w:rsidRPr="00DA7839">
        <w:t>attendait le moins, c’est l’idée de la Providence.</w:t>
      </w:r>
    </w:p>
    <w:p w14:paraId="2FEA20A9" w14:textId="77777777" w:rsidR="00CB410B" w:rsidRPr="00CB410B" w:rsidRDefault="00170A5B" w:rsidP="00CC333D">
      <w:pPr>
        <w:pStyle w:val="Titre2"/>
      </w:pPr>
      <w:bookmarkStart w:id="473" w:name="bookmark18"/>
      <w:bookmarkEnd w:id="473"/>
      <w:r w:rsidRPr="00CB410B">
        <w:t>II</w:t>
      </w:r>
    </w:p>
    <w:p w14:paraId="43F3BEEC" w14:textId="77777777" w:rsidR="00CB410B" w:rsidRPr="00DA7839" w:rsidRDefault="00CC333D" w:rsidP="00000A23">
      <w:pPr>
        <w:pStyle w:val="Corpsdetexte"/>
        <w:pPrChange w:id="474" w:author="OBVIL" w:date="2016-12-01T14:12:00Z">
          <w:pPr>
            <w:pStyle w:val="Corpsdetexte"/>
            <w:spacing w:afterLines="120" w:after="288"/>
            <w:ind w:firstLine="240"/>
            <w:jc w:val="both"/>
          </w:pPr>
        </w:pPrChange>
      </w:pPr>
      <w:r w:rsidRPr="00DA7839">
        <w:t>Je ne dis pas qu’il l’ait</w:t>
      </w:r>
      <w:r w:rsidR="00170A5B" w:rsidRPr="00DA7839">
        <w:t xml:space="preserve"> inventée. Si je l</w:t>
      </w:r>
      <w:r w:rsidR="00CB410B" w:rsidRPr="00DA7839">
        <w:t>’</w:t>
      </w:r>
      <w:r w:rsidR="00170A5B" w:rsidRPr="00DA7839">
        <w:t>osais dire, et qu’il put m</w:t>
      </w:r>
      <w:r w:rsidR="00CB410B" w:rsidRPr="00DA7839">
        <w:t>’</w:t>
      </w:r>
      <w:r w:rsidRPr="00DA7839">
        <w:t>entendre, cett</w:t>
      </w:r>
      <w:r w:rsidR="00170A5B" w:rsidRPr="00DA7839">
        <w:t>e manière de lo</w:t>
      </w:r>
      <w:r w:rsidRPr="00DA7839">
        <w:t>uer son</w:t>
      </w:r>
      <w:r w:rsidR="00170A5B" w:rsidRPr="00DA7839">
        <w:t xml:space="preserve"> originalité le ferait frémir </w:t>
      </w:r>
      <w:r w:rsidRPr="00DA7839">
        <w:t>d’indignation et décoléré. En ef</w:t>
      </w:r>
      <w:r w:rsidR="00170A5B" w:rsidRPr="00DA7839">
        <w:t>fet, je parle ici de l</w:t>
      </w:r>
      <w:r w:rsidR="00CB410B" w:rsidRPr="00DA7839">
        <w:t>’</w:t>
      </w:r>
      <w:r w:rsidR="00170A5B" w:rsidRPr="00DA7839">
        <w:t>homme qui n’a pas craint d’écrire quelque pari</w:t>
      </w:r>
      <w:r w:rsidR="00CB410B" w:rsidRPr="00DA7839">
        <w:t> :</w:t>
      </w:r>
      <w:r w:rsidR="00170A5B" w:rsidRPr="00DA7839">
        <w:t xml:space="preserve"> </w:t>
      </w:r>
      <w:r w:rsidR="00CB410B" w:rsidRPr="00DA7839">
        <w:t>« </w:t>
      </w:r>
      <w:r w:rsidR="00170A5B" w:rsidRPr="00DA7839">
        <w:t>L’hérétique est celui qui a une opinion</w:t>
      </w:r>
      <w:r w:rsidR="00CB410B" w:rsidRPr="00DA7839">
        <w:t> »</w:t>
      </w:r>
      <w:r w:rsidR="00170A5B" w:rsidRPr="00DA7839">
        <w:t>. Bossuet, en matière de foi, n’a pas eu d’opinio</w:t>
      </w:r>
      <w:r w:rsidR="00CB410B" w:rsidRPr="00DA7839">
        <w:t>n ;</w:t>
      </w:r>
      <w:r w:rsidRPr="00DA7839">
        <w:t xml:space="preserve"> et</w:t>
      </w:r>
      <w:r w:rsidR="00170A5B" w:rsidRPr="00DA7839">
        <w:t xml:space="preserve"> il a mis sa gloire à ne rien i</w:t>
      </w:r>
      <w:r w:rsidRPr="00DA7839">
        <w:t xml:space="preserve">nventer. Mais, comme il le fait </w:t>
      </w:r>
      <w:r w:rsidR="00170A5B" w:rsidRPr="00DA7839">
        <w:t>également observer, puisque les mêmes dogmes, se</w:t>
      </w:r>
      <w:r w:rsidRPr="00DA7839">
        <w:t>lon les temps, les occasions, et</w:t>
      </w:r>
      <w:r w:rsidR="00040D69" w:rsidRPr="00DA7839">
        <w:t xml:space="preserve"> le </w:t>
      </w:r>
      <w:r w:rsidR="00170A5B" w:rsidRPr="00DA7839">
        <w:t xml:space="preserve">génie particulier des novateurs, sont attaqués de diverses manières, </w:t>
      </w:r>
      <w:r w:rsidR="00040D69" w:rsidRPr="00DA7839">
        <w:t>tantô</w:t>
      </w:r>
      <w:r w:rsidRPr="00DA7839">
        <w:t>t dans une partie d’eux-m</w:t>
      </w:r>
      <w:r w:rsidR="00170A5B" w:rsidRPr="00DA7839">
        <w:t>êmes et tantôt dans une autre, il faut bien que l</w:t>
      </w:r>
      <w:r w:rsidR="00CB410B" w:rsidRPr="00DA7839">
        <w:t>’</w:t>
      </w:r>
      <w:r w:rsidR="00170A5B" w:rsidRPr="00DA7839">
        <w:t>apologétique su</w:t>
      </w:r>
      <w:r w:rsidR="00040D69" w:rsidRPr="00DA7839">
        <w:t>ive les contradicteurs sur le te</w:t>
      </w:r>
      <w:r w:rsidR="00170A5B" w:rsidRPr="00DA7839">
        <w:t>rrain qu’ils ont chois</w:t>
      </w:r>
      <w:r w:rsidR="00CB410B" w:rsidRPr="00DA7839">
        <w:t>i ;</w:t>
      </w:r>
      <w:r w:rsidR="00040D69" w:rsidRPr="00DA7839">
        <w:t xml:space="preserve"> et</w:t>
      </w:r>
      <w:r w:rsidR="00170A5B" w:rsidRPr="00DA7839">
        <w:t>,</w:t>
      </w:r>
      <w:r w:rsidR="00CB410B" w:rsidRPr="00DA7839">
        <w:t> </w:t>
      </w:r>
      <w:r w:rsidR="00040D69" w:rsidRPr="00DA7839">
        <w:t>à</w:t>
      </w:r>
      <w:r w:rsidR="00170A5B" w:rsidRPr="00DA7839">
        <w:t xml:space="preserve"> de nouveaux assauts, il faut ainsi qu’on oppose des armes, une lac</w:t>
      </w:r>
      <w:r w:rsidR="00040D69" w:rsidRPr="00DA7839">
        <w:t>tique, des défenses nouvelles.</w:t>
      </w:r>
      <w:r w:rsidR="00040D69" w:rsidRPr="00DA7839">
        <w:rPr>
          <w:rStyle w:val="Appelnotedebasdep"/>
        </w:rPr>
        <w:footnoteReference w:id="5"/>
      </w:r>
    </w:p>
    <w:p w14:paraId="78F0412B" w14:textId="34B2F0BF" w:rsidR="00CB410B" w:rsidRPr="00DA7839" w:rsidRDefault="00170A5B" w:rsidP="00000A23">
      <w:pPr>
        <w:pStyle w:val="Corpsdetexte"/>
        <w:pPrChange w:id="476" w:author="OBVIL" w:date="2016-12-01T14:12:00Z">
          <w:pPr>
            <w:pStyle w:val="Corpsdetexte"/>
            <w:spacing w:afterLines="120" w:after="288"/>
            <w:ind w:firstLine="240"/>
            <w:jc w:val="both"/>
          </w:pPr>
        </w:pPrChange>
      </w:pPr>
      <w:r w:rsidRPr="00DA7839">
        <w:t>C’est justement ce que Bossuet a fait. Sans cloute, en un certain sens, l’histoire elle-même du peuple de Dieu n’est que l</w:t>
      </w:r>
      <w:r w:rsidR="00CB410B" w:rsidRPr="00DA7839">
        <w:t>’</w:t>
      </w:r>
      <w:r w:rsidRPr="00DA7839">
        <w:t xml:space="preserve">exposition du dogme de la Providence. Les païens, de leur côté, </w:t>
      </w:r>
      <w:r w:rsidR="00040D69" w:rsidRPr="00DA7839">
        <w:t>n’en</w:t>
      </w:r>
      <w:r w:rsidRPr="00DA7839">
        <w:t xml:space="preserve"> avaient pas non plus tout à fait ignoré l’idée, puisque Lucrèce, en son </w:t>
      </w:r>
      <w:r w:rsidR="00040D69" w:rsidRPr="00DA7839">
        <w:rPr>
          <w:i/>
        </w:rPr>
        <w:t>De Nat</w:t>
      </w:r>
      <w:r w:rsidRPr="00DA7839">
        <w:rPr>
          <w:i/>
        </w:rPr>
        <w:t>ura Rerum</w:t>
      </w:r>
      <w:r w:rsidRPr="00DA7839">
        <w:t>, ne s’est rien proposé de plus capital que de la ruine</w:t>
      </w:r>
      <w:r w:rsidR="00CB410B" w:rsidRPr="00DA7839">
        <w:t>r ;</w:t>
      </w:r>
      <w:r w:rsidRPr="00DA7839">
        <w:t xml:space="preserve"> et là même est le fond de son épicurisme. En revanche, les stoïciens, eux, la considéraient comme constituant en quelque manière l’essence de la définition de Dieu. </w:t>
      </w:r>
      <w:r w:rsidR="00CB410B" w:rsidRPr="00DA7839">
        <w:t>« </w:t>
      </w:r>
      <w:r w:rsidRPr="00DA7839">
        <w:t>Que resterait-il à la neige</w:t>
      </w:r>
      <w:r w:rsidR="00B6083B" w:rsidRPr="00DA7839">
        <w:t xml:space="preserve"> —</w:t>
      </w:r>
      <w:del w:id="477" w:author="OBVIL" w:date="2016-12-01T14:12:00Z">
        <w:r w:rsidRPr="00040D69">
          <w:delText xml:space="preserve"> </w:delText>
        </w:r>
      </w:del>
      <w:ins w:id="478" w:author="OBVIL" w:date="2016-12-01T14:12:00Z">
        <w:r w:rsidR="00B6083B" w:rsidRPr="00B6083B">
          <w:t> </w:t>
        </w:r>
      </w:ins>
      <w:r w:rsidRPr="00DA7839">
        <w:t>disaient-ils</w:t>
      </w:r>
      <w:r w:rsidR="00B6083B" w:rsidRPr="00DA7839">
        <w:t xml:space="preserve"> —</w:t>
      </w:r>
      <w:del w:id="479" w:author="OBVIL" w:date="2016-12-01T14:12:00Z">
        <w:r w:rsidRPr="00040D69">
          <w:delText xml:space="preserve"> </w:delText>
        </w:r>
      </w:del>
      <w:ins w:id="480" w:author="OBVIL" w:date="2016-12-01T14:12:00Z">
        <w:r w:rsidR="00B6083B" w:rsidRPr="00B6083B">
          <w:t> </w:t>
        </w:r>
      </w:ins>
      <w:r w:rsidRPr="00DA7839">
        <w:t>si on lui ôtait le froi</w:t>
      </w:r>
      <w:r w:rsidR="00040D69" w:rsidRPr="00DA7839">
        <w:t>d, et</w:t>
      </w:r>
      <w:r w:rsidRPr="00DA7839">
        <w:t xml:space="preserve"> au feu si on lui ôtait la chaleu</w:t>
      </w:r>
      <w:r w:rsidR="00CB410B" w:rsidRPr="00DA7839">
        <w:t>r ?</w:t>
      </w:r>
      <w:r w:rsidRPr="00DA7839">
        <w:t xml:space="preserve"> </w:t>
      </w:r>
      <w:r w:rsidR="00040D69" w:rsidRPr="00DA7839">
        <w:t>De même, que resterait-il à l’âme</w:t>
      </w:r>
      <w:r w:rsidRPr="00DA7839">
        <w:t xml:space="preserve"> si </w:t>
      </w:r>
      <w:r w:rsidR="00040D69" w:rsidRPr="00DA7839">
        <w:t>on</w:t>
      </w:r>
      <w:r w:rsidRPr="00DA7839">
        <w:t xml:space="preserve"> lui ôtait le mouvement, et à Dieu si on lui ôtait la Providenc</w:t>
      </w:r>
      <w:r w:rsidR="00CB410B" w:rsidRPr="00DA7839">
        <w:t>e ? »</w:t>
      </w:r>
      <w:r w:rsidRPr="00DA7839">
        <w:t xml:space="preserve"> Les Pères étaient venus ensu</w:t>
      </w:r>
      <w:r w:rsidR="00040D69" w:rsidRPr="00DA7839">
        <w:t>ite, ceux de l’Église grecque, C</w:t>
      </w:r>
      <w:r w:rsidRPr="00DA7839">
        <w:t>hrysostome et Grégoire de Nysse, qu’à la vérité j’ai peu lu</w:t>
      </w:r>
      <w:r w:rsidR="00CB410B" w:rsidRPr="00DA7839">
        <w:t>s ;</w:t>
      </w:r>
      <w:r w:rsidRPr="00DA7839">
        <w:t xml:space="preserve"> et ceux de l</w:t>
      </w:r>
      <w:r w:rsidR="00CB410B" w:rsidRPr="00DA7839">
        <w:t>’</w:t>
      </w:r>
      <w:r w:rsidRPr="00DA7839">
        <w:t xml:space="preserve">Église latine, saint Augustin, Orose, Salvien </w:t>
      </w:r>
      <w:r w:rsidR="00CB410B" w:rsidRPr="00DA7839">
        <w:t>« </w:t>
      </w:r>
      <w:r w:rsidRPr="00DA7839">
        <w:t>le prêtre de Marseille</w:t>
      </w:r>
      <w:r w:rsidR="00CB410B" w:rsidRPr="00DA7839">
        <w:t> »</w:t>
      </w:r>
      <w:r w:rsidR="00040D69" w:rsidRPr="00DA7839">
        <w:t>, et Boèc</w:t>
      </w:r>
      <w:r w:rsidRPr="00DA7839">
        <w:t>e, à leur suite, et plus tard saint Thom</w:t>
      </w:r>
      <w:r w:rsidR="00040D69" w:rsidRPr="00DA7839">
        <w:t>as, combien d’autres encore, qu</w:t>
      </w:r>
      <w:r w:rsidRPr="00DA7839">
        <w:t>e j’ignore ou que j’oubli</w:t>
      </w:r>
      <w:r w:rsidR="00CB410B" w:rsidRPr="00DA7839">
        <w:t>e !</w:t>
      </w:r>
      <w:r w:rsidRPr="00DA7839">
        <w:t xml:space="preserve"> Mais si les principes étaient depuis longtemps posés </w:t>
      </w:r>
      <w:r w:rsidR="00040D69" w:rsidRPr="00DA7839">
        <w:t>et consentis, il y</w:t>
      </w:r>
      <w:r w:rsidRPr="00DA7839">
        <w:t xml:space="preserve"> avait bien des conséquences que l’on n’en avait pas encore aperçues ou tirée</w:t>
      </w:r>
      <w:r w:rsidR="00CB410B" w:rsidRPr="00DA7839">
        <w:t>s ;</w:t>
      </w:r>
      <w:r w:rsidRPr="00DA7839">
        <w:t xml:space="preserve"> et, sans parler de cette magnificence ou de cette force de style grâce auxquelles Bossuet devait presque égaler la grandeur de son sujet, personne avant lui n’avait donné plus ou autant d’</w:t>
      </w:r>
      <w:r w:rsidR="00040D69" w:rsidRPr="00DA7839">
        <w:t>extension à</w:t>
      </w:r>
      <w:r w:rsidRPr="00DA7839">
        <w:t xml:space="preserve"> cette idée de la Providenc</w:t>
      </w:r>
      <w:r w:rsidR="00CB410B" w:rsidRPr="00DA7839">
        <w:t>e :</w:t>
      </w:r>
      <w:r w:rsidR="00040D69" w:rsidRPr="00DA7839">
        <w:t xml:space="preserve"> n’y </w:t>
      </w:r>
      <w:r w:rsidRPr="00DA7839">
        <w:t>avait fait des applications plus diverse</w:t>
      </w:r>
      <w:r w:rsidR="00CB410B" w:rsidRPr="00DA7839">
        <w:t>s ;</w:t>
      </w:r>
      <w:r w:rsidRPr="00DA7839">
        <w:t xml:space="preserve"> n’y avait enfin, et en un certain sens plus savamment ramène hi religion tout entière.</w:t>
      </w:r>
    </w:p>
    <w:p w14:paraId="3400FBDE" w14:textId="0A306FD3" w:rsidR="00CB410B" w:rsidRPr="00DA7839" w:rsidRDefault="00170A5B" w:rsidP="00000A23">
      <w:pPr>
        <w:pStyle w:val="Corpsdetexte"/>
        <w:pPrChange w:id="481" w:author="OBVIL" w:date="2016-12-01T14:12:00Z">
          <w:pPr>
            <w:pStyle w:val="Corpsdetexte"/>
            <w:spacing w:afterLines="120" w:after="288"/>
            <w:ind w:firstLine="240"/>
            <w:jc w:val="both"/>
          </w:pPr>
        </w:pPrChange>
      </w:pPr>
      <w:r w:rsidRPr="00DA7839">
        <w:t>Auss</w:t>
      </w:r>
      <w:r w:rsidR="00040D69" w:rsidRPr="00DA7839">
        <w:t>i bien n’en étai</w:t>
      </w:r>
      <w:r w:rsidRPr="00DA7839">
        <w:t>t-il pas qu’il fût alors plus</w:t>
      </w:r>
      <w:r w:rsidR="00040D69" w:rsidRPr="00DA7839">
        <w:t xml:space="preserve"> urgent de défendre contre les libertins,</w:t>
      </w:r>
      <w:r w:rsidRPr="00DA7839">
        <w:t xml:space="preserve"> n’y en ayant pas</w:t>
      </w:r>
      <w:r w:rsidR="00B6083B" w:rsidRPr="00DA7839">
        <w:t xml:space="preserve"> —</w:t>
      </w:r>
      <w:del w:id="482" w:author="OBVIL" w:date="2016-12-01T14:12:00Z">
        <w:r w:rsidRPr="00040D69">
          <w:delText xml:space="preserve"> </w:delText>
        </w:r>
      </w:del>
      <w:ins w:id="483" w:author="OBVIL" w:date="2016-12-01T14:12:00Z">
        <w:r w:rsidR="00B6083B" w:rsidRPr="00B6083B">
          <w:t> </w:t>
        </w:r>
      </w:ins>
      <w:r w:rsidRPr="00DA7839">
        <w:t>ce so</w:t>
      </w:r>
      <w:r w:rsidR="00040D69" w:rsidRPr="00DA7839">
        <w:t>nt les term</w:t>
      </w:r>
      <w:r w:rsidRPr="00DA7839">
        <w:t>es de Bossuet lui-même</w:t>
      </w:r>
      <w:r w:rsidR="00B6083B" w:rsidRPr="00DA7839">
        <w:t xml:space="preserve"> —</w:t>
      </w:r>
      <w:del w:id="484" w:author="OBVIL" w:date="2016-12-01T14:12:00Z">
        <w:r w:rsidRPr="00040D69">
          <w:delText xml:space="preserve"> </w:delText>
        </w:r>
      </w:del>
      <w:ins w:id="485" w:author="OBVIL" w:date="2016-12-01T14:12:00Z">
        <w:r w:rsidR="00B6083B" w:rsidRPr="00B6083B">
          <w:t> </w:t>
        </w:r>
      </w:ins>
      <w:r w:rsidRPr="00DA7839">
        <w:t xml:space="preserve">qui </w:t>
      </w:r>
      <w:r w:rsidR="00CB410B" w:rsidRPr="00DA7839">
        <w:t>« </w:t>
      </w:r>
      <w:r w:rsidRPr="00DA7839">
        <w:t>fût exposée à des contradictions plus opiniâtres</w:t>
      </w:r>
      <w:r w:rsidR="00CB410B" w:rsidRPr="00DA7839">
        <w:t> »</w:t>
      </w:r>
      <w:r w:rsidR="00040D69" w:rsidRPr="00DA7839">
        <w:t xml:space="preserve">. </w:t>
      </w:r>
      <w:r w:rsidRPr="00DA7839">
        <w:t>Pour le prouver, j</w:t>
      </w:r>
      <w:r w:rsidR="00CB410B" w:rsidRPr="00DA7839">
        <w:t>’</w:t>
      </w:r>
      <w:r w:rsidR="00040D69" w:rsidRPr="00DA7839">
        <w:t>ai déjà plusieurs fois cit</w:t>
      </w:r>
      <w:r w:rsidRPr="00DA7839">
        <w:t xml:space="preserve">é le père Garasse, en sa </w:t>
      </w:r>
      <w:r w:rsidRPr="00DA7839">
        <w:rPr>
          <w:i/>
        </w:rPr>
        <w:t>Doctrine c</w:t>
      </w:r>
      <w:r w:rsidR="00F31811" w:rsidRPr="00DA7839">
        <w:rPr>
          <w:i/>
        </w:rPr>
        <w:t>urieuse des beaux</w:t>
      </w:r>
      <w:r w:rsidRPr="00DA7839">
        <w:rPr>
          <w:i/>
        </w:rPr>
        <w:t xml:space="preserve"> esprits</w:t>
      </w:r>
      <w:r w:rsidRPr="00DA7839">
        <w:t xml:space="preserve">, ou Mersenne encore, dans ses </w:t>
      </w:r>
      <w:r w:rsidR="00F31811" w:rsidRPr="00DA7839">
        <w:rPr>
          <w:i/>
        </w:rPr>
        <w:t>Questions sur la</w:t>
      </w:r>
      <w:r w:rsidRPr="00DA7839">
        <w:rPr>
          <w:i/>
        </w:rPr>
        <w:t xml:space="preserve"> Genèse</w:t>
      </w:r>
      <w:r w:rsidRPr="00B6083B">
        <w:rPr>
          <w:rPrChange w:id="486" w:author="OBVIL" w:date="2016-12-01T14:12:00Z">
            <w:rPr>
              <w:rFonts w:ascii="Times New Roman" w:hAnsi="Times New Roman"/>
              <w:i/>
            </w:rPr>
          </w:rPrChange>
        </w:rPr>
        <w:t>.</w:t>
      </w:r>
      <w:r w:rsidRPr="00DA7839">
        <w:t xml:space="preserve"> </w:t>
      </w:r>
      <w:r w:rsidR="00040D69" w:rsidRPr="00DA7839">
        <w:t>À</w:t>
      </w:r>
      <w:r w:rsidRPr="00DA7839">
        <w:t xml:space="preserve"> leur témoignage, puisqu</w:t>
      </w:r>
      <w:r w:rsidR="00CB410B" w:rsidRPr="00DA7839">
        <w:t>’</w:t>
      </w:r>
      <w:r w:rsidRPr="00DA7839">
        <w:t>on en a contesté la valeur, ou la portée, je puis joindre aujourd</w:t>
      </w:r>
      <w:r w:rsidR="00CB410B" w:rsidRPr="00DA7839">
        <w:t>’</w:t>
      </w:r>
      <w:r w:rsidR="00F31811" w:rsidRPr="00DA7839">
        <w:t>hui celui de Lessius,</w:t>
      </w:r>
      <w:r w:rsidR="00F31811" w:rsidRPr="00DA7839">
        <w:rPr>
          <w:rStyle w:val="Appelnotedebasdep"/>
        </w:rPr>
        <w:footnoteReference w:id="6"/>
      </w:r>
      <w:r w:rsidR="00F31811" w:rsidRPr="00DA7839">
        <w:t xml:space="preserve"> ce</w:t>
      </w:r>
      <w:r w:rsidRPr="00DA7839">
        <w:t xml:space="preserve"> même Lessius que Pascal a si fort malmené, mais qui n’en demeure pas moins l’une des gloires de la compagnie de Jésus. Nous avons, en effet, dans les </w:t>
      </w:r>
      <w:r w:rsidRPr="00DA7839">
        <w:rPr>
          <w:i/>
        </w:rPr>
        <w:t>Opuscule</w:t>
      </w:r>
      <w:r w:rsidRPr="00DA7839">
        <w:t xml:space="preserve">s de Lessius, sous la date de </w:t>
      </w:r>
      <w:r w:rsidR="00F31811" w:rsidRPr="00DA7839">
        <w:t>1613,</w:t>
      </w:r>
      <w:r w:rsidRPr="00DA7839">
        <w:t xml:space="preserve"> un traité dont le titre </w:t>
      </w:r>
      <w:r w:rsidR="00F31811" w:rsidRPr="00DA7839">
        <w:t>tout seul est assez</w:t>
      </w:r>
      <w:r w:rsidRPr="00DA7839">
        <w:t xml:space="preserve"> caractéristique</w:t>
      </w:r>
      <w:r w:rsidR="00CB410B" w:rsidRPr="00DA7839">
        <w:t> :</w:t>
      </w:r>
      <w:r w:rsidR="00B6083B" w:rsidRPr="00DA7839">
        <w:t xml:space="preserve"> —</w:t>
      </w:r>
      <w:del w:id="487" w:author="OBVIL" w:date="2016-12-01T14:12:00Z">
        <w:r w:rsidRPr="00040D69">
          <w:delText xml:space="preserve"> </w:delText>
        </w:r>
      </w:del>
      <w:ins w:id="488" w:author="OBVIL" w:date="2016-12-01T14:12:00Z">
        <w:r w:rsidR="00B6083B" w:rsidRPr="00B6083B">
          <w:t> </w:t>
        </w:r>
      </w:ins>
      <w:r w:rsidR="00F31811" w:rsidRPr="00DA7839">
        <w:rPr>
          <w:i/>
        </w:rPr>
        <w:t>de Providentia</w:t>
      </w:r>
      <w:r w:rsidRPr="00DA7839">
        <w:rPr>
          <w:i/>
        </w:rPr>
        <w:t xml:space="preserve"> numinis</w:t>
      </w:r>
      <w:r w:rsidRPr="00DA7839">
        <w:t xml:space="preserve">, </w:t>
      </w:r>
      <w:r w:rsidRPr="00DA7839">
        <w:rPr>
          <w:i/>
        </w:rPr>
        <w:t xml:space="preserve">et </w:t>
      </w:r>
      <w:r w:rsidR="00F31811" w:rsidRPr="00DA7839">
        <w:rPr>
          <w:i/>
        </w:rPr>
        <w:t>anima immortalita</w:t>
      </w:r>
      <w:r w:rsidRPr="00DA7839">
        <w:rPr>
          <w:i/>
        </w:rPr>
        <w:t>te libri duo</w:t>
      </w:r>
      <w:r w:rsidRPr="00DA7839">
        <w:t xml:space="preserve">, </w:t>
      </w:r>
      <w:r w:rsidR="00F31811" w:rsidRPr="00DA7839">
        <w:rPr>
          <w:i/>
        </w:rPr>
        <w:t xml:space="preserve">adversus athéos et </w:t>
      </w:r>
      <w:r w:rsidRPr="00DA7839">
        <w:rPr>
          <w:i/>
        </w:rPr>
        <w:t>politicos</w:t>
      </w:r>
      <w:r w:rsidR="00F31811" w:rsidRPr="00DA7839">
        <w:rPr>
          <w:i/>
        </w:rPr>
        <w:t> ;</w:t>
      </w:r>
      <w:r w:rsidR="00B6083B" w:rsidRPr="00B6083B">
        <w:rPr>
          <w:rPrChange w:id="489" w:author="OBVIL" w:date="2016-12-01T14:12:00Z">
            <w:rPr>
              <w:rFonts w:ascii="Times New Roman" w:hAnsi="Times New Roman"/>
              <w:i/>
            </w:rPr>
          </w:rPrChange>
        </w:rPr>
        <w:t xml:space="preserve"> </w:t>
      </w:r>
      <w:r w:rsidR="00B6083B" w:rsidRPr="00DA7839">
        <w:t>—</w:t>
      </w:r>
      <w:r w:rsidR="00B6083B" w:rsidRPr="00B6083B">
        <w:rPr>
          <w:rPrChange w:id="490" w:author="OBVIL" w:date="2016-12-01T14:12:00Z">
            <w:rPr>
              <w:rFonts w:ascii="Times New Roman" w:hAnsi="Times New Roman"/>
              <w:i/>
            </w:rPr>
          </w:rPrChange>
        </w:rPr>
        <w:t> </w:t>
      </w:r>
      <w:r w:rsidRPr="00DA7839">
        <w:t xml:space="preserve">et peut-être, à ce propos, n’est-il pas superflu de noter que Bossuet possédait les </w:t>
      </w:r>
      <w:r w:rsidRPr="00DA7839">
        <w:rPr>
          <w:i/>
        </w:rPr>
        <w:t>Opuscules</w:t>
      </w:r>
      <w:r w:rsidRPr="00DA7839">
        <w:t xml:space="preserve"> de Lessius, sous le numéro </w:t>
      </w:r>
      <w:r w:rsidR="00F31811" w:rsidRPr="00DA7839">
        <w:t>131 du catalogue de sa b</w:t>
      </w:r>
      <w:r w:rsidRPr="00DA7839">
        <w:t xml:space="preserve">ibliothèque. Il possédait aussi, sous le numéro </w:t>
      </w:r>
      <w:r w:rsidR="00F31811" w:rsidRPr="00DA7839">
        <w:t>314</w:t>
      </w:r>
      <w:r w:rsidRPr="00DA7839">
        <w:t xml:space="preserve">, </w:t>
      </w:r>
      <w:r w:rsidR="00F31811" w:rsidRPr="00DA7839">
        <w:t xml:space="preserve">la </w:t>
      </w:r>
      <w:r w:rsidR="00F31811" w:rsidRPr="00DA7839">
        <w:rPr>
          <w:i/>
        </w:rPr>
        <w:t>Politique</w:t>
      </w:r>
      <w:r w:rsidRPr="00DA7839">
        <w:rPr>
          <w:i/>
        </w:rPr>
        <w:t xml:space="preserve"> </w:t>
      </w:r>
      <w:r w:rsidRPr="00DA7839">
        <w:t xml:space="preserve">d’un </w:t>
      </w:r>
      <w:r w:rsidR="00F31811" w:rsidRPr="00DA7839">
        <w:t>autre jésuite, le père Adam Contzen</w:t>
      </w:r>
      <w:r w:rsidRPr="00DA7839">
        <w:t xml:space="preserve">. Or Lessius disait, dans la </w:t>
      </w:r>
      <w:r w:rsidR="00F31811" w:rsidRPr="00DA7839">
        <w:rPr>
          <w:i/>
        </w:rPr>
        <w:t xml:space="preserve">Dédicace </w:t>
      </w:r>
      <w:r w:rsidRPr="00DA7839">
        <w:t>de son livre à l</w:t>
      </w:r>
      <w:r w:rsidR="00CB410B" w:rsidRPr="00DA7839">
        <w:t>’</w:t>
      </w:r>
      <w:r w:rsidRPr="00DA7839">
        <w:t>évêque de Gand</w:t>
      </w:r>
      <w:r w:rsidR="00CB410B" w:rsidRPr="00DA7839">
        <w:t> :</w:t>
      </w:r>
      <w:r w:rsidRPr="00DA7839">
        <w:t xml:space="preserve"> </w:t>
      </w:r>
      <w:r w:rsidR="00CB410B" w:rsidRPr="00DA7839">
        <w:t>« </w:t>
      </w:r>
      <w:r w:rsidR="00F31811" w:rsidRPr="00DA7839">
        <w:t>Parmi beaucoup de sect</w:t>
      </w:r>
      <w:r w:rsidRPr="00DA7839">
        <w:t>es impies dont les funeste</w:t>
      </w:r>
      <w:r w:rsidR="00F31811" w:rsidRPr="00DA7839">
        <w:t>s doctrines déchirent le sein de la religion, il n</w:t>
      </w:r>
      <w:r w:rsidR="00CB410B" w:rsidRPr="00DA7839">
        <w:t>’</w:t>
      </w:r>
      <w:r w:rsidRPr="00DA7839">
        <w:t>y en a ni de plus nombreuse en adeptes, ni de plus étendue, ni qu’on retrouve en plus de lieux sur terre que celle des athées</w:t>
      </w:r>
      <w:r w:rsidR="00B6083B" w:rsidRPr="00DA7839">
        <w:t xml:space="preserve"> —</w:t>
      </w:r>
      <w:del w:id="491" w:author="OBVIL" w:date="2016-12-01T14:12:00Z">
        <w:r w:rsidRPr="00CB410B">
          <w:delText xml:space="preserve"> </w:delText>
        </w:r>
      </w:del>
      <w:ins w:id="492" w:author="OBVIL" w:date="2016-12-01T14:12:00Z">
        <w:r w:rsidR="00B6083B" w:rsidRPr="00B6083B">
          <w:t> </w:t>
        </w:r>
      </w:ins>
      <w:r w:rsidR="00F31811" w:rsidRPr="00DA7839">
        <w:rPr>
          <w:i/>
        </w:rPr>
        <w:t>sect</w:t>
      </w:r>
      <w:r w:rsidRPr="00DA7839">
        <w:rPr>
          <w:i/>
        </w:rPr>
        <w:t>a</w:t>
      </w:r>
      <w:r w:rsidR="00F31811" w:rsidRPr="00DA7839">
        <w:rPr>
          <w:i/>
        </w:rPr>
        <w:t xml:space="preserve"> άθέοτητοϛ</w:t>
      </w:r>
      <w:r w:rsidR="00B6083B" w:rsidRPr="00DA7839">
        <w:t>—</w:t>
      </w:r>
      <w:r w:rsidR="00CB410B" w:rsidRPr="00DA7839">
        <w:rPr>
          <w:i/>
        </w:rPr>
        <w:t> </w:t>
      </w:r>
      <w:r w:rsidRPr="00DA7839">
        <w:t>je veux dire de ces libertins qui nient ou qui révoquent en doute la Providence di</w:t>
      </w:r>
      <w:r w:rsidR="0051336C" w:rsidRPr="00DA7839">
        <w:t>vine</w:t>
      </w:r>
      <w:r w:rsidRPr="00DA7839">
        <w:t xml:space="preserve"> et l</w:t>
      </w:r>
      <w:r w:rsidR="00CB410B" w:rsidRPr="00DA7839">
        <w:t>’</w:t>
      </w:r>
      <w:r w:rsidRPr="00DA7839">
        <w:t>immortalité de l’</w:t>
      </w:r>
      <w:r w:rsidR="00F31811" w:rsidRPr="00DA7839">
        <w:t>âme</w:t>
      </w:r>
      <w:r w:rsidR="00CB410B" w:rsidRPr="00DA7839">
        <w:t> »</w:t>
      </w:r>
      <w:r w:rsidR="00F31811" w:rsidRPr="00DA7839">
        <w:t>. C’est c</w:t>
      </w:r>
      <w:r w:rsidRPr="00DA7839">
        <w:t>e que disait également</w:t>
      </w:r>
      <w:r w:rsidR="0051336C" w:rsidRPr="00DA7839">
        <w:t xml:space="preserve"> Contzen</w:t>
      </w:r>
      <w:r w:rsidRPr="00DA7839">
        <w:t xml:space="preserve">, dans sa </w:t>
      </w:r>
      <w:r w:rsidR="0051336C" w:rsidRPr="00DA7839">
        <w:rPr>
          <w:i/>
        </w:rPr>
        <w:t>Politique</w:t>
      </w:r>
      <w:r w:rsidRPr="00B6083B">
        <w:rPr>
          <w:rPrChange w:id="493" w:author="OBVIL" w:date="2016-12-01T14:12:00Z">
            <w:rPr>
              <w:rFonts w:ascii="Times New Roman" w:hAnsi="Times New Roman"/>
              <w:i/>
            </w:rPr>
          </w:rPrChange>
        </w:rPr>
        <w:t>,</w:t>
      </w:r>
      <w:r w:rsidRPr="00DA7839">
        <w:t xml:space="preserve"> dont il employait presque entièrement </w:t>
      </w:r>
      <w:r w:rsidR="0051336C" w:rsidRPr="00DA7839">
        <w:t>le</w:t>
      </w:r>
      <w:r w:rsidRPr="00DA7839">
        <w:t xml:space="preserve"> premier livre à la réfutation des arguments des athées</w:t>
      </w:r>
      <w:r w:rsidR="00F31811" w:rsidRPr="00DA7839">
        <w:t xml:space="preserve"> </w:t>
      </w:r>
      <w:r w:rsidR="00CB410B" w:rsidRPr="00DA7839">
        <w:t>c</w:t>
      </w:r>
      <w:r w:rsidRPr="00DA7839">
        <w:t>ontre la Providence. Héritiers, par notre Montaigne, de l’épicurisme ou du naturalisme italien de la renaissance, s</w:t>
      </w:r>
      <w:r w:rsidR="00CB410B" w:rsidRPr="00DA7839">
        <w:t>’</w:t>
      </w:r>
      <w:r w:rsidRPr="00DA7839">
        <w:t>il était donc un</w:t>
      </w:r>
      <w:r w:rsidR="0051336C" w:rsidRPr="00DA7839">
        <w:t xml:space="preserve"> dogme qui fû</w:t>
      </w:r>
      <w:r w:rsidRPr="00DA7839">
        <w:t xml:space="preserve">t en butte aux sarcasmes des libertins du </w:t>
      </w:r>
      <w:del w:id="494" w:author="OBVIL" w:date="2016-12-01T14:12:00Z">
        <w:r w:rsidR="0051336C" w:rsidRPr="0051336C">
          <w:rPr>
            <w:sz w:val="22"/>
            <w:szCs w:val="22"/>
          </w:rPr>
          <w:delText>XVII</w:delText>
        </w:r>
        <w:r w:rsidR="0051336C" w:rsidRPr="0051336C">
          <w:rPr>
            <w:vertAlign w:val="superscript"/>
          </w:rPr>
          <w:delText>e</w:delText>
        </w:r>
        <w:r w:rsidRPr="00F31811">
          <w:delText xml:space="preserve"> </w:delText>
        </w:r>
      </w:del>
      <w:ins w:id="495"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nous pouvons l</w:t>
      </w:r>
      <w:r w:rsidR="00CB410B" w:rsidRPr="00DA7839">
        <w:t>’</w:t>
      </w:r>
      <w:r w:rsidRPr="00DA7839">
        <w:t>affirmer, c</w:t>
      </w:r>
      <w:r w:rsidR="00CB410B" w:rsidRPr="00DA7839">
        <w:t>’</w:t>
      </w:r>
      <w:r w:rsidR="0051336C" w:rsidRPr="00DA7839">
        <w:t>était</w:t>
      </w:r>
      <w:r w:rsidRPr="00DA7839">
        <w:t xml:space="preserve"> celui de la </w:t>
      </w:r>
      <w:r w:rsidR="0051336C" w:rsidRPr="00DA7839">
        <w:t>Providence,</w:t>
      </w:r>
      <w:r w:rsidR="00B6083B" w:rsidRPr="00DA7839">
        <w:t xml:space="preserve"> — </w:t>
      </w:r>
      <w:r w:rsidRPr="00DA7839">
        <w:t>et si ce</w:t>
      </w:r>
      <w:r w:rsidR="0051336C" w:rsidRPr="00DA7839">
        <w:t xml:space="preserve"> n’</w:t>
      </w:r>
      <w:r w:rsidRPr="00DA7839">
        <w:t>est pas la seule raison que Bossuet ait eue de le défendre, c</w:t>
      </w:r>
      <w:r w:rsidR="00CB410B" w:rsidRPr="00DA7839">
        <w:t>’</w:t>
      </w:r>
      <w:r w:rsidRPr="00DA7839">
        <w:t>en est au moins la pre</w:t>
      </w:r>
      <w:r w:rsidR="0051336C" w:rsidRPr="00DA7839">
        <w:t>mière.</w:t>
      </w:r>
    </w:p>
    <w:p w14:paraId="24CB4732" w14:textId="2106F806" w:rsidR="00CB410B" w:rsidRPr="00DA7839" w:rsidRDefault="00170A5B" w:rsidP="00000A23">
      <w:pPr>
        <w:pStyle w:val="Corpsdetexte"/>
        <w:pPrChange w:id="496" w:author="OBVIL" w:date="2016-12-01T14:12:00Z">
          <w:pPr>
            <w:pStyle w:val="Corpsdetexte"/>
            <w:spacing w:afterLines="120" w:after="288"/>
            <w:ind w:firstLine="240"/>
            <w:jc w:val="both"/>
          </w:pPr>
        </w:pPrChange>
      </w:pPr>
      <w:r w:rsidRPr="00DA7839">
        <w:t>Car il en avait d</w:t>
      </w:r>
      <w:r w:rsidR="00CB410B" w:rsidRPr="00DA7839">
        <w:t>’</w:t>
      </w:r>
      <w:r w:rsidRPr="00DA7839">
        <w:t>autres, que</w:t>
      </w:r>
      <w:r w:rsidR="0051336C" w:rsidRPr="00DA7839">
        <w:t xml:space="preserve"> je me cont</w:t>
      </w:r>
      <w:r w:rsidRPr="00DA7839">
        <w:t>enterai d</w:t>
      </w:r>
      <w:r w:rsidR="00CB410B" w:rsidRPr="00DA7839">
        <w:t>’</w:t>
      </w:r>
      <w:r w:rsidRPr="00DA7839">
        <w:t>indiquer en courant</w:t>
      </w:r>
      <w:r w:rsidR="00CB410B" w:rsidRPr="00DA7839">
        <w:t>.</w:t>
      </w:r>
      <w:r w:rsidR="00B6083B" w:rsidRPr="00DA7839">
        <w:t xml:space="preserve"> — </w:t>
      </w:r>
      <w:r w:rsidRPr="00DA7839">
        <w:t>Les jansénistes, embarrassés peut-être par leurs doctrines sur la prédestination, qui restreignaient singulièrement la liberté de Dieu même, n’</w:t>
      </w:r>
      <w:r w:rsidR="00F31811" w:rsidRPr="00DA7839">
        <w:t>avaient pour ainsi</w:t>
      </w:r>
      <w:r w:rsidRPr="00DA7839">
        <w:t xml:space="preserve"> dire pas touché cette matière de la Providence. </w:t>
      </w:r>
      <w:r w:rsidR="0051336C" w:rsidRPr="00DA7839">
        <w:t>Est-ce</w:t>
      </w:r>
      <w:r w:rsidRPr="00DA7839">
        <w:t xml:space="preserve"> pour ce motif que, si l’idée s’en retrouve dans </w:t>
      </w:r>
      <w:r w:rsidR="00F31811" w:rsidRPr="00DA7839">
        <w:rPr>
          <w:i/>
        </w:rPr>
        <w:t>l’</w:t>
      </w:r>
      <w:r w:rsidRPr="00DA7839">
        <w:rPr>
          <w:i/>
        </w:rPr>
        <w:t>Augustinus</w:t>
      </w:r>
      <w:r w:rsidRPr="00DA7839">
        <w:t xml:space="preserve"> de Jansénius et dans les </w:t>
      </w:r>
      <w:r w:rsidRPr="00DA7839">
        <w:rPr>
          <w:i/>
        </w:rPr>
        <w:t>Pensées</w:t>
      </w:r>
      <w:r w:rsidRPr="00DA7839">
        <w:t xml:space="preserve"> de Pascal, comme étant inséparable de l’idée de Dieu, je ne me rappelle pas que le nom s’y en rencontre une seule foi</w:t>
      </w:r>
      <w:r w:rsidR="00CB410B" w:rsidRPr="00DA7839">
        <w:t>s ?</w:t>
      </w:r>
      <w:r w:rsidR="00B6083B" w:rsidRPr="00DA7839">
        <w:t xml:space="preserve"> — </w:t>
      </w:r>
      <w:r w:rsidRPr="00DA7839">
        <w:t>On sait d’autre part qu’à Metz, la seule ville de France où les juifs eussent un état légal, leur misérable condition avait éclaté aux yeux de Bossuet, tout jeune encore, comme une preuve vivante de la Providence de Dieu. N</w:t>
      </w:r>
      <w:r w:rsidR="00CB410B" w:rsidRPr="00DA7839">
        <w:t>’</w:t>
      </w:r>
      <w:r w:rsidRPr="00DA7839">
        <w:t>a-t-on pas retrouvé, dans un sermon de cette époque</w:t>
      </w:r>
      <w:r w:rsidR="00B6083B" w:rsidRPr="00DA7839">
        <w:t xml:space="preserve"> —</w:t>
      </w:r>
      <w:del w:id="497" w:author="OBVIL" w:date="2016-12-01T14:12:00Z">
        <w:r w:rsidRPr="00CB410B">
          <w:delText xml:space="preserve"> </w:delText>
        </w:r>
      </w:del>
      <w:ins w:id="498" w:author="OBVIL" w:date="2016-12-01T14:12:00Z">
        <w:r w:rsidR="00B6083B" w:rsidRPr="00B6083B">
          <w:t> </w:t>
        </w:r>
      </w:ins>
      <w:r w:rsidRPr="00DA7839">
        <w:rPr>
          <w:i/>
        </w:rPr>
        <w:t xml:space="preserve">Sur la bonté </w:t>
      </w:r>
      <w:del w:id="499" w:author="OBVIL" w:date="2016-12-01T14:12:00Z">
        <w:r w:rsidRPr="00CB410B">
          <w:rPr>
            <w:i/>
          </w:rPr>
          <w:delText>el</w:delText>
        </w:r>
      </w:del>
      <w:ins w:id="500" w:author="OBVIL" w:date="2016-12-01T14:12:00Z">
        <w:r w:rsidR="00F64CC9">
          <w:rPr>
            <w:i/>
          </w:rPr>
          <w:t>et</w:t>
        </w:r>
      </w:ins>
      <w:r w:rsidRPr="00DA7839">
        <w:rPr>
          <w:i/>
        </w:rPr>
        <w:t xml:space="preserve"> la rigueur de Dieu</w:t>
      </w:r>
      <w:r w:rsidR="00CB410B" w:rsidRPr="00DA7839">
        <w:t>,</w:t>
      </w:r>
      <w:r w:rsidR="00B6083B" w:rsidRPr="00DA7839">
        <w:t xml:space="preserve"> — </w:t>
      </w:r>
      <w:r w:rsidRPr="00DA7839">
        <w:t>le dessin un peu grêle,</w:t>
      </w:r>
      <w:r w:rsidR="0051336C" w:rsidRPr="00DA7839">
        <w:t xml:space="preserve"> mais aisément reconnaissable d</w:t>
      </w:r>
      <w:r w:rsidRPr="00DA7839">
        <w:t xml:space="preserve">e la deuxième partie du </w:t>
      </w:r>
      <w:r w:rsidRPr="00DA7839">
        <w:rPr>
          <w:i/>
        </w:rPr>
        <w:t>Discours sur l</w:t>
      </w:r>
      <w:r w:rsidR="00CB410B" w:rsidRPr="00DA7839">
        <w:rPr>
          <w:i/>
        </w:rPr>
        <w:t>’</w:t>
      </w:r>
      <w:r w:rsidRPr="00DA7839">
        <w:rPr>
          <w:i/>
        </w:rPr>
        <w:t>histoire universell</w:t>
      </w:r>
      <w:r w:rsidR="00CB410B" w:rsidRPr="00DA7839">
        <w:rPr>
          <w:i/>
        </w:rPr>
        <w:t>e </w:t>
      </w:r>
      <w:r w:rsidR="00CB410B" w:rsidRPr="00DA7839">
        <w:t>?</w:t>
      </w:r>
      <w:r w:rsidR="00B6083B" w:rsidRPr="00DA7839">
        <w:t xml:space="preserve"> — </w:t>
      </w:r>
      <w:r w:rsidRPr="00DA7839">
        <w:t xml:space="preserve">Et enfin, si, depuis longtemps, la tentation </w:t>
      </w:r>
      <w:r w:rsidR="0051336C" w:rsidRPr="00DA7839">
        <w:t>d</w:t>
      </w:r>
      <w:r w:rsidRPr="00DA7839">
        <w:t xml:space="preserve">es libertins était d’imputer à la </w:t>
      </w:r>
      <w:r w:rsidR="00CB410B" w:rsidRPr="00DA7839">
        <w:t>« </w:t>
      </w:r>
      <w:r w:rsidRPr="00DA7839">
        <w:t>Nature</w:t>
      </w:r>
      <w:r w:rsidR="00CB410B" w:rsidRPr="00DA7839">
        <w:t> »</w:t>
      </w:r>
      <w:r w:rsidRPr="00DA7839">
        <w:t xml:space="preserve"> ou au </w:t>
      </w:r>
      <w:r w:rsidR="00CB410B" w:rsidRPr="00DA7839">
        <w:t>« </w:t>
      </w:r>
      <w:r w:rsidRPr="00DA7839">
        <w:t>Destin</w:t>
      </w:r>
      <w:r w:rsidR="00CB410B" w:rsidRPr="00DA7839">
        <w:t> »</w:t>
      </w:r>
      <w:r w:rsidRPr="00DA7839">
        <w:t xml:space="preserve"> la régularité de ce gouvernement </w:t>
      </w:r>
      <w:r w:rsidR="0051336C" w:rsidRPr="00DA7839">
        <w:t>du monde que</w:t>
      </w:r>
      <w:r w:rsidRPr="00DA7839">
        <w:t xml:space="preserve"> la religion rapportait à Dieu, le cartésianisme, en précisant, ce que la tentation avait d’encore vague, n’avait-il pas fixé ce qu’elle avait av</w:t>
      </w:r>
      <w:r w:rsidR="0051336C" w:rsidRPr="00DA7839">
        <w:t>ant lui</w:t>
      </w:r>
      <w:r w:rsidRPr="00DA7839">
        <w:t xml:space="preserve"> d</w:t>
      </w:r>
      <w:r w:rsidR="00CB410B" w:rsidRPr="00DA7839">
        <w:t>’</w:t>
      </w:r>
      <w:r w:rsidRPr="00DA7839">
        <w:t>incertai</w:t>
      </w:r>
      <w:r w:rsidR="00CB410B" w:rsidRPr="00DA7839">
        <w:t>n ?</w:t>
      </w:r>
      <w:r w:rsidR="00B6083B" w:rsidRPr="00DA7839">
        <w:t xml:space="preserve"> — </w:t>
      </w:r>
      <w:r w:rsidRPr="00DA7839">
        <w:t>Bossuet, plus perspicace qu’on ne le</w:t>
      </w:r>
      <w:r w:rsidR="00CB410B" w:rsidRPr="00DA7839">
        <w:rPr>
          <w:rFonts w:hint="eastAsia"/>
        </w:rPr>
        <w:t xml:space="preserve"> </w:t>
      </w:r>
      <w:r w:rsidR="00CB410B" w:rsidRPr="00DA7839">
        <w:t>v</w:t>
      </w:r>
      <w:r w:rsidRPr="00DA7839">
        <w:t>eut bien dire, a compris que, si les progrès de la science devaient bientôt menacer quelque dogme, c</w:t>
      </w:r>
      <w:r w:rsidR="00CB410B" w:rsidRPr="00DA7839">
        <w:t>’</w:t>
      </w:r>
      <w:r w:rsidRPr="00DA7839">
        <w:t>était d</w:t>
      </w:r>
      <w:r w:rsidR="00CB410B" w:rsidRPr="00DA7839">
        <w:t>’</w:t>
      </w:r>
      <w:r w:rsidRPr="00DA7839">
        <w:t>abord celui de la Providence.</w:t>
      </w:r>
    </w:p>
    <w:p w14:paraId="257710F3" w14:textId="13DB17FA" w:rsidR="00CB410B" w:rsidRPr="00DA7839" w:rsidRDefault="00170A5B" w:rsidP="00000A23">
      <w:pPr>
        <w:pStyle w:val="Corpsdetexte"/>
        <w:pPrChange w:id="501" w:author="OBVIL" w:date="2016-12-01T14:12:00Z">
          <w:pPr>
            <w:pStyle w:val="Corpsdetexte"/>
            <w:spacing w:afterLines="120" w:after="288"/>
            <w:ind w:firstLine="240"/>
            <w:jc w:val="both"/>
          </w:pPr>
        </w:pPrChange>
      </w:pPr>
      <w:r w:rsidRPr="00DA7839">
        <w:t>Mais sa grande raison de s</w:t>
      </w:r>
      <w:r w:rsidR="00CB410B" w:rsidRPr="00DA7839">
        <w:t>’</w:t>
      </w:r>
      <w:r w:rsidRPr="00DA7839">
        <w:t>attacher, pour ainsi dire, au dogme de la Providence, de le faire sien</w:t>
      </w:r>
      <w:r w:rsidR="00B6083B" w:rsidRPr="00DA7839">
        <w:t xml:space="preserve"> —</w:t>
      </w:r>
      <w:del w:id="502" w:author="OBVIL" w:date="2016-12-01T14:12:00Z">
        <w:r w:rsidRPr="0051336C">
          <w:delText xml:space="preserve"> </w:delText>
        </w:r>
      </w:del>
      <w:ins w:id="503" w:author="OBVIL" w:date="2016-12-01T14:12:00Z">
        <w:r w:rsidR="00B6083B" w:rsidRPr="00B6083B">
          <w:t> </w:t>
        </w:r>
      </w:ins>
      <w:r w:rsidRPr="00DA7839">
        <w:t>comme on peut affirmer que Pascal aurait fait celui de la chute originelle, s</w:t>
      </w:r>
      <w:r w:rsidR="00CB410B" w:rsidRPr="00DA7839">
        <w:t>’</w:t>
      </w:r>
      <w:r w:rsidRPr="00DA7839">
        <w:t xml:space="preserve">il avait achevé son </w:t>
      </w:r>
      <w:r w:rsidRPr="00DA7839">
        <w:rPr>
          <w:i/>
        </w:rPr>
        <w:t>Apologie de la religion</w:t>
      </w:r>
      <w:r w:rsidR="00CB410B" w:rsidRPr="00DA7839">
        <w:t>,</w:t>
      </w:r>
      <w:r w:rsidR="00B6083B" w:rsidRPr="00DA7839">
        <w:t xml:space="preserve"> — </w:t>
      </w:r>
      <w:r w:rsidRPr="00DA7839">
        <w:t>c</w:t>
      </w:r>
      <w:r w:rsidR="00CB410B" w:rsidRPr="00DA7839">
        <w:t>’</w:t>
      </w:r>
      <w:r w:rsidRPr="00DA7839">
        <w:t>est qu</w:t>
      </w:r>
      <w:r w:rsidR="00CB410B" w:rsidRPr="00DA7839">
        <w:t>’</w:t>
      </w:r>
      <w:r w:rsidRPr="00DA7839">
        <w:t>il n</w:t>
      </w:r>
      <w:r w:rsidR="00CB410B" w:rsidRPr="00DA7839">
        <w:t>’</w:t>
      </w:r>
      <w:r w:rsidRPr="00DA7839">
        <w:t>y on avait pas qui convint plus étroitement à la nature</w:t>
      </w:r>
      <w:r w:rsidR="00254340" w:rsidRPr="00DA7839">
        <w:t xml:space="preserve"> </w:t>
      </w:r>
      <w:del w:id="504" w:author="OBVIL" w:date="2016-12-01T14:12:00Z">
        <w:r w:rsidRPr="0051336C">
          <w:delText>do</w:delText>
        </w:r>
      </w:del>
      <w:ins w:id="505" w:author="OBVIL" w:date="2016-12-01T14:12:00Z">
        <w:r w:rsidR="00254340">
          <w:t>de</w:t>
        </w:r>
      </w:ins>
      <w:r w:rsidR="00254340" w:rsidRPr="00DA7839">
        <w:t xml:space="preserve"> </w:t>
      </w:r>
      <w:r w:rsidRPr="00DA7839">
        <w:t xml:space="preserve">son génie. Qui donc a cru dire autrefois quelque chose de spirituellement malicieux, en appelant Bossuet </w:t>
      </w:r>
      <w:r w:rsidR="00CB410B" w:rsidRPr="00DA7839">
        <w:t>« u</w:t>
      </w:r>
      <w:r w:rsidRPr="00DA7839">
        <w:t>n conseiller d</w:t>
      </w:r>
      <w:r w:rsidR="00CB410B" w:rsidRPr="00DA7839">
        <w:t>’</w:t>
      </w:r>
      <w:r w:rsidR="0051336C" w:rsidRPr="00DA7839">
        <w:t>État</w:t>
      </w:r>
      <w:r w:rsidR="00CB410B" w:rsidRPr="00DA7839">
        <w:t> » ?</w:t>
      </w:r>
      <w:r w:rsidRPr="00DA7839">
        <w:t xml:space="preserve"> C’était en tout cas un évêque, mm un moin</w:t>
      </w:r>
      <w:r w:rsidR="00CB410B" w:rsidRPr="00DA7839">
        <w:t>e ;</w:t>
      </w:r>
      <w:r w:rsidRPr="00DA7839">
        <w:t xml:space="preserve"> et j</w:t>
      </w:r>
      <w:r w:rsidR="00CB410B" w:rsidRPr="00DA7839">
        <w:t>’</w:t>
      </w:r>
      <w:r w:rsidRPr="00DA7839">
        <w:t>entends par là qu’en même temps qu’un dogme et qu</w:t>
      </w:r>
      <w:r w:rsidR="00CB410B" w:rsidRPr="00DA7839">
        <w:t>’</w:t>
      </w:r>
      <w:r w:rsidRPr="00DA7839">
        <w:t>une morale, sa religion était une politique aussi. Ce n</w:t>
      </w:r>
      <w:r w:rsidR="00CB410B" w:rsidRPr="00DA7839">
        <w:t>’</w:t>
      </w:r>
      <w:r w:rsidRPr="00DA7839">
        <w:t>est pas tout pour lui qui d</w:t>
      </w:r>
      <w:r w:rsidR="00CB410B" w:rsidRPr="00DA7839">
        <w:t>’</w:t>
      </w:r>
      <w:r w:rsidRPr="00DA7839">
        <w:t>enseigner ou de prêcher les homme</w:t>
      </w:r>
      <w:r w:rsidR="00CB410B" w:rsidRPr="00DA7839">
        <w:t>s ;</w:t>
      </w:r>
      <w:r w:rsidRPr="00DA7839">
        <w:t xml:space="preserve"> il se croit également</w:t>
      </w:r>
      <w:r w:rsidR="0051336C" w:rsidRPr="00DA7839">
        <w:t xml:space="preserve"> in</w:t>
      </w:r>
      <w:r w:rsidRPr="00DA7839">
        <w:t xml:space="preserve">vesti </w:t>
      </w:r>
      <w:r w:rsidR="009A746F" w:rsidRPr="00DA7839">
        <w:t>du droit</w:t>
      </w:r>
      <w:r w:rsidRPr="00DA7839">
        <w:t>, ou chargé de l</w:t>
      </w:r>
      <w:r w:rsidR="00CB410B" w:rsidRPr="00DA7839">
        <w:t>’</w:t>
      </w:r>
      <w:r w:rsidRPr="00DA7839">
        <w:t>obligation de les conduire.</w:t>
      </w:r>
      <w:r w:rsidR="009A746F" w:rsidRPr="00DA7839">
        <w:t xml:space="preserve"> Lisez</w:t>
      </w:r>
      <w:r w:rsidRPr="00DA7839">
        <w:t xml:space="preserve">, plutôt, dans sa </w:t>
      </w:r>
      <w:r w:rsidRPr="00DA7839">
        <w:rPr>
          <w:i/>
        </w:rPr>
        <w:t>Politique</w:t>
      </w:r>
      <w:r w:rsidR="009A746F" w:rsidRPr="00B6083B">
        <w:rPr>
          <w:rPrChange w:id="506" w:author="OBVIL" w:date="2016-12-01T14:12:00Z">
            <w:rPr>
              <w:rFonts w:ascii="Times New Roman" w:hAnsi="Times New Roman"/>
              <w:i/>
            </w:rPr>
          </w:rPrChange>
        </w:rPr>
        <w:t>,</w:t>
      </w:r>
      <w:r w:rsidRPr="00DA7839">
        <w:t xml:space="preserve"> l</w:t>
      </w:r>
      <w:r w:rsidR="00CB410B" w:rsidRPr="00DA7839">
        <w:t>’</w:t>
      </w:r>
      <w:r w:rsidRPr="00DA7839">
        <w:t>article intitulé</w:t>
      </w:r>
      <w:r w:rsidR="00CB410B" w:rsidRPr="00DA7839">
        <w:t> :</w:t>
      </w:r>
      <w:r w:rsidRPr="00DA7839">
        <w:t xml:space="preserve"> </w:t>
      </w:r>
      <w:r w:rsidR="009A746F" w:rsidRPr="00DA7839">
        <w:rPr>
          <w:i/>
        </w:rPr>
        <w:t>Erreurs des hommes du</w:t>
      </w:r>
      <w:r w:rsidRPr="00DA7839">
        <w:rPr>
          <w:i/>
        </w:rPr>
        <w:t xml:space="preserve"> monde et des politiques sur les affaires et les exercices des religions</w:t>
      </w:r>
      <w:r w:rsidRPr="00B6083B">
        <w:rPr>
          <w:rPrChange w:id="507" w:author="OBVIL" w:date="2016-12-01T14:12:00Z">
            <w:rPr>
              <w:rFonts w:ascii="Times New Roman" w:hAnsi="Times New Roman"/>
              <w:i/>
            </w:rPr>
          </w:rPrChange>
        </w:rPr>
        <w:t>.</w:t>
      </w:r>
      <w:r w:rsidR="009A746F" w:rsidRPr="00DA7839">
        <w:t xml:space="preserve"> Aussi, ce </w:t>
      </w:r>
      <w:r w:rsidRPr="00DA7839">
        <w:t>qu</w:t>
      </w:r>
      <w:r w:rsidR="00CB410B" w:rsidRPr="00DA7839">
        <w:t>’</w:t>
      </w:r>
      <w:r w:rsidR="009A746F" w:rsidRPr="00DA7839">
        <w:t>il a vu</w:t>
      </w:r>
      <w:r w:rsidRPr="00DA7839">
        <w:t xml:space="preserve"> d</w:t>
      </w:r>
      <w:r w:rsidR="00CB410B" w:rsidRPr="00DA7839">
        <w:t>’</w:t>
      </w:r>
      <w:r w:rsidRPr="00DA7839">
        <w:t>abord dans le dogme de la Pr</w:t>
      </w:r>
      <w:r w:rsidR="009A746F" w:rsidRPr="00DA7839">
        <w:t>ovidence et</w:t>
      </w:r>
      <w:r w:rsidRPr="00DA7839">
        <w:t xml:space="preserve"> </w:t>
      </w:r>
      <w:r w:rsidR="009A746F" w:rsidRPr="00DA7839">
        <w:t>ce qu’il s’</w:t>
      </w:r>
      <w:r w:rsidRPr="00DA7839">
        <w:t>est d</w:t>
      </w:r>
      <w:r w:rsidR="00CB410B" w:rsidRPr="00DA7839">
        <w:t>’</w:t>
      </w:r>
      <w:r w:rsidRPr="00DA7839">
        <w:t xml:space="preserve">abord </w:t>
      </w:r>
      <w:r w:rsidR="009A746F" w:rsidRPr="00DA7839">
        <w:t xml:space="preserve">efforcé </w:t>
      </w:r>
      <w:r w:rsidRPr="00DA7839">
        <w:t>d</w:t>
      </w:r>
      <w:r w:rsidR="00CB410B" w:rsidRPr="00DA7839">
        <w:t>’</w:t>
      </w:r>
      <w:r w:rsidRPr="00DA7839">
        <w:t>en bien dégager, est-ce l</w:t>
      </w:r>
      <w:r w:rsidR="00CB410B" w:rsidRPr="00DA7839">
        <w:t>’</w:t>
      </w:r>
      <w:r w:rsidRPr="00DA7839">
        <w:t xml:space="preserve">idée de gouvernement, et, pour user de ses propres expressions, ce sont </w:t>
      </w:r>
      <w:r w:rsidR="00CB410B" w:rsidRPr="00DA7839">
        <w:t>« </w:t>
      </w:r>
      <w:r w:rsidRPr="00DA7839">
        <w:t>maximes d</w:t>
      </w:r>
      <w:r w:rsidR="00CB410B" w:rsidRPr="00DA7839">
        <w:t>’</w:t>
      </w:r>
      <w:r w:rsidR="009A746F" w:rsidRPr="00DA7839">
        <w:t>État</w:t>
      </w:r>
      <w:r w:rsidR="00CB410B" w:rsidRPr="00DA7839">
        <w:t> »</w:t>
      </w:r>
      <w:r w:rsidRPr="00DA7839">
        <w:t xml:space="preserve"> de la </w:t>
      </w:r>
      <w:r w:rsidR="00CB410B" w:rsidRPr="00DA7839">
        <w:t>« </w:t>
      </w:r>
      <w:r w:rsidRPr="00DA7839">
        <w:t>politique du ciel</w:t>
      </w:r>
      <w:r w:rsidR="00CB410B" w:rsidRPr="00DA7839">
        <w:t> »</w:t>
      </w:r>
      <w:r w:rsidRPr="00DA7839">
        <w:t xml:space="preserve">. Les rois sont </w:t>
      </w:r>
      <w:r w:rsidRPr="00DA7839">
        <w:rPr>
          <w:i/>
        </w:rPr>
        <w:t>comme</w:t>
      </w:r>
      <w:r w:rsidRPr="00DA7839">
        <w:t xml:space="preserve"> des dieux, et Dieu est le </w:t>
      </w:r>
      <w:r w:rsidR="009A746F" w:rsidRPr="00DA7839">
        <w:t>Roi</w:t>
      </w:r>
      <w:r w:rsidRPr="00DA7839">
        <w:t xml:space="preserve"> des rois. De même donc que les rois sont rois p</w:t>
      </w:r>
      <w:r w:rsidR="009A746F" w:rsidRPr="00DA7839">
        <w:t>our faire régner entre les homme</w:t>
      </w:r>
      <w:r w:rsidRPr="00DA7839">
        <w:t>s, par des moyens dont le choix et l</w:t>
      </w:r>
      <w:r w:rsidR="00CB410B" w:rsidRPr="00DA7839">
        <w:t>’</w:t>
      </w:r>
      <w:r w:rsidRPr="00DA7839">
        <w:t>application n</w:t>
      </w:r>
      <w:r w:rsidR="00CB410B" w:rsidRPr="00DA7839">
        <w:t>’</w:t>
      </w:r>
      <w:r w:rsidRPr="00DA7839">
        <w:t>appartiennent qu</w:t>
      </w:r>
      <w:r w:rsidR="00CB410B" w:rsidRPr="00DA7839">
        <w:t>’</w:t>
      </w:r>
      <w:r w:rsidR="009A746F" w:rsidRPr="00DA7839">
        <w:t xml:space="preserve">à eux, la </w:t>
      </w:r>
      <w:r w:rsidRPr="00DA7839">
        <w:t>justice, la paix, et la prospérit</w:t>
      </w:r>
      <w:r w:rsidR="00CB410B" w:rsidRPr="00DA7839">
        <w:t>é ;</w:t>
      </w:r>
      <w:r w:rsidRPr="00DA7839">
        <w:t xml:space="preserve"> de même,</w:t>
      </w:r>
      <w:r w:rsidR="009A746F" w:rsidRPr="00DA7839">
        <w:t xml:space="preserve"> Dieu, par des voies qui nous sont c</w:t>
      </w:r>
      <w:r w:rsidRPr="00DA7839">
        <w:t>achées, cond</w:t>
      </w:r>
      <w:r w:rsidR="009A746F" w:rsidRPr="00DA7839">
        <w:t>uit le m</w:t>
      </w:r>
      <w:r w:rsidRPr="00DA7839">
        <w:t xml:space="preserve">onde à des </w:t>
      </w:r>
      <w:r w:rsidR="009A746F" w:rsidRPr="00DA7839">
        <w:t>f</w:t>
      </w:r>
      <w:r w:rsidRPr="00DA7839">
        <w:t>ins également</w:t>
      </w:r>
      <w:r w:rsidR="009A746F" w:rsidRPr="00DA7839">
        <w:t xml:space="preserve"> dignes de sa justice, de sa puissance, et de sa bont</w:t>
      </w:r>
      <w:r w:rsidRPr="00DA7839">
        <w:t xml:space="preserve">é. </w:t>
      </w:r>
      <w:r w:rsidR="009A746F" w:rsidRPr="00DA7839">
        <w:t>Dans l</w:t>
      </w:r>
      <w:r w:rsidRPr="00DA7839">
        <w:t xml:space="preserve">es </w:t>
      </w:r>
      <w:r w:rsidRPr="00DA7839">
        <w:rPr>
          <w:i/>
        </w:rPr>
        <w:t>Sermons</w:t>
      </w:r>
      <w:r w:rsidRPr="00DA7839">
        <w:t>,</w:t>
      </w:r>
      <w:r w:rsidR="00CB410B" w:rsidRPr="00DA7839">
        <w:rPr>
          <w:rFonts w:hint="eastAsia"/>
        </w:rPr>
        <w:t xml:space="preserve"> </w:t>
      </w:r>
      <w:r w:rsidR="00CB410B" w:rsidRPr="00DA7839">
        <w:t>d</w:t>
      </w:r>
      <w:r w:rsidRPr="00DA7839">
        <w:t xml:space="preserve">ans le </w:t>
      </w:r>
      <w:r w:rsidRPr="00DA7839">
        <w:rPr>
          <w:i/>
        </w:rPr>
        <w:t>Discours sur l</w:t>
      </w:r>
      <w:r w:rsidR="00CB410B" w:rsidRPr="00DA7839">
        <w:rPr>
          <w:i/>
        </w:rPr>
        <w:t>’</w:t>
      </w:r>
      <w:r w:rsidRPr="00DA7839">
        <w:rPr>
          <w:i/>
        </w:rPr>
        <w:t>histoire universelle</w:t>
      </w:r>
      <w:r w:rsidRPr="00DA7839">
        <w:t xml:space="preserve">, dans la </w:t>
      </w:r>
      <w:r w:rsidRPr="00DA7839">
        <w:rPr>
          <w:i/>
        </w:rPr>
        <w:t>Politique tirée des paroles de l</w:t>
      </w:r>
      <w:r w:rsidR="00CB410B" w:rsidRPr="00DA7839">
        <w:rPr>
          <w:i/>
        </w:rPr>
        <w:t>’</w:t>
      </w:r>
      <w:r w:rsidR="009A746F" w:rsidRPr="00DA7839">
        <w:rPr>
          <w:i/>
        </w:rPr>
        <w:t>Écriture</w:t>
      </w:r>
      <w:r w:rsidRPr="00DA7839">
        <w:rPr>
          <w:i/>
        </w:rPr>
        <w:t xml:space="preserve"> sainte</w:t>
      </w:r>
      <w:r w:rsidR="009A746F" w:rsidRPr="00DA7839">
        <w:t>, il n’</w:t>
      </w:r>
      <w:r w:rsidRPr="00DA7839">
        <w:t xml:space="preserve">y a pas d’idée qui revienne plus souvent, de comparaison qui soit plus naturelle à Bossuet, d’analogie qui lui paraisse mieux fondée. Évidemment, comme il y avait une affinité secrète entre le pessimisme de Pascal et la sévérité ou la dureté du dogme de la chute, il y en a une entre le dogme de la Providence </w:t>
      </w:r>
      <w:r w:rsidR="009A746F" w:rsidRPr="00DA7839">
        <w:t>et le goût</w:t>
      </w:r>
      <w:r w:rsidRPr="00DA7839">
        <w:t xml:space="preserve"> comme inné de Bossuet pour la règle, pour l’ordre, pour l</w:t>
      </w:r>
      <w:r w:rsidR="00CB410B" w:rsidRPr="00DA7839">
        <w:t>’</w:t>
      </w:r>
      <w:r w:rsidRPr="00DA7839">
        <w:t>unité. S’il a défendu comme personne l</w:t>
      </w:r>
      <w:r w:rsidR="00CB410B" w:rsidRPr="00DA7839">
        <w:t>’</w:t>
      </w:r>
      <w:r w:rsidRPr="00DA7839">
        <w:t>idée de la Providence, c</w:t>
      </w:r>
      <w:r w:rsidR="00CB410B" w:rsidRPr="00DA7839">
        <w:t>’</w:t>
      </w:r>
      <w:r w:rsidRPr="00DA7839">
        <w:t>est qu’il l</w:t>
      </w:r>
      <w:r w:rsidR="00CB410B" w:rsidRPr="00DA7839">
        <w:t>’</w:t>
      </w:r>
      <w:r w:rsidRPr="00DA7839">
        <w:t>a sentie, ou éprouvée, si je puis ainsi dire, comme personn</w:t>
      </w:r>
      <w:r w:rsidR="00CB410B" w:rsidRPr="00DA7839">
        <w:t>e ;</w:t>
      </w:r>
      <w:r w:rsidRPr="00DA7839">
        <w:t xml:space="preserve"> et quand il n</w:t>
      </w:r>
      <w:r w:rsidR="00CB410B" w:rsidRPr="00DA7839">
        <w:t>’</w:t>
      </w:r>
      <w:r w:rsidR="009A746F" w:rsidRPr="00DA7839">
        <w:t>aurait rien ajouté que lui-même</w:t>
      </w:r>
      <w:r w:rsidRPr="00DA7839">
        <w:t xml:space="preserve"> à ce qu’on en avait dit avant lui, c</w:t>
      </w:r>
      <w:r w:rsidR="00CB410B" w:rsidRPr="00DA7839">
        <w:t>’</w:t>
      </w:r>
      <w:r w:rsidRPr="00DA7839">
        <w:t>est pour cela qu’il en demeurerait toujours le philosophe et le théologien.</w:t>
      </w:r>
    </w:p>
    <w:p w14:paraId="63D1EE33" w14:textId="77777777" w:rsidR="00CB410B" w:rsidRPr="00DA7839" w:rsidRDefault="00170A5B" w:rsidP="00000A23">
      <w:pPr>
        <w:pStyle w:val="Corpsdetexte"/>
        <w:pPrChange w:id="508" w:author="OBVIL" w:date="2016-12-01T14:12:00Z">
          <w:pPr>
            <w:pStyle w:val="Corpsdetexte"/>
            <w:spacing w:afterLines="120" w:after="288"/>
            <w:ind w:firstLine="240"/>
            <w:jc w:val="both"/>
          </w:pPr>
        </w:pPrChange>
      </w:pPr>
      <w:r w:rsidRPr="00DA7839">
        <w:t>Suivons donc le développ</w:t>
      </w:r>
      <w:r w:rsidR="009A746F" w:rsidRPr="00DA7839">
        <w:t>ement de l’idée dans son</w:t>
      </w:r>
      <w:r w:rsidRPr="00DA7839">
        <w:t xml:space="preserve"> œuvr</w:t>
      </w:r>
      <w:r w:rsidR="00CB410B" w:rsidRPr="00DA7839">
        <w:t>e ;</w:t>
      </w:r>
      <w:r w:rsidRPr="00DA7839">
        <w:t xml:space="preserve"> et voyons-la, non pas assurément </w:t>
      </w:r>
      <w:r w:rsidR="009A746F" w:rsidRPr="00DA7839">
        <w:t>d’in</w:t>
      </w:r>
      <w:r w:rsidRPr="00DA7839">
        <w:t>forme</w:t>
      </w:r>
      <w:r w:rsidR="009A746F" w:rsidRPr="00DA7839">
        <w:t xml:space="preserve"> ni de vague, mais pourtant de fl</w:t>
      </w:r>
      <w:r w:rsidRPr="00DA7839">
        <w:t>ottante ou de trop générale encore, devenir d’année en année plus précise ou plus particulière, et, en se particularisant, s</w:t>
      </w:r>
      <w:r w:rsidR="00CB410B" w:rsidRPr="00DA7839">
        <w:t>’</w:t>
      </w:r>
      <w:r w:rsidRPr="00DA7839">
        <w:t>élargir, s</w:t>
      </w:r>
      <w:r w:rsidR="00CB410B" w:rsidRPr="00DA7839">
        <w:t>’</w:t>
      </w:r>
      <w:r w:rsidRPr="00DA7839">
        <w:t>enrichir, s’approfondir.</w:t>
      </w:r>
    </w:p>
    <w:p w14:paraId="07AC1603" w14:textId="5733860B" w:rsidR="00CB410B" w:rsidRPr="00DA7839" w:rsidRDefault="00170A5B" w:rsidP="00000A23">
      <w:pPr>
        <w:pStyle w:val="Corpsdetexte"/>
        <w:pPrChange w:id="509" w:author="OBVIL" w:date="2016-12-01T14:12:00Z">
          <w:pPr>
            <w:pStyle w:val="Corpsdetexte"/>
            <w:spacing w:afterLines="120" w:after="288"/>
            <w:ind w:firstLine="240"/>
            <w:jc w:val="both"/>
          </w:pPr>
        </w:pPrChange>
      </w:pPr>
      <w:r w:rsidRPr="00DA7839">
        <w:t xml:space="preserve">Elle est partout dans les </w:t>
      </w:r>
      <w:r w:rsidRPr="00DA7839">
        <w:rPr>
          <w:i/>
        </w:rPr>
        <w:t>Sermons</w:t>
      </w:r>
      <w:r w:rsidR="009A746F" w:rsidRPr="00DA7839">
        <w:rPr>
          <w:i/>
        </w:rPr>
        <w:t> ;</w:t>
      </w:r>
      <w:r w:rsidRPr="00DA7839">
        <w:t xml:space="preserve"> et par exemple, il y a longtemps qu</w:t>
      </w:r>
      <w:r w:rsidR="00CB410B" w:rsidRPr="00DA7839">
        <w:t>’</w:t>
      </w:r>
      <w:r w:rsidRPr="00DA7839">
        <w:t xml:space="preserve">on l’a signalée dans ce sermon </w:t>
      </w:r>
      <w:r w:rsidRPr="00DA7839">
        <w:rPr>
          <w:i/>
        </w:rPr>
        <w:t>Sur la bonté et la rigueur de Dieu</w:t>
      </w:r>
      <w:r w:rsidRPr="00DA7839">
        <w:t>, que je rappelais plus haut. Bossuet avait alors environ vingt-cinq ans. Peu de sermons sont plus caractéristiques de sa première manière, agressive et souvent violente, militante et passionnée, peu pitoyable à la faiblesse humaine. L’idée que ce jeune prêtre se fait là de la Providence</w:t>
      </w:r>
      <w:r w:rsidR="00B6083B" w:rsidRPr="00DA7839">
        <w:t xml:space="preserve"> —</w:t>
      </w:r>
      <w:del w:id="510" w:author="OBVIL" w:date="2016-12-01T14:12:00Z">
        <w:r w:rsidRPr="00CB410B">
          <w:delText xml:space="preserve"> </w:delText>
        </w:r>
      </w:del>
      <w:ins w:id="511" w:author="OBVIL" w:date="2016-12-01T14:12:00Z">
        <w:r w:rsidR="00B6083B" w:rsidRPr="00B6083B">
          <w:t> </w:t>
        </w:r>
      </w:ins>
      <w:r w:rsidRPr="00DA7839">
        <w:t>ou plutôt des vengeances du Dieu dont il est le ministre</w:t>
      </w:r>
      <w:r w:rsidR="00CB410B" w:rsidRPr="00DA7839">
        <w:t>,</w:t>
      </w:r>
      <w:r w:rsidR="00B6083B" w:rsidRPr="00DA7839">
        <w:t xml:space="preserve"> — </w:t>
      </w:r>
      <w:r w:rsidRPr="00DA7839">
        <w:t>outre qu</w:t>
      </w:r>
      <w:r w:rsidR="009A746F" w:rsidRPr="00DA7839">
        <w:t xml:space="preserve">’elle </w:t>
      </w:r>
      <w:r w:rsidRPr="00DA7839">
        <w:t xml:space="preserve">manque un peu de générosité, </w:t>
      </w:r>
      <w:r w:rsidR="009A746F" w:rsidRPr="00DA7839">
        <w:t>manque surtout d’ampleur et</w:t>
      </w:r>
      <w:r w:rsidRPr="00DA7839">
        <w:t xml:space="preserve"> d</w:t>
      </w:r>
      <w:r w:rsidR="00CB410B" w:rsidRPr="00DA7839">
        <w:t>’</w:t>
      </w:r>
      <w:r w:rsidR="009A746F" w:rsidRPr="00DA7839">
        <w:t>originalité</w:t>
      </w:r>
      <w:r w:rsidRPr="00DA7839">
        <w:t>. Tout frémissant encore d</w:t>
      </w:r>
      <w:r w:rsidR="00CB410B" w:rsidRPr="00DA7839">
        <w:t>’</w:t>
      </w:r>
      <w:r w:rsidR="009A746F" w:rsidRPr="00DA7839">
        <w:t>une horreur sacrée de</w:t>
      </w:r>
      <w:r w:rsidRPr="00DA7839">
        <w:t>s bourreaux du Christ, comme s</w:t>
      </w:r>
      <w:r w:rsidR="00CB410B" w:rsidRPr="00DA7839">
        <w:t>’</w:t>
      </w:r>
      <w:r w:rsidRPr="00DA7839">
        <w:t>il sortait d</w:t>
      </w:r>
      <w:r w:rsidR="00CB410B" w:rsidRPr="00DA7839">
        <w:t>’</w:t>
      </w:r>
      <w:r w:rsidRPr="00DA7839">
        <w:t>assister au drame du Calvaire, il n</w:t>
      </w:r>
      <w:r w:rsidR="00CB410B" w:rsidRPr="00DA7839">
        <w:t>’</w:t>
      </w:r>
      <w:r w:rsidRPr="00DA7839">
        <w:t>v a rien là de personnel que l</w:t>
      </w:r>
      <w:r w:rsidR="00CB410B" w:rsidRPr="00DA7839">
        <w:t>’</w:t>
      </w:r>
      <w:r w:rsidRPr="00DA7839">
        <w:t>accent, que l</w:t>
      </w:r>
      <w:r w:rsidR="00CB410B" w:rsidRPr="00DA7839">
        <w:t>’</w:t>
      </w:r>
      <w:r w:rsidR="009A746F" w:rsidRPr="00DA7839">
        <w:t>éclat</w:t>
      </w:r>
      <w:r w:rsidRPr="00DA7839">
        <w:t xml:space="preserve"> de la parole, que l’allure du discours. Rien de plu</w:t>
      </w:r>
      <w:r w:rsidR="00CB410B" w:rsidRPr="00DA7839">
        <w:t>s ;</w:t>
      </w:r>
      <w:r w:rsidRPr="00DA7839">
        <w:t xml:space="preserve"> rien surtout qui indique la présence dans son auditoire d</w:t>
      </w:r>
      <w:r w:rsidR="00CB410B" w:rsidRPr="00DA7839">
        <w:t>’</w:t>
      </w:r>
      <w:r w:rsidRPr="00DA7839">
        <w:t>un autre ennemi que le jui</w:t>
      </w:r>
      <w:r w:rsidR="00CB410B" w:rsidRPr="00DA7839">
        <w:t>f ;</w:t>
      </w:r>
      <w:r w:rsidRPr="00DA7839">
        <w:t xml:space="preserve"> rien qui pousse, </w:t>
      </w:r>
      <w:r w:rsidR="009A746F" w:rsidRPr="00DA7839">
        <w:t>ou</w:t>
      </w:r>
      <w:r w:rsidRPr="00DA7839">
        <w:t xml:space="preserve"> qui perce, et </w:t>
      </w:r>
      <w:r w:rsidR="009A746F" w:rsidRPr="00DA7839">
        <w:t>qui</w:t>
      </w:r>
      <w:r w:rsidRPr="00DA7839">
        <w:t xml:space="preserve"> passe </w:t>
      </w:r>
      <w:r w:rsidR="009A746F" w:rsidRPr="00DA7839">
        <w:t>au-delà</w:t>
      </w:r>
      <w:r w:rsidRPr="00DA7839">
        <w:t xml:space="preserve"> des murs entre lesquels il prêch</w:t>
      </w:r>
      <w:r w:rsidR="00CB410B" w:rsidRPr="00DA7839">
        <w:t>e ;</w:t>
      </w:r>
      <w:r w:rsidRPr="00DA7839">
        <w:t xml:space="preserve"> mais</w:t>
      </w:r>
    </w:p>
    <w:p w14:paraId="6FD531C0" w14:textId="77777777" w:rsidR="009A746F" w:rsidRPr="009A746F" w:rsidRDefault="009A746F" w:rsidP="00000A23">
      <w:pPr>
        <w:pStyle w:val="Corpsdetexte"/>
        <w:rPr>
          <w:rStyle w:val="quotec"/>
        </w:rPr>
        <w:pPrChange w:id="512" w:author="OBVIL" w:date="2016-12-01T14:12:00Z">
          <w:pPr>
            <w:pStyle w:val="Corpsdetexte"/>
            <w:spacing w:afterLines="120" w:after="288"/>
            <w:ind w:firstLine="240"/>
            <w:jc w:val="both"/>
          </w:pPr>
        </w:pPrChange>
      </w:pPr>
      <w:r w:rsidRPr="009A746F">
        <w:rPr>
          <w:rStyle w:val="quotec"/>
        </w:rPr>
        <w:t>.    .    . D</w:t>
      </w:r>
      <w:r w:rsidR="00170A5B" w:rsidRPr="009A746F">
        <w:rPr>
          <w:rStyle w:val="quotec"/>
        </w:rPr>
        <w:t xml:space="preserve">ieu trouvé </w:t>
      </w:r>
      <w:r w:rsidRPr="009A746F">
        <w:rPr>
          <w:rStyle w:val="quotec"/>
        </w:rPr>
        <w:t>fidèle</w:t>
      </w:r>
      <w:r w:rsidR="00170A5B" w:rsidRPr="009A746F">
        <w:rPr>
          <w:rStyle w:val="quotec"/>
        </w:rPr>
        <w:t xml:space="preserve"> en toutes ses menace</w:t>
      </w:r>
      <w:r w:rsidR="00CB410B" w:rsidRPr="009A746F">
        <w:rPr>
          <w:rStyle w:val="quotec"/>
        </w:rPr>
        <w:t>s ;</w:t>
      </w:r>
    </w:p>
    <w:p w14:paraId="60E28996" w14:textId="77777777" w:rsidR="00CB410B" w:rsidRPr="00DA7839" w:rsidRDefault="00CB410B" w:rsidP="00000A23">
      <w:pPr>
        <w:pStyle w:val="Corpsdetexte"/>
        <w:pPrChange w:id="513" w:author="OBVIL" w:date="2016-12-01T14:12:00Z">
          <w:pPr>
            <w:pStyle w:val="Corpsdetexte"/>
            <w:spacing w:afterLines="120" w:after="288"/>
            <w:ind w:firstLine="240"/>
            <w:jc w:val="both"/>
          </w:pPr>
        </w:pPrChange>
      </w:pPr>
      <w:r w:rsidRPr="00DA7839">
        <w:rPr>
          <w:rFonts w:hint="eastAsia"/>
        </w:rPr>
        <w:t xml:space="preserve"> </w:t>
      </w:r>
      <w:r w:rsidRPr="00DA7839">
        <w:t>e</w:t>
      </w:r>
      <w:r w:rsidR="00170A5B" w:rsidRPr="00DA7839">
        <w:t xml:space="preserve">t la destruction de </w:t>
      </w:r>
      <w:r w:rsidR="009A746F" w:rsidRPr="00DA7839">
        <w:t>Jérusalem, la dispersion du peuple</w:t>
      </w:r>
      <w:r w:rsidR="00170A5B" w:rsidRPr="00DA7839">
        <w:t xml:space="preserve"> juif, la malédiction </w:t>
      </w:r>
      <w:r w:rsidR="009A746F" w:rsidRPr="00DA7839">
        <w:t>qui continue toujours, après d</w:t>
      </w:r>
      <w:r w:rsidR="00170A5B" w:rsidRPr="00DA7839">
        <w:t>ix-sept cents ans, de peser partout sur eux, tournées, pour le chrétien intransigeant qu’il est, comme en autant de preuves de la vérité de sa religion.</w:t>
      </w:r>
    </w:p>
    <w:p w14:paraId="6DC51CA0" w14:textId="6EAA44FC" w:rsidR="00CB410B" w:rsidRPr="00DA7839" w:rsidRDefault="009A746F" w:rsidP="00000A23">
      <w:pPr>
        <w:pStyle w:val="Corpsdetexte"/>
        <w:pPrChange w:id="514" w:author="OBVIL" w:date="2016-12-01T14:12:00Z">
          <w:pPr>
            <w:pStyle w:val="Corpsdetexte"/>
            <w:spacing w:afterLines="120" w:after="288"/>
            <w:ind w:firstLine="240"/>
            <w:jc w:val="both"/>
          </w:pPr>
        </w:pPrChange>
      </w:pPr>
      <w:r w:rsidRPr="00DA7839">
        <w:t>Il y a déjà quelque chose de</w:t>
      </w:r>
      <w:r w:rsidR="00170A5B" w:rsidRPr="00DA7839">
        <w:t xml:space="preserve"> plus, dans les deux sermons </w:t>
      </w:r>
      <w:r w:rsidR="00170A5B" w:rsidRPr="00DA7839">
        <w:rPr>
          <w:i/>
        </w:rPr>
        <w:t>Sur la Providence</w:t>
      </w:r>
      <w:r w:rsidR="00B6475D" w:rsidRPr="00DA7839">
        <w:t>, que l’on dat</w:t>
      </w:r>
      <w:r w:rsidR="00170A5B" w:rsidRPr="00DA7839">
        <w:t xml:space="preserve">e, l’un de </w:t>
      </w:r>
      <w:r w:rsidR="00B6475D" w:rsidRPr="00DA7839">
        <w:t>1656</w:t>
      </w:r>
      <w:r w:rsidR="00170A5B" w:rsidRPr="00DA7839">
        <w:t xml:space="preserve">, et le second de </w:t>
      </w:r>
      <w:r w:rsidR="00B6475D" w:rsidRPr="00DA7839">
        <w:t>1662</w:t>
      </w:r>
      <w:r w:rsidR="00170A5B" w:rsidRPr="00DA7839">
        <w:t>. Si nous en avions le loi</w:t>
      </w:r>
      <w:r w:rsidR="00DF357E" w:rsidRPr="00DA7839">
        <w:t>sir, l’occasion serait favorabl</w:t>
      </w:r>
      <w:r w:rsidR="00170A5B" w:rsidRPr="00DA7839">
        <w:t>e et la tentation naturelle de comparer les deux, discours, pour montrer ce que six années seulement d’intervalle ont mis de différence entre deux manières de traiter le même sujet par les mêmes arguments. Mais, ce qui nous importe beaucoup davantage, on voit les libertins ici paraître</w:t>
      </w:r>
      <w:r w:rsidR="00254340" w:rsidRPr="00DA7839">
        <w:t xml:space="preserve"> </w:t>
      </w:r>
      <w:del w:id="515" w:author="OBVIL" w:date="2016-12-01T14:12:00Z">
        <w:r w:rsidR="00170A5B" w:rsidRPr="00CB410B">
          <w:delText>eu</w:delText>
        </w:r>
      </w:del>
      <w:ins w:id="516" w:author="OBVIL" w:date="2016-12-01T14:12:00Z">
        <w:r w:rsidR="00254340">
          <w:t>en</w:t>
        </w:r>
      </w:ins>
      <w:r w:rsidR="00254340" w:rsidRPr="00DA7839">
        <w:t xml:space="preserve"> </w:t>
      </w:r>
      <w:r w:rsidR="00170A5B" w:rsidRPr="00DA7839">
        <w:t>scène, et Bossuet, dans son exorde, annoncer son intention d</w:t>
      </w:r>
      <w:r w:rsidR="00CB410B" w:rsidRPr="00DA7839">
        <w:t>’</w:t>
      </w:r>
      <w:r w:rsidR="00170A5B" w:rsidRPr="00DA7839">
        <w:t>établir contre eu</w:t>
      </w:r>
      <w:r w:rsidR="00B6475D" w:rsidRPr="00DA7839">
        <w:t>x la vérité du dogme de la Prov</w:t>
      </w:r>
      <w:r w:rsidR="0057426A" w:rsidRPr="00DA7839">
        <w:t>idenc</w:t>
      </w:r>
      <w:r w:rsidR="00170A5B" w:rsidRPr="00DA7839">
        <w:t>e</w:t>
      </w:r>
      <w:r w:rsidR="00CB410B" w:rsidRPr="00DA7839">
        <w:t> :</w:t>
      </w:r>
    </w:p>
    <w:p w14:paraId="3DE81DDC" w14:textId="77777777" w:rsidR="00CB410B" w:rsidRPr="00CB410B" w:rsidRDefault="00CB410B" w:rsidP="00173209">
      <w:pPr>
        <w:pStyle w:val="quote"/>
      </w:pPr>
      <w:r w:rsidRPr="00CB410B">
        <w:rPr>
          <w:i/>
        </w:rPr>
        <w:t>« </w:t>
      </w:r>
      <w:r w:rsidR="00170A5B" w:rsidRPr="00CB410B">
        <w:t xml:space="preserve">De </w:t>
      </w:r>
      <w:r w:rsidR="00173209">
        <w:t>tout</w:t>
      </w:r>
      <w:r w:rsidR="00170A5B" w:rsidRPr="00CB410B">
        <w:t>es les perfections</w:t>
      </w:r>
      <w:r w:rsidR="00173209">
        <w:t xml:space="preserve"> infinies de Dieu, celle qui a </w:t>
      </w:r>
      <w:r w:rsidR="00173209" w:rsidRPr="00CB410B">
        <w:t>été</w:t>
      </w:r>
      <w:r w:rsidR="00170A5B" w:rsidRPr="00CB410B">
        <w:t xml:space="preserve"> exposée </w:t>
      </w:r>
      <w:r w:rsidR="00173209">
        <w:t>à</w:t>
      </w:r>
      <w:r w:rsidR="00170A5B" w:rsidRPr="00CB410B">
        <w:t xml:space="preserve"> des contradictions plus opiniâtres, c’est sans doute cette Providence éternelle qui gouverne les choses humaines. Rien n</w:t>
      </w:r>
      <w:r w:rsidRPr="00CB410B">
        <w:t>’</w:t>
      </w:r>
      <w:r w:rsidR="00170A5B" w:rsidRPr="00CB410B">
        <w:t>a paru plus insupportable à l</w:t>
      </w:r>
      <w:r w:rsidRPr="00CB410B">
        <w:t>’</w:t>
      </w:r>
      <w:r w:rsidR="00170A5B" w:rsidRPr="00CB410B">
        <w:t>arrogance des libertins, que de se voir continuellement observés par cet œil toujours veillant de la Providenc</w:t>
      </w:r>
      <w:r w:rsidRPr="00CB410B">
        <w:t>e ;</w:t>
      </w:r>
      <w:r w:rsidR="00170A5B" w:rsidRPr="00CB410B">
        <w:t xml:space="preserve"> il leur a paru, à ces libertins, que c</w:t>
      </w:r>
      <w:r w:rsidRPr="00CB410B">
        <w:t>’</w:t>
      </w:r>
      <w:r w:rsidR="00170A5B" w:rsidRPr="00CB410B">
        <w:t>était une contrainte importune de reconnaître qu</w:t>
      </w:r>
      <w:r w:rsidRPr="00CB410B">
        <w:t>’</w:t>
      </w:r>
      <w:r w:rsidR="00170A5B" w:rsidRPr="00CB410B">
        <w:t>il y eût au ciel une force supérieure qui gouvernât tous nos mouvements et châtiât nos actions déréglées avec une autorité souveraine. Ils ont voulu secouer le joug de cette Pr</w:t>
      </w:r>
      <w:r w:rsidR="00173209">
        <w:t>ovidence qui veille sur nous, af</w:t>
      </w:r>
      <w:r w:rsidR="00170A5B" w:rsidRPr="00CB410B">
        <w:t>in d’entretenir dans l</w:t>
      </w:r>
      <w:r w:rsidRPr="00CB410B">
        <w:t>’</w:t>
      </w:r>
      <w:r w:rsidR="00170A5B" w:rsidRPr="00CB410B">
        <w:t>indépendance une liberté indocile qui les porte à vivre à leur fantaisie, sans crainte, sa</w:t>
      </w:r>
      <w:r w:rsidR="00173209">
        <w:t>ns retenue et sans discipline. »</w:t>
      </w:r>
    </w:p>
    <w:p w14:paraId="0CCE64F4" w14:textId="3DD0FF4E" w:rsidR="00CB410B" w:rsidRPr="00DA7839" w:rsidRDefault="00170A5B" w:rsidP="00000A23">
      <w:pPr>
        <w:pStyle w:val="Corpsdetexte"/>
        <w:pPrChange w:id="517" w:author="OBVIL" w:date="2016-12-01T14:12:00Z">
          <w:pPr>
            <w:pStyle w:val="Corpsdetexte"/>
            <w:spacing w:afterLines="120" w:after="288"/>
            <w:ind w:firstLine="240"/>
            <w:jc w:val="both"/>
          </w:pPr>
        </w:pPrChange>
      </w:pPr>
      <w:r w:rsidRPr="00DA7839">
        <w:t>Mais, comme une eau qui sort en bouillonnant d</w:t>
      </w:r>
      <w:r w:rsidR="00CB410B" w:rsidRPr="00DA7839">
        <w:t>’</w:t>
      </w:r>
      <w:r w:rsidRPr="00DA7839">
        <w:t xml:space="preserve">une source trop pleine, les idées de Bossuet se pressent ici les unes les autres, et si leur abondance ne le détourne pas </w:t>
      </w:r>
      <w:r w:rsidR="00173209" w:rsidRPr="00DA7839">
        <w:t>lui-même</w:t>
      </w:r>
      <w:r w:rsidRPr="00DA7839">
        <w:t xml:space="preserve"> de son principal dessein, cependant l’ensemble du discours a quelque chose encore de confus ou d’irrégulier. L</w:t>
      </w:r>
      <w:r w:rsidR="00CB410B" w:rsidRPr="00DA7839">
        <w:t>’</w:t>
      </w:r>
      <w:r w:rsidRPr="00DA7839">
        <w:t>idée en est bell</w:t>
      </w:r>
      <w:r w:rsidR="00CB410B" w:rsidRPr="00DA7839">
        <w:t>e ;</w:t>
      </w:r>
      <w:r w:rsidRPr="00DA7839">
        <w:t xml:space="preserve"> elle est grande</w:t>
      </w:r>
      <w:r w:rsidR="00CB410B" w:rsidRPr="00DA7839">
        <w:t> :</w:t>
      </w:r>
      <w:r w:rsidRPr="00DA7839">
        <w:t xml:space="preserve"> c’est que, pour prendre notre point de perspective, et pour entendre quelque chose au plan divin de la création, il faut sortir du monde, en franchir les limites étroites, s</w:t>
      </w:r>
      <w:r w:rsidR="00CB410B" w:rsidRPr="00DA7839">
        <w:t>’</w:t>
      </w:r>
      <w:r w:rsidRPr="00DA7839">
        <w:t>élever au-dessus du temps qui passe, plus haut, plus loin encore, et se transportant en espérance au jour du dernier jugement, voir de là se débrouiller la confusion des choses humaines, tout se remettre en place, et le désordre enfin prouver l’ordre. Mais, pour reconnaître ensuite avec lui</w:t>
      </w:r>
      <w:r w:rsidR="00B6083B" w:rsidRPr="00DA7839">
        <w:t xml:space="preserve"> —</w:t>
      </w:r>
      <w:del w:id="518" w:author="OBVIL" w:date="2016-12-01T14:12:00Z">
        <w:r w:rsidRPr="00CB410B">
          <w:delText xml:space="preserve"> </w:delText>
        </w:r>
      </w:del>
      <w:ins w:id="519" w:author="OBVIL" w:date="2016-12-01T14:12:00Z">
        <w:r w:rsidR="00B6083B" w:rsidRPr="00B6083B">
          <w:t> </w:t>
        </w:r>
      </w:ins>
      <w:r w:rsidRPr="00DA7839">
        <w:t>je parle en libertin</w:t>
      </w:r>
      <w:r w:rsidR="00B6083B" w:rsidRPr="00DA7839">
        <w:t xml:space="preserve"> —</w:t>
      </w:r>
      <w:del w:id="520" w:author="OBVIL" w:date="2016-12-01T14:12:00Z">
        <w:r w:rsidRPr="00CB410B">
          <w:delText xml:space="preserve"> </w:delText>
        </w:r>
      </w:del>
      <w:ins w:id="521" w:author="OBVIL" w:date="2016-12-01T14:12:00Z">
        <w:r w:rsidR="00B6083B" w:rsidRPr="00B6083B">
          <w:t> </w:t>
        </w:r>
      </w:ins>
      <w:r w:rsidR="00CB410B" w:rsidRPr="00DA7839">
        <w:t>« </w:t>
      </w:r>
      <w:r w:rsidRPr="00DA7839">
        <w:t>toute l’économie de la Providence</w:t>
      </w:r>
      <w:r w:rsidR="00CB410B" w:rsidRPr="00DA7839">
        <w:t> »</w:t>
      </w:r>
      <w:r w:rsidR="00173209" w:rsidRPr="00DA7839">
        <w:t xml:space="preserve"> dans le verset du psal</w:t>
      </w:r>
      <w:r w:rsidRPr="00DA7839">
        <w:t>miste</w:t>
      </w:r>
      <w:r w:rsidR="00CB410B" w:rsidRPr="00DA7839">
        <w:t> :</w:t>
      </w:r>
      <w:r w:rsidRPr="00DA7839">
        <w:t xml:space="preserve"> </w:t>
      </w:r>
      <w:r w:rsidR="00173209" w:rsidRPr="00DA7839">
        <w:rPr>
          <w:i/>
        </w:rPr>
        <w:t>Calix in manu Domin</w:t>
      </w:r>
      <w:r w:rsidRPr="00DA7839">
        <w:rPr>
          <w:i/>
        </w:rPr>
        <w:t>i vin</w:t>
      </w:r>
      <w:r w:rsidR="00173209" w:rsidRPr="00DA7839">
        <w:rPr>
          <w:i/>
        </w:rPr>
        <w:t>i m</w:t>
      </w:r>
      <w:r w:rsidRPr="00DA7839">
        <w:rPr>
          <w:i/>
        </w:rPr>
        <w:t>eri plenus mixto</w:t>
      </w:r>
      <w:r w:rsidRPr="00B6083B">
        <w:rPr>
          <w:rPrChange w:id="522" w:author="OBVIL" w:date="2016-12-01T14:12:00Z">
            <w:rPr>
              <w:rFonts w:ascii="Times New Roman" w:hAnsi="Times New Roman"/>
              <w:i/>
            </w:rPr>
          </w:rPrChange>
        </w:rPr>
        <w:t xml:space="preserve">, </w:t>
      </w:r>
      <w:r w:rsidRPr="00DA7839">
        <w:t>n</w:t>
      </w:r>
      <w:r w:rsidR="00CB410B" w:rsidRPr="00DA7839">
        <w:t>’</w:t>
      </w:r>
      <w:r w:rsidRPr="00DA7839">
        <w:t xml:space="preserve">y faut-il pas </w:t>
      </w:r>
      <w:r w:rsidR="00173209" w:rsidRPr="00DA7839">
        <w:t>peut-être</w:t>
      </w:r>
      <w:r w:rsidRPr="00DA7839">
        <w:t xml:space="preserve">, avec beaucoup de bonne volonté, quelque subtilité </w:t>
      </w:r>
      <w:r w:rsidR="00173209" w:rsidRPr="00DA7839">
        <w:t>d’esprit ? J</w:t>
      </w:r>
      <w:r w:rsidRPr="00DA7839">
        <w:t>’ajoute que, dès le second point, il ne s</w:t>
      </w:r>
      <w:r w:rsidR="00CB410B" w:rsidRPr="00DA7839">
        <w:t>’</w:t>
      </w:r>
      <w:r w:rsidRPr="00DA7839">
        <w:t>agit plus dans le sermon que de l</w:t>
      </w:r>
      <w:r w:rsidR="00CB410B" w:rsidRPr="00DA7839">
        <w:t>’</w:t>
      </w:r>
      <w:r w:rsidRPr="00DA7839">
        <w:t>utilité des afflictions, qui fait sans doute une partie de la question de la Providence, mais une partie seulement, et qui semble en résulter comme une conséquence plutôt qu</w:t>
      </w:r>
      <w:r w:rsidR="00CB410B" w:rsidRPr="00DA7839">
        <w:t>’</w:t>
      </w:r>
      <w:r w:rsidRPr="00DA7839">
        <w:t>elle ne sert à la démontrer ou à l</w:t>
      </w:r>
      <w:r w:rsidR="00CB410B" w:rsidRPr="00DA7839">
        <w:t>’</w:t>
      </w:r>
      <w:r w:rsidRPr="00DA7839">
        <w:t>établir. Et s</w:t>
      </w:r>
      <w:r w:rsidR="00CB410B" w:rsidRPr="00DA7839">
        <w:t>’</w:t>
      </w:r>
      <w:r w:rsidRPr="00DA7839">
        <w:t xml:space="preserve">il </w:t>
      </w:r>
      <w:r w:rsidR="00173209" w:rsidRPr="00DA7839">
        <w:t>est enf</w:t>
      </w:r>
      <w:r w:rsidRPr="00DA7839">
        <w:t>in toujours hasardeux de lier le libertinage de l</w:t>
      </w:r>
      <w:r w:rsidR="00CB410B" w:rsidRPr="00DA7839">
        <w:t>’</w:t>
      </w:r>
      <w:r w:rsidRPr="00DA7839">
        <w:t>esprit à celui de</w:t>
      </w:r>
      <w:r w:rsidR="00173209" w:rsidRPr="00DA7839">
        <w:t>s mœurs</w:t>
      </w:r>
      <w:r w:rsidR="00B6083B" w:rsidRPr="00DA7839">
        <w:t xml:space="preserve"> —</w:t>
      </w:r>
      <w:del w:id="523" w:author="OBVIL" w:date="2016-12-01T14:12:00Z">
        <w:r w:rsidRPr="00CB410B">
          <w:delText xml:space="preserve"> </w:delText>
        </w:r>
      </w:del>
      <w:ins w:id="524" w:author="OBVIL" w:date="2016-12-01T14:12:00Z">
        <w:r w:rsidR="00B6083B" w:rsidRPr="00B6083B">
          <w:t> </w:t>
        </w:r>
      </w:ins>
      <w:r w:rsidR="00173209" w:rsidRPr="00DA7839">
        <w:t>parce que la vertu d’un seul ath</w:t>
      </w:r>
      <w:r w:rsidRPr="00DA7839">
        <w:t xml:space="preserve">ée suffit à renverser </w:t>
      </w:r>
      <w:r w:rsidR="00173209" w:rsidRPr="00DA7839">
        <w:t>tou</w:t>
      </w:r>
      <w:r w:rsidRPr="00DA7839">
        <w:t>te l</w:t>
      </w:r>
      <w:r w:rsidR="00CB410B" w:rsidRPr="00DA7839">
        <w:t>’</w:t>
      </w:r>
      <w:r w:rsidRPr="00DA7839">
        <w:t>argumentation</w:t>
      </w:r>
      <w:r w:rsidR="00CB410B" w:rsidRPr="00DA7839">
        <w:t>,</w:t>
      </w:r>
      <w:r w:rsidR="00B6083B" w:rsidRPr="00DA7839">
        <w:t xml:space="preserve"> — </w:t>
      </w:r>
      <w:r w:rsidRPr="00DA7839">
        <w:t>c’est un danger que Bossuet n</w:t>
      </w:r>
      <w:r w:rsidR="00CB410B" w:rsidRPr="00DA7839">
        <w:t>’</w:t>
      </w:r>
      <w:r w:rsidRPr="00DA7839">
        <w:t>a pas évité dans ce premier sermon.</w:t>
      </w:r>
    </w:p>
    <w:p w14:paraId="6503AAEC" w14:textId="77777777" w:rsidR="00CB410B" w:rsidRPr="00DA7839" w:rsidRDefault="00173209" w:rsidP="00000A23">
      <w:pPr>
        <w:pStyle w:val="Corpsdetexte"/>
        <w:pPrChange w:id="525" w:author="OBVIL" w:date="2016-12-01T14:12:00Z">
          <w:pPr>
            <w:pStyle w:val="Corpsdetexte"/>
            <w:spacing w:afterLines="120" w:after="288"/>
            <w:ind w:firstLine="240"/>
            <w:jc w:val="both"/>
          </w:pPr>
        </w:pPrChange>
      </w:pPr>
      <w:r w:rsidRPr="00DA7839">
        <w:t>J</w:t>
      </w:r>
      <w:r w:rsidR="00170A5B" w:rsidRPr="00DA7839">
        <w:t>e le trouve plus libre dans le second, dont l</w:t>
      </w:r>
      <w:r w:rsidR="00CB410B" w:rsidRPr="00DA7839">
        <w:t>’</w:t>
      </w:r>
      <w:r w:rsidRPr="00DA7839">
        <w:t>ordonnance, ayant</w:t>
      </w:r>
      <w:r w:rsidR="00170A5B" w:rsidRPr="00DA7839">
        <w:t xml:space="preserve"> plus de simplicité, a plus de </w:t>
      </w:r>
      <w:r w:rsidRPr="00DA7839">
        <w:t>solidité</w:t>
      </w:r>
      <w:r w:rsidR="00170A5B" w:rsidRPr="00DA7839">
        <w:t xml:space="preserve"> aussi. Les libertins occupent vraiment ici tout le discours, comme ils occupaient, en le composant,</w:t>
      </w:r>
      <w:r w:rsidRPr="00DA7839">
        <w:t xml:space="preserve"> toute la pensée du prédicateur</w:t>
      </w:r>
      <w:r w:rsidR="00CB410B" w:rsidRPr="00DA7839">
        <w:t>.</w:t>
      </w:r>
      <w:r w:rsidRPr="00DA7839">
        <w:t xml:space="preserve"> J</w:t>
      </w:r>
      <w:r w:rsidR="00170A5B" w:rsidRPr="00DA7839">
        <w:t>e ne puis résister au plaisir d</w:t>
      </w:r>
      <w:r w:rsidR="00CB410B" w:rsidRPr="00DA7839">
        <w:t>’</w:t>
      </w:r>
      <w:r w:rsidR="00170A5B" w:rsidRPr="00DA7839">
        <w:t>en recopier au moins l</w:t>
      </w:r>
      <w:r w:rsidR="00CB410B" w:rsidRPr="00DA7839">
        <w:t>’</w:t>
      </w:r>
      <w:r w:rsidR="00170A5B" w:rsidRPr="00DA7839">
        <w:t>exorde, l’un des plus beaux que nous ayons de Bossuet, où l</w:t>
      </w:r>
      <w:r w:rsidR="00CB410B" w:rsidRPr="00DA7839">
        <w:t>’</w:t>
      </w:r>
      <w:r w:rsidR="00170A5B" w:rsidRPr="00DA7839">
        <w:t xml:space="preserve">on entend sonner comme un bruit de guerre, et </w:t>
      </w:r>
      <w:r w:rsidRPr="00DA7839">
        <w:t>dont</w:t>
      </w:r>
      <w:r w:rsidR="00170A5B" w:rsidRPr="00DA7839">
        <w:t xml:space="preserve"> le geste superbe semble celui d</w:t>
      </w:r>
      <w:r w:rsidR="00CB410B" w:rsidRPr="00DA7839">
        <w:t>’</w:t>
      </w:r>
      <w:r w:rsidR="00170A5B" w:rsidRPr="00DA7839">
        <w:t>un Condé menant ses troupes à l</w:t>
      </w:r>
      <w:r w:rsidR="00CB410B" w:rsidRPr="00DA7839">
        <w:t>’</w:t>
      </w:r>
      <w:r w:rsidR="00170A5B" w:rsidRPr="00DA7839">
        <w:t>assaut</w:t>
      </w:r>
      <w:r w:rsidR="00CB410B" w:rsidRPr="00DA7839">
        <w:t> :</w:t>
      </w:r>
    </w:p>
    <w:p w14:paraId="58C1081C" w14:textId="15DF3352" w:rsidR="00CB410B" w:rsidRPr="00CB410B" w:rsidRDefault="00173209" w:rsidP="00173209">
      <w:pPr>
        <w:pStyle w:val="quote"/>
      </w:pPr>
      <w:r>
        <w:t>« </w:t>
      </w:r>
      <w:r w:rsidR="00170A5B" w:rsidRPr="00CB410B">
        <w:t>Nous lisons dans l</w:t>
      </w:r>
      <w:r w:rsidR="00CB410B" w:rsidRPr="00CB410B">
        <w:t>’</w:t>
      </w:r>
      <w:r w:rsidR="00170A5B" w:rsidRPr="00CB410B">
        <w:t>histoire sainte que le roi de Samarie, ayant v</w:t>
      </w:r>
      <w:r>
        <w:t>oulu bâtir une place forte qui t</w:t>
      </w:r>
      <w:r w:rsidR="00170A5B" w:rsidRPr="00CB410B">
        <w:t>enait en crainte et en alarme tontes les places du roi de Judée, ce prince assem</w:t>
      </w:r>
      <w:r>
        <w:t>bla son peuple, et fit un tel ef</w:t>
      </w:r>
      <w:r w:rsidR="00170A5B" w:rsidRPr="00CB410B">
        <w:t>fort contre l’en</w:t>
      </w:r>
      <w:r>
        <w:t>nemi que, non seulement il ruin</w:t>
      </w:r>
      <w:r w:rsidR="00170A5B" w:rsidRPr="00CB410B">
        <w:t xml:space="preserve">a </w:t>
      </w:r>
      <w:r>
        <w:t>cette</w:t>
      </w:r>
      <w:r w:rsidR="00170A5B" w:rsidRPr="00CB410B">
        <w:t xml:space="preserve"> forteresse, mais qu</w:t>
      </w:r>
      <w:r w:rsidR="00CB410B" w:rsidRPr="00CB410B">
        <w:t>’</w:t>
      </w:r>
      <w:r>
        <w:t>il en f</w:t>
      </w:r>
      <w:r w:rsidR="00170A5B" w:rsidRPr="00CB410B">
        <w:t>it servir les matériaux pour co</w:t>
      </w:r>
      <w:r>
        <w:t>nstruire</w:t>
      </w:r>
      <w:r w:rsidR="00170A5B" w:rsidRPr="00CB410B">
        <w:t xml:space="preserve"> deux grands châteaux par lesquels il fortifia sa frontière. Je médite aujourd</w:t>
      </w:r>
      <w:r w:rsidR="00CB410B" w:rsidRPr="00CB410B">
        <w:t>’</w:t>
      </w:r>
      <w:r w:rsidR="00170A5B" w:rsidRPr="00CB410B">
        <w:t>hui, Messieurs, de faire quelque chose de semblable, et dans cet exercice pacifique, je nie propose l</w:t>
      </w:r>
      <w:r w:rsidR="00CB410B" w:rsidRPr="00CB410B">
        <w:t>’</w:t>
      </w:r>
      <w:r>
        <w:t>exemple de</w:t>
      </w:r>
      <w:r w:rsidR="00170A5B" w:rsidRPr="00CB410B">
        <w:t xml:space="preserve"> </w:t>
      </w:r>
      <w:r>
        <w:t xml:space="preserve">cette </w:t>
      </w:r>
      <w:r w:rsidR="00170A5B" w:rsidRPr="00CB410B">
        <w:t xml:space="preserve">entreprise militaire. </w:t>
      </w:r>
      <w:r w:rsidR="00170A5B" w:rsidRPr="00CB410B">
        <w:rPr>
          <w:i/>
        </w:rPr>
        <w:t>Les libertins déclarent la guerre à la Providence divine</w:t>
      </w:r>
      <w:r w:rsidR="00170A5B" w:rsidRPr="00CB410B">
        <w:t xml:space="preserve">, et ils ne trouvent rien de plus fort contre elle que la distribution des biens et des maux qui parait injuste, irrégulière, sans aucune distinction entre les bons et les méchants. </w:t>
      </w:r>
      <w:r w:rsidR="00170A5B" w:rsidRPr="00CB410B">
        <w:rPr>
          <w:i/>
        </w:rPr>
        <w:t>C</w:t>
      </w:r>
      <w:r w:rsidR="00CB410B" w:rsidRPr="00CB410B">
        <w:rPr>
          <w:i/>
        </w:rPr>
        <w:t>’</w:t>
      </w:r>
      <w:r w:rsidR="00170A5B" w:rsidRPr="00CB410B">
        <w:rPr>
          <w:i/>
        </w:rPr>
        <w:t>est là que les impies se retranchent comme dans leur forteresse imprenabl</w:t>
      </w:r>
      <w:r w:rsidR="00CB410B" w:rsidRPr="00CB410B">
        <w:rPr>
          <w:i/>
        </w:rPr>
        <w:t>e ;</w:t>
      </w:r>
      <w:r w:rsidR="00170A5B" w:rsidRPr="00CB410B">
        <w:t xml:space="preserve"> c’est de là qu</w:t>
      </w:r>
      <w:r w:rsidR="00CB410B" w:rsidRPr="00CB410B">
        <w:t>’</w:t>
      </w:r>
      <w:r w:rsidR="00170A5B" w:rsidRPr="00CB410B">
        <w:t>ils jettent hardiment des traits contre la sagesse qui régit le monde, se persuadant faussement que le désordre apparent des choses humaines rend témoignage contre elle. Assemblons-nous, Chrétiens, pour combattre les ennemis du Dieu vivan</w:t>
      </w:r>
      <w:r w:rsidR="00CB410B" w:rsidRPr="00CB410B">
        <w:t>t ;</w:t>
      </w:r>
      <w:r w:rsidR="00170A5B" w:rsidRPr="00CB410B">
        <w:t xml:space="preserve"> renversons les remparts de ces nouveaux Samaritains. Non contents de leur faire voir que cette inégale dispensation des biens et des maux du monde </w:t>
      </w:r>
      <w:r>
        <w:t>n</w:t>
      </w:r>
      <w:r w:rsidR="00170A5B" w:rsidRPr="00CB410B">
        <w:t xml:space="preserve">e nuit en rien à la Providence, montrons, au contraire, qu’elle l’établit. Prouvons, par le désordre même, qu’il y a un ordre supérieur qui rapporte tout à soi par une loi immuable, </w:t>
      </w:r>
      <w:del w:id="526" w:author="OBVIL" w:date="2016-12-01T14:12:00Z">
        <w:r w:rsidR="00170A5B" w:rsidRPr="00CB410B">
          <w:delText>el</w:delText>
        </w:r>
      </w:del>
      <w:ins w:id="527" w:author="OBVIL" w:date="2016-12-01T14:12:00Z">
        <w:r w:rsidR="00F64CC9">
          <w:t>et</w:t>
        </w:r>
      </w:ins>
      <w:r w:rsidR="00170A5B" w:rsidRPr="00CB410B">
        <w:t xml:space="preserve"> bâtissons les forteresses de</w:t>
      </w:r>
      <w:r>
        <w:t xml:space="preserve"> J</w:t>
      </w:r>
      <w:r w:rsidR="00170A5B" w:rsidRPr="00CB410B">
        <w:t>uda des débris et des ruines de celle de Samarie.</w:t>
      </w:r>
      <w:r w:rsidR="00CB410B" w:rsidRPr="00CB410B">
        <w:t> »</w:t>
      </w:r>
    </w:p>
    <w:p w14:paraId="0060F4FD" w14:textId="77777777" w:rsidR="00CB410B" w:rsidRPr="00DA7839" w:rsidRDefault="00170A5B" w:rsidP="00000A23">
      <w:pPr>
        <w:pStyle w:val="Corpsdetexte"/>
        <w:pPrChange w:id="528" w:author="OBVIL" w:date="2016-12-01T14:12:00Z">
          <w:pPr>
            <w:pStyle w:val="Corpsdetexte"/>
            <w:spacing w:afterLines="120" w:after="288"/>
            <w:ind w:firstLine="240"/>
            <w:jc w:val="both"/>
          </w:pPr>
        </w:pPrChange>
      </w:pPr>
      <w:r w:rsidRPr="00DA7839">
        <w:t xml:space="preserve">Ai-je besoin de faire observer qu’en prêchant ici le dogme, Bossuet </w:t>
      </w:r>
      <w:r w:rsidR="00173209" w:rsidRPr="00DA7839">
        <w:t>n</w:t>
      </w:r>
      <w:r w:rsidRPr="00DA7839">
        <w:t>e le détachera pas de l’usage ou de l’application que son auditeur en doit fair</w:t>
      </w:r>
      <w:r w:rsidR="00CB410B" w:rsidRPr="00DA7839">
        <w:t>e ?</w:t>
      </w:r>
      <w:r w:rsidRPr="00DA7839">
        <w:t xml:space="preserve"> Quoi que l’on en ait voulu dire, ce sont des leçons de morale qu</w:t>
      </w:r>
      <w:r w:rsidR="00CB410B" w:rsidRPr="00DA7839">
        <w:t>’</w:t>
      </w:r>
      <w:r w:rsidRPr="00DA7839">
        <w:t>il donn</w:t>
      </w:r>
      <w:r w:rsidR="00CB410B" w:rsidRPr="00DA7839">
        <w:t>e ;</w:t>
      </w:r>
      <w:r w:rsidRPr="00DA7839">
        <w:t xml:space="preserve"> du haut de la chaire chrétienne ce sont bien des règles de conduite qu</w:t>
      </w:r>
      <w:r w:rsidR="00CB410B" w:rsidRPr="00DA7839">
        <w:t>’</w:t>
      </w:r>
      <w:r w:rsidRPr="00DA7839">
        <w:t>il prescri</w:t>
      </w:r>
      <w:r w:rsidR="00CB410B" w:rsidRPr="00DA7839">
        <w:t>t ;</w:t>
      </w:r>
      <w:r w:rsidRPr="00DA7839">
        <w:t xml:space="preserve"> et je me repens de l’avoir jadis représenté, sur la foi de Désiré Nisard, comme j’aurais pu faire d’un théologien argumentant dans l’école sur le mystère de la Trinité. Mais l’intention polémique, et par suite aussi l’intention doctrinale, est sinon mieux marquée, du moins plus faci</w:t>
      </w:r>
      <w:r w:rsidR="00173209" w:rsidRPr="00DA7839">
        <w:t>le à saisir dans ce second serm</w:t>
      </w:r>
      <w:r w:rsidRPr="00DA7839">
        <w:t>on. Contre les libertins, qu</w:t>
      </w:r>
      <w:r w:rsidR="00CB410B" w:rsidRPr="00DA7839">
        <w:t>’</w:t>
      </w:r>
      <w:r w:rsidRPr="00DA7839">
        <w:t>il n</w:t>
      </w:r>
      <w:r w:rsidR="00CB410B" w:rsidRPr="00DA7839">
        <w:t>’</w:t>
      </w:r>
      <w:r w:rsidR="00173209" w:rsidRPr="00DA7839">
        <w:t>accuse plus ici de</w:t>
      </w:r>
      <w:r w:rsidRPr="00DA7839">
        <w:t xml:space="preserve"> dérègl</w:t>
      </w:r>
      <w:r w:rsidR="00173209" w:rsidRPr="00DA7839">
        <w:t>ement dans les mœurs, mais plutôt</w:t>
      </w:r>
      <w:r w:rsidRPr="00DA7839">
        <w:t xml:space="preserve"> d</w:t>
      </w:r>
      <w:r w:rsidR="00CB410B" w:rsidRPr="00DA7839">
        <w:t>’</w:t>
      </w:r>
      <w:r w:rsidRPr="00DA7839">
        <w:t>orgueil et de confiance en eux-mêmes, dans les fumées de leur propre sagesse, il semble que Bossuet se prépare à ramasser l</w:t>
      </w:r>
      <w:r w:rsidR="00CB410B" w:rsidRPr="00DA7839">
        <w:t>’</w:t>
      </w:r>
      <w:r w:rsidRPr="00DA7839">
        <w:t>arme qui tombera, dans quelques jours, des mains de Pascal expirant. Et ne peut-on pas dire qu</w:t>
      </w:r>
      <w:r w:rsidR="00CB410B" w:rsidRPr="00DA7839">
        <w:t>’</w:t>
      </w:r>
      <w:r w:rsidRPr="00DA7839">
        <w:t xml:space="preserve">il va déjà plus loin que </w:t>
      </w:r>
      <w:r w:rsidR="00284477" w:rsidRPr="00DA7839">
        <w:t xml:space="preserve">l’auteur </w:t>
      </w:r>
      <w:r w:rsidRPr="00DA7839">
        <w:t xml:space="preserve">des </w:t>
      </w:r>
      <w:r w:rsidR="00284477" w:rsidRPr="00DA7839">
        <w:rPr>
          <w:i/>
        </w:rPr>
        <w:t>Pensée</w:t>
      </w:r>
      <w:r w:rsidRPr="00DA7839">
        <w:rPr>
          <w:i/>
        </w:rPr>
        <w:t>s</w:t>
      </w:r>
      <w:r w:rsidRPr="00B6083B">
        <w:rPr>
          <w:rPrChange w:id="529" w:author="OBVIL" w:date="2016-12-01T14:12:00Z">
            <w:rPr>
              <w:rFonts w:ascii="Times New Roman" w:hAnsi="Times New Roman"/>
              <w:i/>
            </w:rPr>
          </w:rPrChange>
        </w:rPr>
        <w:t>,</w:t>
      </w:r>
      <w:r w:rsidRPr="00DA7839">
        <w:t xml:space="preserve"> si ce n</w:t>
      </w:r>
      <w:r w:rsidR="00CB410B" w:rsidRPr="00DA7839">
        <w:t>’</w:t>
      </w:r>
      <w:r w:rsidRPr="00DA7839">
        <w:t>est plus seulement, comme lui, l</w:t>
      </w:r>
      <w:r w:rsidR="00CB410B" w:rsidRPr="00DA7839">
        <w:t>’</w:t>
      </w:r>
      <w:r w:rsidRPr="00DA7839">
        <w:t>indifférence ou l</w:t>
      </w:r>
      <w:r w:rsidR="00CB410B" w:rsidRPr="00DA7839">
        <w:t>’</w:t>
      </w:r>
      <w:r w:rsidRPr="00DA7839">
        <w:t>insouciance des alliées qu</w:t>
      </w:r>
      <w:r w:rsidR="00CB410B" w:rsidRPr="00DA7839">
        <w:t>’</w:t>
      </w:r>
      <w:r w:rsidRPr="00DA7839">
        <w:t>il combat en eux, mais leurs attaques auxquelles il se propose de répondre par des ripostes, leurs raisons auxquelles il oppos</w:t>
      </w:r>
      <w:r w:rsidR="00284477" w:rsidRPr="00DA7839">
        <w:t>e les siennes, leurs arguments enfin dont il se fait fort de</w:t>
      </w:r>
      <w:r w:rsidRPr="00DA7839">
        <w:t xml:space="preserve"> leur démontrer publiquement la faiblesse</w:t>
      </w:r>
      <w:r w:rsidR="00284477" w:rsidRPr="00DA7839">
        <w:t> ? J</w:t>
      </w:r>
      <w:r w:rsidRPr="00DA7839">
        <w:t>e ne crois d</w:t>
      </w:r>
      <w:r w:rsidR="00CB410B" w:rsidRPr="00DA7839">
        <w:t>’</w:t>
      </w:r>
      <w:r w:rsidRPr="00DA7839">
        <w:t>ailleurs pas qu</w:t>
      </w:r>
      <w:r w:rsidR="00CB410B" w:rsidRPr="00DA7839">
        <w:t>’</w:t>
      </w:r>
      <w:r w:rsidR="00284477" w:rsidRPr="00DA7839">
        <w:t>il y</w:t>
      </w:r>
      <w:r w:rsidRPr="00DA7839">
        <w:t xml:space="preserve"> ait réussi, dans son second sermon </w:t>
      </w:r>
      <w:r w:rsidR="00284477" w:rsidRPr="00DA7839">
        <w:rPr>
          <w:i/>
        </w:rPr>
        <w:t>Sur la Providen</w:t>
      </w:r>
      <w:r w:rsidRPr="00DA7839">
        <w:rPr>
          <w:i/>
        </w:rPr>
        <w:t>ce</w:t>
      </w:r>
      <w:r w:rsidRPr="00DA7839">
        <w:t>, et, lui-même, il n’allait pas tarder à s</w:t>
      </w:r>
      <w:r w:rsidR="00CB410B" w:rsidRPr="00DA7839">
        <w:t>’</w:t>
      </w:r>
      <w:r w:rsidRPr="00DA7839">
        <w:t>en apercevoir.</w:t>
      </w:r>
    </w:p>
    <w:p w14:paraId="22A34715" w14:textId="77777777" w:rsidR="00CB410B" w:rsidRPr="00DA7839" w:rsidRDefault="00170A5B" w:rsidP="00000A23">
      <w:pPr>
        <w:pStyle w:val="Corpsdetexte"/>
        <w:pPrChange w:id="530" w:author="OBVIL" w:date="2016-12-01T14:12:00Z">
          <w:pPr>
            <w:pStyle w:val="Corpsdetexte"/>
            <w:spacing w:afterLines="120" w:after="288"/>
            <w:ind w:firstLine="240"/>
            <w:jc w:val="both"/>
          </w:pPr>
        </w:pPrChange>
      </w:pPr>
      <w:r w:rsidRPr="00DA7839">
        <w:t>Qu</w:t>
      </w:r>
      <w:r w:rsidR="00CB410B" w:rsidRPr="00DA7839">
        <w:t>’</w:t>
      </w:r>
      <w:r w:rsidRPr="00DA7839">
        <w:t>il y ait, en effet, de l</w:t>
      </w:r>
      <w:r w:rsidR="00CB410B" w:rsidRPr="00DA7839">
        <w:t>’</w:t>
      </w:r>
      <w:r w:rsidRPr="00DA7839">
        <w:t>ord</w:t>
      </w:r>
      <w:r w:rsidR="00284477" w:rsidRPr="00DA7839">
        <w:t>re dans la nature, et un point f</w:t>
      </w:r>
      <w:r w:rsidRPr="00DA7839">
        <w:t>ixe, par conséquent, d’où se démêle et s</w:t>
      </w:r>
      <w:r w:rsidR="00CB410B" w:rsidRPr="00DA7839">
        <w:t>’</w:t>
      </w:r>
      <w:r w:rsidRPr="00DA7839">
        <w:t>organise l</w:t>
      </w:r>
      <w:r w:rsidR="00CB410B" w:rsidRPr="00DA7839">
        <w:t>’</w:t>
      </w:r>
      <w:r w:rsidRPr="00DA7839">
        <w:t>apparente confusion des affaires humaine</w:t>
      </w:r>
      <w:r w:rsidR="00CB410B" w:rsidRPr="00DA7839">
        <w:t>s ;</w:t>
      </w:r>
      <w:r w:rsidRPr="00DA7839">
        <w:t xml:space="preserve"> qu’il v ail des lois, dont la stabilité soit le premier caractère, le caractère sans lequel elles ne seraient pas lois</w:t>
      </w:r>
      <w:r w:rsidR="00CB410B" w:rsidRPr="00DA7839">
        <w:t> ;</w:t>
      </w:r>
      <w:r w:rsidRPr="00DA7839">
        <w:t xml:space="preserve"> et qu</w:t>
      </w:r>
      <w:r w:rsidR="00CB410B" w:rsidRPr="00DA7839">
        <w:t>’</w:t>
      </w:r>
      <w:r w:rsidR="00284477" w:rsidRPr="00DA7839">
        <w:t>enf</w:t>
      </w:r>
      <w:r w:rsidRPr="00DA7839">
        <w:t>in l</w:t>
      </w:r>
      <w:r w:rsidR="00CB410B" w:rsidRPr="00DA7839">
        <w:t>’</w:t>
      </w:r>
      <w:r w:rsidRPr="00DA7839">
        <w:t>enchaînement secret en forme le système du monde, ce n</w:t>
      </w:r>
      <w:r w:rsidR="00CB410B" w:rsidRPr="00DA7839">
        <w:t>’</w:t>
      </w:r>
      <w:r w:rsidRPr="00DA7839">
        <w:t xml:space="preserve">était plus, aux environs de </w:t>
      </w:r>
      <w:r w:rsidR="00F425F3" w:rsidRPr="00DA7839">
        <w:t>1660,</w:t>
      </w:r>
      <w:r w:rsidRPr="00DA7839">
        <w:t xml:space="preserve"> ce que niaient nos liber</w:t>
      </w:r>
      <w:r w:rsidR="00284477" w:rsidRPr="00DA7839">
        <w:t>tins, ni surtout les cartésiens</w:t>
      </w:r>
      <w:r w:rsidRPr="00DA7839">
        <w:t xml:space="preserve"> puisqu</w:t>
      </w:r>
      <w:r w:rsidR="00CB410B" w:rsidRPr="00DA7839">
        <w:t>’</w:t>
      </w:r>
      <w:r w:rsidR="00284477" w:rsidRPr="00DA7839">
        <w:t>un cont</w:t>
      </w:r>
      <w:r w:rsidRPr="00DA7839">
        <w:t>raire ils ar</w:t>
      </w:r>
      <w:r w:rsidR="00F425F3" w:rsidRPr="00DA7839">
        <w:t>guaient de cett</w:t>
      </w:r>
      <w:r w:rsidRPr="00DA7839">
        <w:t>e stabilité m</w:t>
      </w:r>
      <w:r w:rsidR="00F425F3" w:rsidRPr="00DA7839">
        <w:t>ême des lois de la nature, et de</w:t>
      </w:r>
      <w:r w:rsidRPr="00DA7839">
        <w:t xml:space="preserve"> la réalité de l</w:t>
      </w:r>
      <w:r w:rsidR="00CB410B" w:rsidRPr="00DA7839">
        <w:t>’</w:t>
      </w:r>
      <w:r w:rsidRPr="00DA7839">
        <w:t>ordre universel, pour établir en quelque manière l</w:t>
      </w:r>
      <w:r w:rsidR="00CB410B" w:rsidRPr="00DA7839">
        <w:t>’</w:t>
      </w:r>
      <w:r w:rsidRPr="00DA7839">
        <w:t>inexistence de la Providence sur son inutilité. Interrogés sur la place on sur le jeu qu</w:t>
      </w:r>
      <w:r w:rsidR="00CB410B" w:rsidRPr="00DA7839">
        <w:t>’</w:t>
      </w:r>
      <w:r w:rsidRPr="00DA7839">
        <w:t>ils laissaient</w:t>
      </w:r>
      <w:r w:rsidR="00CB410B" w:rsidRPr="00DA7839">
        <w:t> </w:t>
      </w:r>
      <w:r w:rsidR="00F425F3" w:rsidRPr="00DA7839">
        <w:t>à</w:t>
      </w:r>
      <w:r w:rsidRPr="00DA7839">
        <w:t xml:space="preserve"> l</w:t>
      </w:r>
      <w:r w:rsidR="00CB410B" w:rsidRPr="00DA7839">
        <w:t>’</w:t>
      </w:r>
      <w:r w:rsidRPr="00DA7839">
        <w:t>action divine dans le gouvernement du monde, ils auraient pu déjà répondre, comme ce géomètre, qu</w:t>
      </w:r>
      <w:r w:rsidR="00CB410B" w:rsidRPr="00DA7839">
        <w:t>’</w:t>
      </w:r>
      <w:r w:rsidRPr="00DA7839">
        <w:t>ils n</w:t>
      </w:r>
      <w:r w:rsidR="00CB410B" w:rsidRPr="00DA7839">
        <w:t>’</w:t>
      </w:r>
      <w:r w:rsidRPr="00DA7839">
        <w:t>avaient pas besoin de cette hypothès</w:t>
      </w:r>
      <w:r w:rsidR="00CB410B" w:rsidRPr="00DA7839">
        <w:t>e ;</w:t>
      </w:r>
      <w:r w:rsidR="00F425F3" w:rsidRPr="00DA7839">
        <w:t xml:space="preserve"> et,</w:t>
      </w:r>
      <w:r w:rsidRPr="00DA7839">
        <w:t xml:space="preserve"> ainsi que l</w:t>
      </w:r>
      <w:r w:rsidR="00CB410B" w:rsidRPr="00DA7839">
        <w:t>’</w:t>
      </w:r>
      <w:r w:rsidRPr="00DA7839">
        <w:t xml:space="preserve">on disait alors, c’était faire pour eux, en tout cas, que de leur montrer tout l’univers soumis à une loi d’airain dont la nécessité enchaînait Dieu </w:t>
      </w:r>
      <w:r w:rsidR="00F425F3" w:rsidRPr="00DA7839">
        <w:t>lui-même</w:t>
      </w:r>
      <w:r w:rsidRPr="00DA7839">
        <w:t>. Bossuet a failli commettre cette erreu</w:t>
      </w:r>
      <w:r w:rsidR="00CB410B" w:rsidRPr="00DA7839">
        <w:t>r ;</w:t>
      </w:r>
      <w:r w:rsidRPr="00DA7839">
        <w:t xml:space="preserve"> mais c’est Fénelon qui y est tombé, dans la première partie de son </w:t>
      </w:r>
      <w:r w:rsidRPr="00DA7839">
        <w:rPr>
          <w:i/>
        </w:rPr>
        <w:t xml:space="preserve">Traité </w:t>
      </w:r>
      <w:r w:rsidR="00F425F3" w:rsidRPr="00DA7839">
        <w:rPr>
          <w:i/>
        </w:rPr>
        <w:t>de</w:t>
      </w:r>
      <w:r w:rsidRPr="00DA7839">
        <w:rPr>
          <w:i/>
        </w:rPr>
        <w:t xml:space="preserve"> l</w:t>
      </w:r>
      <w:r w:rsidR="00CB410B" w:rsidRPr="00DA7839">
        <w:rPr>
          <w:i/>
        </w:rPr>
        <w:t>’</w:t>
      </w:r>
      <w:r w:rsidRPr="00DA7839">
        <w:rPr>
          <w:i/>
        </w:rPr>
        <w:t>existence de Dieu</w:t>
      </w:r>
      <w:r w:rsidRPr="00B6083B">
        <w:rPr>
          <w:rPrChange w:id="531" w:author="OBVIL" w:date="2016-12-01T14:12:00Z">
            <w:rPr>
              <w:rFonts w:ascii="Times New Roman" w:hAnsi="Times New Roman"/>
              <w:i/>
            </w:rPr>
          </w:rPrChange>
        </w:rPr>
        <w:t>.</w:t>
      </w:r>
    </w:p>
    <w:p w14:paraId="6CEABACF" w14:textId="77777777" w:rsidR="00CB410B" w:rsidRPr="00DA7839" w:rsidRDefault="00170A5B" w:rsidP="00000A23">
      <w:pPr>
        <w:pStyle w:val="Corpsdetexte"/>
        <w:pPrChange w:id="532" w:author="OBVIL" w:date="2016-12-01T14:12:00Z">
          <w:pPr>
            <w:pStyle w:val="Corpsdetexte"/>
            <w:spacing w:afterLines="120" w:after="288"/>
            <w:ind w:firstLine="240"/>
            <w:jc w:val="both"/>
          </w:pPr>
        </w:pPrChange>
      </w:pPr>
      <w:r w:rsidRPr="00DA7839">
        <w:t>Les libertins disaient encore qu’il n</w:t>
      </w:r>
      <w:r w:rsidR="00CB410B" w:rsidRPr="00DA7839">
        <w:t>’</w:t>
      </w:r>
      <w:r w:rsidRPr="00DA7839">
        <w:t>était pas de la majesté de Dieu, s</w:t>
      </w:r>
      <w:r w:rsidR="00CB410B" w:rsidRPr="00DA7839">
        <w:t>’</w:t>
      </w:r>
      <w:r w:rsidRPr="00DA7839">
        <w:t xml:space="preserve">il existait, de se soucier des affaires des hommes, non plus que les hommes ne s’occupent de celles des fourmis ou des moucherons. </w:t>
      </w:r>
      <w:r w:rsidRPr="00DA7839">
        <w:rPr>
          <w:i/>
        </w:rPr>
        <w:t>Si est aliquod numen supremum</w:t>
      </w:r>
      <w:r w:rsidRPr="00B6083B">
        <w:rPr>
          <w:rPrChange w:id="533" w:author="OBVIL" w:date="2016-12-01T14:12:00Z">
            <w:rPr>
              <w:rFonts w:ascii="Times New Roman" w:hAnsi="Times New Roman"/>
              <w:i/>
            </w:rPr>
          </w:rPrChange>
        </w:rPr>
        <w:t xml:space="preserve">, </w:t>
      </w:r>
      <w:r w:rsidRPr="00DA7839">
        <w:rPr>
          <w:i/>
        </w:rPr>
        <w:t>credibile est illud se rebus humanis non immiscere</w:t>
      </w:r>
      <w:r w:rsidRPr="00DA7839">
        <w:t xml:space="preserve">, </w:t>
      </w:r>
      <w:r w:rsidR="00F425F3" w:rsidRPr="00DA7839">
        <w:rPr>
          <w:i/>
        </w:rPr>
        <w:t>nec c</w:t>
      </w:r>
      <w:r w:rsidRPr="00DA7839">
        <w:rPr>
          <w:i/>
        </w:rPr>
        <w:t>urare quid apud nos agatur</w:t>
      </w:r>
      <w:r w:rsidRPr="00B6083B">
        <w:rPr>
          <w:rPrChange w:id="534" w:author="OBVIL" w:date="2016-12-01T14:12:00Z">
            <w:rPr>
              <w:rFonts w:ascii="Times New Roman" w:hAnsi="Times New Roman"/>
              <w:i/>
            </w:rPr>
          </w:rPrChange>
        </w:rPr>
        <w:t>.</w:t>
      </w:r>
      <w:r w:rsidRPr="00DA7839">
        <w:t xml:space="preserve"> Mais cela n</w:t>
      </w:r>
      <w:r w:rsidR="00CB410B" w:rsidRPr="00DA7839">
        <w:t>’</w:t>
      </w:r>
      <w:r w:rsidRPr="00DA7839">
        <w:t xml:space="preserve">était pas davantage de sa perfection, ajoutaient-ils, </w:t>
      </w:r>
      <w:r w:rsidR="00F425F3" w:rsidRPr="00DA7839">
        <w:t>dont le propre, étant de se suff</w:t>
      </w:r>
      <w:r w:rsidRPr="00DA7839">
        <w:t>ire à elle-même, est donc aussi d</w:t>
      </w:r>
      <w:r w:rsidR="00CB410B" w:rsidRPr="00DA7839">
        <w:t>’</w:t>
      </w:r>
      <w:r w:rsidRPr="00DA7839">
        <w:t>habiter éternellement en soi, sans en pouvoir sortir que pour se nier en se manifestant.</w:t>
      </w:r>
    </w:p>
    <w:p w14:paraId="040D78AF" w14:textId="2E8A293E" w:rsidR="00CB410B" w:rsidRPr="00DA7839" w:rsidRDefault="00F425F3" w:rsidP="00000A23">
      <w:pPr>
        <w:pStyle w:val="Corpsdetexte"/>
        <w:pPrChange w:id="535" w:author="OBVIL" w:date="2016-12-01T14:12:00Z">
          <w:pPr>
            <w:pStyle w:val="Corpsdetexte"/>
            <w:spacing w:afterLines="120" w:after="288"/>
            <w:ind w:firstLine="240"/>
            <w:jc w:val="both"/>
          </w:pPr>
        </w:pPrChange>
      </w:pPr>
      <w:r w:rsidRPr="00DA7839">
        <w:t>Enfin,</w:t>
      </w:r>
      <w:r w:rsidR="00170A5B" w:rsidRPr="00DA7839">
        <w:t xml:space="preserve"> et de tous leurs arguments, celui-ci</w:t>
      </w:r>
      <w:r w:rsidR="00B6083B" w:rsidRPr="00DA7839">
        <w:t xml:space="preserve"> —</w:t>
      </w:r>
      <w:del w:id="536" w:author="OBVIL" w:date="2016-12-01T14:12:00Z">
        <w:r w:rsidR="00170A5B" w:rsidRPr="00CB410B">
          <w:delText xml:space="preserve"> </w:delText>
        </w:r>
      </w:del>
      <w:ins w:id="537" w:author="OBVIL" w:date="2016-12-01T14:12:00Z">
        <w:r w:rsidR="00B6083B" w:rsidRPr="00B6083B">
          <w:t> </w:t>
        </w:r>
      </w:ins>
      <w:r w:rsidR="00170A5B" w:rsidRPr="00DA7839">
        <w:t>qui détruisait les autres, il est vrai, mais on n’y regardait pas de si prè</w:t>
      </w:r>
      <w:r w:rsidR="00CB410B" w:rsidRPr="00DA7839">
        <w:t>s !</w:t>
      </w:r>
      <w:r w:rsidR="00B6083B" w:rsidRPr="00DA7839">
        <w:t xml:space="preserve"> — </w:t>
      </w:r>
      <w:r w:rsidR="00170A5B" w:rsidRPr="00DA7839">
        <w:t>est sans doute le plus ingénieu</w:t>
      </w:r>
      <w:r w:rsidR="00CB410B" w:rsidRPr="00DA7839">
        <w:t>x ;</w:t>
      </w:r>
      <w:r w:rsidR="00170A5B" w:rsidRPr="00DA7839">
        <w:t xml:space="preserve"> ils soutenaient qu’il n</w:t>
      </w:r>
      <w:r w:rsidR="00CB410B" w:rsidRPr="00DA7839">
        <w:t>’</w:t>
      </w:r>
      <w:r w:rsidR="00170A5B" w:rsidRPr="00DA7839">
        <w:t>arrive à ch</w:t>
      </w:r>
      <w:r w:rsidRPr="00DA7839">
        <w:t>acun que ce que chacun a voulu que</w:t>
      </w:r>
      <w:r w:rsidR="00170A5B" w:rsidRPr="00DA7839">
        <w:t xml:space="preserve"> la </w:t>
      </w:r>
      <w:r w:rsidRPr="00DA7839">
        <w:t>proportion est constante entre l’ef</w:t>
      </w:r>
      <w:r w:rsidR="00170A5B" w:rsidRPr="00DA7839">
        <w:t>fort et le résulta</w:t>
      </w:r>
      <w:r w:rsidR="00CB410B" w:rsidRPr="00DA7839">
        <w:t>t ;</w:t>
      </w:r>
      <w:r w:rsidR="00170A5B" w:rsidRPr="00DA7839">
        <w:t xml:space="preserve"> qu</w:t>
      </w:r>
      <w:r w:rsidR="00CB410B" w:rsidRPr="00DA7839">
        <w:t>’</w:t>
      </w:r>
      <w:r w:rsidR="00170A5B" w:rsidRPr="00DA7839">
        <w:t xml:space="preserve">heureux ou malheureux, tout homme est lui seul à </w:t>
      </w:r>
      <w:r w:rsidRPr="00DA7839">
        <w:t>lui-même</w:t>
      </w:r>
      <w:r w:rsidR="00170A5B" w:rsidRPr="00DA7839">
        <w:t xml:space="preserve"> l’artisan de sa destinée. Le nez de Cléopâtre, s’il eut été plus court, il n</w:t>
      </w:r>
      <w:r w:rsidR="00CB410B" w:rsidRPr="00DA7839">
        <w:t>’</w:t>
      </w:r>
      <w:r w:rsidR="00170A5B" w:rsidRPr="00DA7839">
        <w:t>y en avait p</w:t>
      </w:r>
      <w:r w:rsidRPr="00DA7839">
        <w:t>as moins vingt autres raisons p</w:t>
      </w:r>
      <w:r w:rsidR="00170A5B" w:rsidRPr="00DA7839">
        <w:t>our qu</w:t>
      </w:r>
      <w:r w:rsidR="00CB410B" w:rsidRPr="00DA7839">
        <w:t>’</w:t>
      </w:r>
      <w:r w:rsidR="00170A5B" w:rsidRPr="00DA7839">
        <w:t>Octave vainquit au promontoire d’Actium, et que tout ce qu</w:t>
      </w:r>
      <w:r w:rsidR="00CB410B" w:rsidRPr="00DA7839">
        <w:t>’</w:t>
      </w:r>
      <w:r w:rsidR="00170A5B" w:rsidRPr="00DA7839">
        <w:t>il était, joint à tout ce qu’il représentait, triomphât de tout ce qu’était l’amant de l’</w:t>
      </w:r>
      <w:r w:rsidRPr="00DA7839">
        <w:t>Égyptienne</w:t>
      </w:r>
      <w:r w:rsidR="00170A5B" w:rsidRPr="00DA7839">
        <w:t>. La conséquence est assez claire</w:t>
      </w:r>
      <w:r w:rsidR="00CB410B" w:rsidRPr="00DA7839">
        <w:t> :</w:t>
      </w:r>
      <w:r w:rsidR="00170A5B" w:rsidRPr="00DA7839">
        <w:t xml:space="preserve"> si nous sommes ainsi notre Providence à nous-mêmes,</w:t>
      </w:r>
      <w:r w:rsidRPr="00DA7839">
        <w:t xml:space="preserve"> que réservera-t-on pour sa part</w:t>
      </w:r>
      <w:r w:rsidR="00170A5B" w:rsidRPr="00DA7839">
        <w:t xml:space="preserve"> à colle de Die</w:t>
      </w:r>
      <w:r w:rsidR="00CB410B" w:rsidRPr="00DA7839">
        <w:t>u ?</w:t>
      </w:r>
      <w:r w:rsidR="00170A5B" w:rsidRPr="00DA7839">
        <w:t xml:space="preserve"> où, quand, </w:t>
      </w:r>
      <w:del w:id="538" w:author="OBVIL" w:date="2016-12-01T14:12:00Z">
        <w:r w:rsidR="00170A5B" w:rsidRPr="00CB410B">
          <w:delText>el</w:delText>
        </w:r>
      </w:del>
      <w:ins w:id="539" w:author="OBVIL" w:date="2016-12-01T14:12:00Z">
        <w:r w:rsidR="00F64CC9">
          <w:t>et</w:t>
        </w:r>
      </w:ins>
      <w:r w:rsidR="00170A5B" w:rsidRPr="00DA7839">
        <w:t xml:space="preserve"> comment veut-on qu</w:t>
      </w:r>
      <w:r w:rsidR="00CB410B" w:rsidRPr="00DA7839">
        <w:t>’</w:t>
      </w:r>
      <w:r w:rsidR="00170A5B" w:rsidRPr="00DA7839">
        <w:t>elle s</w:t>
      </w:r>
      <w:r w:rsidR="00CB410B" w:rsidRPr="00DA7839">
        <w:t>’</w:t>
      </w:r>
      <w:r w:rsidR="00170A5B" w:rsidRPr="00DA7839">
        <w:t>exerc</w:t>
      </w:r>
      <w:r w:rsidR="00CB410B" w:rsidRPr="00DA7839">
        <w:t>e ?</w:t>
      </w:r>
      <w:r w:rsidR="00170A5B" w:rsidRPr="00DA7839">
        <w:t xml:space="preserve"> dans quels intervalles îles affaires humaine</w:t>
      </w:r>
      <w:r w:rsidR="00CB410B" w:rsidRPr="00DA7839">
        <w:t>s ?</w:t>
      </w:r>
      <w:r w:rsidR="00170A5B" w:rsidRPr="00DA7839">
        <w:t xml:space="preserve"> </w:t>
      </w:r>
      <w:r w:rsidRPr="00DA7839">
        <w:t>Il faut ret</w:t>
      </w:r>
      <w:r w:rsidR="00170A5B" w:rsidRPr="00DA7839">
        <w:t xml:space="preserve">enir cet argument, pour bien entendre la philosophie de Bossuet sur les </w:t>
      </w:r>
      <w:r w:rsidR="00CB410B" w:rsidRPr="00DA7839">
        <w:t>« </w:t>
      </w:r>
      <w:r w:rsidR="00170A5B" w:rsidRPr="00DA7839">
        <w:t>choses fortuites</w:t>
      </w:r>
      <w:r w:rsidR="00CB410B" w:rsidRPr="00DA7839">
        <w:t> »</w:t>
      </w:r>
      <w:r w:rsidR="00170A5B" w:rsidRPr="00DA7839">
        <w:t>, et ce que l’on pourrait appeler sa théorie du hasard.</w:t>
      </w:r>
    </w:p>
    <w:p w14:paraId="13DB9131" w14:textId="77777777" w:rsidR="00CB410B" w:rsidRPr="00DA7839" w:rsidRDefault="00170A5B" w:rsidP="00000A23">
      <w:pPr>
        <w:pStyle w:val="Corpsdetexte"/>
        <w:pPrChange w:id="540" w:author="OBVIL" w:date="2016-12-01T14:12:00Z">
          <w:pPr>
            <w:pStyle w:val="Corpsdetexte"/>
            <w:spacing w:afterLines="120" w:after="288"/>
            <w:ind w:firstLine="240"/>
            <w:jc w:val="both"/>
          </w:pPr>
        </w:pPrChange>
      </w:pPr>
      <w:r w:rsidRPr="00DA7839">
        <w:t>Parcourez maintenant les sermons de sa grande époque. C</w:t>
      </w:r>
      <w:r w:rsidR="00CB410B" w:rsidRPr="00DA7839">
        <w:t>’</w:t>
      </w:r>
      <w:r w:rsidRPr="00DA7839">
        <w:t>est l</w:t>
      </w:r>
      <w:r w:rsidR="00CB410B" w:rsidRPr="00DA7839">
        <w:t>’</w:t>
      </w:r>
      <w:r w:rsidR="00F425F3" w:rsidRPr="00DA7839">
        <w:t>expression dont on se</w:t>
      </w:r>
      <w:r w:rsidRPr="00DA7839">
        <w:t xml:space="preserve"> sert pour désigner ceux qu</w:t>
      </w:r>
      <w:r w:rsidR="00CB410B" w:rsidRPr="00DA7839">
        <w:t>’</w:t>
      </w:r>
      <w:r w:rsidR="00F425F3" w:rsidRPr="00DA7839">
        <w:t>il a prêches de 1662 à 16</w:t>
      </w:r>
      <w:r w:rsidRPr="00DA7839">
        <w:t>70. Aussi souvent que</w:t>
      </w:r>
      <w:r w:rsidR="00F425F3" w:rsidRPr="00DA7839">
        <w:t xml:space="preserve"> le sujet le comporte, vous n’en</w:t>
      </w:r>
      <w:r w:rsidRPr="00DA7839">
        <w:t xml:space="preserve"> trouverez pas un qui ne soit nu commencement de réponse à quelqu</w:t>
      </w:r>
      <w:r w:rsidR="00CB410B" w:rsidRPr="00DA7839">
        <w:t>’</w:t>
      </w:r>
      <w:r w:rsidRPr="00DA7839">
        <w:t>un de ces arguments.</w:t>
      </w:r>
    </w:p>
    <w:p w14:paraId="695DC071" w14:textId="5A5A47B1" w:rsidR="00CB410B" w:rsidRPr="00DA7839" w:rsidRDefault="00170A5B" w:rsidP="00000A23">
      <w:pPr>
        <w:pStyle w:val="Corpsdetexte"/>
        <w:pPrChange w:id="541" w:author="OBVIL" w:date="2016-12-01T14:12:00Z">
          <w:pPr>
            <w:pStyle w:val="Corpsdetexte"/>
            <w:spacing w:afterLines="120" w:after="288"/>
            <w:ind w:firstLine="240"/>
            <w:jc w:val="both"/>
          </w:pPr>
        </w:pPrChange>
      </w:pPr>
      <w:r w:rsidRPr="00DA7839">
        <w:t>Qu</w:t>
      </w:r>
      <w:r w:rsidR="00CB410B" w:rsidRPr="00DA7839">
        <w:t>’</w:t>
      </w:r>
      <w:r w:rsidRPr="00DA7839">
        <w:t>essaie-</w:t>
      </w:r>
      <w:r w:rsidR="00F425F3" w:rsidRPr="00DA7839">
        <w:t>t-il de prouver dans son</w:t>
      </w:r>
      <w:r w:rsidRPr="00DA7839">
        <w:t xml:space="preserve"> sermon </w:t>
      </w:r>
      <w:r w:rsidRPr="00DA7839">
        <w:rPr>
          <w:i/>
        </w:rPr>
        <w:t>Sur l</w:t>
      </w:r>
      <w:r w:rsidR="00CB410B" w:rsidRPr="00DA7839">
        <w:rPr>
          <w:i/>
        </w:rPr>
        <w:t>’</w:t>
      </w:r>
      <w:r w:rsidRPr="00DA7839">
        <w:rPr>
          <w:i/>
        </w:rPr>
        <w:t>ambition</w:t>
      </w:r>
      <w:r w:rsidRPr="00B6083B">
        <w:rPr>
          <w:rPrChange w:id="542" w:author="OBVIL" w:date="2016-12-01T14:12:00Z">
            <w:rPr>
              <w:rFonts w:ascii="Times New Roman" w:hAnsi="Times New Roman"/>
              <w:i/>
            </w:rPr>
          </w:rPrChange>
        </w:rPr>
        <w:t>,</w:t>
      </w:r>
      <w:r w:rsidRPr="00DA7839">
        <w:t xml:space="preserve"> qu’il a prêché cinq ou six foi</w:t>
      </w:r>
      <w:r w:rsidR="00CB410B" w:rsidRPr="00DA7839">
        <w:t>s ?</w:t>
      </w:r>
      <w:r w:rsidR="00F425F3" w:rsidRPr="00DA7839">
        <w:t xml:space="preserve"> Précisément ce</w:t>
      </w:r>
      <w:r w:rsidRPr="00DA7839">
        <w:t xml:space="preserve"> qu</w:t>
      </w:r>
      <w:r w:rsidR="00CB410B" w:rsidRPr="00DA7839">
        <w:t>’</w:t>
      </w:r>
      <w:r w:rsidRPr="00DA7839">
        <w:t xml:space="preserve">il a si bien résumé plus tard dans un endroit de sa </w:t>
      </w:r>
      <w:r w:rsidRPr="00DA7839">
        <w:rPr>
          <w:i/>
        </w:rPr>
        <w:t>Politique</w:t>
      </w:r>
      <w:r w:rsidRPr="00B6083B">
        <w:rPr>
          <w:rPrChange w:id="543" w:author="OBVIL" w:date="2016-12-01T14:12:00Z">
            <w:rPr>
              <w:rFonts w:ascii="Times New Roman" w:hAnsi="Times New Roman"/>
              <w:i/>
            </w:rPr>
          </w:rPrChange>
        </w:rPr>
        <w:t>.</w:t>
      </w:r>
      <w:r w:rsidRPr="00DA7839">
        <w:t xml:space="preserve"> </w:t>
      </w:r>
      <w:r w:rsidR="00CB410B" w:rsidRPr="00DA7839">
        <w:t>« </w:t>
      </w:r>
      <w:r w:rsidRPr="00DA7839">
        <w:t xml:space="preserve">On </w:t>
      </w:r>
      <w:r w:rsidR="00F425F3" w:rsidRPr="00DA7839">
        <w:t>a</w:t>
      </w:r>
      <w:r w:rsidRPr="00DA7839">
        <w:t xml:space="preserve"> beau compasser, dira-t-il, tous ses discours et tous ses desseins, l</w:t>
      </w:r>
      <w:r w:rsidR="00CB410B" w:rsidRPr="00DA7839">
        <w:t>’</w:t>
      </w:r>
      <w:r w:rsidRPr="00DA7839">
        <w:t>occasion apporte toujours je ne sais quoi d</w:t>
      </w:r>
      <w:r w:rsidR="00CB410B" w:rsidRPr="00DA7839">
        <w:t>’</w:t>
      </w:r>
      <w:r w:rsidRPr="00DA7839">
        <w:t>imprévu, en sorte qu</w:t>
      </w:r>
      <w:r w:rsidR="00CB410B" w:rsidRPr="00DA7839">
        <w:t>’</w:t>
      </w:r>
      <w:r w:rsidRPr="00DA7839">
        <w:t>on fait toujours plus ou moins qu</w:t>
      </w:r>
      <w:r w:rsidR="00CB410B" w:rsidRPr="00DA7839">
        <w:t>’</w:t>
      </w:r>
      <w:r w:rsidRPr="00DA7839">
        <w:t xml:space="preserve">on ne pensait. </w:t>
      </w:r>
      <w:r w:rsidR="00F425F3" w:rsidRPr="00DA7839">
        <w:rPr>
          <w:i/>
        </w:rPr>
        <w:t>Et</w:t>
      </w:r>
      <w:r w:rsidRPr="00DA7839">
        <w:rPr>
          <w:i/>
        </w:rPr>
        <w:t xml:space="preserve"> cet endroit inconnu à l</w:t>
      </w:r>
      <w:r w:rsidR="00CB410B" w:rsidRPr="00DA7839">
        <w:rPr>
          <w:i/>
        </w:rPr>
        <w:t>’</w:t>
      </w:r>
      <w:r w:rsidR="00F425F3" w:rsidRPr="00DA7839">
        <w:rPr>
          <w:i/>
        </w:rPr>
        <w:t>homme da</w:t>
      </w:r>
      <w:r w:rsidRPr="00DA7839">
        <w:rPr>
          <w:i/>
        </w:rPr>
        <w:t>n</w:t>
      </w:r>
      <w:r w:rsidR="00F425F3" w:rsidRPr="00DA7839">
        <w:rPr>
          <w:i/>
        </w:rPr>
        <w:t>s ses propres actions et dans se</w:t>
      </w:r>
      <w:r w:rsidRPr="00DA7839">
        <w:rPr>
          <w:i/>
        </w:rPr>
        <w:t>s propres démarches</w:t>
      </w:r>
      <w:r w:rsidRPr="00B6083B">
        <w:rPr>
          <w:rPrChange w:id="544" w:author="OBVIL" w:date="2016-12-01T14:12:00Z">
            <w:rPr>
              <w:rFonts w:ascii="Times New Roman" w:hAnsi="Times New Roman"/>
              <w:i/>
            </w:rPr>
          </w:rPrChange>
        </w:rPr>
        <w:t xml:space="preserve">, </w:t>
      </w:r>
      <w:r w:rsidRPr="00DA7839">
        <w:rPr>
          <w:i/>
        </w:rPr>
        <w:t>c</w:t>
      </w:r>
      <w:r w:rsidR="00CB410B" w:rsidRPr="00DA7839">
        <w:rPr>
          <w:i/>
        </w:rPr>
        <w:t>’</w:t>
      </w:r>
      <w:r w:rsidR="00F425F3" w:rsidRPr="00DA7839">
        <w:rPr>
          <w:i/>
        </w:rPr>
        <w:t>est par où D</w:t>
      </w:r>
      <w:r w:rsidRPr="00DA7839">
        <w:rPr>
          <w:i/>
        </w:rPr>
        <w:t>ieu agit</w:t>
      </w:r>
      <w:r w:rsidRPr="00DA7839">
        <w:t xml:space="preserve">, </w:t>
      </w:r>
      <w:r w:rsidRPr="00DA7839">
        <w:rPr>
          <w:i/>
        </w:rPr>
        <w:t>e</w:t>
      </w:r>
      <w:r w:rsidR="00F425F3" w:rsidRPr="00DA7839">
        <w:rPr>
          <w:i/>
        </w:rPr>
        <w:t>t</w:t>
      </w:r>
      <w:r w:rsidRPr="00DA7839">
        <w:rPr>
          <w:i/>
        </w:rPr>
        <w:t xml:space="preserve"> le ressort qu</w:t>
      </w:r>
      <w:r w:rsidR="00CB410B" w:rsidRPr="00DA7839">
        <w:rPr>
          <w:i/>
        </w:rPr>
        <w:t>’</w:t>
      </w:r>
      <w:r w:rsidRPr="00DA7839">
        <w:rPr>
          <w:i/>
        </w:rPr>
        <w:t>il remue</w:t>
      </w:r>
      <w:r w:rsidRPr="00B6083B">
        <w:rPr>
          <w:rPrChange w:id="545" w:author="OBVIL" w:date="2016-12-01T14:12:00Z">
            <w:rPr>
              <w:rFonts w:ascii="Times New Roman" w:hAnsi="Times New Roman"/>
              <w:i/>
            </w:rPr>
          </w:rPrChange>
        </w:rPr>
        <w:t>.</w:t>
      </w:r>
      <w:r w:rsidR="00CB410B" w:rsidRPr="00DA7839">
        <w:t> »</w:t>
      </w:r>
      <w:r w:rsidRPr="00DA7839">
        <w:t xml:space="preserve"> Voyez encore ses sermons </w:t>
      </w:r>
      <w:r w:rsidR="00F425F3" w:rsidRPr="00DA7839">
        <w:rPr>
          <w:i/>
        </w:rPr>
        <w:t>Pour la fêt</w:t>
      </w:r>
      <w:r w:rsidRPr="00DA7839">
        <w:rPr>
          <w:i/>
        </w:rPr>
        <w:t>e de tous les s</w:t>
      </w:r>
      <w:r w:rsidR="00F425F3" w:rsidRPr="00DA7839">
        <w:rPr>
          <w:i/>
        </w:rPr>
        <w:t>a</w:t>
      </w:r>
      <w:r w:rsidRPr="00DA7839">
        <w:rPr>
          <w:i/>
        </w:rPr>
        <w:t>ints</w:t>
      </w:r>
      <w:r w:rsidRPr="00DA7839">
        <w:t xml:space="preserve"> ou </w:t>
      </w:r>
      <w:r w:rsidR="00F425F3" w:rsidRPr="00DA7839">
        <w:rPr>
          <w:i/>
        </w:rPr>
        <w:t>Pour le jour de N</w:t>
      </w:r>
      <w:r w:rsidRPr="00DA7839">
        <w:rPr>
          <w:i/>
        </w:rPr>
        <w:t>oël</w:t>
      </w:r>
      <w:r w:rsidRPr="00B6083B">
        <w:rPr>
          <w:rPrChange w:id="546" w:author="OBVIL" w:date="2016-12-01T14:12:00Z">
            <w:rPr>
              <w:rFonts w:ascii="Times New Roman" w:hAnsi="Times New Roman"/>
              <w:i/>
            </w:rPr>
          </w:rPrChange>
        </w:rPr>
        <w:t>.</w:t>
      </w:r>
      <w:r w:rsidRPr="00DA7839">
        <w:t xml:space="preserve"> Ils célèbrent le mystère du jou</w:t>
      </w:r>
      <w:r w:rsidR="00CB410B" w:rsidRPr="00DA7839">
        <w:t>r ;</w:t>
      </w:r>
      <w:r w:rsidRPr="00DA7839">
        <w:t xml:space="preserve"> mais, dans cette commémoration solennelle, ce qu</w:t>
      </w:r>
      <w:r w:rsidR="00CB410B" w:rsidRPr="00DA7839">
        <w:t>’</w:t>
      </w:r>
      <w:r w:rsidRPr="00DA7839">
        <w:t>ils ont surtout pour objet de mettre en lumière, c</w:t>
      </w:r>
      <w:r w:rsidR="00CB410B" w:rsidRPr="00DA7839">
        <w:t>’</w:t>
      </w:r>
      <w:r w:rsidRPr="00DA7839">
        <w:t xml:space="preserve">est le pacte d’amour que la bonté de Dieu a voulu conclure </w:t>
      </w:r>
      <w:r w:rsidR="0018228D" w:rsidRPr="00DA7839">
        <w:t>avec la faiblesse de l’homme. Et</w:t>
      </w:r>
      <w:r w:rsidRPr="00DA7839">
        <w:t xml:space="preserve">, </w:t>
      </w:r>
      <w:r w:rsidR="0018228D" w:rsidRPr="00DA7839">
        <w:t>tel</w:t>
      </w:r>
      <w:r w:rsidRPr="00DA7839">
        <w:t xml:space="preserve"> sermon </w:t>
      </w:r>
      <w:r w:rsidR="0018228D" w:rsidRPr="00DA7839">
        <w:rPr>
          <w:i/>
        </w:rPr>
        <w:t>Sur les devoirs d</w:t>
      </w:r>
      <w:r w:rsidRPr="00DA7839">
        <w:rPr>
          <w:i/>
        </w:rPr>
        <w:t>es rois</w:t>
      </w:r>
      <w:r w:rsidRPr="00DA7839">
        <w:t xml:space="preserve"> ou </w:t>
      </w:r>
      <w:r w:rsidRPr="00DA7839">
        <w:rPr>
          <w:i/>
        </w:rPr>
        <w:t>Sur la justice</w:t>
      </w:r>
      <w:r w:rsidRPr="00B6083B">
        <w:rPr>
          <w:rPrChange w:id="547" w:author="OBVIL" w:date="2016-12-01T14:12:00Z">
            <w:rPr>
              <w:rFonts w:ascii="Times New Roman" w:hAnsi="Times New Roman"/>
              <w:i/>
            </w:rPr>
          </w:rPrChange>
        </w:rPr>
        <w:t>,</w:t>
      </w:r>
      <w:r w:rsidRPr="00DA7839">
        <w:t xml:space="preserve"> quelle en est l</w:t>
      </w:r>
      <w:r w:rsidR="00CB410B" w:rsidRPr="00DA7839">
        <w:t>’</w:t>
      </w:r>
      <w:r w:rsidRPr="00DA7839">
        <w:t>idée intérieure et profond</w:t>
      </w:r>
      <w:r w:rsidR="00CB410B" w:rsidRPr="00DA7839">
        <w:t>e ?</w:t>
      </w:r>
      <w:r w:rsidRPr="00DA7839">
        <w:t xml:space="preserve"> C’est, comme Bossuet le</w:t>
      </w:r>
      <w:r w:rsidR="0018228D" w:rsidRPr="00DA7839">
        <w:t xml:space="preserve"> dit</w:t>
      </w:r>
      <w:r w:rsidRPr="00DA7839">
        <w:t xml:space="preserve"> </w:t>
      </w:r>
      <w:r w:rsidR="0018228D" w:rsidRPr="00DA7839">
        <w:t>lui-même</w:t>
      </w:r>
      <w:r w:rsidRPr="00DA7839">
        <w:t>, c</w:t>
      </w:r>
      <w:r w:rsidR="00CB410B" w:rsidRPr="00DA7839">
        <w:t>’</w:t>
      </w:r>
      <w:r w:rsidRPr="00DA7839">
        <w:t xml:space="preserve">est de nous apprendre que </w:t>
      </w:r>
      <w:r w:rsidR="00CB410B" w:rsidRPr="00DA7839">
        <w:t>« </w:t>
      </w:r>
      <w:r w:rsidRPr="00DA7839">
        <w:t>Dieu a voulu tout décider, c’est-à-dire donner des décisions à tous les états</w:t>
      </w:r>
      <w:r w:rsidR="00CB410B" w:rsidRPr="00DA7839">
        <w:t> »</w:t>
      </w:r>
      <w:r w:rsidRPr="00DA7839">
        <w:t>, ou, en d</w:t>
      </w:r>
      <w:r w:rsidR="00CB410B" w:rsidRPr="00DA7839">
        <w:t>’</w:t>
      </w:r>
      <w:r w:rsidRPr="00DA7839">
        <w:t>autres termes, régler les conditions des hommes</w:t>
      </w:r>
      <w:r w:rsidR="00B6083B" w:rsidRPr="00DA7839">
        <w:t xml:space="preserve"> —</w:t>
      </w:r>
      <w:del w:id="548" w:author="OBVIL" w:date="2016-12-01T14:12:00Z">
        <w:r w:rsidRPr="00CB410B">
          <w:delText xml:space="preserve"> </w:delText>
        </w:r>
      </w:del>
      <w:ins w:id="549" w:author="OBVIL" w:date="2016-12-01T14:12:00Z">
        <w:r w:rsidR="00B6083B" w:rsidRPr="00B6083B">
          <w:t> </w:t>
        </w:r>
      </w:ins>
      <w:r w:rsidRPr="00DA7839">
        <w:t>celle du roi comme celle du prêtre, celle du marchand dans sa boutique ou de l’artisan dans son ouvroir</w:t>
      </w:r>
      <w:r w:rsidR="00CB410B" w:rsidRPr="00DA7839">
        <w:t>,</w:t>
      </w:r>
      <w:r w:rsidR="00B6083B" w:rsidRPr="00DA7839">
        <w:t xml:space="preserve"> — </w:t>
      </w:r>
      <w:del w:id="550" w:author="OBVIL" w:date="2016-12-01T14:12:00Z">
        <w:r w:rsidRPr="00CB410B">
          <w:delText>el</w:delText>
        </w:r>
      </w:del>
      <w:ins w:id="551" w:author="OBVIL" w:date="2016-12-01T14:12:00Z">
        <w:r w:rsidR="00F64CC9">
          <w:t>et</w:t>
        </w:r>
      </w:ins>
      <w:r w:rsidRPr="00DA7839">
        <w:t xml:space="preserve"> leur donner à tous des principes de conduite qui le mêlent, pour ainsi dire, à toutes nos actions comme il toutes nos pensées. Descendant des hauteurs inaccessibles où jusqu’alors on l’avait placée, n</w:t>
      </w:r>
      <w:r w:rsidR="00CB410B" w:rsidRPr="00DA7839">
        <w:t>’</w:t>
      </w:r>
      <w:r w:rsidRPr="00DA7839">
        <w:t>est-il pas vrai qu</w:t>
      </w:r>
      <w:r w:rsidR="00CB410B" w:rsidRPr="00DA7839">
        <w:t>’</w:t>
      </w:r>
      <w:r w:rsidRPr="00DA7839">
        <w:t>ici l’idée de la Providence ne s</w:t>
      </w:r>
      <w:r w:rsidR="00CB410B" w:rsidRPr="00DA7839">
        <w:t>’</w:t>
      </w:r>
      <w:r w:rsidRPr="00DA7839">
        <w:t>abaisse assurément pas, mais enfin s’humanis</w:t>
      </w:r>
      <w:r w:rsidR="00CB410B" w:rsidRPr="00DA7839">
        <w:t>e ?</w:t>
      </w:r>
      <w:r w:rsidRPr="00DA7839">
        <w:t xml:space="preserve"> La preuve qu’on en cherchait dans de vains raisonnements, Bossuet nous la fait voir et comme toucher en nous, dans le secret de notre conscience. Il y a une force cachée qui fait servir nos actes à des fins que nous n</w:t>
      </w:r>
      <w:r w:rsidR="00CB410B" w:rsidRPr="00DA7839">
        <w:t>’</w:t>
      </w:r>
      <w:r w:rsidRPr="00DA7839">
        <w:t>avions ni prévues, ni souvent souhaitées, qui nous effraient quelquefois nous-même</w:t>
      </w:r>
      <w:r w:rsidR="00CB410B" w:rsidRPr="00DA7839">
        <w:t>s ;</w:t>
      </w:r>
      <w:r w:rsidR="00B6083B" w:rsidRPr="00DA7839">
        <w:t xml:space="preserve"> — </w:t>
      </w:r>
      <w:r w:rsidRPr="00DA7839">
        <w:t>et cette force, c’est Dieu.</w:t>
      </w:r>
    </w:p>
    <w:p w14:paraId="4CAC9F5E" w14:textId="77777777" w:rsidR="00CB410B" w:rsidRPr="00DA7839" w:rsidRDefault="00170A5B" w:rsidP="00000A23">
      <w:pPr>
        <w:pStyle w:val="Corpsdetexte"/>
        <w:pPrChange w:id="552" w:author="OBVIL" w:date="2016-12-01T14:12:00Z">
          <w:pPr>
            <w:pStyle w:val="Corpsdetexte"/>
            <w:spacing w:afterLines="120" w:after="288"/>
            <w:ind w:firstLine="240"/>
            <w:jc w:val="both"/>
          </w:pPr>
        </w:pPrChange>
      </w:pPr>
      <w:r w:rsidRPr="00DA7839">
        <w:t>Arrivé là, il ne lui restait plus qu</w:t>
      </w:r>
      <w:r w:rsidR="00CB410B" w:rsidRPr="00DA7839">
        <w:t>’</w:t>
      </w:r>
      <w:r w:rsidRPr="00DA7839">
        <w:t xml:space="preserve">à en montrer la présence dans l’histoire, et je ne sais si ce n’est pas le principal objet de ses </w:t>
      </w:r>
      <w:r w:rsidRPr="00DA7839">
        <w:rPr>
          <w:i/>
        </w:rPr>
        <w:t>Oraisons funèbres</w:t>
      </w:r>
      <w:r w:rsidRPr="00DA7839">
        <w:t>, mais surtout des deux premières</w:t>
      </w:r>
      <w:r w:rsidR="00CB410B" w:rsidRPr="00DA7839">
        <w:t> :</w:t>
      </w:r>
      <w:r w:rsidRPr="00DA7839">
        <w:t xml:space="preserve"> l</w:t>
      </w:r>
      <w:r w:rsidR="00CB410B" w:rsidRPr="00DA7839">
        <w:t>’</w:t>
      </w:r>
      <w:r w:rsidRPr="00DA7839">
        <w:t>Orais</w:t>
      </w:r>
      <w:r w:rsidR="0018228D" w:rsidRPr="00DA7839">
        <w:t>on</w:t>
      </w:r>
      <w:r w:rsidRPr="00DA7839">
        <w:t xml:space="preserve"> </w:t>
      </w:r>
      <w:r w:rsidRPr="00DA7839">
        <w:rPr>
          <w:i/>
        </w:rPr>
        <w:t>funèbre d</w:t>
      </w:r>
      <w:r w:rsidR="00CB410B" w:rsidRPr="00DA7839">
        <w:rPr>
          <w:i/>
        </w:rPr>
        <w:t>’</w:t>
      </w:r>
      <w:r w:rsidR="00EA2694" w:rsidRPr="00DA7839">
        <w:rPr>
          <w:i/>
        </w:rPr>
        <w:t>Henriett</w:t>
      </w:r>
      <w:r w:rsidRPr="00DA7839">
        <w:rPr>
          <w:i/>
        </w:rPr>
        <w:t>e de France</w:t>
      </w:r>
      <w:r w:rsidRPr="00DA7839">
        <w:t>, datée, comme l’on sait</w:t>
      </w:r>
      <w:r w:rsidR="00EA2694" w:rsidRPr="00DA7839">
        <w:t>, de 166</w:t>
      </w:r>
      <w:r w:rsidR="00CB410B" w:rsidRPr="00DA7839">
        <w:t>9 ;</w:t>
      </w:r>
      <w:r w:rsidRPr="00DA7839">
        <w:t xml:space="preserve"> et l’</w:t>
      </w:r>
      <w:r w:rsidR="00EA2694" w:rsidRPr="00DA7839">
        <w:rPr>
          <w:i/>
        </w:rPr>
        <w:t>Oraison funèbre d’Henriette d’Angleterre</w:t>
      </w:r>
      <w:r w:rsidRPr="00B6083B">
        <w:rPr>
          <w:rPrChange w:id="553" w:author="OBVIL" w:date="2016-12-01T14:12:00Z">
            <w:rPr>
              <w:rFonts w:ascii="Times New Roman" w:hAnsi="Times New Roman"/>
              <w:i/>
            </w:rPr>
          </w:rPrChange>
        </w:rPr>
        <w:t>,</w:t>
      </w:r>
      <w:r w:rsidR="00EA2694" w:rsidRPr="00DA7839">
        <w:t xml:space="preserve"> prononcée le 21 août 16</w:t>
      </w:r>
      <w:r w:rsidRPr="00DA7839">
        <w:t>70. Bossuet avait quarante-trois ans. Rappellerai-je ces paroles, qui sont, ou qui étaient jadis, il n’y a pas longtemps encore, dans toutes les mémoire</w:t>
      </w:r>
      <w:r w:rsidR="00CB410B" w:rsidRPr="00DA7839">
        <w:t>s ?</w:t>
      </w:r>
      <w:r w:rsidRPr="00DA7839">
        <w:t xml:space="preserve"> Le Français qui les vantait n’apprenait rien alors à l’étrange</w:t>
      </w:r>
      <w:r w:rsidR="00CB410B" w:rsidRPr="00DA7839">
        <w:t>r !</w:t>
      </w:r>
      <w:r w:rsidRPr="00DA7839">
        <w:t xml:space="preserve"> Aujourd</w:t>
      </w:r>
      <w:r w:rsidR="00CB410B" w:rsidRPr="00DA7839">
        <w:t>’</w:t>
      </w:r>
      <w:r w:rsidRPr="00DA7839">
        <w:t>hui, je commence à craindre que ce ne soit bientôt l’étranger qui nous les rapprenne</w:t>
      </w:r>
      <w:r w:rsidR="00CB410B" w:rsidRPr="00DA7839">
        <w:t> ;</w:t>
      </w:r>
    </w:p>
    <w:p w14:paraId="156ABDB5" w14:textId="547D41FE" w:rsidR="00CB410B" w:rsidRPr="00DA7839" w:rsidRDefault="00CB410B" w:rsidP="00000A23">
      <w:pPr>
        <w:pStyle w:val="Corpsdetexte"/>
        <w:pPrChange w:id="554" w:author="OBVIL" w:date="2016-12-01T14:12:00Z">
          <w:pPr>
            <w:pStyle w:val="Corpsdetexte"/>
            <w:spacing w:afterLines="120" w:after="288"/>
            <w:ind w:firstLine="240"/>
            <w:jc w:val="both"/>
          </w:pPr>
        </w:pPrChange>
      </w:pPr>
      <w:r w:rsidRPr="00DA7839">
        <w:t>« </w:t>
      </w:r>
      <w:r w:rsidR="00170A5B" w:rsidRPr="00DA7839">
        <w:t>C’était le conseil de Dieu d’instruire les rois à ne point quitter son Église. Il voulait découvrir,</w:t>
      </w:r>
      <w:r w:rsidR="0018228D" w:rsidRPr="00DA7839">
        <w:t xml:space="preserve"> par un grand exemple, tout ce </w:t>
      </w:r>
      <w:r w:rsidR="00170A5B" w:rsidRPr="00DA7839">
        <w:t>que peut l</w:t>
      </w:r>
      <w:r w:rsidRPr="00DA7839">
        <w:t>’</w:t>
      </w:r>
      <w:r w:rsidR="00170A5B" w:rsidRPr="00DA7839">
        <w:t>hérésie, combien elle est naturellement indocile et indépendante, combien fatale à la royauté et à toute autorité légitime. Au reste, quand ce grand Dieu a choisi quelqu</w:t>
      </w:r>
      <w:r w:rsidRPr="00DA7839">
        <w:t>’</w:t>
      </w:r>
      <w:r w:rsidR="00170A5B" w:rsidRPr="00DA7839">
        <w:t>un pour être l</w:t>
      </w:r>
      <w:r w:rsidRPr="00DA7839">
        <w:t>’</w:t>
      </w:r>
      <w:r w:rsidR="00170A5B" w:rsidRPr="00DA7839">
        <w:t>instrument de ses desseins, rien n</w:t>
      </w:r>
      <w:r w:rsidRPr="00DA7839">
        <w:t>’</w:t>
      </w:r>
      <w:r w:rsidR="00170A5B" w:rsidRPr="00DA7839">
        <w:t>en arrête le cours</w:t>
      </w:r>
      <w:r w:rsidRPr="00DA7839">
        <w:t> :</w:t>
      </w:r>
      <w:r w:rsidR="00170A5B" w:rsidRPr="00DA7839">
        <w:t xml:space="preserve"> ou il enchaîne, ou</w:t>
      </w:r>
      <w:r w:rsidR="0018228D" w:rsidRPr="00DA7839">
        <w:t xml:space="preserve"> il aveugle, ou il dompte tout c</w:t>
      </w:r>
      <w:r w:rsidR="00170A5B" w:rsidRPr="00DA7839">
        <w:t xml:space="preserve">e qui est capable de résistance. </w:t>
      </w:r>
      <w:r w:rsidRPr="00DA7839">
        <w:t>« </w:t>
      </w:r>
      <w:r w:rsidR="00170A5B" w:rsidRPr="00DA7839">
        <w:t xml:space="preserve">Je suis le Seigneur, </w:t>
      </w:r>
      <w:r w:rsidR="000D6C03" w:rsidRPr="00DA7839">
        <w:t>dit-il</w:t>
      </w:r>
      <w:r w:rsidR="00170A5B" w:rsidRPr="00DA7839">
        <w:t xml:space="preserve"> par la bouche de Jérémi</w:t>
      </w:r>
      <w:r w:rsidRPr="00DA7839">
        <w:t>e ;</w:t>
      </w:r>
      <w:r w:rsidR="00170A5B" w:rsidRPr="00DA7839">
        <w:t xml:space="preserve"> </w:t>
      </w:r>
      <w:r w:rsidR="00EA2694" w:rsidRPr="00DA7839">
        <w:t>c’est moi qui ai fait</w:t>
      </w:r>
      <w:r w:rsidR="00170A5B" w:rsidRPr="00DA7839">
        <w:t xml:space="preserve"> </w:t>
      </w:r>
      <w:r w:rsidR="00EA2694" w:rsidRPr="00DA7839">
        <w:t>la terre avec les hommes et les</w:t>
      </w:r>
      <w:r w:rsidRPr="00DA7839">
        <w:t> </w:t>
      </w:r>
      <w:r w:rsidR="00EA2694" w:rsidRPr="00DA7839">
        <w:t>animaux, et</w:t>
      </w:r>
      <w:r w:rsidR="00170A5B" w:rsidRPr="00DA7839">
        <w:t xml:space="preserve"> je la mets entre les mains de qui il me </w:t>
      </w:r>
      <w:r w:rsidR="00EA2694" w:rsidRPr="00DA7839">
        <w:t>plait</w:t>
      </w:r>
      <w:r w:rsidR="00170A5B" w:rsidRPr="00DA7839">
        <w:t>. Et maintenant, j</w:t>
      </w:r>
      <w:r w:rsidRPr="00DA7839">
        <w:t>’</w:t>
      </w:r>
      <w:r w:rsidR="00170A5B" w:rsidRPr="00DA7839">
        <w:t xml:space="preserve">ai voulu soumettre ces </w:t>
      </w:r>
      <w:r w:rsidR="00EA2694" w:rsidRPr="00DA7839">
        <w:t>terres à</w:t>
      </w:r>
      <w:r w:rsidR="000D6C03" w:rsidRPr="00DA7839">
        <w:t xml:space="preserve"> </w:t>
      </w:r>
      <w:r w:rsidR="00EA2694" w:rsidRPr="00DA7839">
        <w:t>Nabuch</w:t>
      </w:r>
      <w:r w:rsidR="00170A5B" w:rsidRPr="00DA7839">
        <w:t xml:space="preserve">odonosor, roi de Babylone, mon </w:t>
      </w:r>
      <w:r w:rsidR="00EA2694" w:rsidRPr="00DA7839">
        <w:t>serviteur</w:t>
      </w:r>
      <w:r w:rsidR="00170A5B" w:rsidRPr="00DA7839">
        <w:t>.</w:t>
      </w:r>
      <w:r w:rsidR="00EA2694" w:rsidRPr="00DA7839">
        <w:t> » </w:t>
      </w:r>
      <w:r w:rsidR="00170A5B" w:rsidRPr="00DA7839">
        <w:t xml:space="preserve"> Il l</w:t>
      </w:r>
      <w:r w:rsidRPr="00DA7839">
        <w:t>’</w:t>
      </w:r>
      <w:r w:rsidR="00170A5B" w:rsidRPr="00DA7839">
        <w:t xml:space="preserve">appelle son </w:t>
      </w:r>
      <w:r w:rsidR="000D6C03" w:rsidRPr="00DA7839">
        <w:t>serviteur</w:t>
      </w:r>
      <w:r w:rsidR="00170A5B" w:rsidRPr="00DA7839">
        <w:t xml:space="preserve">, quoique </w:t>
      </w:r>
      <w:r w:rsidR="000D6C03" w:rsidRPr="00DA7839">
        <w:t>infidèle</w:t>
      </w:r>
      <w:r w:rsidR="00170A5B" w:rsidRPr="00DA7839">
        <w:t>, à cause qu’il l</w:t>
      </w:r>
      <w:r w:rsidRPr="00DA7839">
        <w:t>’</w:t>
      </w:r>
      <w:r w:rsidR="00170A5B" w:rsidRPr="00DA7839">
        <w:t xml:space="preserve">a nommé pour exécuter ses décrets. </w:t>
      </w:r>
      <w:r w:rsidRPr="00DA7839">
        <w:t> </w:t>
      </w:r>
      <w:r w:rsidR="00EA2694" w:rsidRPr="00DA7839">
        <w:t>« </w:t>
      </w:r>
      <w:r w:rsidR="000D6C03" w:rsidRPr="00DA7839">
        <w:t>Et j’or</w:t>
      </w:r>
      <w:r w:rsidR="00170A5B" w:rsidRPr="00DA7839">
        <w:t>donne, poursuit-il</w:t>
      </w:r>
      <w:r w:rsidR="00EA2694" w:rsidRPr="00DA7839">
        <w:t>, que tout lui soit soumis, jus</w:t>
      </w:r>
      <w:r w:rsidR="00170A5B" w:rsidRPr="00DA7839">
        <w:t xml:space="preserve">qu’aux </w:t>
      </w:r>
      <w:r w:rsidR="00EA2694" w:rsidRPr="00DA7839">
        <w:t>animaux, » tant il est vrai que t</w:t>
      </w:r>
      <w:r w:rsidR="00170A5B" w:rsidRPr="00DA7839">
        <w:t>ou</w:t>
      </w:r>
      <w:r w:rsidR="00EA2694" w:rsidRPr="00DA7839">
        <w:t xml:space="preserve">t </w:t>
      </w:r>
      <w:r w:rsidR="00170A5B" w:rsidRPr="00DA7839">
        <w:t>ploie et que tout est souple quand Dieu le command</w:t>
      </w:r>
      <w:r w:rsidRPr="00DA7839">
        <w:t>e !</w:t>
      </w:r>
      <w:r w:rsidR="00170A5B" w:rsidRPr="00DA7839">
        <w:t xml:space="preserve"> Mais écoutez la suite de la prophétie</w:t>
      </w:r>
      <w:r w:rsidRPr="00DA7839">
        <w:t> :</w:t>
      </w:r>
      <w:r w:rsidR="00170A5B" w:rsidRPr="00DA7839">
        <w:t xml:space="preserve"> </w:t>
      </w:r>
      <w:r w:rsidRPr="00DA7839">
        <w:t>« </w:t>
      </w:r>
      <w:r w:rsidR="00170A5B" w:rsidRPr="00DA7839">
        <w:t xml:space="preserve">Je veux que ces peuples </w:t>
      </w:r>
      <w:r w:rsidR="00EA2694" w:rsidRPr="00DA7839">
        <w:t>lui obéissent</w:t>
      </w:r>
      <w:r w:rsidR="00170A5B" w:rsidRPr="00DA7839">
        <w:t xml:space="preserve">, et qu’ils obéissent encore </w:t>
      </w:r>
      <w:r w:rsidR="00EA2694" w:rsidRPr="00DA7839">
        <w:t>à</w:t>
      </w:r>
      <w:r w:rsidR="000D6C03" w:rsidRPr="00DA7839">
        <w:t xml:space="preserve"> son f</w:t>
      </w:r>
      <w:r w:rsidR="00EA2694" w:rsidRPr="00DA7839">
        <w:t>ils, jusqu’à ce que le temps des uns et</w:t>
      </w:r>
      <w:r w:rsidR="00170A5B" w:rsidRPr="00DA7839">
        <w:t xml:space="preserve"> des autres vienn</w:t>
      </w:r>
      <w:r w:rsidRPr="00DA7839">
        <w:t>e »</w:t>
      </w:r>
      <w:r w:rsidR="00170A5B" w:rsidRPr="00DA7839">
        <w:t>. Voyez, chrétiens, comme les temps sont marqués, comme les générations sont comptées</w:t>
      </w:r>
      <w:r w:rsidRPr="00DA7839">
        <w:t> :</w:t>
      </w:r>
      <w:r w:rsidR="00170A5B" w:rsidRPr="00DA7839">
        <w:t xml:space="preserve"> Dieu </w:t>
      </w:r>
      <w:r w:rsidR="00EA2694" w:rsidRPr="00DA7839">
        <w:t>détermine jusques</w:t>
      </w:r>
      <w:r w:rsidR="00170A5B" w:rsidRPr="00DA7839">
        <w:t xml:space="preserve"> à quand doit durer l</w:t>
      </w:r>
      <w:r w:rsidRPr="00DA7839">
        <w:t>’</w:t>
      </w:r>
      <w:r w:rsidR="00170A5B" w:rsidRPr="00DA7839">
        <w:t xml:space="preserve">assoupissement, </w:t>
      </w:r>
      <w:del w:id="555" w:author="OBVIL" w:date="2016-12-01T14:12:00Z">
        <w:r w:rsidR="00170A5B" w:rsidRPr="00CB410B">
          <w:delText>el</w:delText>
        </w:r>
      </w:del>
      <w:ins w:id="556" w:author="OBVIL" w:date="2016-12-01T14:12:00Z">
        <w:r w:rsidR="00F64CC9">
          <w:t>et</w:t>
        </w:r>
      </w:ins>
      <w:r w:rsidR="00170A5B" w:rsidRPr="00DA7839">
        <w:t xml:space="preserve"> quand aussi se doit réveiller le monde.</w:t>
      </w:r>
      <w:r w:rsidRPr="00DA7839">
        <w:t> »</w:t>
      </w:r>
    </w:p>
    <w:p w14:paraId="3AFC7317" w14:textId="64598E4E" w:rsidR="00CB410B" w:rsidRPr="00DA7839" w:rsidRDefault="00170A5B" w:rsidP="00000A23">
      <w:pPr>
        <w:pStyle w:val="Corpsdetexte"/>
        <w:pPrChange w:id="557" w:author="OBVIL" w:date="2016-12-01T14:12:00Z">
          <w:pPr>
            <w:pStyle w:val="Corpsdetexte"/>
            <w:spacing w:afterLines="120" w:after="288"/>
            <w:ind w:firstLine="240"/>
            <w:jc w:val="both"/>
          </w:pPr>
        </w:pPrChange>
      </w:pPr>
      <w:r w:rsidRPr="00DA7839">
        <w:t>Si j</w:t>
      </w:r>
      <w:r w:rsidR="00CB410B" w:rsidRPr="00DA7839">
        <w:t>’</w:t>
      </w:r>
      <w:r w:rsidRPr="00DA7839">
        <w:t>ai cru devoir choisir ce passage parmi tant d</w:t>
      </w:r>
      <w:r w:rsidR="00CB410B" w:rsidRPr="00DA7839">
        <w:t>’</w:t>
      </w:r>
      <w:r w:rsidRPr="00DA7839">
        <w:t>autres, ce n</w:t>
      </w:r>
      <w:r w:rsidR="00CB410B" w:rsidRPr="00DA7839">
        <w:t>’</w:t>
      </w:r>
      <w:r w:rsidRPr="00DA7839">
        <w:t>est pas seulement qu</w:t>
      </w:r>
      <w:r w:rsidR="00CB410B" w:rsidRPr="00DA7839">
        <w:t>’</w:t>
      </w:r>
      <w:r w:rsidRPr="00DA7839">
        <w:t>il nous montre Bossuet en pleine possession de son idée maîtresse, mais encore c’</w:t>
      </w:r>
      <w:r w:rsidR="000D6C03" w:rsidRPr="00DA7839">
        <w:t>est</w:t>
      </w:r>
      <w:r w:rsidRPr="00DA7839">
        <w:t xml:space="preserve"> que l</w:t>
      </w:r>
      <w:r w:rsidR="00CB410B" w:rsidRPr="00DA7839">
        <w:t>’</w:t>
      </w:r>
      <w:r w:rsidRPr="00DA7839">
        <w:t>on y voit la promesse des applications qu</w:t>
      </w:r>
      <w:r w:rsidR="00CB410B" w:rsidRPr="00DA7839">
        <w:t>’</w:t>
      </w:r>
      <w:r w:rsidRPr="00DA7839">
        <w:t xml:space="preserve">il en va faire, et qui vont remplir maintenant trente ans de son existence. </w:t>
      </w:r>
      <w:r w:rsidR="00CB410B" w:rsidRPr="00DA7839">
        <w:t>« </w:t>
      </w:r>
      <w:r w:rsidRPr="00DA7839">
        <w:t>Ce que peut l</w:t>
      </w:r>
      <w:r w:rsidR="00CB410B" w:rsidRPr="00DA7839">
        <w:t>’</w:t>
      </w:r>
      <w:r w:rsidRPr="00DA7839">
        <w:t xml:space="preserve">hérésie, combien elle est naturellement </w:t>
      </w:r>
      <w:r w:rsidR="00EA2694" w:rsidRPr="00DA7839">
        <w:t>indocile</w:t>
      </w:r>
      <w:r w:rsidRPr="00DA7839">
        <w:t xml:space="preserve"> et indépendante, combien fatale à ta royauté et à toute autorité légitime</w:t>
      </w:r>
      <w:r w:rsidR="00CB410B" w:rsidRPr="00DA7839">
        <w:t> » ;</w:t>
      </w:r>
      <w:r w:rsidRPr="00DA7839">
        <w:t xml:space="preserve"> c</w:t>
      </w:r>
      <w:r w:rsidR="00CB410B" w:rsidRPr="00DA7839">
        <w:t>’</w:t>
      </w:r>
      <w:r w:rsidRPr="00DA7839">
        <w:t>est toute l’</w:t>
      </w:r>
      <w:r w:rsidRPr="00DA7839">
        <w:rPr>
          <w:i/>
        </w:rPr>
        <w:t>Histoire des variations des églises protestantes</w:t>
      </w:r>
      <w:r w:rsidRPr="00B6083B">
        <w:rPr>
          <w:rPrChange w:id="558" w:author="OBVIL" w:date="2016-12-01T14:12:00Z">
            <w:rPr>
              <w:rFonts w:ascii="Times New Roman" w:hAnsi="Times New Roman"/>
              <w:i/>
            </w:rPr>
          </w:rPrChange>
        </w:rPr>
        <w:t>.</w:t>
      </w:r>
      <w:r w:rsidRPr="00DA7839">
        <w:t xml:space="preserve"> Mais, </w:t>
      </w:r>
      <w:r w:rsidR="00CB410B" w:rsidRPr="00DA7839">
        <w:t>« </w:t>
      </w:r>
      <w:r w:rsidRPr="00DA7839">
        <w:t>quand ce Dieu a choisi quelqu’un pour être l</w:t>
      </w:r>
      <w:r w:rsidR="00CB410B" w:rsidRPr="00DA7839">
        <w:t>’</w:t>
      </w:r>
      <w:r w:rsidRPr="00DA7839">
        <w:t>instrument de ses desseins</w:t>
      </w:r>
      <w:r w:rsidR="00CB410B" w:rsidRPr="00DA7839">
        <w:t> »</w:t>
      </w:r>
      <w:r w:rsidRPr="00DA7839">
        <w:t xml:space="preserve">, la manière dont </w:t>
      </w:r>
      <w:r w:rsidR="00CB410B" w:rsidRPr="00DA7839">
        <w:t>« </w:t>
      </w:r>
      <w:r w:rsidRPr="00DA7839">
        <w:t>il enchaîne, ou il aveugle, ou il dompte tout ce qui est capable de résistance</w:t>
      </w:r>
      <w:r w:rsidR="00CB410B" w:rsidRPr="00DA7839">
        <w:t> »</w:t>
      </w:r>
      <w:r w:rsidRPr="00DA7839">
        <w:t>, n’est-ce pas l</w:t>
      </w:r>
      <w:r w:rsidR="00CB410B" w:rsidRPr="00DA7839">
        <w:t>’</w:t>
      </w:r>
      <w:r w:rsidRPr="00DA7839">
        <w:t xml:space="preserve">idée du </w:t>
      </w:r>
      <w:r w:rsidRPr="00DA7839">
        <w:rPr>
          <w:i/>
        </w:rPr>
        <w:t>Discours sur l</w:t>
      </w:r>
      <w:r w:rsidR="00CB410B" w:rsidRPr="00DA7839">
        <w:rPr>
          <w:i/>
        </w:rPr>
        <w:t>’</w:t>
      </w:r>
      <w:r w:rsidRPr="00DA7839">
        <w:rPr>
          <w:i/>
        </w:rPr>
        <w:t>histoire uni verse li</w:t>
      </w:r>
      <w:r w:rsidR="00CB410B" w:rsidRPr="00DA7839">
        <w:rPr>
          <w:i/>
        </w:rPr>
        <w:t>e ?</w:t>
      </w:r>
      <w:r w:rsidRPr="00DA7839">
        <w:t xml:space="preserve"> </w:t>
      </w:r>
      <w:del w:id="559" w:author="OBVIL" w:date="2016-12-01T14:12:00Z">
        <w:r w:rsidRPr="00CB410B">
          <w:delText>El</w:delText>
        </w:r>
      </w:del>
      <w:ins w:id="560" w:author="OBVIL" w:date="2016-12-01T14:12:00Z">
        <w:r w:rsidR="00F64CC9">
          <w:t>Et</w:t>
        </w:r>
      </w:ins>
      <w:r w:rsidRPr="00DA7839">
        <w:t xml:space="preserve"> c</w:t>
      </w:r>
      <w:r w:rsidR="00CB410B" w:rsidRPr="00DA7839">
        <w:t>’</w:t>
      </w:r>
      <w:r w:rsidRPr="00DA7839">
        <w:t xml:space="preserve">est toujours aussi l’idée de la Providence. Or, si les protestants n’avaient pas attaqué </w:t>
      </w:r>
      <w:r w:rsidRPr="00DA7839">
        <w:rPr>
          <w:i/>
        </w:rPr>
        <w:t>Y Histoire des variations</w:t>
      </w:r>
      <w:r w:rsidRPr="00B6083B">
        <w:rPr>
          <w:rPrChange w:id="561" w:author="OBVIL" w:date="2016-12-01T14:12:00Z">
            <w:rPr>
              <w:rFonts w:ascii="Times New Roman" w:hAnsi="Times New Roman"/>
              <w:i/>
            </w:rPr>
          </w:rPrChange>
        </w:rPr>
        <w:t>,</w:t>
      </w:r>
      <w:r w:rsidRPr="00DA7839">
        <w:t xml:space="preserve"> nous n’aurions ni les </w:t>
      </w:r>
      <w:r w:rsidRPr="00DA7839">
        <w:rPr>
          <w:i/>
        </w:rPr>
        <w:t>Avertissements aux protestants</w:t>
      </w:r>
      <w:r w:rsidRPr="00B6083B">
        <w:rPr>
          <w:rPrChange w:id="562" w:author="OBVIL" w:date="2016-12-01T14:12:00Z">
            <w:rPr>
              <w:rFonts w:ascii="Times New Roman" w:hAnsi="Times New Roman"/>
              <w:i/>
            </w:rPr>
          </w:rPrChange>
        </w:rPr>
        <w:t>,</w:t>
      </w:r>
      <w:r w:rsidRPr="00DA7839">
        <w:t xml:space="preserve"> ni les deux </w:t>
      </w:r>
      <w:r w:rsidRPr="00DA7839">
        <w:rPr>
          <w:i/>
        </w:rPr>
        <w:t>Instructions pastorales sur les promesses de l</w:t>
      </w:r>
      <w:r w:rsidR="00CB410B" w:rsidRPr="00DA7839">
        <w:rPr>
          <w:i/>
        </w:rPr>
        <w:t>’</w:t>
      </w:r>
      <w:r w:rsidR="000D6C03" w:rsidRPr="00DA7839">
        <w:rPr>
          <w:i/>
        </w:rPr>
        <w:t>Église</w:t>
      </w:r>
      <w:r w:rsidRPr="00DA7839">
        <w:t xml:space="preserve">, ni </w:t>
      </w:r>
      <w:r w:rsidR="000D6C03" w:rsidRPr="00DA7839">
        <w:rPr>
          <w:i/>
        </w:rPr>
        <w:t>l’Explication de l’</w:t>
      </w:r>
      <w:r w:rsidRPr="00DA7839">
        <w:rPr>
          <w:i/>
        </w:rPr>
        <w:t>Apocalypse</w:t>
      </w:r>
      <w:r w:rsidRPr="00B6083B">
        <w:rPr>
          <w:rPrChange w:id="563" w:author="OBVIL" w:date="2016-12-01T14:12:00Z">
            <w:rPr>
              <w:rFonts w:ascii="Times New Roman" w:hAnsi="Times New Roman"/>
              <w:i/>
            </w:rPr>
          </w:rPrChange>
        </w:rPr>
        <w:t>.</w:t>
      </w:r>
      <w:r w:rsidRPr="00DA7839">
        <w:t xml:space="preserve"> Nous n</w:t>
      </w:r>
      <w:r w:rsidR="00CB410B" w:rsidRPr="00DA7839">
        <w:t>’</w:t>
      </w:r>
      <w:r w:rsidRPr="00DA7839">
        <w:t xml:space="preserve">aurions, d’autre part, ni la </w:t>
      </w:r>
      <w:r w:rsidRPr="00DA7839">
        <w:rPr>
          <w:i/>
        </w:rPr>
        <w:t>Défense de la Tradition et des Saints Pères</w:t>
      </w:r>
      <w:r w:rsidRPr="00B6083B">
        <w:rPr>
          <w:rPrChange w:id="564" w:author="OBVIL" w:date="2016-12-01T14:12:00Z">
            <w:rPr>
              <w:rFonts w:ascii="Times New Roman" w:hAnsi="Times New Roman"/>
              <w:i/>
            </w:rPr>
          </w:rPrChange>
        </w:rPr>
        <w:t>,</w:t>
      </w:r>
      <w:r w:rsidRPr="00DA7839">
        <w:t xml:space="preserve"> ni les deux </w:t>
      </w:r>
      <w:r w:rsidRPr="00DA7839">
        <w:rPr>
          <w:i/>
        </w:rPr>
        <w:t>Instructions sur la traduction du Nouveau Testament publiée à Trévoux</w:t>
      </w:r>
      <w:r w:rsidRPr="00B6083B">
        <w:rPr>
          <w:rPrChange w:id="565" w:author="OBVIL" w:date="2016-12-01T14:12:00Z">
            <w:rPr>
              <w:rFonts w:ascii="Times New Roman" w:hAnsi="Times New Roman"/>
              <w:i/>
            </w:rPr>
          </w:rPrChange>
        </w:rPr>
        <w:t>,</w:t>
      </w:r>
      <w:r w:rsidRPr="00DA7839">
        <w:t xml:space="preserve"> ni tant d’autres écrits, s’il n’avait fallu défendre contre les </w:t>
      </w:r>
      <w:r w:rsidR="00CB410B" w:rsidRPr="00DA7839">
        <w:t>« </w:t>
      </w:r>
      <w:r w:rsidRPr="00DA7839">
        <w:t>libertins</w:t>
      </w:r>
      <w:r w:rsidR="00CB410B" w:rsidRPr="00DA7839">
        <w:t> »</w:t>
      </w:r>
      <w:r w:rsidRPr="00DA7839">
        <w:t xml:space="preserve">, et contre les </w:t>
      </w:r>
      <w:r w:rsidR="00CB410B" w:rsidRPr="00DA7839">
        <w:t>« </w:t>
      </w:r>
      <w:r w:rsidRPr="00DA7839">
        <w:t>critiques</w:t>
      </w:r>
      <w:r w:rsidR="00CB410B" w:rsidRPr="00DA7839">
        <w:t> »</w:t>
      </w:r>
      <w:r w:rsidRPr="00DA7839">
        <w:t xml:space="preserve">, le </w:t>
      </w:r>
      <w:r w:rsidRPr="00DA7839">
        <w:rPr>
          <w:i/>
        </w:rPr>
        <w:t>Discours sur l</w:t>
      </w:r>
      <w:r w:rsidR="00CB410B" w:rsidRPr="00DA7839">
        <w:rPr>
          <w:i/>
        </w:rPr>
        <w:t>’</w:t>
      </w:r>
      <w:r w:rsidRPr="00DA7839">
        <w:rPr>
          <w:i/>
        </w:rPr>
        <w:t>histoire universelle</w:t>
      </w:r>
      <w:r w:rsidRPr="00B6083B">
        <w:rPr>
          <w:rPrChange w:id="566" w:author="OBVIL" w:date="2016-12-01T14:12:00Z">
            <w:rPr>
              <w:rFonts w:ascii="Times New Roman" w:hAnsi="Times New Roman"/>
              <w:i/>
            </w:rPr>
          </w:rPrChange>
        </w:rPr>
        <w:t xml:space="preserve">. </w:t>
      </w:r>
      <w:r w:rsidRPr="00DA7839">
        <w:t xml:space="preserve">Laissant de côté ses </w:t>
      </w:r>
      <w:r w:rsidRPr="00DA7839">
        <w:rPr>
          <w:i/>
        </w:rPr>
        <w:t>Scrutons</w:t>
      </w:r>
      <w:r w:rsidRPr="00B6083B">
        <w:rPr>
          <w:rPrChange w:id="567" w:author="OBVIL" w:date="2016-12-01T14:12:00Z">
            <w:rPr>
              <w:rFonts w:ascii="Times New Roman" w:hAnsi="Times New Roman"/>
              <w:i/>
            </w:rPr>
          </w:rPrChange>
        </w:rPr>
        <w:t>,</w:t>
      </w:r>
      <w:r w:rsidRPr="00DA7839">
        <w:t xml:space="preserve"> qu</w:t>
      </w:r>
      <w:r w:rsidR="00CB410B" w:rsidRPr="00DA7839">
        <w:t>’</w:t>
      </w:r>
      <w:r w:rsidRPr="00DA7839">
        <w:t>il n</w:t>
      </w:r>
      <w:r w:rsidR="00CB410B" w:rsidRPr="00DA7839">
        <w:t>’</w:t>
      </w:r>
      <w:r w:rsidR="00EA2694" w:rsidRPr="00DA7839">
        <w:t xml:space="preserve">a </w:t>
      </w:r>
      <w:r w:rsidRPr="00DA7839">
        <w:t>pas lui-même imprimés, ni destinés à l</w:t>
      </w:r>
      <w:r w:rsidR="00CB410B" w:rsidRPr="00DA7839">
        <w:t>’</w:t>
      </w:r>
      <w:r w:rsidRPr="00DA7839">
        <w:t xml:space="preserve">impression, on peut donc dire que </w:t>
      </w:r>
      <w:r w:rsidR="000D6C03" w:rsidRPr="00DA7839">
        <w:rPr>
          <w:i/>
        </w:rPr>
        <w:t>l’</w:t>
      </w:r>
      <w:r w:rsidRPr="00DA7839">
        <w:rPr>
          <w:i/>
        </w:rPr>
        <w:t>Histoire universelle</w:t>
      </w:r>
      <w:r w:rsidRPr="00DA7839">
        <w:t xml:space="preserve"> et </w:t>
      </w:r>
      <w:r w:rsidR="000D6C03" w:rsidRPr="00DA7839">
        <w:rPr>
          <w:i/>
        </w:rPr>
        <w:t>l’H</w:t>
      </w:r>
      <w:r w:rsidRPr="00DA7839">
        <w:rPr>
          <w:i/>
        </w:rPr>
        <w:t>istoire des variations</w:t>
      </w:r>
      <w:r w:rsidRPr="00DA7839">
        <w:t xml:space="preserve"> résument trente ans de la vie de Bossuet, s’il n’a rien écrit, trente ans durant, que pour les soutenir ou les développer. Mais </w:t>
      </w:r>
      <w:r w:rsidR="000D6C03" w:rsidRPr="00DA7839">
        <w:t>l’</w:t>
      </w:r>
      <w:r w:rsidR="000D6C03" w:rsidRPr="00DA7839">
        <w:rPr>
          <w:i/>
        </w:rPr>
        <w:t>H</w:t>
      </w:r>
      <w:r w:rsidRPr="00DA7839">
        <w:rPr>
          <w:i/>
        </w:rPr>
        <w:t>istoire des variations</w:t>
      </w:r>
      <w:r w:rsidRPr="00DA7839">
        <w:t xml:space="preserve"> soulève tant de questions particulières, et d’un autre ordre, qui ne se rattachent qu’indirectement à celle que nous examinons, qu’on ne s’étonnera pas si, de ces deux grands ouvrages, puisque le choix en est libre, nous nous attachons de préférence au </w:t>
      </w:r>
      <w:r w:rsidRPr="00DA7839">
        <w:rPr>
          <w:i/>
        </w:rPr>
        <w:t>Discours sur l</w:t>
      </w:r>
      <w:r w:rsidR="00CB410B" w:rsidRPr="00DA7839">
        <w:rPr>
          <w:i/>
        </w:rPr>
        <w:t>’</w:t>
      </w:r>
      <w:r w:rsidRPr="00DA7839">
        <w:rPr>
          <w:i/>
        </w:rPr>
        <w:t>histoire universelle</w:t>
      </w:r>
      <w:r w:rsidRPr="00B6083B">
        <w:rPr>
          <w:rPrChange w:id="568" w:author="OBVIL" w:date="2016-12-01T14:12:00Z">
            <w:rPr>
              <w:rFonts w:ascii="Times New Roman" w:hAnsi="Times New Roman"/>
              <w:i/>
            </w:rPr>
          </w:rPrChange>
        </w:rPr>
        <w:t>.</w:t>
      </w:r>
    </w:p>
    <w:p w14:paraId="01D804E3" w14:textId="77777777" w:rsidR="00CB410B" w:rsidRPr="00CB410B" w:rsidRDefault="000D6C03" w:rsidP="00EA2694">
      <w:pPr>
        <w:pStyle w:val="Titre2"/>
      </w:pPr>
      <w:bookmarkStart w:id="569" w:name="bookmark19"/>
      <w:bookmarkEnd w:id="569"/>
      <w:r>
        <w:t>III</w:t>
      </w:r>
    </w:p>
    <w:p w14:paraId="57402F89" w14:textId="72EAC125" w:rsidR="00CB410B" w:rsidRPr="00DA7839" w:rsidRDefault="00170A5B" w:rsidP="00000A23">
      <w:pPr>
        <w:pStyle w:val="Corpsdetexte"/>
        <w:pPrChange w:id="570" w:author="OBVIL" w:date="2016-12-01T14:12:00Z">
          <w:pPr>
            <w:pStyle w:val="Corpsdetexte"/>
            <w:spacing w:afterLines="120" w:after="288"/>
            <w:ind w:firstLine="240"/>
            <w:jc w:val="both"/>
          </w:pPr>
        </w:pPrChange>
      </w:pPr>
      <w:r w:rsidRPr="00DA7839">
        <w:t>Nous n</w:t>
      </w:r>
      <w:r w:rsidR="00CB410B" w:rsidRPr="00DA7839">
        <w:t>’</w:t>
      </w:r>
      <w:r w:rsidRPr="00DA7839">
        <w:t>a</w:t>
      </w:r>
      <w:r w:rsidR="00EA2694" w:rsidRPr="00DA7839">
        <w:t>vons pas sans doute à justifier contre tant</w:t>
      </w:r>
      <w:r w:rsidRPr="00DA7839">
        <w:t xml:space="preserve"> de vaines critiques dont il a été l</w:t>
      </w:r>
      <w:r w:rsidR="00CB410B" w:rsidRPr="00DA7839">
        <w:t>’</w:t>
      </w:r>
      <w:r w:rsidRPr="00DA7839">
        <w:t>objet, mais auxquelles, d</w:t>
      </w:r>
      <w:r w:rsidR="00CB410B" w:rsidRPr="00DA7839">
        <w:t>’</w:t>
      </w:r>
      <w:r w:rsidRPr="00DA7839">
        <w:t>ailleurs, nous voyons qu</w:t>
      </w:r>
      <w:r w:rsidR="00CB410B" w:rsidRPr="00DA7839">
        <w:t>’</w:t>
      </w:r>
      <w:r w:rsidRPr="00DA7839">
        <w:t>il ne laisse pas d’avoir assez glorieusement résisté, le plus célèbre, et presque le plus achevé des ouvrages de Bossuet. Qui croirait qu’on lui a sérieusement reproché</w:t>
      </w:r>
      <w:r w:rsidR="00B6083B" w:rsidRPr="00DA7839">
        <w:t xml:space="preserve"> —</w:t>
      </w:r>
      <w:del w:id="571" w:author="OBVIL" w:date="2016-12-01T14:12:00Z">
        <w:r w:rsidRPr="00CB410B">
          <w:delText xml:space="preserve"> </w:delText>
        </w:r>
      </w:del>
      <w:ins w:id="572" w:author="OBVIL" w:date="2016-12-01T14:12:00Z">
        <w:r w:rsidR="00B6083B" w:rsidRPr="00B6083B">
          <w:t> </w:t>
        </w:r>
      </w:ins>
      <w:r w:rsidRPr="00DA7839">
        <w:t xml:space="preserve">dans un </w:t>
      </w:r>
      <w:r w:rsidRPr="00DA7839">
        <w:rPr>
          <w:i/>
        </w:rPr>
        <w:t>Discours</w:t>
      </w:r>
      <w:r w:rsidR="000D6C03" w:rsidRPr="00DA7839">
        <w:t xml:space="preserve"> qu</w:t>
      </w:r>
      <w:r w:rsidRPr="00DA7839">
        <w:t>i se termine à l</w:t>
      </w:r>
      <w:r w:rsidR="00CB410B" w:rsidRPr="00DA7839">
        <w:t>’</w:t>
      </w:r>
      <w:r w:rsidRPr="00DA7839">
        <w:t>avènement de Charlemagne</w:t>
      </w:r>
      <w:r w:rsidR="00B6083B" w:rsidRPr="00DA7839">
        <w:t xml:space="preserve"> —</w:t>
      </w:r>
      <w:del w:id="573" w:author="OBVIL" w:date="2016-12-01T14:12:00Z">
        <w:r w:rsidRPr="00CB410B">
          <w:delText xml:space="preserve"> </w:delText>
        </w:r>
      </w:del>
      <w:ins w:id="574" w:author="OBVIL" w:date="2016-12-01T14:12:00Z">
        <w:r w:rsidR="00B6083B" w:rsidRPr="00B6083B">
          <w:t> </w:t>
        </w:r>
      </w:ins>
      <w:r w:rsidRPr="00DA7839">
        <w:t>de n</w:t>
      </w:r>
      <w:r w:rsidR="00CB410B" w:rsidRPr="00DA7839">
        <w:t>’</w:t>
      </w:r>
      <w:r w:rsidRPr="00DA7839">
        <w:t>avoir pas parlé de l’Amériqu</w:t>
      </w:r>
      <w:r w:rsidR="00CB410B" w:rsidRPr="00DA7839">
        <w:t>e ?</w:t>
      </w:r>
      <w:r w:rsidRPr="00DA7839">
        <w:t xml:space="preserve"> Un autre encore s</w:t>
      </w:r>
      <w:r w:rsidR="00CB410B" w:rsidRPr="00DA7839">
        <w:t>’</w:t>
      </w:r>
      <w:r w:rsidRPr="00DA7839">
        <w:t>est plaint qu</w:t>
      </w:r>
      <w:r w:rsidR="00CB410B" w:rsidRPr="00DA7839">
        <w:t>’</w:t>
      </w:r>
      <w:r w:rsidRPr="00DA7839">
        <w:t>il eût passé Mahomet sous silence, comme</w:t>
      </w:r>
      <w:r w:rsidR="000D6C03" w:rsidRPr="00DA7839">
        <w:t xml:space="preserve"> si Bossuet, à deux reprises, et</w:t>
      </w:r>
      <w:r w:rsidRPr="00DA7839">
        <w:t xml:space="preserve"> notamment </w:t>
      </w:r>
      <w:r w:rsidR="00EA2694" w:rsidRPr="00DA7839">
        <w:t>à la fin du liv</w:t>
      </w:r>
      <w:r w:rsidRPr="00DA7839">
        <w:t>re, n’avait pas renvoyé d</w:t>
      </w:r>
      <w:r w:rsidR="000D6C03" w:rsidRPr="00DA7839">
        <w:t>e parler de Mahomet et d</w:t>
      </w:r>
      <w:r w:rsidRPr="00DA7839">
        <w:t xml:space="preserve">e l’islamisme à un autre </w:t>
      </w:r>
      <w:r w:rsidRPr="00DA7839">
        <w:rPr>
          <w:i/>
        </w:rPr>
        <w:t>Discours</w:t>
      </w:r>
      <w:r w:rsidR="000D6C03" w:rsidRPr="00B6083B">
        <w:rPr>
          <w:rPrChange w:id="575" w:author="OBVIL" w:date="2016-12-01T14:12:00Z">
            <w:rPr>
              <w:rFonts w:ascii="Times New Roman" w:hAnsi="Times New Roman"/>
              <w:i/>
            </w:rPr>
          </w:rPrChange>
        </w:rPr>
        <w:t>,</w:t>
      </w:r>
      <w:r w:rsidRPr="00DA7839">
        <w:t xml:space="preserve"> qu</w:t>
      </w:r>
      <w:r w:rsidR="00CB410B" w:rsidRPr="00DA7839">
        <w:t>’</w:t>
      </w:r>
      <w:r w:rsidRPr="00DA7839">
        <w:t>il n</w:t>
      </w:r>
      <w:r w:rsidR="00CB410B" w:rsidRPr="00DA7839">
        <w:t>’</w:t>
      </w:r>
      <w:r w:rsidRPr="00DA7839">
        <w:t>a pas eu le temps d</w:t>
      </w:r>
      <w:r w:rsidR="00CB410B" w:rsidRPr="00DA7839">
        <w:t>’</w:t>
      </w:r>
      <w:r w:rsidR="000D6C03" w:rsidRPr="00DA7839">
        <w:t>éc</w:t>
      </w:r>
      <w:r w:rsidRPr="00DA7839">
        <w:t>rir</w:t>
      </w:r>
      <w:r w:rsidR="00CB410B" w:rsidRPr="00DA7839">
        <w:t>e !</w:t>
      </w:r>
      <w:r w:rsidR="00EA2694" w:rsidRPr="00DA7839">
        <w:t xml:space="preserve"> On ne</w:t>
      </w:r>
      <w:r w:rsidRPr="00DA7839">
        <w:t xml:space="preserve"> saurait disc</w:t>
      </w:r>
      <w:r w:rsidR="000D6C03" w:rsidRPr="00DA7839">
        <w:t>uter, selon le vieil adage, avec</w:t>
      </w:r>
      <w:r w:rsidRPr="00DA7839">
        <w:t xml:space="preserve"> ceux qui ne conviennent pas des principe</w:t>
      </w:r>
      <w:r w:rsidR="00CB410B" w:rsidRPr="00DA7839">
        <w:t>s ;</w:t>
      </w:r>
      <w:r w:rsidRPr="00DA7839">
        <w:t xml:space="preserve"> et nous, que pouvons-nous répondre à des critiques dont le premier soin</w:t>
      </w:r>
      <w:r w:rsidR="00EA2694" w:rsidRPr="00DA7839">
        <w:t xml:space="preserve"> semble avoir été de ne pas lire</w:t>
      </w:r>
      <w:r w:rsidRPr="00DA7839">
        <w:t xml:space="preserve"> l</w:t>
      </w:r>
      <w:r w:rsidR="00CB410B" w:rsidRPr="00DA7839">
        <w:t>’</w:t>
      </w:r>
      <w:r w:rsidRPr="00DA7839">
        <w:t>ouvrage qu</w:t>
      </w:r>
      <w:r w:rsidR="00CB410B" w:rsidRPr="00DA7839">
        <w:t>’</w:t>
      </w:r>
      <w:r w:rsidRPr="00DA7839">
        <w:t>ils voulaient critique</w:t>
      </w:r>
      <w:r w:rsidR="00CB410B" w:rsidRPr="00DA7839">
        <w:t>r ?</w:t>
      </w:r>
    </w:p>
    <w:p w14:paraId="546C8804" w14:textId="39390BCC" w:rsidR="00CB410B" w:rsidRPr="00DA7839" w:rsidRDefault="00170A5B" w:rsidP="00000A23">
      <w:pPr>
        <w:pStyle w:val="Corpsdetexte"/>
        <w:pPrChange w:id="576" w:author="OBVIL" w:date="2016-12-01T14:12:00Z">
          <w:pPr>
            <w:pStyle w:val="Corpsdetexte"/>
            <w:spacing w:afterLines="120" w:after="288"/>
            <w:ind w:firstLine="240"/>
            <w:jc w:val="both"/>
          </w:pPr>
        </w:pPrChange>
      </w:pPr>
      <w:r w:rsidRPr="00DA7839">
        <w:t>Quant au reproche de n</w:t>
      </w:r>
      <w:r w:rsidR="00CB410B" w:rsidRPr="00DA7839">
        <w:t>’</w:t>
      </w:r>
      <w:r w:rsidRPr="00DA7839">
        <w:t>avoir pas tenu</w:t>
      </w:r>
      <w:r w:rsidR="000D6C03" w:rsidRPr="00DA7839">
        <w:t xml:space="preserve"> les promesses de son titre, et,</w:t>
      </w:r>
      <w:r w:rsidRPr="00DA7839">
        <w:t xml:space="preserve"> par exemple, dans une </w:t>
      </w:r>
      <w:r w:rsidRPr="00DA7839">
        <w:rPr>
          <w:i/>
        </w:rPr>
        <w:t xml:space="preserve">Histoire </w:t>
      </w:r>
      <w:r w:rsidR="00EA2694" w:rsidRPr="00DA7839">
        <w:rPr>
          <w:i/>
        </w:rPr>
        <w:t>universelle</w:t>
      </w:r>
      <w:r w:rsidRPr="00DA7839">
        <w:t xml:space="preserve"> de n’avoir traité ni de l’Inde ni de la Chine, je ne dirai pas que Bossuet l</w:t>
      </w:r>
      <w:r w:rsidR="00CB410B" w:rsidRPr="00DA7839">
        <w:t>’</w:t>
      </w:r>
      <w:r w:rsidR="000D6C03" w:rsidRPr="00DA7839">
        <w:t>eût</w:t>
      </w:r>
      <w:r w:rsidR="00EA2694" w:rsidRPr="00DA7839">
        <w:t xml:space="preserve"> f</w:t>
      </w:r>
      <w:r w:rsidRPr="00DA7839">
        <w:t>ait dans s</w:t>
      </w:r>
      <w:r w:rsidR="00EA2694" w:rsidRPr="00DA7839">
        <w:t>on</w:t>
      </w:r>
      <w:r w:rsidRPr="00DA7839">
        <w:t xml:space="preserve"> second </w:t>
      </w:r>
      <w:r w:rsidRPr="00DA7839">
        <w:rPr>
          <w:i/>
        </w:rPr>
        <w:t>Discours</w:t>
      </w:r>
      <w:r w:rsidR="00EA2694" w:rsidRPr="00DA7839">
        <w:rPr>
          <w:i/>
        </w:rPr>
        <w:t> ;</w:t>
      </w:r>
      <w:r w:rsidR="00B6083B" w:rsidRPr="00DA7839">
        <w:t xml:space="preserve"> —</w:t>
      </w:r>
      <w:del w:id="577" w:author="OBVIL" w:date="2016-12-01T14:12:00Z">
        <w:r w:rsidRPr="00CB410B">
          <w:delText xml:space="preserve"> </w:delText>
        </w:r>
      </w:del>
      <w:ins w:id="578" w:author="OBVIL" w:date="2016-12-01T14:12:00Z">
        <w:r w:rsidR="00B6083B" w:rsidRPr="00B6083B">
          <w:t> </w:t>
        </w:r>
      </w:ins>
      <w:r w:rsidRPr="00DA7839">
        <w:t>quoique d</w:t>
      </w:r>
      <w:r w:rsidR="00CB410B" w:rsidRPr="00DA7839">
        <w:t>’</w:t>
      </w:r>
      <w:r w:rsidRPr="00DA7839">
        <w:t>ailleurs on put le soutenir, et presque le prouver. Comme de l</w:t>
      </w:r>
      <w:r w:rsidR="00CB410B" w:rsidRPr="00DA7839">
        <w:t>’</w:t>
      </w:r>
      <w:r w:rsidRPr="00DA7839">
        <w:t>islamisme et comme de Mahomet, il att</w:t>
      </w:r>
      <w:r w:rsidR="000D6C03" w:rsidRPr="00DA7839">
        <w:t>endait, pour parler de l’Inde et</w:t>
      </w:r>
      <w:r w:rsidR="00EA2694" w:rsidRPr="00DA7839">
        <w:t xml:space="preserve"> de</w:t>
      </w:r>
      <w:r w:rsidRPr="00DA7839">
        <w:t xml:space="preserve"> la Chine, qu</w:t>
      </w:r>
      <w:r w:rsidR="00CB410B" w:rsidRPr="00DA7839">
        <w:t>’</w:t>
      </w:r>
      <w:r w:rsidRPr="00DA7839">
        <w:t>elles fussent entrées dans le plan de l</w:t>
      </w:r>
      <w:r w:rsidR="00CB410B" w:rsidRPr="00DA7839">
        <w:t>’</w:t>
      </w:r>
      <w:r w:rsidRPr="00DA7839">
        <w:t xml:space="preserve">histoire de la civilisation occidentale, et même, pour les y </w:t>
      </w:r>
      <w:r w:rsidR="00EA2694" w:rsidRPr="00DA7839">
        <w:t>introduire, nous pourrions ind</w:t>
      </w:r>
      <w:r w:rsidR="000D6C03" w:rsidRPr="00DA7839">
        <w:t>i</w:t>
      </w:r>
      <w:r w:rsidRPr="00DA7839">
        <w:t>quer le moyen qu’il eût pris. C</w:t>
      </w:r>
      <w:r w:rsidR="00CB410B" w:rsidRPr="00DA7839">
        <w:t>’</w:t>
      </w:r>
      <w:r w:rsidRPr="00DA7839">
        <w:t>est celui dont Fénelon,</w:t>
      </w:r>
      <w:r w:rsidR="00EA2694" w:rsidRPr="00DA7839">
        <w:t xml:space="preserve"> quelques années plus tard, a us</w:t>
      </w:r>
      <w:r w:rsidRPr="00DA7839">
        <w:t>é dans un sermon classique</w:t>
      </w:r>
      <w:r w:rsidR="00B6083B" w:rsidRPr="00DA7839">
        <w:t xml:space="preserve"> —</w:t>
      </w:r>
      <w:del w:id="579" w:author="OBVIL" w:date="2016-12-01T14:12:00Z">
        <w:r w:rsidRPr="00CB410B">
          <w:delText xml:space="preserve"> </w:delText>
        </w:r>
      </w:del>
      <w:ins w:id="580" w:author="OBVIL" w:date="2016-12-01T14:12:00Z">
        <w:r w:rsidR="00B6083B" w:rsidRPr="00B6083B">
          <w:t> </w:t>
        </w:r>
      </w:ins>
      <w:r w:rsidRPr="00DA7839">
        <w:rPr>
          <w:i/>
        </w:rPr>
        <w:t xml:space="preserve">Pour la </w:t>
      </w:r>
      <w:r w:rsidR="00EA2694" w:rsidRPr="00DA7839">
        <w:rPr>
          <w:i/>
        </w:rPr>
        <w:t>fête</w:t>
      </w:r>
      <w:r w:rsidRPr="00DA7839">
        <w:rPr>
          <w:i/>
        </w:rPr>
        <w:t xml:space="preserve"> de l</w:t>
      </w:r>
      <w:r w:rsidR="00CB410B" w:rsidRPr="00DA7839">
        <w:rPr>
          <w:i/>
        </w:rPr>
        <w:t>’</w:t>
      </w:r>
      <w:r w:rsidRPr="00DA7839">
        <w:rPr>
          <w:i/>
        </w:rPr>
        <w:t>Épiphanie</w:t>
      </w:r>
      <w:r w:rsidR="00CB410B" w:rsidRPr="00DA7839">
        <w:t>,</w:t>
      </w:r>
      <w:r w:rsidR="00B6083B" w:rsidRPr="00DA7839">
        <w:t xml:space="preserve"> — </w:t>
      </w:r>
      <w:r w:rsidRPr="00DA7839">
        <w:t>ou il montre la catholicité passant l</w:t>
      </w:r>
      <w:r w:rsidR="00CB410B" w:rsidRPr="00DA7839">
        <w:t>’</w:t>
      </w:r>
      <w:r w:rsidR="00B75D5B" w:rsidRPr="00DA7839">
        <w:t>immensité des mers</w:t>
      </w:r>
      <w:r w:rsidRPr="00DA7839">
        <w:t>, et s</w:t>
      </w:r>
      <w:r w:rsidR="00CB410B" w:rsidRPr="00DA7839">
        <w:t>’</w:t>
      </w:r>
      <w:r w:rsidRPr="00DA7839">
        <w:t>en allant ré</w:t>
      </w:r>
      <w:r w:rsidR="00B75D5B" w:rsidRPr="00DA7839">
        <w:t>parer au loin, dans les contrées</w:t>
      </w:r>
      <w:r w:rsidRPr="00DA7839">
        <w:t xml:space="preserve"> de l</w:t>
      </w:r>
      <w:r w:rsidR="00CB410B" w:rsidRPr="00DA7839">
        <w:t>’</w:t>
      </w:r>
      <w:r w:rsidRPr="00DA7839">
        <w:t xml:space="preserve">extrême Orient, les pertes que lui avaient infligées les victoires de Luther et de Calvin. </w:t>
      </w:r>
      <w:r w:rsidR="000D6C03" w:rsidRPr="00DA7839">
        <w:t>À</w:t>
      </w:r>
      <w:r w:rsidRPr="00DA7839">
        <w:t xml:space="preserve"> moins encore qu</w:t>
      </w:r>
      <w:r w:rsidR="00CB410B" w:rsidRPr="00DA7839">
        <w:t>’</w:t>
      </w:r>
      <w:r w:rsidRPr="00DA7839">
        <w:t>il n</w:t>
      </w:r>
      <w:r w:rsidR="00CB410B" w:rsidRPr="00DA7839">
        <w:t>’</w:t>
      </w:r>
      <w:r w:rsidRPr="00DA7839">
        <w:t>eût naïvement répondu, comme il l</w:t>
      </w:r>
      <w:r w:rsidR="00CB410B" w:rsidRPr="00DA7839">
        <w:t>’</w:t>
      </w:r>
      <w:r w:rsidRPr="00DA7839">
        <w:t xml:space="preserve">a fait dans un curieux passage de sa seconde </w:t>
      </w:r>
      <w:r w:rsidRPr="00DA7839">
        <w:rPr>
          <w:i/>
        </w:rPr>
        <w:t>Instruction pastorale</w:t>
      </w:r>
      <w:r w:rsidR="00B75D5B" w:rsidRPr="00DA7839">
        <w:rPr>
          <w:i/>
        </w:rPr>
        <w:t xml:space="preserve"> s</w:t>
      </w:r>
      <w:r w:rsidRPr="00DA7839">
        <w:rPr>
          <w:i/>
        </w:rPr>
        <w:t>ur les promesses de l</w:t>
      </w:r>
      <w:r w:rsidR="00CB410B" w:rsidRPr="00DA7839">
        <w:rPr>
          <w:i/>
        </w:rPr>
        <w:t>’</w:t>
      </w:r>
      <w:r w:rsidR="000D6C03" w:rsidRPr="00DA7839">
        <w:rPr>
          <w:i/>
        </w:rPr>
        <w:t>Église</w:t>
      </w:r>
      <w:r w:rsidR="00B75D5B" w:rsidRPr="00DA7839">
        <w:rPr>
          <w:i/>
        </w:rPr>
        <w:t> </w:t>
      </w:r>
      <w:r w:rsidR="00B75D5B" w:rsidRPr="00DA7839">
        <w:t>:</w:t>
      </w:r>
    </w:p>
    <w:p w14:paraId="62AAEBD9" w14:textId="2C31D8E8" w:rsidR="00254340" w:rsidRPr="00DA7839" w:rsidRDefault="00170A5B" w:rsidP="00000A23">
      <w:pPr>
        <w:pStyle w:val="Corpsdetexte"/>
        <w:pPrChange w:id="581" w:author="OBVIL" w:date="2016-12-01T14:12:00Z">
          <w:pPr>
            <w:pStyle w:val="Corpsdetexte"/>
            <w:spacing w:afterLines="120" w:after="288"/>
            <w:ind w:firstLine="240"/>
            <w:jc w:val="both"/>
          </w:pPr>
        </w:pPrChange>
      </w:pPr>
      <w:r w:rsidRPr="00DA7839">
        <w:t>S</w:t>
      </w:r>
      <w:r w:rsidR="00CB410B" w:rsidRPr="00DA7839">
        <w:t>’</w:t>
      </w:r>
      <w:r w:rsidR="00B75D5B" w:rsidRPr="00DA7839">
        <w:t>il y a des particuliers qui ne croient pas</w:t>
      </w:r>
      <w:r w:rsidRPr="00DA7839">
        <w:t xml:space="preserve"> à l</w:t>
      </w:r>
      <w:r w:rsidR="00CB410B" w:rsidRPr="00DA7839">
        <w:t>’</w:t>
      </w:r>
      <w:r w:rsidRPr="00DA7839">
        <w:t>Évangile, qui doute qu</w:t>
      </w:r>
      <w:r w:rsidR="00CB410B" w:rsidRPr="00DA7839">
        <w:t>’</w:t>
      </w:r>
      <w:r w:rsidRPr="00DA7839">
        <w:t>il y ait aus</w:t>
      </w:r>
      <w:r w:rsidR="00B75D5B" w:rsidRPr="00DA7839">
        <w:t>s</w:t>
      </w:r>
      <w:r w:rsidRPr="00DA7839">
        <w:t>i de</w:t>
      </w:r>
      <w:r w:rsidR="00B75D5B" w:rsidRPr="00DA7839">
        <w:t>s</w:t>
      </w:r>
      <w:r w:rsidRPr="00DA7839">
        <w:t xml:space="preserve"> nations, puisqu</w:t>
      </w:r>
      <w:r w:rsidR="00CB410B" w:rsidRPr="00DA7839">
        <w:t>’</w:t>
      </w:r>
      <w:r w:rsidR="00B75D5B" w:rsidRPr="00DA7839">
        <w:t>on en trouve même à qui l’</w:t>
      </w:r>
      <w:r w:rsidRPr="00DA7839">
        <w:t>e</w:t>
      </w:r>
      <w:r w:rsidR="00B75D5B" w:rsidRPr="00DA7839">
        <w:t>s</w:t>
      </w:r>
      <w:r w:rsidRPr="00DA7839">
        <w:t>prit de Jé</w:t>
      </w:r>
      <w:r w:rsidR="00B75D5B" w:rsidRPr="00DA7839">
        <w:t>s</w:t>
      </w:r>
      <w:r w:rsidRPr="00DA7839">
        <w:t xml:space="preserve">us ne permet pas de </w:t>
      </w:r>
      <w:r w:rsidR="00257A4B" w:rsidRPr="00DA7839">
        <w:t xml:space="preserve">prêcher durant de certains </w:t>
      </w:r>
      <w:r w:rsidRPr="00DA7839">
        <w:t>moment</w:t>
      </w:r>
      <w:r w:rsidR="00CB410B" w:rsidRPr="00DA7839">
        <w:t>s ?</w:t>
      </w:r>
      <w:r w:rsidRPr="00DA7839">
        <w:t xml:space="preserve"> </w:t>
      </w:r>
      <w:r w:rsidRPr="00DA7839">
        <w:rPr>
          <w:i/>
        </w:rPr>
        <w:t>A</w:t>
      </w:r>
      <w:r w:rsidR="00257A4B" w:rsidRPr="00DA7839">
        <w:rPr>
          <w:i/>
        </w:rPr>
        <w:t>ct</w:t>
      </w:r>
      <w:r w:rsidR="00257A4B" w:rsidRPr="00B6083B">
        <w:rPr>
          <w:rPrChange w:id="582" w:author="OBVIL" w:date="2016-12-01T14:12:00Z">
            <w:rPr>
              <w:rFonts w:ascii="Times New Roman" w:hAnsi="Times New Roman"/>
              <w:i/>
            </w:rPr>
          </w:rPrChange>
        </w:rPr>
        <w:t xml:space="preserve">. </w:t>
      </w:r>
      <w:del w:id="583" w:author="OBVIL" w:date="2016-12-01T14:12:00Z">
        <w:r w:rsidR="00257A4B" w:rsidRPr="00257A4B">
          <w:rPr>
            <w:i/>
            <w:sz w:val="20"/>
            <w:szCs w:val="20"/>
          </w:rPr>
          <w:delText>XVI</w:delText>
        </w:r>
      </w:del>
      <w:ins w:id="584" w:author="OBVIL" w:date="2016-12-01T14:12:00Z">
        <w:r w:rsidR="00B6083B" w:rsidRPr="00B6083B">
          <w:rPr>
            <w:i/>
            <w:iCs/>
            <w:smallCaps/>
          </w:rPr>
          <w:t>xvi</w:t>
        </w:r>
      </w:ins>
      <w:r w:rsidRPr="00DA7839">
        <w:t xml:space="preserve">, </w:t>
      </w:r>
      <w:r w:rsidR="00257A4B" w:rsidRPr="00DA7839">
        <w:t>6</w:t>
      </w:r>
      <w:r w:rsidRPr="00DA7839">
        <w:t>. 7. Allez donc chicaner saint Paul et</w:t>
      </w:r>
      <w:r w:rsidR="000D6C03" w:rsidRPr="00DA7839">
        <w:t xml:space="preserve"> </w:t>
      </w:r>
      <w:r w:rsidRPr="00DA7839">
        <w:t xml:space="preserve">Jésus-Christ même, </w:t>
      </w:r>
      <w:r w:rsidRPr="00DA7839">
        <w:rPr>
          <w:i/>
        </w:rPr>
        <w:t>et alléguez-leur la Chine</w:t>
      </w:r>
      <w:r w:rsidRPr="00DA7839">
        <w:t xml:space="preserve"> </w:t>
      </w:r>
      <w:r w:rsidRPr="00DA7839">
        <w:rPr>
          <w:i/>
        </w:rPr>
        <w:t xml:space="preserve">comme vous faites sans </w:t>
      </w:r>
      <w:r w:rsidR="00257A4B" w:rsidRPr="00DA7839">
        <w:rPr>
          <w:i/>
        </w:rPr>
        <w:t>cesse</w:t>
      </w:r>
      <w:r w:rsidRPr="00DA7839">
        <w:rPr>
          <w:i/>
        </w:rPr>
        <w:t xml:space="preserve"> et</w:t>
      </w:r>
      <w:r w:rsidRPr="00B6083B">
        <w:rPr>
          <w:rPrChange w:id="585" w:author="OBVIL" w:date="2016-12-01T14:12:00Z">
            <w:rPr>
              <w:rFonts w:ascii="Times New Roman" w:hAnsi="Times New Roman"/>
              <w:i/>
            </w:rPr>
          </w:rPrChange>
        </w:rPr>
        <w:t xml:space="preserve">, </w:t>
      </w:r>
      <w:r w:rsidRPr="00DA7839">
        <w:rPr>
          <w:i/>
        </w:rPr>
        <w:t>si v</w:t>
      </w:r>
      <w:r w:rsidR="000D6C03" w:rsidRPr="00DA7839">
        <w:rPr>
          <w:i/>
        </w:rPr>
        <w:t>ous voulez les Terres Australe</w:t>
      </w:r>
      <w:r w:rsidR="00257A4B" w:rsidRPr="00DA7839">
        <w:rPr>
          <w:i/>
        </w:rPr>
        <w:t xml:space="preserve"> </w:t>
      </w:r>
      <w:r w:rsidRPr="00DA7839">
        <w:t xml:space="preserve">pour leur disputer la prédication écoutée par toute </w:t>
      </w:r>
      <w:r w:rsidR="00257A4B" w:rsidRPr="00DA7839">
        <w:t>la terre. Tout le monde, malgré vous</w:t>
      </w:r>
      <w:r w:rsidRPr="00DA7839">
        <w:t xml:space="preserve"> entendra toujours ce langage populaire qui explique par </w:t>
      </w:r>
      <w:r w:rsidRPr="00DA7839">
        <w:rPr>
          <w:i/>
        </w:rPr>
        <w:t>toute la</w:t>
      </w:r>
      <w:r w:rsidR="00257A4B" w:rsidRPr="00DA7839">
        <w:rPr>
          <w:i/>
        </w:rPr>
        <w:t xml:space="preserve"> terre le monde connu</w:t>
      </w:r>
      <w:r w:rsidR="00257A4B" w:rsidRPr="00B6083B">
        <w:rPr>
          <w:rPrChange w:id="586" w:author="OBVIL" w:date="2016-12-01T14:12:00Z">
            <w:rPr>
              <w:rFonts w:ascii="Times New Roman" w:hAnsi="Times New Roman"/>
              <w:i/>
            </w:rPr>
          </w:rPrChange>
        </w:rPr>
        <w:t xml:space="preserve">, </w:t>
      </w:r>
      <w:r w:rsidR="00257A4B" w:rsidRPr="00DA7839">
        <w:rPr>
          <w:i/>
        </w:rPr>
        <w:t>et dans le</w:t>
      </w:r>
      <w:r w:rsidRPr="00DA7839">
        <w:rPr>
          <w:i/>
        </w:rPr>
        <w:t xml:space="preserve"> monde connu une partie éclatante et considérable de</w:t>
      </w:r>
      <w:r w:rsidRPr="00DA7839">
        <w:t xml:space="preserve"> ce </w:t>
      </w:r>
      <w:r w:rsidRPr="00DA7839">
        <w:rPr>
          <w:i/>
        </w:rPr>
        <w:t>grand</w:t>
      </w:r>
      <w:r w:rsidRPr="00B6083B">
        <w:rPr>
          <w:rPrChange w:id="587" w:author="OBVIL" w:date="2016-12-01T14:12:00Z">
            <w:rPr>
              <w:rFonts w:ascii="Times New Roman" w:hAnsi="Times New Roman"/>
              <w:i/>
            </w:rPr>
          </w:rPrChange>
        </w:rPr>
        <w:t xml:space="preserve">, </w:t>
      </w:r>
      <w:r w:rsidRPr="00DA7839">
        <w:rPr>
          <w:i/>
        </w:rPr>
        <w:t>tout</w:t>
      </w:r>
      <w:r w:rsidRPr="00B6083B">
        <w:rPr>
          <w:rPrChange w:id="588" w:author="OBVIL" w:date="2016-12-01T14:12:00Z">
            <w:rPr>
              <w:rFonts w:ascii="Times New Roman" w:hAnsi="Times New Roman"/>
              <w:i/>
            </w:rPr>
          </w:rPrChange>
        </w:rPr>
        <w:t xml:space="preserve">. </w:t>
      </w:r>
      <w:r w:rsidR="00257A4B" w:rsidRPr="00DA7839">
        <w:t>En sorte qu’il s</w:t>
      </w:r>
      <w:r w:rsidRPr="00DA7839">
        <w:t>era toujours véritable que ce sera de ce monde que l</w:t>
      </w:r>
      <w:r w:rsidR="00CB410B" w:rsidRPr="00DA7839">
        <w:t>’</w:t>
      </w:r>
      <w:r w:rsidR="00257A4B" w:rsidRPr="00DA7839">
        <w:t>Église</w:t>
      </w:r>
      <w:r w:rsidRPr="00DA7839">
        <w:t xml:space="preserve"> demeurera toujours </w:t>
      </w:r>
      <w:r w:rsidR="00257A4B" w:rsidRPr="00DA7839">
        <w:t>composée…</w:t>
      </w:r>
      <w:r w:rsidR="00CB410B" w:rsidRPr="00DA7839">
        <w:t> »</w:t>
      </w:r>
      <w:del w:id="589" w:author="OBVIL" w:date="2016-12-01T14:12:00Z">
        <w:r w:rsidRPr="00CB410B">
          <w:delText xml:space="preserve"> </w:delText>
        </w:r>
      </w:del>
    </w:p>
    <w:p w14:paraId="5226E156" w14:textId="77777777" w:rsidR="00CB410B" w:rsidRPr="00DA7839" w:rsidRDefault="007F1776" w:rsidP="00B6083B">
      <w:pPr>
        <w:pStyle w:val="Corpsdetexte"/>
        <w:pPrChange w:id="590" w:author="OBVIL" w:date="2016-12-01T14:12:00Z">
          <w:pPr>
            <w:widowControl/>
            <w:autoSpaceDE w:val="0"/>
            <w:autoSpaceDN w:val="0"/>
            <w:adjustRightInd w:val="0"/>
            <w:ind w:firstLine="240"/>
            <w:jc w:val="both"/>
          </w:pPr>
        </w:pPrChange>
      </w:pPr>
      <w:r w:rsidRPr="00000A23">
        <w:rPr>
          <w:rPrChange w:id="591" w:author="OBVIL" w:date="2016-12-01T14:12:00Z">
            <w:rPr>
              <w:rFonts w:asciiTheme="majorBidi" w:hAnsiTheme="majorBidi"/>
            </w:rPr>
          </w:rPrChange>
        </w:rPr>
        <w:t xml:space="preserve">Il est bien difficile de ne pas croire qu'il songe, en écrivant ces mots, à son </w:t>
      </w:r>
      <w:r w:rsidRPr="00000A23">
        <w:rPr>
          <w:i/>
          <w:rPrChange w:id="592" w:author="OBVIL" w:date="2016-12-01T14:12:00Z">
            <w:rPr>
              <w:rFonts w:asciiTheme="majorBidi" w:hAnsiTheme="majorBidi"/>
              <w:i/>
            </w:rPr>
          </w:rPrChange>
        </w:rPr>
        <w:t>Histoire universelle</w:t>
      </w:r>
      <w:r w:rsidRPr="00000A23">
        <w:rPr>
          <w:rPrChange w:id="593" w:author="OBVIL" w:date="2016-12-01T14:12:00Z">
            <w:rPr>
              <w:rFonts w:asciiTheme="majorBidi" w:hAnsiTheme="majorBidi"/>
            </w:rPr>
          </w:rPrChange>
        </w:rPr>
        <w:t xml:space="preserve">. Et, en effet, ne pourrait-on pas dire, non seulement avec « le langage populaire », mais avec la philosophie même, que le premier caractère d'une </w:t>
      </w:r>
      <w:r w:rsidRPr="00000A23">
        <w:rPr>
          <w:i/>
          <w:rPrChange w:id="594" w:author="OBVIL" w:date="2016-12-01T14:12:00Z">
            <w:rPr>
              <w:rFonts w:asciiTheme="majorBidi" w:hAnsiTheme="majorBidi"/>
              <w:i/>
            </w:rPr>
          </w:rPrChange>
        </w:rPr>
        <w:t>Histoire</w:t>
      </w:r>
      <w:r w:rsidRPr="00000A23">
        <w:rPr>
          <w:rPrChange w:id="595" w:author="OBVIL" w:date="2016-12-01T14:12:00Z">
            <w:rPr>
              <w:rFonts w:asciiTheme="majorBidi" w:hAnsiTheme="majorBidi"/>
            </w:rPr>
          </w:rPrChange>
        </w:rPr>
        <w:t xml:space="preserve"> vrai</w:t>
      </w:r>
      <w:r w:rsidR="00170A5B" w:rsidRPr="00DA7839">
        <w:t xml:space="preserve">ment </w:t>
      </w:r>
      <w:r w:rsidR="000D6C03" w:rsidRPr="00DA7839">
        <w:rPr>
          <w:i/>
        </w:rPr>
        <w:t>un</w:t>
      </w:r>
      <w:r w:rsidR="00170A5B" w:rsidRPr="00DA7839">
        <w:rPr>
          <w:i/>
        </w:rPr>
        <w:t>iverselle</w:t>
      </w:r>
      <w:r w:rsidR="00170A5B" w:rsidRPr="00DA7839">
        <w:t xml:space="preserve"> est de ne l</w:t>
      </w:r>
      <w:r w:rsidR="00CB410B" w:rsidRPr="00DA7839">
        <w:t>’</w:t>
      </w:r>
      <w:r w:rsidR="00170A5B" w:rsidRPr="00DA7839">
        <w:t>être pas</w:t>
      </w:r>
      <w:r w:rsidR="00257A4B" w:rsidRPr="00DA7839">
        <w:rPr>
          <w:rStyle w:val="Appelnotedebasdep"/>
        </w:rPr>
        <w:footnoteReference w:id="7"/>
      </w:r>
      <w:r w:rsidR="00CB410B" w:rsidRPr="00000A23">
        <w:rPr>
          <w:rPrChange w:id="596" w:author="OBVIL" w:date="2016-12-01T14:12:00Z">
            <w:rPr>
              <w:rFonts w:ascii="Times New Roman" w:hAnsi="Times New Roman"/>
              <w:position w:val="5"/>
            </w:rPr>
          </w:rPrChange>
        </w:rPr>
        <w:t> </w:t>
      </w:r>
      <w:r w:rsidR="00CB410B" w:rsidRPr="00DA7839">
        <w:t>?</w:t>
      </w:r>
      <w:r w:rsidR="00170A5B" w:rsidRPr="00DA7839">
        <w:t xml:space="preserve"> En effet, comme l</w:t>
      </w:r>
      <w:r w:rsidR="00CB410B" w:rsidRPr="00DA7839">
        <w:t>’</w:t>
      </w:r>
      <w:r w:rsidR="00170A5B" w:rsidRPr="00DA7839">
        <w:t>histoire de chacun de nous, pareillement, l</w:t>
      </w:r>
      <w:r w:rsidR="00CB410B" w:rsidRPr="00DA7839">
        <w:t>’</w:t>
      </w:r>
      <w:r w:rsidR="00170A5B" w:rsidRPr="00DA7839">
        <w:t>histoire des nations est</w:t>
      </w:r>
      <w:r w:rsidRPr="00DA7839">
        <w:t xml:space="preserve"> pleine de moments qui ne s’objective</w:t>
      </w:r>
      <w:r w:rsidR="00170A5B" w:rsidRPr="00DA7839">
        <w:t>nt point, pour ainsi parle</w:t>
      </w:r>
      <w:r w:rsidR="00CB410B" w:rsidRPr="00DA7839">
        <w:t>r ;</w:t>
      </w:r>
      <w:r w:rsidR="00170A5B" w:rsidRPr="00DA7839">
        <w:t xml:space="preserve"> d</w:t>
      </w:r>
      <w:r w:rsidR="00CB410B" w:rsidRPr="00DA7839">
        <w:t>’</w:t>
      </w:r>
      <w:r w:rsidR="00170A5B" w:rsidRPr="00DA7839">
        <w:t>événements qui périssent en naissan</w:t>
      </w:r>
      <w:r w:rsidR="00CB410B" w:rsidRPr="00DA7839">
        <w:t>t ;</w:t>
      </w:r>
      <w:r w:rsidR="00170A5B" w:rsidRPr="00DA7839">
        <w:t xml:space="preserve"> d</w:t>
      </w:r>
      <w:r w:rsidR="00CB410B" w:rsidRPr="00DA7839">
        <w:t>’</w:t>
      </w:r>
      <w:r w:rsidR="00170A5B" w:rsidRPr="00DA7839">
        <w:t>accidents qui ne laissent point après eux de traces d’eux-même</w:t>
      </w:r>
      <w:r w:rsidR="00CB410B" w:rsidRPr="00DA7839">
        <w:t>s ;</w:t>
      </w:r>
      <w:r w:rsidRPr="00DA7839">
        <w:t xml:space="preserve"> et je sais bien que ce sont ceux que les chronographe</w:t>
      </w:r>
      <w:r w:rsidR="00170A5B" w:rsidRPr="00DA7839">
        <w:t>s ou les annalistes se complaisent à enregistrer, mais ce sont ceux aussi dont on a dit avec raison qu’il n’y avait rien de plus méprisable qu</w:t>
      </w:r>
      <w:r w:rsidR="00CB410B" w:rsidRPr="00DA7839">
        <w:t>’</w:t>
      </w:r>
      <w:r w:rsidR="00170A5B" w:rsidRPr="00DA7839">
        <w:t>un fait. Bossuet n</w:t>
      </w:r>
      <w:r w:rsidR="00CB410B" w:rsidRPr="00DA7839">
        <w:t>’</w:t>
      </w:r>
      <w:r w:rsidR="00170A5B" w:rsidRPr="00DA7839">
        <w:t>a compté, lui, ni cru devoir compter qu</w:t>
      </w:r>
      <w:r w:rsidR="00CB410B" w:rsidRPr="00DA7839">
        <w:t>’</w:t>
      </w:r>
      <w:r w:rsidR="00170A5B" w:rsidRPr="00DA7839">
        <w:t>avec les autres, ceux qui forment la trame éternellement subsistante de l’histoire</w:t>
      </w:r>
      <w:r w:rsidR="00CB410B" w:rsidRPr="00DA7839">
        <w:t> ;</w:t>
      </w:r>
      <w:r w:rsidR="00170A5B" w:rsidRPr="00DA7839">
        <w:t xml:space="preserve"> et, de lui demander, au lien de son </w:t>
      </w:r>
      <w:r w:rsidR="00170A5B" w:rsidRPr="00DA7839">
        <w:rPr>
          <w:i/>
        </w:rPr>
        <w:t>Discours</w:t>
      </w:r>
      <w:r w:rsidR="00170A5B" w:rsidRPr="00DA7839">
        <w:t>, de n’avoir pas éc</w:t>
      </w:r>
      <w:r w:rsidRPr="00DA7839">
        <w:t>rit l’</w:t>
      </w:r>
      <w:r w:rsidRPr="00DA7839">
        <w:rPr>
          <w:i/>
        </w:rPr>
        <w:t>Art</w:t>
      </w:r>
      <w:r w:rsidR="00170A5B" w:rsidRPr="00DA7839">
        <w:rPr>
          <w:i/>
        </w:rPr>
        <w:t xml:space="preserve"> de vérifier les dates</w:t>
      </w:r>
      <w:r w:rsidR="00170A5B" w:rsidRPr="00B6083B">
        <w:rPr>
          <w:rPrChange w:id="597" w:author="OBVIL" w:date="2016-12-01T14:12:00Z">
            <w:rPr>
              <w:rFonts w:ascii="Times New Roman" w:hAnsi="Times New Roman"/>
              <w:i/>
            </w:rPr>
          </w:rPrChange>
        </w:rPr>
        <w:t>,</w:t>
      </w:r>
      <w:r w:rsidR="00170A5B" w:rsidRPr="00DA7839">
        <w:t xml:space="preserve"> ne serait-ce pas se moquer du mond</w:t>
      </w:r>
      <w:r w:rsidR="00CB410B" w:rsidRPr="00DA7839">
        <w:t>e ?</w:t>
      </w:r>
    </w:p>
    <w:p w14:paraId="0F5B0E68" w14:textId="77777777" w:rsidR="007F1776" w:rsidRDefault="007F1776" w:rsidP="007F1776">
      <w:pPr>
        <w:widowControl/>
        <w:autoSpaceDE w:val="0"/>
        <w:autoSpaceDN w:val="0"/>
        <w:adjustRightInd w:val="0"/>
        <w:ind w:firstLine="240"/>
        <w:jc w:val="both"/>
        <w:rPr>
          <w:del w:id="598" w:author="OBVIL" w:date="2016-12-01T14:12:00Z"/>
          <w:rFonts w:ascii="Times New Roman" w:hAnsi="Times New Roman"/>
        </w:rPr>
      </w:pPr>
    </w:p>
    <w:p w14:paraId="389F8399" w14:textId="60413000" w:rsidR="00CB410B" w:rsidRPr="00DA7839" w:rsidRDefault="00170A5B" w:rsidP="00000A23">
      <w:pPr>
        <w:pStyle w:val="Corpsdetexte"/>
        <w:pPrChange w:id="599" w:author="OBVIL" w:date="2016-12-01T14:12:00Z">
          <w:pPr>
            <w:pStyle w:val="Corpsdetexte"/>
            <w:spacing w:afterLines="120" w:after="288"/>
            <w:ind w:firstLine="240"/>
            <w:jc w:val="both"/>
          </w:pPr>
        </w:pPrChange>
      </w:pPr>
      <w:r w:rsidRPr="00DA7839">
        <w:t>Enfin, si Voltaire et les voltairiens se plaignent qu</w:t>
      </w:r>
      <w:r w:rsidR="00CB410B" w:rsidRPr="00DA7839">
        <w:t>’</w:t>
      </w:r>
      <w:r w:rsidRPr="00DA7839">
        <w:t>il ait fait graviter l’histoire de l</w:t>
      </w:r>
      <w:r w:rsidR="00CB410B" w:rsidRPr="00DA7839">
        <w:t>’</w:t>
      </w:r>
      <w:r w:rsidRPr="00DA7839">
        <w:t>univers autour de celle du peu</w:t>
      </w:r>
      <w:r w:rsidR="007F1776" w:rsidRPr="00DA7839">
        <w:t>ple juif</w:t>
      </w:r>
      <w:r w:rsidR="00B6083B" w:rsidRPr="00DA7839">
        <w:t xml:space="preserve"> —</w:t>
      </w:r>
      <w:del w:id="600" w:author="OBVIL" w:date="2016-12-01T14:12:00Z">
        <w:r w:rsidR="007F1776">
          <w:delText xml:space="preserve"> </w:delText>
        </w:r>
      </w:del>
      <w:ins w:id="601" w:author="OBVIL" w:date="2016-12-01T14:12:00Z">
        <w:r w:rsidR="00B6083B" w:rsidRPr="00B6083B">
          <w:t> </w:t>
        </w:r>
      </w:ins>
      <w:r w:rsidR="007F1776" w:rsidRPr="00DA7839">
        <w:t>pour lequel on sait l’étrange</w:t>
      </w:r>
      <w:r w:rsidRPr="00DA7839">
        <w:t>, l</w:t>
      </w:r>
      <w:r w:rsidR="00CB410B" w:rsidRPr="00DA7839">
        <w:t>’</w:t>
      </w:r>
      <w:r w:rsidR="000D6C03" w:rsidRPr="00DA7839">
        <w:t>insolent</w:t>
      </w:r>
      <w:r w:rsidRPr="00DA7839">
        <w:t>, et l</w:t>
      </w:r>
      <w:r w:rsidR="00CB410B" w:rsidRPr="00DA7839">
        <w:t>’</w:t>
      </w:r>
      <w:r w:rsidRPr="00DA7839">
        <w:t>inhumain mépris qu</w:t>
      </w:r>
      <w:r w:rsidR="00CB410B" w:rsidRPr="00DA7839">
        <w:t>’</w:t>
      </w:r>
      <w:r w:rsidR="000B3962" w:rsidRPr="00DA7839">
        <w:t>ils affectent</w:t>
      </w:r>
      <w:r w:rsidRPr="00DA7839">
        <w:t xml:space="preserve"> encore</w:t>
      </w:r>
      <w:r w:rsidR="00CB410B" w:rsidRPr="00DA7839">
        <w:t>,</w:t>
      </w:r>
      <w:r w:rsidR="00B6083B" w:rsidRPr="00DA7839">
        <w:t xml:space="preserve"> — </w:t>
      </w:r>
      <w:r w:rsidR="000D6C03" w:rsidRPr="00DA7839">
        <w:t>à qu</w:t>
      </w:r>
      <w:r w:rsidRPr="00DA7839">
        <w:t>i l’</w:t>
      </w:r>
      <w:r w:rsidR="000D6C03" w:rsidRPr="00DA7839">
        <w:t>érudition</w:t>
      </w:r>
      <w:r w:rsidRPr="00DA7839">
        <w:t xml:space="preserve"> contemporaine a-t-elle donné raiso</w:t>
      </w:r>
      <w:r w:rsidR="00CB410B" w:rsidRPr="00DA7839">
        <w:t>n ?</w:t>
      </w:r>
      <w:r w:rsidR="000D6C03" w:rsidRPr="00DA7839">
        <w:t xml:space="preserve"> Oui, qu</w:t>
      </w:r>
      <w:r w:rsidRPr="00DA7839">
        <w:t>i donc a dit qu’il n</w:t>
      </w:r>
      <w:r w:rsidR="00CB410B" w:rsidRPr="00DA7839">
        <w:t>’</w:t>
      </w:r>
      <w:r w:rsidR="000D6C03" w:rsidRPr="00DA7839">
        <w:t>y avait au m</w:t>
      </w:r>
      <w:r w:rsidRPr="00DA7839">
        <w:t xml:space="preserve">onde que </w:t>
      </w:r>
      <w:r w:rsidR="00CB410B" w:rsidRPr="00DA7839">
        <w:t>« </w:t>
      </w:r>
      <w:r w:rsidRPr="00DA7839">
        <w:t>trois histoires de premier intérêt</w:t>
      </w:r>
      <w:r w:rsidR="00CB410B" w:rsidRPr="00DA7839">
        <w:t> » :</w:t>
      </w:r>
      <w:r w:rsidRPr="00DA7839">
        <w:t xml:space="preserve"> celle des Grecs, celle des Romains, celle des Juif</w:t>
      </w:r>
      <w:r w:rsidR="00CB410B" w:rsidRPr="00DA7839">
        <w:t>s ?</w:t>
      </w:r>
      <w:r w:rsidRPr="00DA7839">
        <w:t xml:space="preserve"> Qui a prouvé que, si </w:t>
      </w:r>
      <w:r w:rsidR="000B3962" w:rsidRPr="00DA7839">
        <w:t>le</w:t>
      </w:r>
      <w:r w:rsidRPr="00DA7839">
        <w:t xml:space="preserve"> christianism</w:t>
      </w:r>
      <w:r w:rsidR="000D6C03" w:rsidRPr="00DA7839">
        <w:t>e</w:t>
      </w:r>
      <w:r w:rsidRPr="00DA7839">
        <w:t xml:space="preserve"> était et demeure jusqu</w:t>
      </w:r>
      <w:r w:rsidR="00CB410B" w:rsidRPr="00DA7839">
        <w:t>’</w:t>
      </w:r>
      <w:r w:rsidRPr="00DA7839">
        <w:t>ici le fait le plus considérable de l</w:t>
      </w:r>
      <w:r w:rsidR="00CB410B" w:rsidRPr="00DA7839">
        <w:t>’</w:t>
      </w:r>
      <w:r w:rsidRPr="00DA7839">
        <w:t xml:space="preserve">histoire du monde, il </w:t>
      </w:r>
      <w:r w:rsidR="000B3962" w:rsidRPr="00DA7839">
        <w:t xml:space="preserve">ne </w:t>
      </w:r>
      <w:r w:rsidRPr="00DA7839">
        <w:t>s</w:t>
      </w:r>
      <w:r w:rsidR="00CB410B" w:rsidRPr="00DA7839">
        <w:t>’</w:t>
      </w:r>
      <w:r w:rsidRPr="00DA7839">
        <w:t xml:space="preserve">expliquait </w:t>
      </w:r>
      <w:r w:rsidR="000D6C03" w:rsidRPr="00DA7839">
        <w:t>lui-même</w:t>
      </w:r>
      <w:r w:rsidRPr="00DA7839">
        <w:t>, et ne se comprenait qu</w:t>
      </w:r>
      <w:r w:rsidR="00CB410B" w:rsidRPr="00DA7839">
        <w:t>’</w:t>
      </w:r>
      <w:r w:rsidRPr="00DA7839">
        <w:t>à la lumière d</w:t>
      </w:r>
      <w:r w:rsidR="00CB410B" w:rsidRPr="00DA7839">
        <w:t>e ;</w:t>
      </w:r>
      <w:r w:rsidRPr="00DA7839">
        <w:t xml:space="preserve"> l</w:t>
      </w:r>
      <w:r w:rsidR="00CB410B" w:rsidRPr="00DA7839">
        <w:t>’</w:t>
      </w:r>
      <w:r w:rsidRPr="00DA7839">
        <w:t>histoire du peuple de Die</w:t>
      </w:r>
      <w:r w:rsidR="00CB410B" w:rsidRPr="00DA7839">
        <w:t>u ?</w:t>
      </w:r>
      <w:r w:rsidRPr="00DA7839">
        <w:t xml:space="preserve"> N</w:t>
      </w:r>
      <w:r w:rsidR="00CB410B" w:rsidRPr="00DA7839">
        <w:t>’</w:t>
      </w:r>
      <w:r w:rsidRPr="00DA7839">
        <w:t xml:space="preserve">est-ce pas </w:t>
      </w:r>
      <w:r w:rsidR="00B6083B" w:rsidRPr="00DA7839">
        <w:t>M.</w:t>
      </w:r>
      <w:del w:id="602" w:author="OBVIL" w:date="2016-12-01T14:12:00Z">
        <w:r w:rsidRPr="00CB410B">
          <w:delText xml:space="preserve"> </w:delText>
        </w:r>
      </w:del>
      <w:ins w:id="603" w:author="OBVIL" w:date="2016-12-01T14:12:00Z">
        <w:r w:rsidR="00B6083B">
          <w:t> </w:t>
        </w:r>
      </w:ins>
      <w:r w:rsidR="000D6C03" w:rsidRPr="00DA7839">
        <w:t>Ernest</w:t>
      </w:r>
      <w:r w:rsidRPr="00DA7839">
        <w:t xml:space="preserve"> Rena</w:t>
      </w:r>
      <w:r w:rsidR="00CB410B" w:rsidRPr="00DA7839">
        <w:t>n ?</w:t>
      </w:r>
      <w:r w:rsidRPr="00DA7839">
        <w:t xml:space="preserve"> Nous dira-t-on aussi de lui, que, s</w:t>
      </w:r>
      <w:r w:rsidR="00CB410B" w:rsidRPr="00DA7839">
        <w:t>’</w:t>
      </w:r>
      <w:r w:rsidRPr="00DA7839">
        <w:t>il n</w:t>
      </w:r>
      <w:r w:rsidR="00CB410B" w:rsidRPr="00DA7839">
        <w:t>’</w:t>
      </w:r>
      <w:r w:rsidRPr="00DA7839">
        <w:t xml:space="preserve">a pas fait plus de place, une part plus large, dans ses </w:t>
      </w:r>
      <w:r w:rsidRPr="00DA7839">
        <w:rPr>
          <w:i/>
        </w:rPr>
        <w:t>Origines du christianisme</w:t>
      </w:r>
      <w:r w:rsidRPr="00DA7839">
        <w:t>, au bouddhisme, par exemple, ou, généralement, à l</w:t>
      </w:r>
      <w:r w:rsidR="00CB410B" w:rsidRPr="00DA7839">
        <w:t>’</w:t>
      </w:r>
      <w:r w:rsidRPr="00DA7839">
        <w:t>influence des philosophies orientales, c</w:t>
      </w:r>
      <w:r w:rsidR="00CB410B" w:rsidRPr="00DA7839">
        <w:t>’</w:t>
      </w:r>
      <w:r w:rsidRPr="00DA7839">
        <w:t>est qu’il les ignor</w:t>
      </w:r>
      <w:r w:rsidR="00CB410B" w:rsidRPr="00DA7839">
        <w:t>e ?</w:t>
      </w:r>
      <w:r w:rsidRPr="00DA7839">
        <w:t xml:space="preserve"> Mais, si l’idée que </w:t>
      </w:r>
      <w:r w:rsidR="00B6083B" w:rsidRPr="00DA7839">
        <w:t>M.</w:t>
      </w:r>
      <w:del w:id="604" w:author="OBVIL" w:date="2016-12-01T14:12:00Z">
        <w:r w:rsidRPr="00CB410B">
          <w:delText xml:space="preserve"> </w:delText>
        </w:r>
      </w:del>
      <w:ins w:id="605" w:author="OBVIL" w:date="2016-12-01T14:12:00Z">
        <w:r w:rsidR="00B6083B">
          <w:t> </w:t>
        </w:r>
      </w:ins>
      <w:r w:rsidRPr="00DA7839">
        <w:t>Renan se fait de la philosophie de l’histoire est sans doute un peu étroite</w:t>
      </w:r>
      <w:r w:rsidR="00B6083B" w:rsidRPr="00DA7839">
        <w:t xml:space="preserve"> —</w:t>
      </w:r>
      <w:del w:id="606" w:author="OBVIL" w:date="2016-12-01T14:12:00Z">
        <w:r w:rsidRPr="00CB410B">
          <w:delText xml:space="preserve"> </w:delText>
        </w:r>
      </w:del>
      <w:ins w:id="607" w:author="OBVIL" w:date="2016-12-01T14:12:00Z">
        <w:r w:rsidR="00B6083B" w:rsidRPr="00B6083B">
          <w:t> </w:t>
        </w:r>
      </w:ins>
      <w:r w:rsidRPr="00DA7839">
        <w:t>j</w:t>
      </w:r>
      <w:r w:rsidR="00CB410B" w:rsidRPr="00DA7839">
        <w:t>’</w:t>
      </w:r>
      <w:r w:rsidRPr="00DA7839">
        <w:t>entends toujours chrétienne, en dépit qu</w:t>
      </w:r>
      <w:r w:rsidR="00CB410B" w:rsidRPr="00DA7839">
        <w:t>’</w:t>
      </w:r>
      <w:r w:rsidRPr="00DA7839">
        <w:t>il en ait, ou plutôt toujours biblique</w:t>
      </w:r>
      <w:r w:rsidR="00CB410B" w:rsidRPr="00DA7839">
        <w:t>,</w:t>
      </w:r>
      <w:r w:rsidR="00B6083B" w:rsidRPr="00DA7839">
        <w:t xml:space="preserve"> — </w:t>
      </w:r>
      <w:r w:rsidRPr="00DA7839">
        <w:t>reprocherons-nous à Bossuet, il y a deux cents ans maintenant passés, de ne s</w:t>
      </w:r>
      <w:r w:rsidR="00CB410B" w:rsidRPr="00DA7839">
        <w:t>’</w:t>
      </w:r>
      <w:r w:rsidRPr="00DA7839">
        <w:t>en être pas fait une plus larg</w:t>
      </w:r>
      <w:r w:rsidR="00CB410B" w:rsidRPr="00DA7839">
        <w:t>e ?</w:t>
      </w:r>
      <w:r w:rsidRPr="00DA7839">
        <w:t xml:space="preserve"> -Ne le trouverons-nous pas excusable, lui, qui n’avait pas été l’élève d’Eugène Burnou</w:t>
      </w:r>
      <w:r w:rsidR="00CB410B" w:rsidRPr="00DA7839">
        <w:t>f ?</w:t>
      </w:r>
      <w:r w:rsidRPr="00DA7839">
        <w:t xml:space="preserve"> Et ne conviendrons-nous pas qu’imaginaire comme les autres, le grief qu’on lui fait, d</w:t>
      </w:r>
      <w:r w:rsidR="00CB410B" w:rsidRPr="00DA7839">
        <w:t>’</w:t>
      </w:r>
      <w:r w:rsidRPr="00DA7839">
        <w:t xml:space="preserve">avoir </w:t>
      </w:r>
      <w:r w:rsidRPr="00DA7839">
        <w:rPr>
          <w:i/>
        </w:rPr>
        <w:t>ordonné</w:t>
      </w:r>
      <w:r w:rsidRPr="00DA7839">
        <w:t xml:space="preserve"> l</w:t>
      </w:r>
      <w:r w:rsidR="00CB410B" w:rsidRPr="00DA7839">
        <w:t>’</w:t>
      </w:r>
      <w:r w:rsidRPr="00DA7839">
        <w:t>histoire du monde par rapport à celle du pe</w:t>
      </w:r>
      <w:r w:rsidR="000B3962" w:rsidRPr="00DA7839">
        <w:t>uple juif, ce grief à son tour t</w:t>
      </w:r>
      <w:r w:rsidRPr="00DA7839">
        <w:t>ombe, s</w:t>
      </w:r>
      <w:r w:rsidR="00CB410B" w:rsidRPr="00DA7839">
        <w:t>’</w:t>
      </w:r>
      <w:r w:rsidRPr="00DA7839">
        <w:t>évanouit, et se dissipe comme eu</w:t>
      </w:r>
      <w:r w:rsidR="00CB410B" w:rsidRPr="00DA7839">
        <w:t>x ?</w:t>
      </w:r>
    </w:p>
    <w:p w14:paraId="5A8858E0" w14:textId="5A73115D" w:rsidR="00CB410B" w:rsidRPr="00DA7839" w:rsidRDefault="00170A5B" w:rsidP="00000A23">
      <w:pPr>
        <w:pStyle w:val="Corpsdetexte"/>
        <w:pPrChange w:id="608" w:author="OBVIL" w:date="2016-12-01T14:12:00Z">
          <w:pPr>
            <w:pStyle w:val="Corpsdetexte"/>
            <w:spacing w:afterLines="120" w:after="288"/>
            <w:ind w:firstLine="240"/>
            <w:jc w:val="both"/>
          </w:pPr>
        </w:pPrChange>
      </w:pPr>
      <w:r w:rsidRPr="00DA7839">
        <w:t>C</w:t>
      </w:r>
      <w:r w:rsidR="00CB410B" w:rsidRPr="00DA7839">
        <w:t>’</w:t>
      </w:r>
      <w:r w:rsidRPr="00DA7839">
        <w:t>est ce que je dirais si j</w:t>
      </w:r>
      <w:r w:rsidR="00CB410B" w:rsidRPr="00DA7839">
        <w:t>’</w:t>
      </w:r>
      <w:r w:rsidRPr="00DA7839">
        <w:t xml:space="preserve">avais à défendre le </w:t>
      </w:r>
      <w:r w:rsidR="00D50079" w:rsidRPr="00DA7839">
        <w:rPr>
          <w:i/>
        </w:rPr>
        <w:t>Dis</w:t>
      </w:r>
      <w:r w:rsidRPr="00DA7839">
        <w:rPr>
          <w:i/>
        </w:rPr>
        <w:t>cours sur l</w:t>
      </w:r>
      <w:r w:rsidR="00CB410B" w:rsidRPr="00DA7839">
        <w:rPr>
          <w:i/>
        </w:rPr>
        <w:t>’</w:t>
      </w:r>
      <w:r w:rsidRPr="00DA7839">
        <w:rPr>
          <w:i/>
        </w:rPr>
        <w:t>histoire universelle</w:t>
      </w:r>
      <w:r w:rsidRPr="00B6083B">
        <w:rPr>
          <w:rPrChange w:id="609" w:author="OBVIL" w:date="2016-12-01T14:12:00Z">
            <w:rPr>
              <w:rFonts w:ascii="Times New Roman" w:hAnsi="Times New Roman"/>
              <w:i/>
            </w:rPr>
          </w:rPrChange>
        </w:rPr>
        <w:t>.</w:t>
      </w:r>
      <w:r w:rsidRPr="00DA7839">
        <w:t xml:space="preserve"> J</w:t>
      </w:r>
      <w:r w:rsidR="00CB410B" w:rsidRPr="00DA7839">
        <w:t>’</w:t>
      </w:r>
      <w:r w:rsidRPr="00DA7839">
        <w:t>ajouterais qu’à mon avis, les lacunes ou les défauts n’en sont pas où l</w:t>
      </w:r>
      <w:r w:rsidR="00CB410B" w:rsidRPr="00DA7839">
        <w:t>’</w:t>
      </w:r>
      <w:r w:rsidRPr="00DA7839">
        <w:t xml:space="preserve">on croit les voir, mais ailleurs, et qu’assurément ce n’est point Voltaire qui les a réparés, dans son </w:t>
      </w:r>
      <w:r w:rsidRPr="00DA7839">
        <w:rPr>
          <w:i/>
        </w:rPr>
        <w:t>Essai sur les mœurs</w:t>
      </w:r>
      <w:r w:rsidRPr="00DA7839">
        <w:t>, avec ce qu</w:t>
      </w:r>
      <w:r w:rsidR="00CB410B" w:rsidRPr="00DA7839">
        <w:t>’</w:t>
      </w:r>
      <w:r w:rsidRPr="00DA7839">
        <w:t xml:space="preserve">il y dit de </w:t>
      </w:r>
      <w:r w:rsidR="000B3962" w:rsidRPr="00DA7839">
        <w:rPr>
          <w:i/>
        </w:rPr>
        <w:t>l’</w:t>
      </w:r>
      <w:r w:rsidRPr="00DA7839">
        <w:rPr>
          <w:i/>
        </w:rPr>
        <w:t>Ezour- Veidam</w:t>
      </w:r>
      <w:r w:rsidR="000B3962" w:rsidRPr="00DA7839">
        <w:t xml:space="preserve"> ou de l’empereur Kam-H</w:t>
      </w:r>
      <w:r w:rsidRPr="00DA7839">
        <w:t>i.</w:t>
      </w:r>
      <w:r w:rsidR="00CB410B" w:rsidRPr="00DA7839">
        <w:t xml:space="preserve">… </w:t>
      </w:r>
      <w:r w:rsidRPr="00DA7839">
        <w:t>Mais ce qu’il est plus intéressant de montrer, c</w:t>
      </w:r>
      <w:r w:rsidR="00CB410B" w:rsidRPr="00DA7839">
        <w:t>’</w:t>
      </w:r>
      <w:r w:rsidRPr="00DA7839">
        <w:t xml:space="preserve">est le dessein que Bossuet s’est proposé dans son </w:t>
      </w:r>
      <w:r w:rsidR="000B3962" w:rsidRPr="00DA7839">
        <w:rPr>
          <w:i/>
        </w:rPr>
        <w:t>D</w:t>
      </w:r>
      <w:r w:rsidRPr="00DA7839">
        <w:rPr>
          <w:i/>
        </w:rPr>
        <w:t>iscour</w:t>
      </w:r>
      <w:r w:rsidR="00CB410B" w:rsidRPr="00DA7839">
        <w:rPr>
          <w:i/>
        </w:rPr>
        <w:t>s </w:t>
      </w:r>
      <w:r w:rsidR="00CB410B" w:rsidRPr="00DA7839">
        <w:t>;</w:t>
      </w:r>
      <w:r w:rsidRPr="00DA7839">
        <w:t xml:space="preserve"> ce sont les raisons particulières qu’il a eues de le publier. C</w:t>
      </w:r>
      <w:r w:rsidR="00CB410B" w:rsidRPr="00DA7839">
        <w:t>’</w:t>
      </w:r>
      <w:r w:rsidRPr="00DA7839">
        <w:t>est aussi que l’intention en est</w:t>
      </w:r>
      <w:r w:rsidR="00F64CC9" w:rsidRPr="00DA7839">
        <w:t xml:space="preserve"> </w:t>
      </w:r>
      <w:del w:id="610" w:author="OBVIL" w:date="2016-12-01T14:12:00Z">
        <w:r w:rsidRPr="00CB410B">
          <w:delText>pins</w:delText>
        </w:r>
      </w:del>
      <w:ins w:id="611" w:author="OBVIL" w:date="2016-12-01T14:12:00Z">
        <w:r w:rsidR="00F64CC9">
          <w:t>plus</w:t>
        </w:r>
      </w:ins>
      <w:r w:rsidR="00F64CC9" w:rsidRPr="00DA7839">
        <w:t xml:space="preserve"> </w:t>
      </w:r>
      <w:r w:rsidRPr="00DA7839">
        <w:t>subtile, et surtout plus complexe, que ne le donneraient à croire la simplicité de l</w:t>
      </w:r>
      <w:r w:rsidR="00CB410B" w:rsidRPr="00DA7839">
        <w:t>’</w:t>
      </w:r>
      <w:r w:rsidRPr="00DA7839">
        <w:t>ordonnance, la lucidité du raisonnement, l’incomparable netteté du style. Unique en effet, pour l</w:t>
      </w:r>
      <w:r w:rsidR="00CB410B" w:rsidRPr="00DA7839">
        <w:t>’</w:t>
      </w:r>
      <w:r w:rsidRPr="00DA7839">
        <w:t xml:space="preserve">aisance ou la négligence </w:t>
      </w:r>
      <w:del w:id="612" w:author="OBVIL" w:date="2016-12-01T14:12:00Z">
        <w:r w:rsidRPr="00CB410B">
          <w:delText>môme</w:delText>
        </w:r>
      </w:del>
      <w:ins w:id="613" w:author="OBVIL" w:date="2016-12-01T14:12:00Z">
        <w:r w:rsidR="00F64CC9">
          <w:t>même</w:t>
        </w:r>
      </w:ins>
      <w:r w:rsidRPr="00DA7839">
        <w:t xml:space="preserve">, un peu hautaine, avec laquelle il </w:t>
      </w:r>
      <w:r w:rsidR="000D6C03" w:rsidRPr="00DA7839">
        <w:t>jette</w:t>
      </w:r>
      <w:r w:rsidRPr="00DA7839">
        <w:t xml:space="preserve">, en passant, dans sa phrase plus rapide encore que majestueuse, </w:t>
      </w:r>
      <w:r w:rsidR="000D6C03" w:rsidRPr="00DA7839">
        <w:t>autant</w:t>
      </w:r>
      <w:r w:rsidRPr="00DA7839">
        <w:t xml:space="preserve"> d</w:t>
      </w:r>
      <w:r w:rsidR="00CB410B" w:rsidRPr="00DA7839">
        <w:t>’</w:t>
      </w:r>
      <w:r w:rsidRPr="00DA7839">
        <w:t>idées que île mois, Bossuet ne l</w:t>
      </w:r>
      <w:r w:rsidR="00CB410B" w:rsidRPr="00DA7839">
        <w:t>’</w:t>
      </w:r>
      <w:r w:rsidRPr="00DA7839">
        <w:t>est pas moins, dans ses grands ouvrages, pour l’art dont il sait faire marcher du même pas, ou courir de la même allure, l’exposition des faits, la réfutation des opinions adverses, et la démonstration du dogme. J</w:t>
      </w:r>
      <w:r w:rsidR="00CB410B" w:rsidRPr="00DA7839">
        <w:t>’</w:t>
      </w:r>
      <w:r w:rsidRPr="00DA7839">
        <w:t xml:space="preserve">en voudrais montrer un admirable exemple dans le </w:t>
      </w:r>
      <w:r w:rsidRPr="00DA7839">
        <w:rPr>
          <w:i/>
        </w:rPr>
        <w:t>Discours sur l</w:t>
      </w:r>
      <w:r w:rsidR="00CB410B" w:rsidRPr="00DA7839">
        <w:rPr>
          <w:i/>
        </w:rPr>
        <w:t>’</w:t>
      </w:r>
      <w:r w:rsidRPr="00DA7839">
        <w:rPr>
          <w:i/>
        </w:rPr>
        <w:t>histoire universelle</w:t>
      </w:r>
      <w:r w:rsidRPr="00B6083B">
        <w:rPr>
          <w:rPrChange w:id="614" w:author="OBVIL" w:date="2016-12-01T14:12:00Z">
            <w:rPr>
              <w:rFonts w:ascii="Times New Roman" w:hAnsi="Times New Roman"/>
              <w:i/>
            </w:rPr>
          </w:rPrChange>
        </w:rPr>
        <w:t>.</w:t>
      </w:r>
    </w:p>
    <w:p w14:paraId="3BC6707A" w14:textId="156460BF" w:rsidR="00CB410B" w:rsidRPr="00DA7839" w:rsidRDefault="00170A5B" w:rsidP="00000A23">
      <w:pPr>
        <w:pStyle w:val="Corpsdetexte"/>
        <w:pPrChange w:id="615" w:author="OBVIL" w:date="2016-12-01T14:12:00Z">
          <w:pPr>
            <w:pStyle w:val="Corpsdetexte"/>
            <w:spacing w:afterLines="120" w:after="288"/>
            <w:ind w:firstLine="240"/>
            <w:jc w:val="both"/>
          </w:pPr>
        </w:pPrChange>
      </w:pPr>
      <w:r w:rsidRPr="00DA7839">
        <w:t>On n’y voit d’ordinaire qu’une philosophie de l’histoir</w:t>
      </w:r>
      <w:r w:rsidR="00CB410B" w:rsidRPr="00DA7839">
        <w:t>e ;</w:t>
      </w:r>
      <w:r w:rsidRPr="00DA7839">
        <w:t xml:space="preserve"> mais il est encore, et de plus, une apologie de la religion, et une démonstration du dogme de la Provide</w:t>
      </w:r>
      <w:r w:rsidR="000B3962" w:rsidRPr="00DA7839">
        <w:t>nce contre les libertins. Nous e</w:t>
      </w:r>
      <w:r w:rsidRPr="00DA7839">
        <w:t xml:space="preserve">n avons pour garant un curieux endroit du </w:t>
      </w:r>
      <w:r w:rsidRPr="00DA7839">
        <w:rPr>
          <w:i/>
        </w:rPr>
        <w:t>Journal de l</w:t>
      </w:r>
      <w:r w:rsidR="00CB410B" w:rsidRPr="00DA7839">
        <w:rPr>
          <w:i/>
        </w:rPr>
        <w:t>’</w:t>
      </w:r>
      <w:r w:rsidR="000B3962" w:rsidRPr="00DA7839">
        <w:rPr>
          <w:i/>
        </w:rPr>
        <w:t>abbé Le</w:t>
      </w:r>
      <w:r w:rsidRPr="00DA7839">
        <w:rPr>
          <w:i/>
        </w:rPr>
        <w:t>dieu</w:t>
      </w:r>
      <w:r w:rsidRPr="00B6083B">
        <w:rPr>
          <w:rPrChange w:id="616" w:author="OBVIL" w:date="2016-12-01T14:12:00Z">
            <w:rPr>
              <w:rFonts w:ascii="Times New Roman" w:hAnsi="Times New Roman"/>
              <w:i/>
            </w:rPr>
          </w:rPrChange>
        </w:rPr>
        <w:t xml:space="preserve">. </w:t>
      </w:r>
      <w:r w:rsidRPr="00DA7839">
        <w:t xml:space="preserve">Ledieu, qui fut vingt ans le secrétaire de Bossuet, nous a laissé sur son maître des </w:t>
      </w:r>
      <w:r w:rsidRPr="00DA7839">
        <w:rPr>
          <w:i/>
        </w:rPr>
        <w:t>Mémoires</w:t>
      </w:r>
      <w:r w:rsidRPr="00DA7839">
        <w:t xml:space="preserve"> panégyriques, </w:t>
      </w:r>
      <w:del w:id="617" w:author="OBVIL" w:date="2016-12-01T14:12:00Z">
        <w:r w:rsidRPr="00CB410B">
          <w:delText>el</w:delText>
        </w:r>
      </w:del>
      <w:ins w:id="618" w:author="OBVIL" w:date="2016-12-01T14:12:00Z">
        <w:r w:rsidR="00F64CC9">
          <w:t>et</w:t>
        </w:r>
      </w:ins>
      <w:r w:rsidRPr="00DA7839">
        <w:t xml:space="preserve"> un </w:t>
      </w:r>
      <w:r w:rsidRPr="00DA7839">
        <w:rPr>
          <w:i/>
        </w:rPr>
        <w:t>Journal</w:t>
      </w:r>
      <w:r w:rsidRPr="00DA7839">
        <w:t xml:space="preserve"> particulier qui se sent moins de l’admiration d’un </w:t>
      </w:r>
      <w:r w:rsidR="000B3962" w:rsidRPr="00DA7839">
        <w:t>fidèle</w:t>
      </w:r>
      <w:r w:rsidRPr="00DA7839">
        <w:t xml:space="preserve"> secrétaire que de la sourde hostilité d’un plat valet de chambre. Or, un jour qu’ils causaient du </w:t>
      </w:r>
      <w:r w:rsidRPr="00DA7839">
        <w:rPr>
          <w:i/>
        </w:rPr>
        <w:t>Discours</w:t>
      </w:r>
      <w:r w:rsidRPr="00DA7839">
        <w:t xml:space="preserve">, dont Bossuet préparait la dernière </w:t>
      </w:r>
      <w:r w:rsidR="000B3962" w:rsidRPr="00DA7839">
        <w:t>édition qu’il ait donnée, et qu</w:t>
      </w:r>
      <w:r w:rsidRPr="00DA7839">
        <w:t>e Le</w:t>
      </w:r>
      <w:r w:rsidR="000B3962" w:rsidRPr="00DA7839">
        <w:t>dieu, comme il le pouvait sans flat</w:t>
      </w:r>
      <w:r w:rsidRPr="00DA7839">
        <w:t>terie, lui en faisait de grands compliments, Bossuet lui dit</w:t>
      </w:r>
      <w:r w:rsidR="00CB410B" w:rsidRPr="00DA7839">
        <w:t> :</w:t>
      </w:r>
      <w:r w:rsidRPr="00DA7839">
        <w:t xml:space="preserve"> </w:t>
      </w:r>
      <w:r w:rsidR="00CB410B" w:rsidRPr="00DA7839">
        <w:t>« </w:t>
      </w:r>
      <w:r w:rsidRPr="00DA7839">
        <w:t>Oui, j</w:t>
      </w:r>
      <w:r w:rsidR="00CB410B" w:rsidRPr="00DA7839">
        <w:t>’</w:t>
      </w:r>
      <w:r w:rsidRPr="00DA7839">
        <w:t xml:space="preserve">ai voulu dans mon </w:t>
      </w:r>
      <w:r w:rsidRPr="00DA7839">
        <w:rPr>
          <w:i/>
        </w:rPr>
        <w:t>Discours</w:t>
      </w:r>
      <w:r w:rsidRPr="00DA7839">
        <w:t xml:space="preserve"> réunir à l’autorité des premiers apologistes et de saint Augustin tout ce qui est répandu dans la tradition. </w:t>
      </w:r>
      <w:r w:rsidRPr="00DA7839">
        <w:rPr>
          <w:i/>
        </w:rPr>
        <w:t>Mais</w:t>
      </w:r>
      <w:r w:rsidRPr="00B6083B">
        <w:rPr>
          <w:rPrChange w:id="619" w:author="OBVIL" w:date="2016-12-01T14:12:00Z">
            <w:rPr>
              <w:rFonts w:ascii="Times New Roman" w:hAnsi="Times New Roman"/>
              <w:i/>
            </w:rPr>
          </w:rPrChange>
        </w:rPr>
        <w:t xml:space="preserve">, </w:t>
      </w:r>
      <w:r w:rsidRPr="00DA7839">
        <w:rPr>
          <w:i/>
        </w:rPr>
        <w:t>il y a plus</w:t>
      </w:r>
      <w:r w:rsidR="00CB410B" w:rsidRPr="00DA7839">
        <w:rPr>
          <w:i/>
        </w:rPr>
        <w:t> :</w:t>
      </w:r>
      <w:r w:rsidRPr="00DA7839">
        <w:rPr>
          <w:i/>
        </w:rPr>
        <w:t xml:space="preserve"> après avoir épuisé l</w:t>
      </w:r>
      <w:r w:rsidR="00CB410B" w:rsidRPr="00DA7839">
        <w:rPr>
          <w:i/>
        </w:rPr>
        <w:t>’</w:t>
      </w:r>
      <w:r w:rsidR="000D6C03" w:rsidRPr="00DA7839">
        <w:rPr>
          <w:i/>
        </w:rPr>
        <w:t>Écriture</w:t>
      </w:r>
      <w:r w:rsidRPr="00DA7839">
        <w:rPr>
          <w:i/>
        </w:rPr>
        <w:t xml:space="preserve"> et les Pères</w:t>
      </w:r>
      <w:r w:rsidRPr="00B6083B">
        <w:rPr>
          <w:rPrChange w:id="620" w:author="OBVIL" w:date="2016-12-01T14:12:00Z">
            <w:rPr>
              <w:rFonts w:ascii="Times New Roman" w:hAnsi="Times New Roman"/>
              <w:i/>
            </w:rPr>
          </w:rPrChange>
        </w:rPr>
        <w:t xml:space="preserve">, </w:t>
      </w:r>
      <w:r w:rsidRPr="00DA7839">
        <w:rPr>
          <w:i/>
        </w:rPr>
        <w:t>j</w:t>
      </w:r>
      <w:r w:rsidR="00CB410B" w:rsidRPr="00DA7839">
        <w:rPr>
          <w:i/>
        </w:rPr>
        <w:t>’</w:t>
      </w:r>
      <w:r w:rsidRPr="00DA7839">
        <w:rPr>
          <w:i/>
        </w:rPr>
        <w:t>ai voulu combattre</w:t>
      </w:r>
      <w:r w:rsidRPr="00DA7839">
        <w:t xml:space="preserve">, </w:t>
      </w:r>
      <w:r w:rsidRPr="00DA7839">
        <w:rPr>
          <w:i/>
        </w:rPr>
        <w:t xml:space="preserve">de mon propre </w:t>
      </w:r>
      <w:r w:rsidR="000B3962" w:rsidRPr="00DA7839">
        <w:rPr>
          <w:i/>
        </w:rPr>
        <w:t>fond</w:t>
      </w:r>
      <w:r w:rsidR="000B3962" w:rsidRPr="00B6083B">
        <w:rPr>
          <w:rPrChange w:id="621" w:author="OBVIL" w:date="2016-12-01T14:12:00Z">
            <w:rPr>
              <w:rFonts w:ascii="Times New Roman" w:hAnsi="Times New Roman"/>
              <w:i/>
            </w:rPr>
          </w:rPrChange>
        </w:rPr>
        <w:t xml:space="preserve">, </w:t>
      </w:r>
      <w:r w:rsidR="000B3962" w:rsidRPr="00DA7839">
        <w:rPr>
          <w:i/>
        </w:rPr>
        <w:t>les philosophes anciens et paï</w:t>
      </w:r>
      <w:r w:rsidRPr="00DA7839">
        <w:rPr>
          <w:i/>
        </w:rPr>
        <w:t>ens</w:t>
      </w:r>
      <w:r w:rsidR="000B3962" w:rsidRPr="00B6083B">
        <w:rPr>
          <w:rPrChange w:id="622" w:author="OBVIL" w:date="2016-12-01T14:12:00Z">
            <w:rPr>
              <w:rFonts w:ascii="Times New Roman" w:hAnsi="Times New Roman"/>
              <w:i/>
            </w:rPr>
          </w:rPrChange>
        </w:rPr>
        <w:t xml:space="preserve">, </w:t>
      </w:r>
      <w:r w:rsidR="000B3962" w:rsidRPr="00DA7839">
        <w:rPr>
          <w:i/>
        </w:rPr>
        <w:t>par des raisons nouvelles</w:t>
      </w:r>
      <w:r w:rsidR="000B3962" w:rsidRPr="00B6083B">
        <w:rPr>
          <w:rPrChange w:id="623" w:author="OBVIL" w:date="2016-12-01T14:12:00Z">
            <w:rPr>
              <w:rFonts w:ascii="Times New Roman" w:hAnsi="Times New Roman"/>
              <w:i/>
            </w:rPr>
          </w:rPrChange>
        </w:rPr>
        <w:t xml:space="preserve">, </w:t>
      </w:r>
      <w:r w:rsidR="000B3962" w:rsidRPr="00DA7839">
        <w:rPr>
          <w:i/>
        </w:rPr>
        <w:t>qu</w:t>
      </w:r>
      <w:r w:rsidRPr="00DA7839">
        <w:rPr>
          <w:i/>
        </w:rPr>
        <w:t>i n</w:t>
      </w:r>
      <w:r w:rsidR="00CB410B" w:rsidRPr="00DA7839">
        <w:rPr>
          <w:i/>
        </w:rPr>
        <w:t>’</w:t>
      </w:r>
      <w:r w:rsidRPr="00DA7839">
        <w:rPr>
          <w:i/>
        </w:rPr>
        <w:t>ont jamais été dites</w:t>
      </w:r>
      <w:r w:rsidRPr="00DA7839">
        <w:t>, e</w:t>
      </w:r>
      <w:r w:rsidR="000B3962" w:rsidRPr="00DA7839">
        <w:t>t que je tire le plus souvent de</w:t>
      </w:r>
      <w:r w:rsidRPr="00DA7839">
        <w:t xml:space="preserve"> mes adversaires mêmes.</w:t>
      </w:r>
      <w:r w:rsidR="00CB410B" w:rsidRPr="00DA7839">
        <w:t> »</w:t>
      </w:r>
      <w:r w:rsidRPr="00DA7839">
        <w:t xml:space="preserve"> Nous ne saurions mieux définir la part d</w:t>
      </w:r>
      <w:r w:rsidR="00CB410B" w:rsidRPr="00DA7839">
        <w:t>’</w:t>
      </w:r>
      <w:r w:rsidRPr="00DA7839">
        <w:t xml:space="preserve">invention </w:t>
      </w:r>
      <w:r w:rsidR="007F1776" w:rsidRPr="00DA7839">
        <w:t>ou</w:t>
      </w:r>
      <w:r w:rsidRPr="00DA7839">
        <w:t xml:space="preserve"> d’originalité de Bossuet dans son </w:t>
      </w:r>
      <w:r w:rsidRPr="00DA7839">
        <w:rPr>
          <w:i/>
        </w:rPr>
        <w:t>Discours</w:t>
      </w:r>
      <w:r w:rsidRPr="00DA7839">
        <w:t>, ni rien répondre de plus net à ceux qui veulent qu</w:t>
      </w:r>
      <w:r w:rsidR="00CB410B" w:rsidRPr="00DA7839">
        <w:t>’</w:t>
      </w:r>
      <w:r w:rsidRPr="00DA7839">
        <w:t>il en doive la premiè</w:t>
      </w:r>
      <w:r w:rsidR="000B3962" w:rsidRPr="00DA7839">
        <w:t xml:space="preserve">re idée à Pascal, ou à </w:t>
      </w:r>
      <w:r w:rsidR="00B6083B" w:rsidRPr="00DA7839">
        <w:t>M.</w:t>
      </w:r>
      <w:del w:id="624" w:author="OBVIL" w:date="2016-12-01T14:12:00Z">
        <w:r w:rsidR="000B3962">
          <w:delText xml:space="preserve"> </w:delText>
        </w:r>
      </w:del>
      <w:ins w:id="625" w:author="OBVIL" w:date="2016-12-01T14:12:00Z">
        <w:r w:rsidR="00B6083B">
          <w:t> </w:t>
        </w:r>
      </w:ins>
      <w:r w:rsidR="000B3962" w:rsidRPr="00DA7839">
        <w:t>Duguet</w:t>
      </w:r>
      <w:r w:rsidRPr="00DA7839">
        <w:t xml:space="preserve">. On n’a lias besoin de rien emprunter, fût-ce à l’auteur des </w:t>
      </w:r>
      <w:r w:rsidRPr="00DA7839">
        <w:rPr>
          <w:i/>
        </w:rPr>
        <w:t>Pensées</w:t>
      </w:r>
      <w:r w:rsidRPr="00B6083B">
        <w:rPr>
          <w:rPrChange w:id="626" w:author="OBVIL" w:date="2016-12-01T14:12:00Z">
            <w:rPr>
              <w:rFonts w:ascii="Times New Roman" w:hAnsi="Times New Roman"/>
              <w:i/>
            </w:rPr>
          </w:rPrChange>
        </w:rPr>
        <w:t>,</w:t>
      </w:r>
      <w:r w:rsidRPr="00DA7839">
        <w:t xml:space="preserve"> lorsque l’on est Bossuet, et (pie l</w:t>
      </w:r>
      <w:r w:rsidR="00CB410B" w:rsidRPr="00DA7839">
        <w:t>’</w:t>
      </w:r>
      <w:r w:rsidRPr="00DA7839">
        <w:t xml:space="preserve">on a saint Augustin sous la main. Quant aux </w:t>
      </w:r>
      <w:r w:rsidR="00CB410B" w:rsidRPr="00DA7839">
        <w:t>« </w:t>
      </w:r>
      <w:r w:rsidRPr="00DA7839">
        <w:t>raisons nouvelles</w:t>
      </w:r>
      <w:r w:rsidR="00CB410B" w:rsidRPr="00DA7839">
        <w:t> »</w:t>
      </w:r>
      <w:r w:rsidRPr="00DA7839">
        <w:t xml:space="preserve"> qu</w:t>
      </w:r>
      <w:r w:rsidR="00CB410B" w:rsidRPr="00DA7839">
        <w:t>’</w:t>
      </w:r>
      <w:r w:rsidRPr="00DA7839">
        <w:t xml:space="preserve">il avait tirées de </w:t>
      </w:r>
      <w:r w:rsidR="00CB410B" w:rsidRPr="00DA7839">
        <w:t>« </w:t>
      </w:r>
      <w:r w:rsidRPr="00DA7839">
        <w:t>ses adversaires mêmes</w:t>
      </w:r>
      <w:r w:rsidR="00CB410B" w:rsidRPr="00DA7839">
        <w:t> »</w:t>
      </w:r>
      <w:r w:rsidRPr="00DA7839">
        <w:t>, il ne faut, pour les trouver, chercher ni bien longtemps ni bien loi</w:t>
      </w:r>
      <w:r w:rsidR="00CB410B" w:rsidRPr="00DA7839">
        <w:t>n ;</w:t>
      </w:r>
      <w:r w:rsidR="00B6083B" w:rsidRPr="00DA7839">
        <w:t xml:space="preserve"> — </w:t>
      </w:r>
      <w:r w:rsidRPr="00DA7839">
        <w:t>et il suffit d</w:t>
      </w:r>
      <w:r w:rsidR="00CB410B" w:rsidRPr="00DA7839">
        <w:t>’</w:t>
      </w:r>
      <w:r w:rsidRPr="00DA7839">
        <w:t>une seule observation.</w:t>
      </w:r>
    </w:p>
    <w:p w14:paraId="46D5CFC3" w14:textId="77777777" w:rsidR="00CB410B" w:rsidRPr="00DA7839" w:rsidRDefault="00170A5B" w:rsidP="00000A23">
      <w:pPr>
        <w:pStyle w:val="Corpsdetexte"/>
        <w:pPrChange w:id="627" w:author="OBVIL" w:date="2016-12-01T14:12:00Z">
          <w:pPr>
            <w:pStyle w:val="Corpsdetexte"/>
            <w:spacing w:afterLines="120" w:after="288"/>
            <w:ind w:firstLine="240"/>
            <w:jc w:val="both"/>
          </w:pPr>
        </w:pPrChange>
      </w:pPr>
      <w:r w:rsidRPr="00DA7839">
        <w:t>Si la raison de l’homme, en effet, peut s’élever toute seule, d</w:t>
      </w:r>
      <w:r w:rsidR="00CB410B" w:rsidRPr="00DA7839">
        <w:t>’</w:t>
      </w:r>
      <w:r w:rsidRPr="00DA7839">
        <w:t>elle-même et sans effort, à l</w:t>
      </w:r>
      <w:r w:rsidR="00CB410B" w:rsidRPr="00DA7839">
        <w:t>’</w:t>
      </w:r>
      <w:r w:rsidRPr="00DA7839">
        <w:t>idée d’une Providence générale, qui gouvernerait le monde par des lois générales, immuables, et nécessaires, il nous est moins aisé de concevoir l</w:t>
      </w:r>
      <w:r w:rsidR="00CB410B" w:rsidRPr="00DA7839">
        <w:t>’</w:t>
      </w:r>
      <w:r w:rsidRPr="00DA7839">
        <w:t xml:space="preserve">idée d’une Providence particulière, dont l’active sollicitude, partout et toujours présente, ne souffrirait ni que la liberté de nos caprices troublât l’ordre de ses desseins, ni qu’il tombât sans sa permission </w:t>
      </w:r>
      <w:r w:rsidR="00CB410B" w:rsidRPr="00DA7839">
        <w:t>« </w:t>
      </w:r>
      <w:r w:rsidRPr="00DA7839">
        <w:t>un seul cheveu de notre tête</w:t>
      </w:r>
      <w:r w:rsidR="00CB410B" w:rsidRPr="00DA7839">
        <w:t> »</w:t>
      </w:r>
      <w:r w:rsidRPr="00DA7839">
        <w:t>. Même, nous la fo</w:t>
      </w:r>
      <w:r w:rsidR="000D6C03" w:rsidRPr="00DA7839">
        <w:t>rmons d’autant moins aisément q</w:t>
      </w:r>
      <w:r w:rsidRPr="00DA7839">
        <w:t>ue l’humanité se développe davantag</w:t>
      </w:r>
      <w:r w:rsidR="00CB410B" w:rsidRPr="00DA7839">
        <w:t>e ;</w:t>
      </w:r>
      <w:r w:rsidRPr="00DA7839">
        <w:t xml:space="preserve"> et il semble qu’elle ait quelque chose de plus enfantin encore qu’inconcevable. Cependant, cette Providence particulière est celle des chrétiens. </w:t>
      </w:r>
      <w:r w:rsidR="00CB410B" w:rsidRPr="00DA7839">
        <w:t>« </w:t>
      </w:r>
      <w:r w:rsidRPr="00DA7839">
        <w:t>Qu’entendons-nous par le mot de Providenc</w:t>
      </w:r>
      <w:r w:rsidR="00CB410B" w:rsidRPr="00DA7839">
        <w:t>e ?</w:t>
      </w:r>
      <w:r w:rsidR="00B6083B" w:rsidRPr="00DA7839">
        <w:t xml:space="preserve"> — </w:t>
      </w:r>
      <w:r w:rsidRPr="00DA7839">
        <w:t xml:space="preserve">dira bientôt Fénelon, dans sa </w:t>
      </w:r>
      <w:r w:rsidRPr="00DA7839">
        <w:rPr>
          <w:i/>
        </w:rPr>
        <w:t>Réfutation du système du P</w:t>
      </w:r>
      <w:r w:rsidRPr="00B6083B">
        <w:rPr>
          <w:rPrChange w:id="628" w:author="OBVIL" w:date="2016-12-01T14:12:00Z">
            <w:rPr>
              <w:rFonts w:ascii="Times New Roman" w:hAnsi="Times New Roman"/>
              <w:i/>
            </w:rPr>
          </w:rPrChange>
        </w:rPr>
        <w:t xml:space="preserve">. </w:t>
      </w:r>
      <w:r w:rsidRPr="00DA7839">
        <w:rPr>
          <w:i/>
        </w:rPr>
        <w:t>Malebranche</w:t>
      </w:r>
      <w:r w:rsidRPr="00B6083B">
        <w:rPr>
          <w:rPrChange w:id="629" w:author="OBVIL" w:date="2016-12-01T14:12:00Z">
            <w:rPr>
              <w:rFonts w:ascii="Times New Roman" w:hAnsi="Times New Roman"/>
              <w:i/>
            </w:rPr>
          </w:rPrChange>
        </w:rPr>
        <w:t xml:space="preserve">, </w:t>
      </w:r>
      <w:r w:rsidRPr="00DA7839">
        <w:t>inspirée, presque dictée, revue et corrigée par Bossuet</w:t>
      </w:r>
      <w:r w:rsidR="00CB410B" w:rsidRPr="00DA7839">
        <w:t>.</w:t>
      </w:r>
      <w:r w:rsidR="00B6083B" w:rsidRPr="00DA7839">
        <w:t xml:space="preserve"> — </w:t>
      </w:r>
      <w:r w:rsidRPr="00DA7839">
        <w:t>Ce n</w:t>
      </w:r>
      <w:r w:rsidR="00CB410B" w:rsidRPr="00DA7839">
        <w:t>’</w:t>
      </w:r>
      <w:r w:rsidRPr="00DA7839">
        <w:t>est point l’établissement des lois générales ni des causes occasionnelle</w:t>
      </w:r>
      <w:r w:rsidR="00CB410B" w:rsidRPr="00DA7839">
        <w:t>s ;</w:t>
      </w:r>
      <w:r w:rsidRPr="00DA7839">
        <w:t xml:space="preserve"> tout cela ne renferme que les règles communes que Dieu a mises dans son ouvrage en le créant. </w:t>
      </w:r>
      <w:r w:rsidRPr="00DA7839">
        <w:rPr>
          <w:i/>
        </w:rPr>
        <w:t>On ne dit point que c’est la Providence qui tient la terre suspendue</w:t>
      </w:r>
      <w:r w:rsidRPr="00B6083B">
        <w:rPr>
          <w:rPrChange w:id="630" w:author="OBVIL" w:date="2016-12-01T14:12:00Z">
            <w:rPr>
              <w:rFonts w:ascii="Times New Roman" w:hAnsi="Times New Roman"/>
              <w:i/>
            </w:rPr>
          </w:rPrChange>
        </w:rPr>
        <w:t xml:space="preserve">, </w:t>
      </w:r>
      <w:r w:rsidRPr="00DA7839">
        <w:rPr>
          <w:i/>
        </w:rPr>
        <w:t>qui règle le cours du soleil</w:t>
      </w:r>
      <w:r w:rsidRPr="00B6083B">
        <w:rPr>
          <w:rPrChange w:id="631" w:author="OBVIL" w:date="2016-12-01T14:12:00Z">
            <w:rPr>
              <w:rFonts w:ascii="Times New Roman" w:hAnsi="Times New Roman"/>
              <w:i/>
            </w:rPr>
          </w:rPrChange>
        </w:rPr>
        <w:t xml:space="preserve">, </w:t>
      </w:r>
      <w:r w:rsidRPr="00DA7839">
        <w:rPr>
          <w:i/>
        </w:rPr>
        <w:t>et qui fait la variété des saison</w:t>
      </w:r>
      <w:r w:rsidR="00CB410B" w:rsidRPr="00DA7839">
        <w:rPr>
          <w:i/>
        </w:rPr>
        <w:t>s ;</w:t>
      </w:r>
      <w:r w:rsidRPr="00DA7839">
        <w:rPr>
          <w:i/>
        </w:rPr>
        <w:t xml:space="preserve"> </w:t>
      </w:r>
      <w:r w:rsidRPr="00DA7839">
        <w:t>on regarde ces choses comme les effets constants et nécessaires des lois générales que Dieu a mises d</w:t>
      </w:r>
      <w:r w:rsidR="00CB410B" w:rsidRPr="00DA7839">
        <w:t>’</w:t>
      </w:r>
      <w:r w:rsidRPr="00DA7839">
        <w:t>abord dans la natur</w:t>
      </w:r>
      <w:r w:rsidR="00CB410B" w:rsidRPr="00DA7839">
        <w:t>e ;</w:t>
      </w:r>
      <w:r w:rsidRPr="00DA7839">
        <w:t xml:space="preserve"> mais ce qu’on appelle Providence, selon le langage des Écritures, </w:t>
      </w:r>
      <w:r w:rsidR="004126B3" w:rsidRPr="00DA7839">
        <w:rPr>
          <w:i/>
        </w:rPr>
        <w:t>c’est</w:t>
      </w:r>
      <w:r w:rsidRPr="00DA7839">
        <w:rPr>
          <w:i/>
        </w:rPr>
        <w:t xml:space="preserve"> un gouvernement continuel qui dirige à une fin les choses qui semblent fortuites</w:t>
      </w:r>
      <w:r w:rsidRPr="00B6083B">
        <w:rPr>
          <w:rPrChange w:id="632" w:author="OBVIL" w:date="2016-12-01T14:12:00Z">
            <w:rPr>
              <w:rFonts w:ascii="Times New Roman" w:hAnsi="Times New Roman"/>
              <w:i/>
            </w:rPr>
          </w:rPrChange>
        </w:rPr>
        <w:t>.</w:t>
      </w:r>
      <w:r w:rsidR="00CB410B" w:rsidRPr="00DA7839">
        <w:t> »</w:t>
      </w:r>
      <w:r w:rsidR="000D6C03" w:rsidRPr="00DA7839">
        <w:t xml:space="preserve"> Et</w:t>
      </w:r>
      <w:r w:rsidRPr="00DA7839">
        <w:t xml:space="preserve"> Bossuet</w:t>
      </w:r>
      <w:r w:rsidR="000D6C03" w:rsidRPr="00DA7839">
        <w:t xml:space="preserve"> </w:t>
      </w:r>
      <w:r w:rsidRPr="00DA7839">
        <w:t>d’écrire à la marge</w:t>
      </w:r>
      <w:r w:rsidR="00CB410B" w:rsidRPr="00DA7839">
        <w:t> :</w:t>
      </w:r>
      <w:r w:rsidRPr="00DA7839">
        <w:t xml:space="preserve"> </w:t>
      </w:r>
      <w:r w:rsidR="00CB410B" w:rsidRPr="00DA7839">
        <w:t>« </w:t>
      </w:r>
      <w:r w:rsidRPr="00DA7839">
        <w:t xml:space="preserve">La </w:t>
      </w:r>
      <w:r w:rsidR="000D6C03" w:rsidRPr="00DA7839">
        <w:t>Providence</w:t>
      </w:r>
      <w:r w:rsidRPr="00DA7839">
        <w:t xml:space="preserve"> semble enfermer tout cela, mais </w:t>
      </w:r>
      <w:r w:rsidRPr="00DA7839">
        <w:rPr>
          <w:i/>
        </w:rPr>
        <w:t>plus particulièrement</w:t>
      </w:r>
      <w:r w:rsidRPr="00DA7839">
        <w:t xml:space="preserve"> ce qui semble fortuit</w:t>
      </w:r>
      <w:r w:rsidR="00CB410B" w:rsidRPr="00DA7839">
        <w:t> »</w:t>
      </w:r>
      <w:r w:rsidRPr="00DA7839">
        <w:t>. Or, c’est là, précisément, ce qu</w:t>
      </w:r>
      <w:r w:rsidR="00CB410B" w:rsidRPr="00DA7839">
        <w:t>’</w:t>
      </w:r>
      <w:r w:rsidR="000D6C03" w:rsidRPr="00DA7839">
        <w:t>il est</w:t>
      </w:r>
      <w:r w:rsidRPr="00DA7839">
        <w:t xml:space="preserve"> difficile à la raison d’admettre</w:t>
      </w:r>
      <w:r w:rsidR="00CB410B" w:rsidRPr="00DA7839">
        <w:t> :</w:t>
      </w:r>
      <w:r w:rsidRPr="00DA7839">
        <w:t xml:space="preserve"> que Dieu ait déchaîné les révolutions d’</w:t>
      </w:r>
      <w:r w:rsidR="000D6C03" w:rsidRPr="00DA7839">
        <w:t>Angleterre</w:t>
      </w:r>
      <w:r w:rsidR="004126B3" w:rsidRPr="00DA7839">
        <w:t xml:space="preserve"> pour sauver l’</w:t>
      </w:r>
      <w:r w:rsidRPr="00DA7839">
        <w:t>âme de M</w:t>
      </w:r>
      <w:r w:rsidRPr="00DA7839">
        <w:rPr>
          <w:vertAlign w:val="superscript"/>
        </w:rPr>
        <w:t>me</w:t>
      </w:r>
      <w:r w:rsidRPr="00DA7839">
        <w:t xml:space="preserve"> Henriett</w:t>
      </w:r>
      <w:r w:rsidR="00CB410B" w:rsidRPr="00DA7839">
        <w:t>e !</w:t>
      </w:r>
      <w:r w:rsidRPr="00DA7839">
        <w:t xml:space="preserve"> Ou plutôt, c’ait ce qu’il lui serait impossible d</w:t>
      </w:r>
      <w:r w:rsidR="00CB410B" w:rsidRPr="00DA7839">
        <w:t>’</w:t>
      </w:r>
      <w:r w:rsidR="004126B3" w:rsidRPr="00DA7839">
        <w:t>admettre, comme étant contradictoire</w:t>
      </w:r>
      <w:r w:rsidRPr="00DA7839">
        <w:t xml:space="preserve">, si la révélai ion n’était là, </w:t>
      </w:r>
      <w:r w:rsidR="000D6C03" w:rsidRPr="00DA7839">
        <w:t>qui Peu assure. La conséquence est</w:t>
      </w:r>
      <w:r w:rsidRPr="00DA7839">
        <w:t xml:space="preserve"> évidente. Pour établir le dogme de la Providence, il fallait commencer par me</w:t>
      </w:r>
      <w:r w:rsidR="000D6C03" w:rsidRPr="00DA7839">
        <w:t>tt</w:t>
      </w:r>
      <w:r w:rsidR="004126B3" w:rsidRPr="00DA7839">
        <w:t>re hors de doute l’autorité</w:t>
      </w:r>
      <w:r w:rsidRPr="00DA7839">
        <w:t xml:space="preserve"> de la révélation, ou, si l</w:t>
      </w:r>
      <w:r w:rsidR="00CB410B" w:rsidRPr="00DA7839">
        <w:t>’</w:t>
      </w:r>
      <w:r w:rsidRPr="00DA7839">
        <w:t>on veut, il fallait les prouver l’une par l’autre, et tontes les deux par l</w:t>
      </w:r>
      <w:r w:rsidR="000D6C03" w:rsidRPr="00DA7839">
        <w:t>’h</w:t>
      </w:r>
      <w:r w:rsidRPr="00DA7839">
        <w:t>istoire, en montrant que l’histoire, inexplicable sans la Providence, n’achève de s</w:t>
      </w:r>
      <w:r w:rsidR="00CB410B" w:rsidRPr="00DA7839">
        <w:t>’</w:t>
      </w:r>
      <w:r w:rsidRPr="00DA7839">
        <w:t>éclairer qu</w:t>
      </w:r>
      <w:r w:rsidR="00CB410B" w:rsidRPr="00DA7839">
        <w:t>’</w:t>
      </w:r>
      <w:r w:rsidRPr="00DA7839">
        <w:t>à la lumière de la révélation.</w:t>
      </w:r>
    </w:p>
    <w:p w14:paraId="139044B5" w14:textId="46E044D8" w:rsidR="00CB410B" w:rsidRPr="00DA7839" w:rsidRDefault="00170A5B" w:rsidP="00000A23">
      <w:pPr>
        <w:pStyle w:val="Corpsdetexte"/>
        <w:pPrChange w:id="633" w:author="OBVIL" w:date="2016-12-01T14:12:00Z">
          <w:pPr>
            <w:pStyle w:val="Corpsdetexte"/>
            <w:spacing w:afterLines="120" w:after="288"/>
            <w:ind w:firstLine="240"/>
            <w:jc w:val="both"/>
          </w:pPr>
        </w:pPrChange>
      </w:pPr>
      <w:r w:rsidRPr="00DA7839">
        <w:t xml:space="preserve">C’est </w:t>
      </w:r>
      <w:r w:rsidR="004126B3" w:rsidRPr="00DA7839">
        <w:t>ce que niaient les libertins, et</w:t>
      </w:r>
      <w:r w:rsidRPr="00DA7839">
        <w:t xml:space="preserve">, en particulier, le plus illustre alors d’entre eux, ce </w:t>
      </w:r>
      <w:r w:rsidR="004126B3" w:rsidRPr="00DA7839">
        <w:t>juif d’</w:t>
      </w:r>
      <w:r w:rsidRPr="00DA7839">
        <w:t xml:space="preserve">Amsterdam, le plus logique aussi des cartésiens, Spinosa, dont le </w:t>
      </w:r>
      <w:r w:rsidRPr="00DA7839">
        <w:rPr>
          <w:i/>
        </w:rPr>
        <w:t>Traité théologien-politique</w:t>
      </w:r>
      <w:r w:rsidRPr="00B6083B">
        <w:rPr>
          <w:rPrChange w:id="634" w:author="OBVIL" w:date="2016-12-01T14:12:00Z">
            <w:rPr>
              <w:rFonts w:ascii="Times New Roman" w:hAnsi="Times New Roman"/>
              <w:i/>
            </w:rPr>
          </w:rPrChange>
        </w:rPr>
        <w:t>,</w:t>
      </w:r>
      <w:r w:rsidRPr="00DA7839">
        <w:t xml:space="preserve"> après avoir soulevé des orages, lors de son apparition, en </w:t>
      </w:r>
      <w:r w:rsidR="004126B3" w:rsidRPr="00DA7839">
        <w:t>16</w:t>
      </w:r>
      <w:r w:rsidRPr="00DA7839">
        <w:t>70, venait d</w:t>
      </w:r>
      <w:r w:rsidR="00CB410B" w:rsidRPr="00DA7839">
        <w:t>’</w:t>
      </w:r>
      <w:r w:rsidRPr="00DA7839">
        <w:t xml:space="preserve">être traduit </w:t>
      </w:r>
      <w:r w:rsidR="000D6C03" w:rsidRPr="00DA7839">
        <w:t>et</w:t>
      </w:r>
      <w:r w:rsidRPr="00DA7839">
        <w:t xml:space="preserve"> réédite</w:t>
      </w:r>
      <w:r w:rsidR="000D6C03" w:rsidRPr="00DA7839">
        <w:t xml:space="preserve"> </w:t>
      </w:r>
      <w:r w:rsidRPr="00DA7839">
        <w:t>jusqu</w:t>
      </w:r>
      <w:r w:rsidR="00CB410B" w:rsidRPr="00DA7839">
        <w:t>’</w:t>
      </w:r>
      <w:r w:rsidRPr="00DA7839">
        <w:t xml:space="preserve">il trois fois en français, dans la même année </w:t>
      </w:r>
      <w:r w:rsidR="004126B3" w:rsidRPr="00DA7839">
        <w:t>1678, sous le titre</w:t>
      </w:r>
      <w:r w:rsidRPr="00DA7839">
        <w:t xml:space="preserve"> de</w:t>
      </w:r>
      <w:r w:rsidR="00CB410B" w:rsidRPr="00DA7839">
        <w:t> ;</w:t>
      </w:r>
      <w:r w:rsidRPr="00DA7839">
        <w:t xml:space="preserve"> </w:t>
      </w:r>
      <w:r w:rsidR="004126B3" w:rsidRPr="00DA7839">
        <w:rPr>
          <w:i/>
        </w:rPr>
        <w:t>Ré</w:t>
      </w:r>
      <w:r w:rsidRPr="00DA7839">
        <w:rPr>
          <w:i/>
        </w:rPr>
        <w:t>flexions curieuses d</w:t>
      </w:r>
      <w:r w:rsidR="00CB410B" w:rsidRPr="00DA7839">
        <w:rPr>
          <w:i/>
        </w:rPr>
        <w:t>’</w:t>
      </w:r>
      <w:r w:rsidRPr="00DA7839">
        <w:rPr>
          <w:i/>
        </w:rPr>
        <w:t>un</w:t>
      </w:r>
      <w:r w:rsidR="004126B3" w:rsidRPr="00DA7839">
        <w:rPr>
          <w:i/>
        </w:rPr>
        <w:t xml:space="preserve"> esprit désintéressé sur les matières les plus importantes au salu</w:t>
      </w:r>
      <w:r w:rsidRPr="00DA7839">
        <w:rPr>
          <w:i/>
        </w:rPr>
        <w:t>t</w:t>
      </w:r>
      <w:r w:rsidRPr="00B6083B">
        <w:rPr>
          <w:rPrChange w:id="635" w:author="OBVIL" w:date="2016-12-01T14:12:00Z">
            <w:rPr>
              <w:rFonts w:ascii="Times New Roman" w:hAnsi="Times New Roman"/>
              <w:i/>
            </w:rPr>
          </w:rPrChange>
        </w:rPr>
        <w:t xml:space="preserve">, </w:t>
      </w:r>
      <w:r w:rsidR="004126B3" w:rsidRPr="00DA7839">
        <w:rPr>
          <w:i/>
        </w:rPr>
        <w:t>tant</w:t>
      </w:r>
      <w:r w:rsidRPr="00DA7839">
        <w:rPr>
          <w:i/>
        </w:rPr>
        <w:t xml:space="preserve"> public que particulier</w:t>
      </w:r>
      <w:r w:rsidRPr="00B6083B">
        <w:rPr>
          <w:rPrChange w:id="636" w:author="OBVIL" w:date="2016-12-01T14:12:00Z">
            <w:rPr>
              <w:rFonts w:ascii="Times New Roman" w:hAnsi="Times New Roman"/>
              <w:i/>
            </w:rPr>
          </w:rPrChange>
        </w:rPr>
        <w:t xml:space="preserve">. </w:t>
      </w:r>
      <w:r w:rsidR="004126B3" w:rsidRPr="00DA7839">
        <w:t>Bossuet</w:t>
      </w:r>
      <w:r w:rsidRPr="00DA7839">
        <w:t xml:space="preserve"> avait lu Spinosa. Le </w:t>
      </w:r>
      <w:r w:rsidR="004126B3" w:rsidRPr="00DA7839">
        <w:rPr>
          <w:i/>
        </w:rPr>
        <w:t>Tractatus theologico-politicu</w:t>
      </w:r>
      <w:r w:rsidRPr="00DA7839">
        <w:rPr>
          <w:i/>
        </w:rPr>
        <w:t>s</w:t>
      </w:r>
      <w:r w:rsidRPr="00B6083B">
        <w:rPr>
          <w:rPrChange w:id="637" w:author="OBVIL" w:date="2016-12-01T14:12:00Z">
            <w:rPr>
              <w:rFonts w:ascii="Times New Roman" w:hAnsi="Times New Roman"/>
              <w:i/>
            </w:rPr>
          </w:rPrChange>
        </w:rPr>
        <w:t>,</w:t>
      </w:r>
      <w:r w:rsidRPr="00DA7839">
        <w:t xml:space="preserve"> en édition originale </w:t>
      </w:r>
      <w:r w:rsidRPr="00DA7839">
        <w:rPr>
          <w:i/>
        </w:rPr>
        <w:t>Hamburgi</w:t>
      </w:r>
      <w:r w:rsidRPr="00B6083B">
        <w:rPr>
          <w:rPrChange w:id="638" w:author="OBVIL" w:date="2016-12-01T14:12:00Z">
            <w:rPr>
              <w:rFonts w:ascii="Times New Roman" w:hAnsi="Times New Roman"/>
              <w:i/>
            </w:rPr>
          </w:rPrChange>
        </w:rPr>
        <w:t>,</w:t>
      </w:r>
      <w:r w:rsidRPr="00DA7839">
        <w:t xml:space="preserve"> </w:t>
      </w:r>
      <w:r w:rsidR="004126B3" w:rsidRPr="00DA7839">
        <w:t>16</w:t>
      </w:r>
      <w:r w:rsidRPr="00DA7839">
        <w:t xml:space="preserve">70, </w:t>
      </w:r>
      <w:r w:rsidR="004126B3" w:rsidRPr="00DA7839">
        <w:rPr>
          <w:i/>
        </w:rPr>
        <w:t>Ka</w:t>
      </w:r>
      <w:r w:rsidRPr="00DA7839">
        <w:rPr>
          <w:i/>
        </w:rPr>
        <w:t>n</w:t>
      </w:r>
      <w:r w:rsidR="004126B3" w:rsidRPr="00DA7839">
        <w:rPr>
          <w:i/>
        </w:rPr>
        <w:t>rat</w:t>
      </w:r>
      <w:r w:rsidRPr="00DA7839">
        <w:rPr>
          <w:i/>
        </w:rPr>
        <w:t>h</w:t>
      </w:r>
      <w:r w:rsidR="004126B3" w:rsidRPr="00DA7839">
        <w:t>, figu</w:t>
      </w:r>
      <w:r w:rsidR="0090185B" w:rsidRPr="00DA7839">
        <w:t>re au catalogu</w:t>
      </w:r>
      <w:r w:rsidRPr="00DA7839">
        <w:t>e de sa bibliothèque, sous</w:t>
      </w:r>
      <w:r w:rsidR="0090185B" w:rsidRPr="00DA7839">
        <w:t xml:space="preserve"> le </w:t>
      </w:r>
      <w:r w:rsidRPr="00DA7839">
        <w:t xml:space="preserve">numéro </w:t>
      </w:r>
      <w:r w:rsidR="0090185B" w:rsidRPr="00DA7839">
        <w:t>638. J</w:t>
      </w:r>
      <w:r w:rsidR="00CB410B" w:rsidRPr="00DA7839">
        <w:t>’</w:t>
      </w:r>
      <w:r w:rsidRPr="00DA7839">
        <w:t xml:space="preserve">y vois figurer également </w:t>
      </w:r>
      <w:r w:rsidR="0090185B" w:rsidRPr="00DA7839">
        <w:rPr>
          <w:i/>
        </w:rPr>
        <w:t>l’Éthique</w:t>
      </w:r>
      <w:r w:rsidR="00B6083B" w:rsidRPr="00B6083B">
        <w:rPr>
          <w:rPrChange w:id="639" w:author="OBVIL" w:date="2016-12-01T14:12:00Z">
            <w:rPr>
              <w:rFonts w:ascii="Times New Roman" w:hAnsi="Times New Roman"/>
              <w:i/>
            </w:rPr>
          </w:rPrChange>
        </w:rPr>
        <w:t xml:space="preserve"> </w:t>
      </w:r>
      <w:r w:rsidR="00B6083B" w:rsidRPr="00DA7839">
        <w:t>—</w:t>
      </w:r>
      <w:del w:id="640" w:author="OBVIL" w:date="2016-12-01T14:12:00Z">
        <w:r w:rsidRPr="00CB410B">
          <w:delText xml:space="preserve"> </w:delText>
        </w:r>
      </w:del>
      <w:ins w:id="641" w:author="OBVIL" w:date="2016-12-01T14:12:00Z">
        <w:r w:rsidR="00B6083B" w:rsidRPr="00B6083B">
          <w:t> </w:t>
        </w:r>
      </w:ins>
      <w:r w:rsidR="0090185B" w:rsidRPr="00DA7839">
        <w:t>ou</w:t>
      </w:r>
      <w:r w:rsidRPr="00DA7839">
        <w:t xml:space="preserve"> plutôt </w:t>
      </w:r>
      <w:r w:rsidR="0090185B" w:rsidRPr="00DA7839">
        <w:rPr>
          <w:i/>
        </w:rPr>
        <w:t>l’Opus post</w:t>
      </w:r>
      <w:r w:rsidRPr="00DA7839">
        <w:rPr>
          <w:i/>
        </w:rPr>
        <w:t>humum</w:t>
      </w:r>
      <w:r w:rsidR="00CB410B" w:rsidRPr="00DA7839">
        <w:t>,</w:t>
      </w:r>
      <w:r w:rsidR="00B6083B" w:rsidRPr="00DA7839">
        <w:t xml:space="preserve"> — </w:t>
      </w:r>
      <w:r w:rsidRPr="00DA7839">
        <w:t>en manuscrit, sous le numéro 606</w:t>
      </w:r>
      <w:r w:rsidR="00CB410B" w:rsidRPr="00DA7839">
        <w:t> ;</w:t>
      </w:r>
      <w:r w:rsidRPr="00DA7839">
        <w:t xml:space="preserve"> et ceci est plus curieux. Car, puisque </w:t>
      </w:r>
      <w:r w:rsidR="000D6C03" w:rsidRPr="00DA7839">
        <w:rPr>
          <w:i/>
        </w:rPr>
        <w:t>l’Éthique</w:t>
      </w:r>
      <w:r w:rsidRPr="00DA7839">
        <w:t xml:space="preserve"> a paru pour la première fois en 1077, quatre ans avant le </w:t>
      </w:r>
      <w:r w:rsidRPr="00DA7839">
        <w:rPr>
          <w:i/>
        </w:rPr>
        <w:t>Discours</w:t>
      </w:r>
      <w:r w:rsidRPr="00DA7839">
        <w:t xml:space="preserve"> de Bossuet, il fallait donc que Bossuet fût singulièrement attentif à tout ce que faisait Spinosa, pour se l’être ainsi procurée manuscrite. Mais ce qui achève de nous rendre certains qu</w:t>
      </w:r>
      <w:r w:rsidR="00CB410B" w:rsidRPr="00DA7839">
        <w:t>’</w:t>
      </w:r>
      <w:r w:rsidRPr="00DA7839">
        <w:t>il connaissait bien l</w:t>
      </w:r>
      <w:r w:rsidR="00CB410B" w:rsidRPr="00DA7839">
        <w:t>’</w:t>
      </w:r>
      <w:r w:rsidRPr="00DA7839">
        <w:t xml:space="preserve">auteur du </w:t>
      </w:r>
      <w:r w:rsidR="0090185B" w:rsidRPr="00DA7839">
        <w:rPr>
          <w:i/>
        </w:rPr>
        <w:t>Traité théologico-polilic</w:t>
      </w:r>
      <w:r w:rsidRPr="00DA7839">
        <w:rPr>
          <w:i/>
        </w:rPr>
        <w:t>u</w:t>
      </w:r>
      <w:r w:rsidR="0090185B" w:rsidRPr="00DA7839">
        <w:rPr>
          <w:i/>
        </w:rPr>
        <w:t>s</w:t>
      </w:r>
      <w:r w:rsidRPr="00DA7839">
        <w:t>, c</w:t>
      </w:r>
      <w:r w:rsidR="00CB410B" w:rsidRPr="00DA7839">
        <w:t>’</w:t>
      </w:r>
      <w:r w:rsidRPr="00DA7839">
        <w:t>est qu</w:t>
      </w:r>
      <w:r w:rsidR="00CB410B" w:rsidRPr="00DA7839">
        <w:t>’</w:t>
      </w:r>
      <w:r w:rsidRPr="00DA7839">
        <w:t>à chaque instant, s</w:t>
      </w:r>
      <w:r w:rsidR="00CB410B" w:rsidRPr="00DA7839">
        <w:t>’</w:t>
      </w:r>
      <w:r w:rsidRPr="00DA7839">
        <w:t xml:space="preserve">il ne le nomme pas, il le réfute, ou il lui répond, dans la seconde partie du </w:t>
      </w:r>
      <w:r w:rsidRPr="00DA7839">
        <w:rPr>
          <w:i/>
        </w:rPr>
        <w:t>Discours sur l</w:t>
      </w:r>
      <w:r w:rsidR="00CB410B" w:rsidRPr="00DA7839">
        <w:rPr>
          <w:i/>
        </w:rPr>
        <w:t>’</w:t>
      </w:r>
      <w:r w:rsidR="0090185B" w:rsidRPr="00DA7839">
        <w:rPr>
          <w:i/>
        </w:rPr>
        <w:t>histoire univ</w:t>
      </w:r>
      <w:r w:rsidRPr="00DA7839">
        <w:rPr>
          <w:i/>
        </w:rPr>
        <w:t>erselle</w:t>
      </w:r>
      <w:r w:rsidRPr="00B6083B">
        <w:rPr>
          <w:rPrChange w:id="642" w:author="OBVIL" w:date="2016-12-01T14:12:00Z">
            <w:rPr>
              <w:rFonts w:ascii="Times New Roman" w:hAnsi="Times New Roman"/>
              <w:i/>
            </w:rPr>
          </w:rPrChange>
        </w:rPr>
        <w:t>.</w:t>
      </w:r>
    </w:p>
    <w:p w14:paraId="20A89791" w14:textId="77777777" w:rsidR="00CB410B" w:rsidRPr="00DA7839" w:rsidRDefault="00170A5B" w:rsidP="00000A23">
      <w:pPr>
        <w:pStyle w:val="Corpsdetexte"/>
        <w:pPrChange w:id="643" w:author="OBVIL" w:date="2016-12-01T14:12:00Z">
          <w:pPr>
            <w:pStyle w:val="Corpsdetexte"/>
            <w:spacing w:afterLines="120" w:after="288"/>
            <w:ind w:firstLine="240"/>
            <w:jc w:val="both"/>
          </w:pPr>
        </w:pPrChange>
      </w:pPr>
      <w:r w:rsidRPr="00DA7839">
        <w:t>Les preuves en seraient innombrables. C’est contre Spinosa qu’il s</w:t>
      </w:r>
      <w:r w:rsidR="00CB410B" w:rsidRPr="00DA7839">
        <w:t>’</w:t>
      </w:r>
      <w:r w:rsidRPr="00DA7839">
        <w:t xml:space="preserve">est efforcé d’établir </w:t>
      </w:r>
      <w:r w:rsidR="00CB410B" w:rsidRPr="00DA7839">
        <w:t>« </w:t>
      </w:r>
      <w:r w:rsidRPr="00DA7839">
        <w:t>la vocation du peuple de Dieu</w:t>
      </w:r>
      <w:r w:rsidR="00CB410B" w:rsidRPr="00DA7839">
        <w:t> » ;</w:t>
      </w:r>
      <w:r w:rsidRPr="00DA7839">
        <w:t xml:space="preserve"> et </w:t>
      </w:r>
      <w:r w:rsidR="000D6C03" w:rsidRPr="00DA7839">
        <w:t>on</w:t>
      </w:r>
      <w:r w:rsidRPr="00DA7839">
        <w:t xml:space="preserve"> lit, effectivement, dans le </w:t>
      </w:r>
      <w:r w:rsidR="0090185B" w:rsidRPr="00DA7839">
        <w:rPr>
          <w:i/>
        </w:rPr>
        <w:t>Tra</w:t>
      </w:r>
      <w:r w:rsidRPr="00DA7839">
        <w:rPr>
          <w:i/>
        </w:rPr>
        <w:t>ité théologien-politique</w:t>
      </w:r>
      <w:r w:rsidR="00CB410B" w:rsidRPr="00DA7839">
        <w:t> :</w:t>
      </w:r>
      <w:r w:rsidRPr="00DA7839">
        <w:t xml:space="preserve"> </w:t>
      </w:r>
      <w:r w:rsidR="00CB410B" w:rsidRPr="00DA7839">
        <w:t>« </w:t>
      </w:r>
      <w:r w:rsidRPr="00DA7839">
        <w:t>Si quelqu’un persiste à soutenir que l</w:t>
      </w:r>
      <w:r w:rsidR="00CB410B" w:rsidRPr="00DA7839">
        <w:t>’</w:t>
      </w:r>
      <w:r w:rsidRPr="00DA7839">
        <w:t>élection des juifs est une élection éternelle.</w:t>
      </w:r>
      <w:r w:rsidR="00CB410B" w:rsidRPr="00DA7839">
        <w:t xml:space="preserve">… </w:t>
      </w:r>
      <w:r w:rsidR="0090185B" w:rsidRPr="00DA7839">
        <w:t>Je</w:t>
      </w:r>
      <w:r w:rsidRPr="00DA7839">
        <w:t xml:space="preserve"> n</w:t>
      </w:r>
      <w:r w:rsidR="00CB410B" w:rsidRPr="00DA7839">
        <w:t>’</w:t>
      </w:r>
      <w:r w:rsidRPr="00DA7839">
        <w:t xml:space="preserve">y veux pas </w:t>
      </w:r>
      <w:r w:rsidR="0090185B" w:rsidRPr="00DA7839">
        <w:t>contredire, …</w:t>
      </w:r>
      <w:r w:rsidR="00CB410B" w:rsidRPr="00DA7839">
        <w:t xml:space="preserve"> </w:t>
      </w:r>
      <w:r w:rsidRPr="00DA7839">
        <w:t>pourvu qu</w:t>
      </w:r>
      <w:r w:rsidR="00CB410B" w:rsidRPr="00DA7839">
        <w:t>’</w:t>
      </w:r>
      <w:r w:rsidRPr="00DA7839">
        <w:t>on demeure d</w:t>
      </w:r>
      <w:r w:rsidR="00CB410B" w:rsidRPr="00DA7839">
        <w:t>’</w:t>
      </w:r>
      <w:r w:rsidRPr="00DA7839">
        <w:t>accord qu</w:t>
      </w:r>
      <w:r w:rsidR="00CB410B" w:rsidRPr="00DA7839">
        <w:t>’</w:t>
      </w:r>
      <w:r w:rsidRPr="00DA7839">
        <w:t>à l</w:t>
      </w:r>
      <w:r w:rsidR="00CB410B" w:rsidRPr="00DA7839">
        <w:t>’</w:t>
      </w:r>
      <w:r w:rsidRPr="00DA7839">
        <w:t xml:space="preserve">égard de l’intelligence et de la vertu véritable, </w:t>
      </w:r>
      <w:r w:rsidRPr="00DA7839">
        <w:rPr>
          <w:i/>
        </w:rPr>
        <w:t>toutes les nations sont égales</w:t>
      </w:r>
      <w:r w:rsidRPr="00DA7839">
        <w:t>, Dieu n</w:t>
      </w:r>
      <w:r w:rsidR="00CB410B" w:rsidRPr="00DA7839">
        <w:t>’</w:t>
      </w:r>
      <w:r w:rsidRPr="00DA7839">
        <w:t>ayant sur ce point aucune sorte de préférence, ni d</w:t>
      </w:r>
      <w:r w:rsidR="00CB410B" w:rsidRPr="00DA7839">
        <w:t>’</w:t>
      </w:r>
      <w:r w:rsidRPr="00DA7839">
        <w:t>élection pour personne</w:t>
      </w:r>
      <w:r w:rsidR="00CB410B" w:rsidRPr="00DA7839">
        <w:t> »</w:t>
      </w:r>
      <w:r w:rsidRPr="00DA7839">
        <w:t>. Spinosa dit ailleurs</w:t>
      </w:r>
      <w:r w:rsidR="00CB410B" w:rsidRPr="00DA7839">
        <w:t> :</w:t>
      </w:r>
      <w:r w:rsidRPr="00DA7839">
        <w:t xml:space="preserve"> </w:t>
      </w:r>
      <w:r w:rsidR="00CB410B" w:rsidRPr="00DA7839">
        <w:t>« </w:t>
      </w:r>
      <w:r w:rsidRPr="00DA7839">
        <w:t xml:space="preserve">Puisqu’il est bien établi que Dieu est également bon et miséricordieux pour tous les hommes, et que la mission des prophètes ne fut pas tant de donner à leur pairie des lois particulières que d’enseigner aux hommes la véritable vertu, </w:t>
      </w:r>
      <w:r w:rsidRPr="00DA7839">
        <w:rPr>
          <w:i/>
        </w:rPr>
        <w:t>il s</w:t>
      </w:r>
      <w:r w:rsidR="00CB410B" w:rsidRPr="00DA7839">
        <w:rPr>
          <w:i/>
        </w:rPr>
        <w:t>’</w:t>
      </w:r>
      <w:r w:rsidRPr="00DA7839">
        <w:rPr>
          <w:i/>
        </w:rPr>
        <w:t>ensuit que toute nation a eu s</w:t>
      </w:r>
      <w:r w:rsidR="000D6C03" w:rsidRPr="00DA7839">
        <w:rPr>
          <w:i/>
        </w:rPr>
        <w:t>e</w:t>
      </w:r>
      <w:r w:rsidRPr="00DA7839">
        <w:rPr>
          <w:i/>
        </w:rPr>
        <w:t>s prophètes</w:t>
      </w:r>
      <w:r w:rsidRPr="00DA7839">
        <w:t xml:space="preserve">, </w:t>
      </w:r>
      <w:r w:rsidRPr="00DA7839">
        <w:rPr>
          <w:i/>
        </w:rPr>
        <w:t>et que le don de prophétie ne f</w:t>
      </w:r>
      <w:r w:rsidR="0090185B" w:rsidRPr="00DA7839">
        <w:rPr>
          <w:i/>
        </w:rPr>
        <w:t>ut point propre au peuple juif »</w:t>
      </w:r>
      <w:r w:rsidRPr="00B6083B">
        <w:rPr>
          <w:rPrChange w:id="644" w:author="OBVIL" w:date="2016-12-01T14:12:00Z">
            <w:rPr>
              <w:rFonts w:ascii="Times New Roman" w:hAnsi="Times New Roman"/>
              <w:i/>
            </w:rPr>
          </w:rPrChange>
        </w:rPr>
        <w:t>.</w:t>
      </w:r>
      <w:r w:rsidRPr="00DA7839">
        <w:t xml:space="preserve"> Et Bossuet lui répond</w:t>
      </w:r>
      <w:r w:rsidR="00CB410B" w:rsidRPr="00DA7839">
        <w:t> ;</w:t>
      </w:r>
      <w:r w:rsidRPr="00DA7839">
        <w:t xml:space="preserve"> </w:t>
      </w:r>
      <w:r w:rsidR="00CB410B" w:rsidRPr="00DA7839">
        <w:t>« </w:t>
      </w:r>
      <w:r w:rsidRPr="00DA7839">
        <w:t>Les nations les plus éclairées et les plus sages, les Chaldéens, les Égyptiens, les Phéniciens, les Grecs, les Romains, étaient les plus ignorantes et les plus aveugles sur la religion</w:t>
      </w:r>
      <w:r w:rsidR="00CB410B" w:rsidRPr="00DA7839">
        <w:t> :</w:t>
      </w:r>
      <w:r w:rsidRPr="00DA7839">
        <w:t xml:space="preserve"> </w:t>
      </w:r>
      <w:r w:rsidRPr="00DA7839">
        <w:rPr>
          <w:i/>
        </w:rPr>
        <w:t>tant il est vrai qu</w:t>
      </w:r>
      <w:r w:rsidR="00CB410B" w:rsidRPr="00DA7839">
        <w:rPr>
          <w:i/>
        </w:rPr>
        <w:t>’</w:t>
      </w:r>
      <w:r w:rsidR="0090185B" w:rsidRPr="00DA7839">
        <w:rPr>
          <w:i/>
        </w:rPr>
        <w:t>il y</w:t>
      </w:r>
      <w:r w:rsidRPr="00DA7839">
        <w:rPr>
          <w:i/>
        </w:rPr>
        <w:t xml:space="preserve"> faut être élevé par une grâce particu</w:t>
      </w:r>
      <w:r w:rsidR="0090185B" w:rsidRPr="00DA7839">
        <w:rPr>
          <w:i/>
        </w:rPr>
        <w:t>lière et</w:t>
      </w:r>
      <w:r w:rsidRPr="00DA7839">
        <w:rPr>
          <w:i/>
        </w:rPr>
        <w:t xml:space="preserve"> par une sagesse plus qu</w:t>
      </w:r>
      <w:r w:rsidR="00CB410B" w:rsidRPr="00DA7839">
        <w:rPr>
          <w:i/>
        </w:rPr>
        <w:t>’</w:t>
      </w:r>
      <w:r w:rsidRPr="00DA7839">
        <w:rPr>
          <w:i/>
        </w:rPr>
        <w:t>humain</w:t>
      </w:r>
      <w:r w:rsidR="00CB410B" w:rsidRPr="00DA7839">
        <w:rPr>
          <w:i/>
        </w:rPr>
        <w:t>e !</w:t>
      </w:r>
      <w:r w:rsidR="00CB410B" w:rsidRPr="00DA7839">
        <w:t> »</w:t>
      </w:r>
      <w:r w:rsidRPr="00DA7839">
        <w:t xml:space="preserve"> Mais, de tous les raisonnements de Spinosa, celui qu’il ne cesse de combattre, dont on pourrait presque dire que son </w:t>
      </w:r>
      <w:r w:rsidRPr="00DA7839">
        <w:rPr>
          <w:i/>
        </w:rPr>
        <w:t>Discours</w:t>
      </w:r>
      <w:r w:rsidRPr="00DA7839">
        <w:t xml:space="preserve"> entier n’est qu</w:t>
      </w:r>
      <w:r w:rsidR="00CB410B" w:rsidRPr="00DA7839">
        <w:t>’</w:t>
      </w:r>
      <w:r w:rsidRPr="00DA7839">
        <w:t xml:space="preserve">une perpétuelle </w:t>
      </w:r>
      <w:r w:rsidR="000D6C03" w:rsidRPr="00DA7839">
        <w:t>contrepartie</w:t>
      </w:r>
      <w:r w:rsidR="0090185B" w:rsidRPr="00DA7839">
        <w:t>, c’</w:t>
      </w:r>
      <w:r w:rsidRPr="00DA7839">
        <w:t xml:space="preserve">est celui qui fait le fond de </w:t>
      </w:r>
      <w:r w:rsidR="000D6C03" w:rsidRPr="00DA7839">
        <w:rPr>
          <w:i/>
        </w:rPr>
        <w:t>l’</w:t>
      </w:r>
      <w:r w:rsidRPr="00DA7839">
        <w:rPr>
          <w:i/>
        </w:rPr>
        <w:t>Éthique</w:t>
      </w:r>
      <w:r w:rsidRPr="00DA7839">
        <w:t xml:space="preserve"> aussi bien que du </w:t>
      </w:r>
      <w:r w:rsidR="0090185B" w:rsidRPr="00DA7839">
        <w:rPr>
          <w:i/>
        </w:rPr>
        <w:t>Traité théologic</w:t>
      </w:r>
      <w:r w:rsidRPr="00DA7839">
        <w:rPr>
          <w:i/>
        </w:rPr>
        <w:t>o-polilique</w:t>
      </w:r>
      <w:r w:rsidR="00CB410B" w:rsidRPr="00DA7839">
        <w:rPr>
          <w:i/>
        </w:rPr>
        <w:t> :</w:t>
      </w:r>
      <w:r w:rsidRPr="00DA7839">
        <w:t xml:space="preserve"> </w:t>
      </w:r>
      <w:r w:rsidR="00CB410B" w:rsidRPr="00DA7839">
        <w:t>« </w:t>
      </w:r>
      <w:r w:rsidRPr="00DA7839">
        <w:t>Si un phénomène se produisait dans l</w:t>
      </w:r>
      <w:r w:rsidR="00CB410B" w:rsidRPr="00DA7839">
        <w:t>’</w:t>
      </w:r>
      <w:r w:rsidRPr="00DA7839">
        <w:t xml:space="preserve">univers qui </w:t>
      </w:r>
      <w:r w:rsidR="0090185B" w:rsidRPr="00DA7839">
        <w:t>est</w:t>
      </w:r>
      <w:r w:rsidRPr="00DA7839">
        <w:t xml:space="preserve"> contraire aux lois générales de la nature, il serait également contraire au décret de Dieu et si Dieu lui-même agissait contre les lois de la nature, il agirait contre sa propre essence, ce qui est le comble de l</w:t>
      </w:r>
      <w:r w:rsidR="00CB410B" w:rsidRPr="00DA7839">
        <w:t>’</w:t>
      </w:r>
      <w:r w:rsidRPr="00DA7839">
        <w:t>absurdité.</w:t>
      </w:r>
      <w:r w:rsidR="00CB410B" w:rsidRPr="00DA7839">
        <w:t xml:space="preserve">… </w:t>
      </w:r>
      <w:r w:rsidRPr="00DA7839">
        <w:rPr>
          <w:i/>
        </w:rPr>
        <w:t xml:space="preserve">Je conclus </w:t>
      </w:r>
      <w:r w:rsidR="0090185B" w:rsidRPr="00DA7839">
        <w:rPr>
          <w:i/>
        </w:rPr>
        <w:t>donc qu’il n’arrive rien d</w:t>
      </w:r>
      <w:r w:rsidRPr="00DA7839">
        <w:rPr>
          <w:i/>
        </w:rPr>
        <w:t>ans la nature qui soit contraire à ses lois universelles</w:t>
      </w:r>
      <w:r w:rsidRPr="00B6083B">
        <w:rPr>
          <w:rPrChange w:id="645" w:author="OBVIL" w:date="2016-12-01T14:12:00Z">
            <w:rPr>
              <w:rFonts w:ascii="Times New Roman" w:hAnsi="Times New Roman"/>
              <w:i/>
            </w:rPr>
          </w:rPrChange>
        </w:rPr>
        <w:t xml:space="preserve">, </w:t>
      </w:r>
      <w:r w:rsidRPr="00DA7839">
        <w:rPr>
          <w:i/>
        </w:rPr>
        <w:t>rien qui ne soit d</w:t>
      </w:r>
      <w:r w:rsidR="00CB410B" w:rsidRPr="00DA7839">
        <w:rPr>
          <w:i/>
        </w:rPr>
        <w:t>’</w:t>
      </w:r>
      <w:r w:rsidRPr="00DA7839">
        <w:rPr>
          <w:i/>
        </w:rPr>
        <w:t>accord avec ces lois et qui n’en résulte</w:t>
      </w:r>
      <w:r w:rsidRPr="00B6083B">
        <w:rPr>
          <w:rPrChange w:id="646" w:author="OBVIL" w:date="2016-12-01T14:12:00Z">
            <w:rPr>
              <w:rFonts w:ascii="Times New Roman" w:hAnsi="Times New Roman"/>
              <w:i/>
            </w:rPr>
          </w:rPrChange>
        </w:rPr>
        <w:t>.</w:t>
      </w:r>
      <w:r w:rsidR="00CB410B" w:rsidRPr="00DA7839">
        <w:rPr>
          <w:i/>
        </w:rPr>
        <w:t xml:space="preserve">… </w:t>
      </w:r>
      <w:r w:rsidRPr="00DA7839">
        <w:t>Et ces lois, bien que nous ne les connaissions pas toujours, la nature les suit toujours et par conséquent elle ne s</w:t>
      </w:r>
      <w:r w:rsidR="00CB410B" w:rsidRPr="00DA7839">
        <w:t>’</w:t>
      </w:r>
      <w:r w:rsidRPr="00DA7839">
        <w:t>écarte jamais de son cours immuable.</w:t>
      </w:r>
      <w:r w:rsidR="00CB410B" w:rsidRPr="00DA7839">
        <w:t> »</w:t>
      </w:r>
      <w:r w:rsidRPr="00DA7839">
        <w:t xml:space="preserve"> C</w:t>
      </w:r>
      <w:r w:rsidR="00CB410B" w:rsidRPr="00DA7839">
        <w:t>’</w:t>
      </w:r>
      <w:r w:rsidRPr="00DA7839">
        <w:t xml:space="preserve">est ce que Bossuet, comme </w:t>
      </w:r>
      <w:r w:rsidR="000D6C03" w:rsidRPr="00DA7839">
        <w:t>on</w:t>
      </w:r>
      <w:r w:rsidRPr="00DA7839">
        <w:t xml:space="preserve"> le pense bien, refuse énergiquement d’accorder</w:t>
      </w:r>
      <w:r w:rsidR="00CB410B" w:rsidRPr="00DA7839">
        <w:t> :</w:t>
      </w:r>
    </w:p>
    <w:p w14:paraId="7ECB57E9" w14:textId="24BDFAEC" w:rsidR="00CB410B" w:rsidRPr="00DA7839" w:rsidRDefault="00D50079" w:rsidP="00000A23">
      <w:pPr>
        <w:pStyle w:val="Corpsdetexte"/>
        <w:pPrChange w:id="647" w:author="OBVIL" w:date="2016-12-01T14:12:00Z">
          <w:pPr>
            <w:pStyle w:val="Corpsdetexte"/>
            <w:spacing w:afterLines="120" w:after="288"/>
            <w:ind w:firstLine="240"/>
            <w:jc w:val="both"/>
          </w:pPr>
        </w:pPrChange>
      </w:pPr>
      <w:r w:rsidRPr="00DA7839">
        <w:t>« Moïse</w:t>
      </w:r>
      <w:r w:rsidR="00170A5B" w:rsidRPr="00DA7839">
        <w:t>, et les anciens Pères dont Moïse a recueilli les traditions, nous donnent d</w:t>
      </w:r>
      <w:r w:rsidR="00CB410B" w:rsidRPr="00DA7839">
        <w:t>’</w:t>
      </w:r>
      <w:r w:rsidR="00170A5B" w:rsidRPr="00DA7839">
        <w:t>autres pensées. Le Dieu qu’il nous a montré a bien une autre puissanc</w:t>
      </w:r>
      <w:r w:rsidR="00CB410B" w:rsidRPr="00DA7839">
        <w:t>e ;</w:t>
      </w:r>
      <w:r w:rsidR="00170A5B" w:rsidRPr="00DA7839">
        <w:t xml:space="preserve"> </w:t>
      </w:r>
      <w:r w:rsidR="00170A5B" w:rsidRPr="00DA7839">
        <w:rPr>
          <w:i/>
        </w:rPr>
        <w:t>il peut faire et défaire ainsi qu</w:t>
      </w:r>
      <w:r w:rsidR="00CB410B" w:rsidRPr="00DA7839">
        <w:rPr>
          <w:i/>
        </w:rPr>
        <w:t>’</w:t>
      </w:r>
      <w:r w:rsidR="00170A5B" w:rsidRPr="00DA7839">
        <w:rPr>
          <w:i/>
        </w:rPr>
        <w:t>il</w:t>
      </w:r>
      <w:r w:rsidR="0090185B" w:rsidRPr="00DA7839">
        <w:rPr>
          <w:i/>
        </w:rPr>
        <w:t xml:space="preserve"> lui plaît</w:t>
      </w:r>
      <w:r w:rsidR="0090185B" w:rsidRPr="00B6083B">
        <w:rPr>
          <w:rPrChange w:id="648" w:author="OBVIL" w:date="2016-12-01T14:12:00Z">
            <w:rPr>
              <w:rFonts w:ascii="Times New Roman" w:hAnsi="Times New Roman"/>
              <w:i/>
            </w:rPr>
          </w:rPrChange>
        </w:rPr>
        <w:t xml:space="preserve">, </w:t>
      </w:r>
      <w:r w:rsidR="0090185B" w:rsidRPr="00DA7839">
        <w:rPr>
          <w:i/>
        </w:rPr>
        <w:t>il donne des lois à</w:t>
      </w:r>
      <w:r w:rsidR="00170A5B" w:rsidRPr="00DA7839">
        <w:rPr>
          <w:i/>
        </w:rPr>
        <w:t xml:space="preserve"> la nature</w:t>
      </w:r>
      <w:r w:rsidR="00170A5B" w:rsidRPr="00DA7839">
        <w:t xml:space="preserve">, </w:t>
      </w:r>
      <w:r w:rsidR="00170A5B" w:rsidRPr="00DA7839">
        <w:rPr>
          <w:i/>
        </w:rPr>
        <w:t>et les renverse quand il veut</w:t>
      </w:r>
      <w:del w:id="649" w:author="OBVIL" w:date="2016-12-01T14:12:00Z">
        <w:r w:rsidR="00170A5B" w:rsidRPr="00CB410B">
          <w:rPr>
            <w:i/>
          </w:rPr>
          <w:delText>....</w:delText>
        </w:r>
      </w:del>
      <w:ins w:id="650" w:author="OBVIL" w:date="2016-12-01T14:12:00Z">
        <w:r w:rsidR="00B6083B" w:rsidRPr="00B6083B">
          <w:t>…</w:t>
        </w:r>
      </w:ins>
    </w:p>
    <w:p w14:paraId="59F8755D" w14:textId="274FEB28" w:rsidR="00CB410B" w:rsidRPr="00DA7839" w:rsidRDefault="00170A5B" w:rsidP="00000A23">
      <w:pPr>
        <w:pStyle w:val="Corpsdetexte"/>
        <w:pPrChange w:id="651" w:author="OBVIL" w:date="2016-12-01T14:12:00Z">
          <w:pPr>
            <w:pStyle w:val="Corpsdetexte"/>
            <w:spacing w:afterLines="120" w:after="288"/>
            <w:ind w:firstLine="240"/>
            <w:jc w:val="both"/>
          </w:pPr>
        </w:pPrChange>
      </w:pPr>
      <w:r w:rsidRPr="00DA7839">
        <w:t xml:space="preserve">Si, pour se faire connaître dans </w:t>
      </w:r>
      <w:r w:rsidR="000D6C03" w:rsidRPr="00DA7839">
        <w:t>le</w:t>
      </w:r>
      <w:r w:rsidRPr="00DA7839">
        <w:t xml:space="preserve"> temps que la plupart des hommes l’avaient oublié, il a fait des miracles étonnants, </w:t>
      </w:r>
      <w:del w:id="652" w:author="OBVIL" w:date="2016-12-01T14:12:00Z">
        <w:r w:rsidRPr="00CB410B">
          <w:delText>el</w:delText>
        </w:r>
      </w:del>
      <w:ins w:id="653" w:author="OBVIL" w:date="2016-12-01T14:12:00Z">
        <w:r w:rsidR="00F64CC9">
          <w:t>et</w:t>
        </w:r>
      </w:ins>
      <w:r w:rsidRPr="00DA7839">
        <w:t xml:space="preserve"> forcé la nature à sortir de ses lois les plus constantes, il a continué par là il montrer qu</w:t>
      </w:r>
      <w:r w:rsidR="00CB410B" w:rsidRPr="00DA7839">
        <w:t>’</w:t>
      </w:r>
      <w:r w:rsidRPr="00DA7839">
        <w:t>il en était le maître absolu, et que sa volonté est le seul lien qui entretient l’ordre du monde</w:t>
      </w:r>
      <w:r w:rsidR="0090185B" w:rsidRPr="00DA7839">
        <w:t>.</w:t>
      </w:r>
    </w:p>
    <w:p w14:paraId="2BBB4408" w14:textId="77777777" w:rsidR="00CB410B" w:rsidRPr="00DA7839" w:rsidRDefault="0090185B" w:rsidP="00000A23">
      <w:pPr>
        <w:pStyle w:val="Corpsdetexte"/>
        <w:pPrChange w:id="654" w:author="OBVIL" w:date="2016-12-01T14:12:00Z">
          <w:pPr>
            <w:pStyle w:val="Corpsdetexte"/>
            <w:spacing w:afterLines="120" w:after="288"/>
            <w:ind w:firstLine="240"/>
            <w:jc w:val="both"/>
          </w:pPr>
        </w:pPrChange>
      </w:pPr>
      <w:r w:rsidRPr="00DA7839">
        <w:t>C’est justement ce qu</w:t>
      </w:r>
      <w:r w:rsidR="00170A5B" w:rsidRPr="00DA7839">
        <w:t>e les hommes avaient oublié</w:t>
      </w:r>
      <w:r w:rsidR="00CB410B" w:rsidRPr="00DA7839">
        <w:t> ;</w:t>
      </w:r>
      <w:r w:rsidR="00170A5B" w:rsidRPr="00DA7839">
        <w:t xml:space="preserve"> </w:t>
      </w:r>
      <w:r w:rsidRPr="00DA7839">
        <w:rPr>
          <w:i/>
        </w:rPr>
        <w:t>l</w:t>
      </w:r>
      <w:r w:rsidR="00170A5B" w:rsidRPr="00DA7839">
        <w:rPr>
          <w:i/>
        </w:rPr>
        <w:t>a stabilité d</w:t>
      </w:r>
      <w:r w:rsidR="00CB410B" w:rsidRPr="00DA7839">
        <w:rPr>
          <w:i/>
        </w:rPr>
        <w:t>’</w:t>
      </w:r>
      <w:r w:rsidRPr="00DA7839">
        <w:rPr>
          <w:i/>
        </w:rPr>
        <w:t>u</w:t>
      </w:r>
      <w:r w:rsidR="00170A5B" w:rsidRPr="00DA7839">
        <w:rPr>
          <w:i/>
        </w:rPr>
        <w:t>n si bel ordre ne servait plus qu</w:t>
      </w:r>
      <w:r w:rsidR="00CB410B" w:rsidRPr="00DA7839">
        <w:rPr>
          <w:i/>
        </w:rPr>
        <w:t>’</w:t>
      </w:r>
      <w:r w:rsidR="00170A5B" w:rsidRPr="00DA7839">
        <w:rPr>
          <w:i/>
        </w:rPr>
        <w:t>à leur persuader que cet ordre avait toujours été et qu</w:t>
      </w:r>
      <w:r w:rsidR="00CB410B" w:rsidRPr="00DA7839">
        <w:rPr>
          <w:i/>
        </w:rPr>
        <w:t>’</w:t>
      </w:r>
      <w:r w:rsidR="00170A5B" w:rsidRPr="00DA7839">
        <w:rPr>
          <w:i/>
        </w:rPr>
        <w:t>il était de soi-même</w:t>
      </w:r>
      <w:r w:rsidR="00170A5B" w:rsidRPr="00B6083B">
        <w:rPr>
          <w:rPrChange w:id="655" w:author="OBVIL" w:date="2016-12-01T14:12:00Z">
            <w:rPr>
              <w:rFonts w:ascii="Times New Roman" w:hAnsi="Times New Roman"/>
              <w:i/>
            </w:rPr>
          </w:rPrChange>
        </w:rPr>
        <w:t>.</w:t>
      </w:r>
      <w:r w:rsidR="00CB410B" w:rsidRPr="00DA7839">
        <w:t> »</w:t>
      </w:r>
    </w:p>
    <w:p w14:paraId="4A2DB92D" w14:textId="6ABEA8AE" w:rsidR="00CB410B" w:rsidRPr="00DA7839" w:rsidRDefault="00170A5B" w:rsidP="00000A23">
      <w:pPr>
        <w:pStyle w:val="Corpsdetexte"/>
        <w:pPrChange w:id="656" w:author="OBVIL" w:date="2016-12-01T14:12:00Z">
          <w:pPr>
            <w:pStyle w:val="Corpsdetexte"/>
            <w:spacing w:afterLines="120" w:after="288"/>
            <w:ind w:firstLine="240"/>
            <w:jc w:val="both"/>
          </w:pPr>
        </w:pPrChange>
      </w:pPr>
      <w:r w:rsidRPr="00DA7839">
        <w:t xml:space="preserve">Qui des deux cependant a raison, de Bossuet ou de Spinosa, c’est ce que je ne discuterai point. J’aurais assez gagné si j’avais convaincu tous ceux qui parleront du </w:t>
      </w:r>
      <w:r w:rsidRPr="00DA7839">
        <w:rPr>
          <w:i/>
        </w:rPr>
        <w:t>Discours sur</w:t>
      </w:r>
      <w:r w:rsidR="000D6C03" w:rsidRPr="00DA7839">
        <w:rPr>
          <w:i/>
        </w:rPr>
        <w:t xml:space="preserve"> l’histoire universell</w:t>
      </w:r>
      <w:r w:rsidRPr="00DA7839">
        <w:rPr>
          <w:i/>
        </w:rPr>
        <w:t>e</w:t>
      </w:r>
      <w:r w:rsidRPr="00DA7839">
        <w:t xml:space="preserve"> de la nécessité d’avoir, en le lisant, </w:t>
      </w:r>
      <w:r w:rsidR="000D6C03" w:rsidRPr="00DA7839">
        <w:rPr>
          <w:i/>
        </w:rPr>
        <w:t>l’</w:t>
      </w:r>
      <w:r w:rsidRPr="00DA7839">
        <w:rPr>
          <w:i/>
        </w:rPr>
        <w:t>Éthique</w:t>
      </w:r>
      <w:r w:rsidRPr="00DA7839">
        <w:t xml:space="preserve"> et le </w:t>
      </w:r>
      <w:r w:rsidR="000D6C03" w:rsidRPr="00DA7839">
        <w:rPr>
          <w:i/>
        </w:rPr>
        <w:t>Traité théologico-polit</w:t>
      </w:r>
      <w:r w:rsidRPr="00DA7839">
        <w:rPr>
          <w:i/>
        </w:rPr>
        <w:t>ique</w:t>
      </w:r>
      <w:r w:rsidRPr="00DA7839">
        <w:t xml:space="preserve"> à portée de leur main. Car peut-être alors ne croirait-on pas qu’en fait de philosophie </w:t>
      </w:r>
      <w:r w:rsidR="00CB410B" w:rsidRPr="00DA7839">
        <w:t>« </w:t>
      </w:r>
      <w:r w:rsidRPr="00DA7839">
        <w:t>Bossuet en est toujours resté à ses vieux cahiers de Sorbonne</w:t>
      </w:r>
      <w:r w:rsidR="00CB410B" w:rsidRPr="00DA7839">
        <w:t> » ;</w:t>
      </w:r>
      <w:r w:rsidRPr="00DA7839">
        <w:t xml:space="preserve"> et peut-être, en rapprochant son </w:t>
      </w:r>
      <w:r w:rsidRPr="00DA7839">
        <w:rPr>
          <w:i/>
        </w:rPr>
        <w:t>Discours</w:t>
      </w:r>
      <w:r w:rsidRPr="00DA7839">
        <w:t xml:space="preserve"> des circonstances qui le lui ont inspiré, le comprendrait-on mieux, si l’on ne l’admirait pas davantag</w:t>
      </w:r>
      <w:r w:rsidR="00CB410B" w:rsidRPr="00DA7839">
        <w:t>e !</w:t>
      </w:r>
      <w:r w:rsidRPr="00DA7839">
        <w:t xml:space="preserve"> On saisirait alors aussi l’occasion de dissiper une fâcheuse et indigne équivoque</w:t>
      </w:r>
      <w:r w:rsidR="00CB410B" w:rsidRPr="00DA7839">
        <w:t> ;</w:t>
      </w:r>
      <w:r w:rsidRPr="00DA7839">
        <w:t xml:space="preserve"> et, s’il y a plus de dix-huit cents ans que, sous ce nom de Providence, bien loin d’envelopper la même chose, chrétiens et philosophes entendent précisément le contraire</w:t>
      </w:r>
      <w:r w:rsidR="00B6083B" w:rsidRPr="00DA7839">
        <w:t xml:space="preserve"> —</w:t>
      </w:r>
      <w:del w:id="657" w:author="OBVIL" w:date="2016-12-01T14:12:00Z">
        <w:r w:rsidRPr="00CB410B">
          <w:delText xml:space="preserve"> </w:delText>
        </w:r>
      </w:del>
      <w:ins w:id="658" w:author="OBVIL" w:date="2016-12-01T14:12:00Z">
        <w:r w:rsidR="00B6083B" w:rsidRPr="00B6083B">
          <w:t> </w:t>
        </w:r>
      </w:ins>
      <w:r w:rsidRPr="00DA7839">
        <w:t>ceux-ci l</w:t>
      </w:r>
      <w:r w:rsidR="00CB410B" w:rsidRPr="00DA7839">
        <w:t>’</w:t>
      </w:r>
      <w:r w:rsidRPr="00DA7839">
        <w:t xml:space="preserve">impossibilité pour Dieu même de déroger aux lois qu’il se serait </w:t>
      </w:r>
      <w:r w:rsidR="0090185B" w:rsidRPr="00DA7839">
        <w:t>im</w:t>
      </w:r>
      <w:r w:rsidR="00CB410B" w:rsidRPr="00DA7839">
        <w:t>p</w:t>
      </w:r>
      <w:r w:rsidR="0090185B" w:rsidRPr="00DA7839">
        <w:t>osées</w:t>
      </w:r>
      <w:r w:rsidRPr="00DA7839">
        <w:t xml:space="preserve"> et ceux-là la liberté de les renverser quand il lui plaît</w:t>
      </w:r>
      <w:r w:rsidR="00CB410B" w:rsidRPr="00DA7839">
        <w:t>,</w:t>
      </w:r>
      <w:r w:rsidR="00B6083B" w:rsidRPr="00DA7839">
        <w:t xml:space="preserve"> — </w:t>
      </w:r>
      <w:r w:rsidRPr="00DA7839">
        <w:t>on le dirait. La Providence des philosophes est si peu celle des chrétiens qu’elles sont, à vrai dire, la négation l’une de l’autr</w:t>
      </w:r>
      <w:r w:rsidR="00CB410B" w:rsidRPr="00DA7839">
        <w:t>e !</w:t>
      </w:r>
      <w:r w:rsidRPr="00DA7839">
        <w:t xml:space="preserve"> Et s’il fallait enfin prendre parti dans le débat, voici le motif qu’on aurait et qu’on aura toujours de se ranger du côté de Bossuet. C’est qu’il y a quelque chose d</w:t>
      </w:r>
      <w:r w:rsidR="00CB410B" w:rsidRPr="00DA7839">
        <w:t>’</w:t>
      </w:r>
      <w:r w:rsidRPr="00DA7839">
        <w:t>occulte et de mystérieux qui se joue dans les affaires humaines</w:t>
      </w:r>
      <w:r w:rsidR="00B6083B" w:rsidRPr="00DA7839">
        <w:t xml:space="preserve"> —</w:t>
      </w:r>
      <w:del w:id="659" w:author="OBVIL" w:date="2016-12-01T14:12:00Z">
        <w:r w:rsidR="00CB410B" w:rsidRPr="00CB410B">
          <w:delText xml:space="preserve"> </w:delText>
        </w:r>
      </w:del>
      <w:ins w:id="660" w:author="OBVIL" w:date="2016-12-01T14:12:00Z">
        <w:r w:rsidR="00B6083B" w:rsidRPr="00B6083B">
          <w:t> </w:t>
        </w:r>
      </w:ins>
      <w:r w:rsidR="00CB410B" w:rsidRPr="00DA7839">
        <w:t>n</w:t>
      </w:r>
      <w:r w:rsidRPr="00DA7839">
        <w:t>’importe le nom dont on le nomme, fortune, pu hasard, ou nature, ou Dieu mêm</w:t>
      </w:r>
      <w:r w:rsidR="00CB410B" w:rsidRPr="00DA7839">
        <w:t>e ;</w:t>
      </w:r>
      <w:r w:rsidR="00B6083B" w:rsidRPr="00DA7839">
        <w:t xml:space="preserve"> — </w:t>
      </w:r>
      <w:r w:rsidRPr="00DA7839">
        <w:t>et, ce qui vaut sans doute ici la peine qu’on le remarque, il en est de cette idée de la Providence c</w:t>
      </w:r>
      <w:r w:rsidR="000D6C03" w:rsidRPr="00DA7839">
        <w:t>omme de celle de la chute origine</w:t>
      </w:r>
      <w:r w:rsidRPr="00DA7839">
        <w:t>lle</w:t>
      </w:r>
      <w:r w:rsidR="00CB410B" w:rsidRPr="00DA7839">
        <w:t> :</w:t>
      </w:r>
      <w:r w:rsidRPr="00DA7839">
        <w:t xml:space="preserve"> nous sommes sans la seconde </w:t>
      </w:r>
      <w:r w:rsidR="00CB410B" w:rsidRPr="00DA7839">
        <w:t>« </w:t>
      </w:r>
      <w:r w:rsidRPr="00DA7839">
        <w:t>incompréhensibles à nous-mêmes</w:t>
      </w:r>
      <w:r w:rsidR="00CB410B" w:rsidRPr="00DA7839">
        <w:t> » ;</w:t>
      </w:r>
      <w:r w:rsidRPr="00DA7839">
        <w:t xml:space="preserve"> et, sans la première, c</w:t>
      </w:r>
      <w:r w:rsidR="00CB410B" w:rsidRPr="00DA7839">
        <w:t>’</w:t>
      </w:r>
      <w:r w:rsidRPr="00DA7839">
        <w:t>est notre propre histoire qui nous devient obscure jusqu</w:t>
      </w:r>
      <w:r w:rsidR="00CB410B" w:rsidRPr="00DA7839">
        <w:t>’</w:t>
      </w:r>
      <w:r w:rsidRPr="00DA7839">
        <w:t>à nous être inintelligible.</w:t>
      </w:r>
    </w:p>
    <w:p w14:paraId="5725DE1F" w14:textId="2D3B601B" w:rsidR="00CB410B" w:rsidRPr="00DA7839" w:rsidRDefault="000D6C03" w:rsidP="00000A23">
      <w:pPr>
        <w:pStyle w:val="Corpsdetexte"/>
        <w:pPrChange w:id="661" w:author="OBVIL" w:date="2016-12-01T14:12:00Z">
          <w:pPr>
            <w:pStyle w:val="Corpsdetexte"/>
            <w:spacing w:afterLines="120" w:after="288"/>
            <w:ind w:firstLine="240"/>
            <w:jc w:val="both"/>
          </w:pPr>
        </w:pPrChange>
      </w:pPr>
      <w:r w:rsidRPr="00DA7839">
        <w:t>Mais il ne suff</w:t>
      </w:r>
      <w:r w:rsidR="00170A5B" w:rsidRPr="00DA7839">
        <w:t>isait pas à Bossuet d’avoir établi contre les libertins le droit de croire au miracle, il lui fallait encore, contre les juifs, montrer le Messie dans le Christ, et, dans le Nouveau Testament, l</w:t>
      </w:r>
      <w:r w:rsidR="00CB410B" w:rsidRPr="00DA7839">
        <w:t>’</w:t>
      </w:r>
      <w:r w:rsidR="00170A5B" w:rsidRPr="00DA7839">
        <w:t xml:space="preserve">accomplissement des prophéties de l’Ancien. On </w:t>
      </w:r>
      <w:r w:rsidRPr="00DA7839">
        <w:t>n</w:t>
      </w:r>
      <w:r w:rsidR="00170A5B" w:rsidRPr="00DA7839">
        <w:t>e doit pas l</w:t>
      </w:r>
      <w:r w:rsidR="00CB410B" w:rsidRPr="00DA7839">
        <w:t>’</w:t>
      </w:r>
      <w:r w:rsidR="00170A5B" w:rsidRPr="00DA7839">
        <w:t>oublier, si l</w:t>
      </w:r>
      <w:r w:rsidR="00CB410B" w:rsidRPr="00DA7839">
        <w:t>’</w:t>
      </w:r>
      <w:r w:rsidR="00170A5B" w:rsidRPr="00DA7839">
        <w:t xml:space="preserve">on veut bien entendre l’économie de son </w:t>
      </w:r>
      <w:r w:rsidR="00170A5B" w:rsidRPr="00DA7839">
        <w:rPr>
          <w:i/>
        </w:rPr>
        <w:t>Discours</w:t>
      </w:r>
      <w:r w:rsidR="00170A5B" w:rsidRPr="00B6083B">
        <w:rPr>
          <w:rPrChange w:id="662" w:author="OBVIL" w:date="2016-12-01T14:12:00Z">
            <w:rPr>
              <w:rFonts w:ascii="Times New Roman" w:hAnsi="Times New Roman"/>
              <w:i/>
            </w:rPr>
          </w:rPrChange>
        </w:rPr>
        <w:t>.</w:t>
      </w:r>
      <w:r w:rsidR="00170A5B" w:rsidRPr="00DA7839">
        <w:t xml:space="preserve"> Ce qu</w:t>
      </w:r>
      <w:r w:rsidR="00CB410B" w:rsidRPr="00DA7839">
        <w:t>’</w:t>
      </w:r>
      <w:r w:rsidR="00170A5B" w:rsidRPr="00DA7839">
        <w:t>il n’avait fait qu</w:t>
      </w:r>
      <w:r w:rsidR="00CB410B" w:rsidRPr="00DA7839">
        <w:t>’</w:t>
      </w:r>
      <w:r w:rsidR="00170A5B" w:rsidRPr="00DA7839">
        <w:t xml:space="preserve">indiquer ou que pressentir au temps de sa jeunesse, dans les sermons où nous avons signalé la première idée du </w:t>
      </w:r>
      <w:r w:rsidR="00170A5B" w:rsidRPr="00DA7839">
        <w:rPr>
          <w:i/>
        </w:rPr>
        <w:t>Discours</w:t>
      </w:r>
      <w:r w:rsidRPr="00DA7839">
        <w:t xml:space="preserve"> lui-m</w:t>
      </w:r>
      <w:r w:rsidR="00170A5B" w:rsidRPr="00DA7839">
        <w:t>ême</w:t>
      </w:r>
      <w:r w:rsidR="00B6083B" w:rsidRPr="00DA7839">
        <w:t xml:space="preserve"> —</w:t>
      </w:r>
      <w:del w:id="663" w:author="OBVIL" w:date="2016-12-01T14:12:00Z">
        <w:r w:rsidR="00170A5B" w:rsidRPr="00CB410B">
          <w:delText xml:space="preserve"> </w:delText>
        </w:r>
      </w:del>
      <w:ins w:id="664" w:author="OBVIL" w:date="2016-12-01T14:12:00Z">
        <w:r w:rsidR="00B6083B" w:rsidRPr="00B6083B">
          <w:t> </w:t>
        </w:r>
      </w:ins>
      <w:r w:rsidR="00170A5B" w:rsidRPr="00DA7839">
        <w:rPr>
          <w:i/>
        </w:rPr>
        <w:t xml:space="preserve">Sur la bouté </w:t>
      </w:r>
      <w:del w:id="665" w:author="OBVIL" w:date="2016-12-01T14:12:00Z">
        <w:r w:rsidR="00170A5B" w:rsidRPr="00CB410B">
          <w:rPr>
            <w:i/>
          </w:rPr>
          <w:delText>el</w:delText>
        </w:r>
      </w:del>
      <w:ins w:id="666" w:author="OBVIL" w:date="2016-12-01T14:12:00Z">
        <w:r w:rsidR="00F64CC9">
          <w:rPr>
            <w:i/>
          </w:rPr>
          <w:t>et</w:t>
        </w:r>
      </w:ins>
      <w:r w:rsidR="00170A5B" w:rsidRPr="00DA7839">
        <w:rPr>
          <w:i/>
        </w:rPr>
        <w:t xml:space="preserve"> la rigueur de Dieu</w:t>
      </w:r>
      <w:r w:rsidR="00170A5B" w:rsidRPr="00DA7839">
        <w:t xml:space="preserve">, </w:t>
      </w:r>
      <w:r w:rsidR="00170A5B" w:rsidRPr="00DA7839">
        <w:rPr>
          <w:i/>
        </w:rPr>
        <w:t>Sur le caractère des deux alliances</w:t>
      </w:r>
      <w:r w:rsidR="00170A5B" w:rsidRPr="00DA7839">
        <w:t xml:space="preserve">, </w:t>
      </w:r>
      <w:r w:rsidR="00170A5B" w:rsidRPr="00DA7839">
        <w:rPr>
          <w:i/>
        </w:rPr>
        <w:t>Su</w:t>
      </w:r>
      <w:r w:rsidR="0090185B" w:rsidRPr="00DA7839">
        <w:rPr>
          <w:i/>
        </w:rPr>
        <w:t>r</w:t>
      </w:r>
      <w:r w:rsidR="00170A5B" w:rsidRPr="00DA7839">
        <w:rPr>
          <w:i/>
        </w:rPr>
        <w:t xml:space="preserve"> Jésus-Christ objet de scandale</w:t>
      </w:r>
      <w:r w:rsidR="00CB410B" w:rsidRPr="00DA7839">
        <w:t>,</w:t>
      </w:r>
      <w:r w:rsidR="00B6083B" w:rsidRPr="00DA7839">
        <w:t xml:space="preserve"> — </w:t>
      </w:r>
      <w:r w:rsidR="00170A5B" w:rsidRPr="00DA7839">
        <w:t xml:space="preserve">dix ou douze </w:t>
      </w:r>
      <w:r w:rsidR="0090185B" w:rsidRPr="00DA7839">
        <w:t>chapitres de sa seconde partie</w:t>
      </w:r>
      <w:r w:rsidR="00170A5B" w:rsidRPr="00DA7839">
        <w:t xml:space="preserve"> n’ont d’autre objet que de l</w:t>
      </w:r>
      <w:r w:rsidR="00CB410B" w:rsidRPr="00DA7839">
        <w:t>’</w:t>
      </w:r>
      <w:r w:rsidRPr="00DA7839">
        <w:t>éclairc</w:t>
      </w:r>
      <w:r w:rsidR="00170A5B" w:rsidRPr="00DA7839">
        <w:t xml:space="preserve">ir, que de le développer, que de le tortiller. Par les prophéties </w:t>
      </w:r>
      <w:del w:id="667" w:author="OBVIL" w:date="2016-12-01T14:12:00Z">
        <w:r w:rsidR="00170A5B" w:rsidRPr="00CB410B">
          <w:delText>el</w:delText>
        </w:r>
      </w:del>
      <w:ins w:id="668" w:author="OBVIL" w:date="2016-12-01T14:12:00Z">
        <w:r w:rsidR="00F64CC9">
          <w:t>et</w:t>
        </w:r>
      </w:ins>
      <w:r w:rsidR="00170A5B" w:rsidRPr="00DA7839">
        <w:t xml:space="preserve"> par l</w:t>
      </w:r>
      <w:r w:rsidR="00CB410B" w:rsidRPr="00DA7839">
        <w:t>’</w:t>
      </w:r>
      <w:r w:rsidR="00170A5B" w:rsidRPr="00DA7839">
        <w:t xml:space="preserve">histoire, contre les </w:t>
      </w:r>
      <w:r w:rsidR="00CB410B" w:rsidRPr="00DA7839">
        <w:t>« </w:t>
      </w:r>
      <w:r w:rsidR="00170A5B" w:rsidRPr="00DA7839">
        <w:t>illusions</w:t>
      </w:r>
      <w:r w:rsidR="00CB410B" w:rsidRPr="00DA7839">
        <w:t> »</w:t>
      </w:r>
      <w:r w:rsidR="00170A5B" w:rsidRPr="00DA7839">
        <w:t xml:space="preserve">, les </w:t>
      </w:r>
      <w:r w:rsidR="00CB410B" w:rsidRPr="00DA7839">
        <w:t>« </w:t>
      </w:r>
      <w:r w:rsidR="00170A5B" w:rsidRPr="00DA7839">
        <w:t>inventions</w:t>
      </w:r>
      <w:r w:rsidR="00CB410B" w:rsidRPr="00DA7839">
        <w:t> »</w:t>
      </w:r>
      <w:r w:rsidR="00170A5B" w:rsidRPr="00DA7839">
        <w:t xml:space="preserve">, les </w:t>
      </w:r>
      <w:r w:rsidR="00CB410B" w:rsidRPr="00DA7839">
        <w:t>« </w:t>
      </w:r>
      <w:r w:rsidR="00170A5B" w:rsidRPr="00DA7839">
        <w:t>subtilités</w:t>
      </w:r>
      <w:r w:rsidR="00CB410B" w:rsidRPr="00DA7839">
        <w:t> »</w:t>
      </w:r>
      <w:r w:rsidR="00170A5B" w:rsidRPr="00DA7839">
        <w:t xml:space="preserve">, </w:t>
      </w:r>
      <w:del w:id="669" w:author="OBVIL" w:date="2016-12-01T14:12:00Z">
        <w:r w:rsidR="00170A5B" w:rsidRPr="00CB410B">
          <w:delText>el</w:delText>
        </w:r>
      </w:del>
      <w:ins w:id="670" w:author="OBVIL" w:date="2016-12-01T14:12:00Z">
        <w:r w:rsidR="00F64CC9">
          <w:t>et</w:t>
        </w:r>
      </w:ins>
      <w:r w:rsidR="00170A5B" w:rsidRPr="00DA7839">
        <w:t xml:space="preserve"> </w:t>
      </w:r>
      <w:r w:rsidR="00CB410B" w:rsidRPr="00DA7839">
        <w:t>« </w:t>
      </w:r>
      <w:r w:rsidR="00170A5B" w:rsidRPr="00DA7839">
        <w:t>l’obstination</w:t>
      </w:r>
      <w:r w:rsidR="00CB410B" w:rsidRPr="00DA7839">
        <w:t> »</w:t>
      </w:r>
      <w:r w:rsidR="00170A5B" w:rsidRPr="00DA7839">
        <w:t xml:space="preserve"> des rabbins, il s</w:t>
      </w:r>
      <w:r w:rsidR="00CB410B" w:rsidRPr="00DA7839">
        <w:t>’</w:t>
      </w:r>
      <w:r w:rsidR="00170A5B" w:rsidRPr="00DA7839">
        <w:t>efforce d</w:t>
      </w:r>
      <w:r w:rsidR="00CB410B" w:rsidRPr="00DA7839">
        <w:t>’</w:t>
      </w:r>
      <w:r w:rsidR="00170A5B" w:rsidRPr="00DA7839">
        <w:t>établir, il prétend démontrer que, si Jésus-Christ n</w:t>
      </w:r>
      <w:r w:rsidR="00CB410B" w:rsidRPr="00DA7839">
        <w:t>’</w:t>
      </w:r>
      <w:r w:rsidR="00170A5B" w:rsidRPr="00DA7839">
        <w:t xml:space="preserve">est pas le Messie, il faut alors que les </w:t>
      </w:r>
      <w:r w:rsidR="00CB410B" w:rsidRPr="00DA7839">
        <w:t>« </w:t>
      </w:r>
      <w:r w:rsidR="00170A5B" w:rsidRPr="00DA7839">
        <w:t>prophètes en qui les Juifs espéraient les aient trompés</w:t>
      </w:r>
      <w:r w:rsidR="00CB410B" w:rsidRPr="00DA7839">
        <w:t> »</w:t>
      </w:r>
      <w:r w:rsidR="00170A5B" w:rsidRPr="00DA7839">
        <w:t>. On remarquera là-dessus que, si Bossuet ne savait pas l</w:t>
      </w:r>
      <w:r w:rsidR="00CB410B" w:rsidRPr="00DA7839">
        <w:t>’</w:t>
      </w:r>
      <w:r w:rsidR="00170A5B" w:rsidRPr="00DA7839">
        <w:t>hébreu, cependant il connaissait bien les raisons des do</w:t>
      </w:r>
      <w:r w:rsidRPr="00DA7839">
        <w:t>cteurs juifs, grâce au savant H</w:t>
      </w:r>
      <w:r w:rsidR="00170A5B" w:rsidRPr="00DA7839">
        <w:t>uet, son collègue dans l</w:t>
      </w:r>
      <w:r w:rsidR="00CB410B" w:rsidRPr="00DA7839">
        <w:t>’</w:t>
      </w:r>
      <w:r w:rsidR="0090185B" w:rsidRPr="00DA7839">
        <w:t>éducation du dauphin, qui travaill</w:t>
      </w:r>
      <w:r w:rsidR="00170A5B" w:rsidRPr="00DA7839">
        <w:t>ait lui-même,</w:t>
      </w:r>
      <w:r w:rsidR="00254340" w:rsidRPr="00DA7839">
        <w:t xml:space="preserve"> </w:t>
      </w:r>
      <w:del w:id="671" w:author="OBVIL" w:date="2016-12-01T14:12:00Z">
        <w:r w:rsidR="00170A5B" w:rsidRPr="00CB410B">
          <w:delText>eu</w:delText>
        </w:r>
      </w:del>
      <w:ins w:id="672" w:author="OBVIL" w:date="2016-12-01T14:12:00Z">
        <w:r w:rsidR="00254340">
          <w:t>en</w:t>
        </w:r>
      </w:ins>
      <w:r w:rsidR="00254340" w:rsidRPr="00DA7839">
        <w:t xml:space="preserve"> </w:t>
      </w:r>
      <w:r w:rsidR="00170A5B" w:rsidRPr="00DA7839">
        <w:t xml:space="preserve">ce temps-là, à sa </w:t>
      </w:r>
      <w:r w:rsidR="0090185B" w:rsidRPr="00DA7839">
        <w:rPr>
          <w:i/>
        </w:rPr>
        <w:t>Démonstration évangélique ;</w:t>
      </w:r>
      <w:r w:rsidR="00170A5B" w:rsidRPr="00DA7839">
        <w:t xml:space="preserve"> grâce </w:t>
      </w:r>
      <w:r w:rsidRPr="00DA7839">
        <w:t>à</w:t>
      </w:r>
      <w:r w:rsidR="0090185B" w:rsidRPr="00DA7839">
        <w:t xml:space="preserve"> R</w:t>
      </w:r>
      <w:r w:rsidR="00170A5B" w:rsidRPr="00DA7839">
        <w:t>enaudo</w:t>
      </w:r>
      <w:r w:rsidR="00CB410B" w:rsidRPr="00DA7839">
        <w:t>t ;</w:t>
      </w:r>
      <w:r w:rsidR="00170A5B" w:rsidRPr="00DA7839">
        <w:t xml:space="preserve"> grâce encore à ces frères de Veil, deux juifs qu</w:t>
      </w:r>
      <w:r w:rsidR="00CB410B" w:rsidRPr="00DA7839">
        <w:t>’</w:t>
      </w:r>
      <w:r w:rsidR="00170A5B" w:rsidRPr="00DA7839">
        <w:t xml:space="preserve">il avait convertis au christianisme, </w:t>
      </w:r>
      <w:del w:id="673" w:author="OBVIL" w:date="2016-12-01T14:12:00Z">
        <w:r w:rsidR="00170A5B" w:rsidRPr="00CB410B">
          <w:delText>el</w:delText>
        </w:r>
      </w:del>
      <w:ins w:id="674" w:author="OBVIL" w:date="2016-12-01T14:12:00Z">
        <w:r w:rsidR="00F64CC9">
          <w:t>et</w:t>
        </w:r>
      </w:ins>
      <w:r w:rsidR="00170A5B" w:rsidRPr="00DA7839">
        <w:t xml:space="preserve"> dont le second, sous le nom de Louis de Compiègne, devenu </w:t>
      </w:r>
      <w:r w:rsidR="00CB410B" w:rsidRPr="00DA7839">
        <w:t>« </w:t>
      </w:r>
      <w:r w:rsidR="00170A5B" w:rsidRPr="00DA7839">
        <w:t>interprète du ro</w:t>
      </w:r>
      <w:r w:rsidRPr="00DA7839">
        <w:t>i pour les langues orien</w:t>
      </w:r>
      <w:r w:rsidR="00170A5B" w:rsidRPr="00DA7839">
        <w:t>tales</w:t>
      </w:r>
      <w:r w:rsidR="00CB410B" w:rsidRPr="00DA7839">
        <w:t> »</w:t>
      </w:r>
      <w:r w:rsidR="00170A5B" w:rsidRPr="00DA7839">
        <w:t>, est l</w:t>
      </w:r>
      <w:r w:rsidR="00CB410B" w:rsidRPr="00DA7839">
        <w:t>’</w:t>
      </w:r>
      <w:r w:rsidR="00170A5B" w:rsidRPr="00DA7839">
        <w:t>auteur du premier catalogue des manuscrits hébraïques, syriaques, samaritains et arméniens de la Bibliothèque nationale.</w:t>
      </w:r>
    </w:p>
    <w:p w14:paraId="62C71EE1" w14:textId="77777777" w:rsidR="00CB410B" w:rsidRPr="00DA7839" w:rsidRDefault="00170A5B" w:rsidP="00000A23">
      <w:pPr>
        <w:pStyle w:val="Corpsdetexte"/>
        <w:pPrChange w:id="675" w:author="OBVIL" w:date="2016-12-01T14:12:00Z">
          <w:pPr>
            <w:pStyle w:val="Corpsdetexte"/>
            <w:spacing w:afterLines="120" w:after="288"/>
            <w:ind w:firstLine="240"/>
            <w:jc w:val="both"/>
          </w:pPr>
        </w:pPrChange>
      </w:pPr>
      <w:r w:rsidRPr="00DA7839">
        <w:t xml:space="preserve">Là, dans ces quelques chapitres, est le centre du </w:t>
      </w:r>
      <w:r w:rsidRPr="00DA7839">
        <w:rPr>
          <w:i/>
        </w:rPr>
        <w:t>Discours</w:t>
      </w:r>
      <w:r w:rsidRPr="00B6083B">
        <w:rPr>
          <w:rPrChange w:id="676" w:author="OBVIL" w:date="2016-12-01T14:12:00Z">
            <w:rPr>
              <w:rFonts w:ascii="Times New Roman" w:hAnsi="Times New Roman"/>
              <w:i/>
            </w:rPr>
          </w:rPrChange>
        </w:rPr>
        <w:t>,</w:t>
      </w:r>
      <w:r w:rsidRPr="00DA7839">
        <w:t xml:space="preserve"> et là aussi toute la force de l</w:t>
      </w:r>
      <w:r w:rsidR="00CB410B" w:rsidRPr="00DA7839">
        <w:t>’</w:t>
      </w:r>
      <w:r w:rsidRPr="00DA7839">
        <w:t>argumentation de Bossuet.</w:t>
      </w:r>
    </w:p>
    <w:p w14:paraId="0BF892DB" w14:textId="77777777" w:rsidR="00CB410B" w:rsidRPr="00DA7839" w:rsidRDefault="00CB410B" w:rsidP="00000A23">
      <w:pPr>
        <w:pStyle w:val="Corpsdetexte"/>
        <w:pPrChange w:id="677" w:author="OBVIL" w:date="2016-12-01T14:12:00Z">
          <w:pPr>
            <w:pStyle w:val="Corpsdetexte"/>
            <w:spacing w:afterLines="120" w:after="288"/>
            <w:ind w:firstLine="240"/>
            <w:jc w:val="both"/>
          </w:pPr>
        </w:pPrChange>
      </w:pPr>
      <w:r w:rsidRPr="00DA7839">
        <w:t>« </w:t>
      </w:r>
      <w:r w:rsidR="00170A5B" w:rsidRPr="00DA7839">
        <w:t xml:space="preserve">Dieu a réservé à son Écriture une marque de divinité qui ne soutire aucune atteinte. </w:t>
      </w:r>
      <w:r w:rsidR="00170A5B" w:rsidRPr="00DA7839">
        <w:rPr>
          <w:i/>
        </w:rPr>
        <w:t>C</w:t>
      </w:r>
      <w:r w:rsidRPr="00DA7839">
        <w:rPr>
          <w:i/>
        </w:rPr>
        <w:t>’</w:t>
      </w:r>
      <w:r w:rsidR="00170A5B" w:rsidRPr="00DA7839">
        <w:rPr>
          <w:i/>
        </w:rPr>
        <w:t>est le ra</w:t>
      </w:r>
      <w:r w:rsidR="0090185B" w:rsidRPr="00DA7839">
        <w:rPr>
          <w:i/>
        </w:rPr>
        <w:t>pport des deux</w:t>
      </w:r>
      <w:r w:rsidR="00170A5B" w:rsidRPr="00DA7839">
        <w:rPr>
          <w:i/>
        </w:rPr>
        <w:t xml:space="preserve"> Testaments</w:t>
      </w:r>
      <w:r w:rsidR="00170A5B" w:rsidRPr="00B6083B">
        <w:rPr>
          <w:rPrChange w:id="678" w:author="OBVIL" w:date="2016-12-01T14:12:00Z">
            <w:rPr>
              <w:rFonts w:ascii="Times New Roman" w:hAnsi="Times New Roman"/>
              <w:i/>
            </w:rPr>
          </w:rPrChange>
        </w:rPr>
        <w:t>.</w:t>
      </w:r>
    </w:p>
    <w:p w14:paraId="5A268B5D" w14:textId="77777777" w:rsidR="00CB410B" w:rsidRPr="00DA7839" w:rsidRDefault="00170A5B" w:rsidP="00000A23">
      <w:pPr>
        <w:pStyle w:val="Corpsdetexte"/>
        <w:pPrChange w:id="679" w:author="OBVIL" w:date="2016-12-01T14:12:00Z">
          <w:pPr>
            <w:pStyle w:val="Corpsdetexte"/>
            <w:spacing w:afterLines="120" w:after="288"/>
            <w:ind w:firstLine="240"/>
            <w:jc w:val="both"/>
          </w:pPr>
        </w:pPrChange>
      </w:pPr>
      <w:r w:rsidRPr="00DA7839">
        <w:t>On ne dispute pas que l</w:t>
      </w:r>
      <w:r w:rsidR="00CB410B" w:rsidRPr="00DA7839">
        <w:t>’</w:t>
      </w:r>
      <w:r w:rsidR="0090185B" w:rsidRPr="00DA7839">
        <w:t>Ancien Testament n</w:t>
      </w:r>
      <w:r w:rsidRPr="00DA7839">
        <w:t>e soit écrit devant le Nouveau.</w:t>
      </w:r>
      <w:r w:rsidR="00CB410B" w:rsidRPr="00DA7839">
        <w:t xml:space="preserve">… </w:t>
      </w:r>
      <w:r w:rsidR="000D6C03" w:rsidRPr="00DA7839">
        <w:t>Il</w:t>
      </w:r>
      <w:r w:rsidRPr="00DA7839">
        <w:t xml:space="preserve"> n</w:t>
      </w:r>
      <w:r w:rsidR="00CB410B" w:rsidRPr="00DA7839">
        <w:t>’</w:t>
      </w:r>
      <w:r w:rsidRPr="00DA7839">
        <w:t xml:space="preserve">en faut pas davantage. </w:t>
      </w:r>
      <w:r w:rsidRPr="00DA7839">
        <w:rPr>
          <w:i/>
        </w:rPr>
        <w:t>Par le rapport des deux Testaments</w:t>
      </w:r>
      <w:r w:rsidRPr="00DA7839">
        <w:t xml:space="preserve">, </w:t>
      </w:r>
      <w:r w:rsidRPr="00DA7839">
        <w:rPr>
          <w:i/>
        </w:rPr>
        <w:t>on prouve que l</w:t>
      </w:r>
      <w:r w:rsidR="00CB410B" w:rsidRPr="00DA7839">
        <w:rPr>
          <w:i/>
        </w:rPr>
        <w:t>’</w:t>
      </w:r>
      <w:r w:rsidRPr="00DA7839">
        <w:rPr>
          <w:i/>
        </w:rPr>
        <w:t>un et l’autre est divin</w:t>
      </w:r>
      <w:r w:rsidRPr="00B6083B">
        <w:rPr>
          <w:rPrChange w:id="680" w:author="OBVIL" w:date="2016-12-01T14:12:00Z">
            <w:rPr>
              <w:rFonts w:ascii="Times New Roman" w:hAnsi="Times New Roman"/>
              <w:i/>
            </w:rPr>
          </w:rPrChange>
        </w:rPr>
        <w:t>.</w:t>
      </w:r>
      <w:r w:rsidRPr="00DA7839">
        <w:t xml:space="preserve"> Ils ont tous deux le même dessein et la même suite</w:t>
      </w:r>
      <w:r w:rsidR="00CB410B" w:rsidRPr="00DA7839">
        <w:t> :</w:t>
      </w:r>
      <w:r w:rsidRPr="00DA7839">
        <w:t xml:space="preserve"> l</w:t>
      </w:r>
      <w:r w:rsidR="00CB410B" w:rsidRPr="00DA7839">
        <w:t>’</w:t>
      </w:r>
      <w:r w:rsidRPr="00DA7839">
        <w:t>un prépare la voie à la perfection que l</w:t>
      </w:r>
      <w:r w:rsidR="00CB410B" w:rsidRPr="00DA7839">
        <w:t>’</w:t>
      </w:r>
      <w:r w:rsidR="0090185B" w:rsidRPr="00DA7839">
        <w:t>autre montre</w:t>
      </w:r>
      <w:r w:rsidRPr="00DA7839">
        <w:t xml:space="preserve"> à découvert, l</w:t>
      </w:r>
      <w:r w:rsidR="00CB410B" w:rsidRPr="00DA7839">
        <w:t>’</w:t>
      </w:r>
      <w:r w:rsidR="0090185B" w:rsidRPr="00DA7839">
        <w:t>un pose le</w:t>
      </w:r>
      <w:r w:rsidRPr="00DA7839">
        <w:t xml:space="preserve"> fo</w:t>
      </w:r>
      <w:r w:rsidR="0090185B" w:rsidRPr="00DA7839">
        <w:t>ndement et l’autre achève l’édif</w:t>
      </w:r>
      <w:r w:rsidRPr="00DA7839">
        <w:t>ice, en un mot l</w:t>
      </w:r>
      <w:r w:rsidR="00CB410B" w:rsidRPr="00DA7839">
        <w:t>’</w:t>
      </w:r>
      <w:r w:rsidRPr="00DA7839">
        <w:t>un prédit ce que l’autre fait voir accompli.</w:t>
      </w:r>
    </w:p>
    <w:p w14:paraId="13BD4448" w14:textId="77777777" w:rsidR="00CB410B" w:rsidRPr="00DA7839" w:rsidRDefault="00CB410B" w:rsidP="00000A23">
      <w:pPr>
        <w:pStyle w:val="Corpsdetexte"/>
        <w:pPrChange w:id="681" w:author="OBVIL" w:date="2016-12-01T14:12:00Z">
          <w:pPr>
            <w:pStyle w:val="Corpsdetexte"/>
            <w:spacing w:afterLines="120" w:after="288"/>
            <w:ind w:firstLine="240"/>
            <w:jc w:val="both"/>
          </w:pPr>
        </w:pPrChange>
      </w:pPr>
      <w:r w:rsidRPr="00DA7839">
        <w:t> </w:t>
      </w:r>
      <w:r w:rsidR="00170A5B" w:rsidRPr="00DA7839">
        <w:t xml:space="preserve">Ainsi, tous les temps sont unis ensemble, </w:t>
      </w:r>
      <w:r w:rsidR="00170A5B" w:rsidRPr="00DA7839">
        <w:rPr>
          <w:i/>
        </w:rPr>
        <w:t>et un dessein éternel de la divine</w:t>
      </w:r>
      <w:r w:rsidR="00170A5B" w:rsidRPr="00B6083B">
        <w:rPr>
          <w:rPrChange w:id="682" w:author="OBVIL" w:date="2016-12-01T14:12:00Z">
            <w:rPr>
              <w:rFonts w:ascii="Times New Roman" w:hAnsi="Times New Roman"/>
              <w:i/>
            </w:rPr>
          </w:rPrChange>
        </w:rPr>
        <w:t xml:space="preserve">. </w:t>
      </w:r>
      <w:r w:rsidR="00170A5B" w:rsidRPr="00DA7839">
        <w:rPr>
          <w:i/>
        </w:rPr>
        <w:t>Providence nous est révélé</w:t>
      </w:r>
      <w:r w:rsidR="00170A5B" w:rsidRPr="00B6083B">
        <w:rPr>
          <w:rPrChange w:id="683" w:author="OBVIL" w:date="2016-12-01T14:12:00Z">
            <w:rPr>
              <w:rFonts w:ascii="Times New Roman" w:hAnsi="Times New Roman"/>
              <w:i/>
            </w:rPr>
          </w:rPrChange>
        </w:rPr>
        <w:t xml:space="preserve">. </w:t>
      </w:r>
      <w:r w:rsidR="00170A5B" w:rsidRPr="00DA7839">
        <w:t>La tradition du peuple juif et celle du peuple chrétien n</w:t>
      </w:r>
      <w:r w:rsidRPr="00DA7839">
        <w:t>i ;</w:t>
      </w:r>
      <w:r w:rsidR="00170A5B" w:rsidRPr="00DA7839">
        <w:t xml:space="preserve"> font ensemble qu’une même suite de religion, et les Écritures des deux Testaments ne font aussi qu</w:t>
      </w:r>
      <w:r w:rsidRPr="00DA7839">
        <w:t>’</w:t>
      </w:r>
      <w:r w:rsidR="000D6C03" w:rsidRPr="00DA7839">
        <w:t>un même corps et</w:t>
      </w:r>
      <w:r w:rsidR="00170A5B" w:rsidRPr="00DA7839">
        <w:t xml:space="preserve"> </w:t>
      </w:r>
      <w:r w:rsidR="000D6C03" w:rsidRPr="00DA7839">
        <w:t>un</w:t>
      </w:r>
      <w:r w:rsidR="00170A5B" w:rsidRPr="00DA7839">
        <w:t xml:space="preserve"> même livre.</w:t>
      </w:r>
      <w:r w:rsidRPr="00DA7839">
        <w:t> »</w:t>
      </w:r>
    </w:p>
    <w:p w14:paraId="5EF13B4C" w14:textId="77777777" w:rsidR="00CB410B" w:rsidRPr="00DA7839" w:rsidRDefault="00170A5B" w:rsidP="00000A23">
      <w:pPr>
        <w:pStyle w:val="Corpsdetexte"/>
        <w:pPrChange w:id="684" w:author="OBVIL" w:date="2016-12-01T14:12:00Z">
          <w:pPr>
            <w:pStyle w:val="Corpsdetexte"/>
            <w:spacing w:afterLines="120" w:after="288"/>
            <w:ind w:firstLine="240"/>
            <w:jc w:val="both"/>
          </w:pPr>
        </w:pPrChange>
      </w:pPr>
      <w:r w:rsidRPr="00DA7839">
        <w:t>Et, assurément, c</w:t>
      </w:r>
      <w:r w:rsidR="00CB410B" w:rsidRPr="00DA7839">
        <w:t>’</w:t>
      </w:r>
      <w:r w:rsidRPr="00DA7839">
        <w:t>est ce que tous les chrétiens savaient ou croyaient comme lui, mais c</w:t>
      </w:r>
      <w:r w:rsidR="00CB410B" w:rsidRPr="00DA7839">
        <w:t>’</w:t>
      </w:r>
      <w:r w:rsidRPr="00DA7839">
        <w:t>est ce que personne n’avait dit avec autant d’autorité.</w:t>
      </w:r>
    </w:p>
    <w:p w14:paraId="677CB4D7" w14:textId="77777777" w:rsidR="00CB410B" w:rsidRPr="00DA7839" w:rsidRDefault="00170A5B" w:rsidP="00000A23">
      <w:pPr>
        <w:pStyle w:val="Corpsdetexte"/>
        <w:pPrChange w:id="685" w:author="OBVIL" w:date="2016-12-01T14:12:00Z">
          <w:pPr>
            <w:pStyle w:val="Corpsdetexte"/>
            <w:spacing w:afterLines="120" w:after="288"/>
            <w:ind w:firstLine="240"/>
            <w:jc w:val="both"/>
          </w:pPr>
        </w:pPrChange>
      </w:pPr>
      <w:r w:rsidRPr="00DA7839">
        <w:t xml:space="preserve">Aussi est-ce à ce point précis du </w:t>
      </w:r>
      <w:r w:rsidRPr="00DA7839">
        <w:rPr>
          <w:i/>
        </w:rPr>
        <w:t>Discours</w:t>
      </w:r>
      <w:r w:rsidRPr="00DA7839">
        <w:t xml:space="preserve"> que s</w:t>
      </w:r>
      <w:r w:rsidR="00CB410B" w:rsidRPr="00DA7839">
        <w:t>’</w:t>
      </w:r>
      <w:r w:rsidRPr="00DA7839">
        <w:t>en rattache la troisième partie, la seule ou à peu près qu’on lise de nos jours, et dont il est bien certain qu’il demeure debout des chapitres entiers, mais dont l’ensemble est ruineux, si l’on ne connaît pas et que l’on n’ait pas bien compris la seconde. Parmi le fracas des grands empires qui s</w:t>
      </w:r>
      <w:r w:rsidR="00CB410B" w:rsidRPr="00DA7839">
        <w:t>’</w:t>
      </w:r>
      <w:r w:rsidRPr="00DA7839">
        <w:t xml:space="preserve">écroulent les uns sur les autres, c’est la perpétuité de la religion qui fait aux yeux de Bossuet la preuve de sa divinité, mais cette perpétuité même ne saurait résulter que du </w:t>
      </w:r>
      <w:r w:rsidR="00CB410B" w:rsidRPr="00DA7839">
        <w:t>« </w:t>
      </w:r>
      <w:r w:rsidRPr="00DA7839">
        <w:t>rapport des deux Testaments</w:t>
      </w:r>
      <w:r w:rsidR="00CB410B" w:rsidRPr="00DA7839">
        <w:t> »</w:t>
      </w:r>
      <w:r w:rsidRPr="00DA7839">
        <w:t>. Si Jésus n’est pas le Messie promis par les prophètes, ce n’est plus pour lui préparer les voies que Rome a conquis, pacifié, et unifié le mond</w:t>
      </w:r>
      <w:r w:rsidR="00CB410B" w:rsidRPr="00DA7839">
        <w:t>e ;</w:t>
      </w:r>
      <w:r w:rsidR="00B6083B" w:rsidRPr="00DA7839">
        <w:t xml:space="preserve"> — </w:t>
      </w:r>
      <w:r w:rsidRPr="00DA7839">
        <w:t>et la philosophie de l</w:t>
      </w:r>
      <w:r w:rsidR="00CB410B" w:rsidRPr="00DA7839">
        <w:t>’</w:t>
      </w:r>
      <w:r w:rsidRPr="00DA7839">
        <w:t>histoire s’évanouit, pour ainsi parler, avec la divinité du Christ. Mais si les prophètes n</w:t>
      </w:r>
      <w:r w:rsidR="00CB410B" w:rsidRPr="00DA7839">
        <w:t>’</w:t>
      </w:r>
      <w:r w:rsidRPr="00DA7839">
        <w:t>on</w:t>
      </w:r>
      <w:r w:rsidR="00F02C14" w:rsidRPr="00DA7839">
        <w:t>t pas annoncé le Christ, en ce c</w:t>
      </w:r>
      <w:r w:rsidRPr="00DA7839">
        <w:t xml:space="preserve">as Spinosa dit vrai, il n’y a pas eu de peuple </w:t>
      </w:r>
      <w:r w:rsidR="00CB410B" w:rsidRPr="00DA7839">
        <w:t>« </w:t>
      </w:r>
      <w:r w:rsidR="000D6C03" w:rsidRPr="00DA7839">
        <w:t>élu d</w:t>
      </w:r>
      <w:r w:rsidRPr="00DA7839">
        <w:t>e Dieu</w:t>
      </w:r>
      <w:r w:rsidR="00CB410B" w:rsidRPr="00DA7839">
        <w:t> » ;</w:t>
      </w:r>
      <w:r w:rsidR="00B6083B" w:rsidRPr="00DA7839">
        <w:t xml:space="preserve"> — </w:t>
      </w:r>
      <w:r w:rsidR="000D6C03" w:rsidRPr="00DA7839">
        <w:t>et</w:t>
      </w:r>
      <w:r w:rsidRPr="00DA7839">
        <w:t xml:space="preserve"> avec leur inspiration </w:t>
      </w:r>
      <w:r w:rsidR="00F02C14" w:rsidRPr="00DA7839">
        <w:t>qu</w:t>
      </w:r>
      <w:r w:rsidRPr="00DA7839">
        <w:t>i cesse d’être divine, c</w:t>
      </w:r>
      <w:r w:rsidR="00CB410B" w:rsidRPr="00DA7839">
        <w:t>’</w:t>
      </w:r>
      <w:r w:rsidRPr="00DA7839">
        <w:t>est la Provi</w:t>
      </w:r>
      <w:r w:rsidR="000D6C03" w:rsidRPr="00DA7839">
        <w:t>dence, puisque c’est Dieu lui-m</w:t>
      </w:r>
      <w:r w:rsidRPr="00DA7839">
        <w:t>ême qui se retire du monde, loin des affaires humaines, loin de la créature, dans la catégorie de l’idéal, disons</w:t>
      </w:r>
      <w:r w:rsidR="00CB410B" w:rsidRPr="00DA7839">
        <w:t> :</w:t>
      </w:r>
      <w:r w:rsidRPr="00DA7839">
        <w:t xml:space="preserve"> dans la région du rêve. N</w:t>
      </w:r>
      <w:r w:rsidR="00F02C14" w:rsidRPr="00DA7839">
        <w:t>ous n’avons donc qu’un moyen de</w:t>
      </w:r>
      <w:r w:rsidRPr="00DA7839">
        <w:t xml:space="preserve"> le retenir parmi nous, et c’est celui que Bossuet nous propose. </w:t>
      </w:r>
      <w:r w:rsidRPr="00DA7839">
        <w:rPr>
          <w:i/>
        </w:rPr>
        <w:t>Iu eo vivimus</w:t>
      </w:r>
      <w:r w:rsidRPr="00DA7839">
        <w:t xml:space="preserve">, </w:t>
      </w:r>
      <w:r w:rsidRPr="00DA7839">
        <w:rPr>
          <w:i/>
        </w:rPr>
        <w:t>movemur et sumus</w:t>
      </w:r>
      <w:r w:rsidR="00CB410B" w:rsidRPr="00DA7839">
        <w:rPr>
          <w:i/>
        </w:rPr>
        <w:t> :</w:t>
      </w:r>
      <w:r w:rsidRPr="00DA7839">
        <w:t xml:space="preserve"> il faut que Dieu soit partout ou qu’il ne soit nulle par</w:t>
      </w:r>
      <w:r w:rsidR="00CB410B" w:rsidRPr="00DA7839">
        <w:t>t ;</w:t>
      </w:r>
      <w:r w:rsidRPr="00DA7839">
        <w:t xml:space="preserve"> que </w:t>
      </w:r>
      <w:r w:rsidR="00CB410B" w:rsidRPr="00DA7839">
        <w:t>« </w:t>
      </w:r>
      <w:r w:rsidRPr="00DA7839">
        <w:t>son bras ne soit pas moins fort quand il se cache que quand il se déchire</w:t>
      </w:r>
      <w:r w:rsidR="00CB410B" w:rsidRPr="00DA7839">
        <w:t> » ;</w:t>
      </w:r>
      <w:r w:rsidR="000D6C03" w:rsidRPr="00DA7839">
        <w:t xml:space="preserve"> et qu’il n</w:t>
      </w:r>
      <w:r w:rsidRPr="00DA7839">
        <w:t xml:space="preserve">e montre quelquefois des effets sensibles de sa puissance, </w:t>
      </w:r>
      <w:r w:rsidR="00CB410B" w:rsidRPr="00DA7839">
        <w:t>« </w:t>
      </w:r>
      <w:r w:rsidRPr="00DA7839">
        <w:t>que pour nous convaincre de ce qu’il lait en toute occasion plus secrètement</w:t>
      </w:r>
      <w:r w:rsidR="00CB410B" w:rsidRPr="00DA7839">
        <w:t> »</w:t>
      </w:r>
      <w:r w:rsidRPr="00DA7839">
        <w:t>.</w:t>
      </w:r>
    </w:p>
    <w:p w14:paraId="36327AF7" w14:textId="751DC383" w:rsidR="00CB410B" w:rsidRPr="00DA7839" w:rsidRDefault="000D6C03" w:rsidP="00000A23">
      <w:pPr>
        <w:pStyle w:val="Corpsdetexte"/>
        <w:pPrChange w:id="686" w:author="OBVIL" w:date="2016-12-01T14:12:00Z">
          <w:pPr>
            <w:pStyle w:val="Corpsdetexte"/>
            <w:spacing w:afterLines="120" w:after="288"/>
            <w:ind w:firstLine="240"/>
            <w:jc w:val="both"/>
          </w:pPr>
        </w:pPrChange>
      </w:pPr>
      <w:r w:rsidRPr="00DA7839">
        <w:t>Mais, dira-t</w:t>
      </w:r>
      <w:r w:rsidR="00170A5B" w:rsidRPr="00DA7839">
        <w:t>-</w:t>
      </w:r>
      <w:r w:rsidRPr="00DA7839">
        <w:t>on</w:t>
      </w:r>
      <w:r w:rsidR="00B6083B" w:rsidRPr="00DA7839">
        <w:t xml:space="preserve"> —</w:t>
      </w:r>
      <w:del w:id="687" w:author="OBVIL" w:date="2016-12-01T14:12:00Z">
        <w:r w:rsidR="00170A5B" w:rsidRPr="00CB410B">
          <w:delText xml:space="preserve"> </w:delText>
        </w:r>
      </w:del>
      <w:ins w:id="688" w:author="OBVIL" w:date="2016-12-01T14:12:00Z">
        <w:r w:rsidR="00B6083B" w:rsidRPr="00B6083B">
          <w:t> </w:t>
        </w:r>
      </w:ins>
      <w:r w:rsidR="00170A5B" w:rsidRPr="00DA7839">
        <w:t xml:space="preserve">et on le disait ou </w:t>
      </w:r>
      <w:r w:rsidRPr="00DA7839">
        <w:t>on</w:t>
      </w:r>
      <w:r w:rsidR="00170A5B" w:rsidRPr="00DA7839">
        <w:t xml:space="preserve"> l’insinuait déjà du temps de Bossuet</w:t>
      </w:r>
      <w:r w:rsidR="00CB410B" w:rsidRPr="00DA7839">
        <w:t>,</w:t>
      </w:r>
      <w:r w:rsidR="00B6083B" w:rsidRPr="00DA7839">
        <w:t xml:space="preserve"> — </w:t>
      </w:r>
      <w:r w:rsidR="00170A5B" w:rsidRPr="00DA7839">
        <w:t xml:space="preserve">si ce </w:t>
      </w:r>
      <w:r w:rsidR="00CB410B" w:rsidRPr="00DA7839">
        <w:t>« </w:t>
      </w:r>
      <w:r w:rsidR="00170A5B" w:rsidRPr="00DA7839">
        <w:t>rapport des deux Testaments</w:t>
      </w:r>
      <w:r w:rsidR="00CB410B" w:rsidRPr="00DA7839">
        <w:t> »</w:t>
      </w:r>
      <w:r w:rsidR="00170A5B" w:rsidRPr="00DA7839">
        <w:t xml:space="preserve"> était l’œuvre des homme</w:t>
      </w:r>
      <w:r w:rsidR="00CB410B" w:rsidRPr="00DA7839">
        <w:t>s ?</w:t>
      </w:r>
      <w:r w:rsidR="00170A5B" w:rsidRPr="00DA7839">
        <w:t xml:space="preserve"> Si les évangélistes, pour établir que Jésus était le Messie, lui</w:t>
      </w:r>
      <w:r w:rsidR="00F02C14" w:rsidRPr="00DA7839">
        <w:t xml:space="preserve"> avaient d’eux-mêmes appliqué ce</w:t>
      </w:r>
      <w:r w:rsidR="00170A5B" w:rsidRPr="00DA7839">
        <w:t xml:space="preserve"> qu’il était dit du Messie dans les prophète</w:t>
      </w:r>
      <w:r w:rsidR="00CB410B" w:rsidRPr="00DA7839">
        <w:t>s ?</w:t>
      </w:r>
      <w:r w:rsidR="00170A5B" w:rsidRPr="00DA7839">
        <w:t xml:space="preserve"> </w:t>
      </w:r>
      <w:del w:id="689" w:author="OBVIL" w:date="2016-12-01T14:12:00Z">
        <w:r w:rsidR="00170A5B" w:rsidRPr="00CB410B">
          <w:delText>El</w:delText>
        </w:r>
      </w:del>
      <w:ins w:id="690" w:author="OBVIL" w:date="2016-12-01T14:12:00Z">
        <w:r w:rsidR="00F64CC9">
          <w:t>Et</w:t>
        </w:r>
      </w:ins>
      <w:r w:rsidR="00170A5B" w:rsidRPr="00DA7839">
        <w:t xml:space="preserve"> si les p</w:t>
      </w:r>
      <w:r w:rsidRPr="00DA7839">
        <w:t>rophètes n’en étaient pas, au se</w:t>
      </w:r>
      <w:r w:rsidR="00170A5B" w:rsidRPr="00DA7839">
        <w:t>ns chr</w:t>
      </w:r>
      <w:r w:rsidR="00F02C14" w:rsidRPr="00DA7839">
        <w:t>étien du mot, c’est-à-dire si le</w:t>
      </w:r>
      <w:r w:rsidR="00170A5B" w:rsidRPr="00DA7839">
        <w:t xml:space="preserve">urs prophéties étaient postérieures aux faits que </w:t>
      </w:r>
      <w:r w:rsidR="00F02C14" w:rsidRPr="00DA7839">
        <w:t>l</w:t>
      </w:r>
      <w:r w:rsidR="00170A5B" w:rsidRPr="00DA7839">
        <w:t>’on veut qu’ils aient prédit</w:t>
      </w:r>
      <w:r w:rsidR="00CB410B" w:rsidRPr="00DA7839">
        <w:t>s ?</w:t>
      </w:r>
      <w:r w:rsidR="00170A5B" w:rsidRPr="00DA7839">
        <w:t xml:space="preserve"> Ou encore, si Moïse l</w:t>
      </w:r>
      <w:r w:rsidR="00CB410B" w:rsidRPr="00DA7839">
        <w:t>’</w:t>
      </w:r>
      <w:r w:rsidR="00170A5B" w:rsidRPr="00DA7839">
        <w:t>était pas l’auteur des livres qui nous sont parvenus mus son no</w:t>
      </w:r>
      <w:r w:rsidR="00CB410B" w:rsidRPr="00DA7839">
        <w:t>m ?</w:t>
      </w:r>
      <w:r w:rsidR="00170A5B" w:rsidRPr="00DA7839">
        <w:t xml:space="preserve"> C’est l</w:t>
      </w:r>
      <w:r w:rsidR="00F02C14" w:rsidRPr="00DA7839">
        <w:t>e grand problème de la moderne e</w:t>
      </w:r>
      <w:r w:rsidR="00170A5B" w:rsidRPr="00DA7839">
        <w:t>xégèse, et l’on a l’air communément de croire que Bossuet ne l’aurait pas vu, ni seulement soupçonné. Lorsque Richard Simon, ce prêtre de l’Oratoire, qu</w:t>
      </w:r>
      <w:r w:rsidR="00CB410B" w:rsidRPr="00DA7839">
        <w:t>’</w:t>
      </w:r>
      <w:r w:rsidR="00170A5B" w:rsidRPr="00DA7839">
        <w:t xml:space="preserve">on appelle volontiers </w:t>
      </w:r>
      <w:r w:rsidR="00CB410B" w:rsidRPr="00DA7839">
        <w:t>« </w:t>
      </w:r>
      <w:r w:rsidR="00170A5B" w:rsidRPr="00DA7839">
        <w:t>le père</w:t>
      </w:r>
      <w:r w:rsidR="00CB410B" w:rsidRPr="00DA7839">
        <w:t> »</w:t>
      </w:r>
      <w:r w:rsidR="00170A5B" w:rsidRPr="00DA7839">
        <w:t xml:space="preserve"> ou </w:t>
      </w:r>
      <w:r w:rsidR="00CB410B" w:rsidRPr="00DA7839">
        <w:t>« </w:t>
      </w:r>
      <w:r w:rsidR="00170A5B" w:rsidRPr="00DA7839">
        <w:t>le fondateur</w:t>
      </w:r>
      <w:r w:rsidR="00CB410B" w:rsidRPr="00DA7839">
        <w:t> »</w:t>
      </w:r>
      <w:r w:rsidR="00170A5B" w:rsidRPr="00DA7839">
        <w:t xml:space="preserve"> Je l’exégèse biblique, ayant achevé d</w:t>
      </w:r>
      <w:r w:rsidR="00CB410B" w:rsidRPr="00DA7839">
        <w:t>’</w:t>
      </w:r>
      <w:r w:rsidR="00F02C14" w:rsidRPr="00DA7839">
        <w:t>imprimer, en 16</w:t>
      </w:r>
      <w:r w:rsidR="00170A5B" w:rsidRPr="00DA7839">
        <w:t>78,</w:t>
      </w:r>
      <w:r w:rsidR="00F64CC9" w:rsidRPr="00DA7839">
        <w:t xml:space="preserve"> </w:t>
      </w:r>
      <w:del w:id="691" w:author="OBVIL" w:date="2016-12-01T14:12:00Z">
        <w:r w:rsidR="00170A5B" w:rsidRPr="00CB410B">
          <w:delText>sou</w:delText>
        </w:r>
      </w:del>
      <w:ins w:id="692" w:author="OBVIL" w:date="2016-12-01T14:12:00Z">
        <w:r w:rsidR="00F64CC9">
          <w:t>son</w:t>
        </w:r>
      </w:ins>
      <w:r w:rsidR="00F64CC9" w:rsidRPr="00DA7839">
        <w:t xml:space="preserve"> </w:t>
      </w:r>
      <w:r w:rsidR="00170A5B" w:rsidRPr="00DA7839">
        <w:rPr>
          <w:i/>
        </w:rPr>
        <w:t>Histoire critique du Vieux Testament</w:t>
      </w:r>
      <w:r w:rsidR="00170A5B" w:rsidRPr="00DA7839">
        <w:t xml:space="preserve">, voulut la faire paraître, </w:t>
      </w:r>
      <w:r w:rsidR="00CB410B" w:rsidRPr="00DA7839">
        <w:t>« </w:t>
      </w:r>
      <w:r w:rsidR="00170A5B" w:rsidRPr="00DA7839">
        <w:t>la rage de Bossuet contre l</w:t>
      </w:r>
      <w:r w:rsidR="00CB410B" w:rsidRPr="00DA7839">
        <w:t>’</w:t>
      </w:r>
      <w:r w:rsidR="00170A5B" w:rsidRPr="00DA7839">
        <w:t>investigateur qui venait déranger ses Belles phrases éclata comme un tonnerre</w:t>
      </w:r>
      <w:r w:rsidR="00CB410B" w:rsidRPr="00DA7839">
        <w:t> »</w:t>
      </w:r>
      <w:r w:rsidR="00170A5B" w:rsidRPr="00DA7839">
        <w:t>, nous dit-</w:t>
      </w:r>
      <w:r w:rsidRPr="00DA7839">
        <w:t>on</w:t>
      </w:r>
      <w:r w:rsidR="00CB410B" w:rsidRPr="00DA7839">
        <w:t> ;</w:t>
      </w:r>
      <w:r w:rsidRPr="00DA7839">
        <w:t xml:space="preserve"> et</w:t>
      </w:r>
      <w:r w:rsidR="00170A5B" w:rsidRPr="00DA7839">
        <w:t xml:space="preserve"> dans cette rencontre mémorable il donna la mesure de</w:t>
      </w:r>
      <w:r w:rsidR="00F64CC9" w:rsidRPr="00DA7839">
        <w:t xml:space="preserve"> </w:t>
      </w:r>
      <w:del w:id="693" w:author="OBVIL" w:date="2016-12-01T14:12:00Z">
        <w:r w:rsidR="00170A5B" w:rsidRPr="00CB410B">
          <w:delText>sou</w:delText>
        </w:r>
      </w:del>
      <w:ins w:id="694" w:author="OBVIL" w:date="2016-12-01T14:12:00Z">
        <w:r w:rsidR="00F64CC9">
          <w:t>son</w:t>
        </w:r>
      </w:ins>
      <w:r w:rsidR="00F64CC9" w:rsidRPr="00DA7839">
        <w:t xml:space="preserve"> </w:t>
      </w:r>
      <w:r w:rsidR="00170A5B" w:rsidRPr="00DA7839">
        <w:t xml:space="preserve">intolérance et de son </w:t>
      </w:r>
      <w:r w:rsidR="00CB410B" w:rsidRPr="00DA7839">
        <w:t>« </w:t>
      </w:r>
      <w:r w:rsidR="00170A5B" w:rsidRPr="00DA7839">
        <w:t>étroitesse d</w:t>
      </w:r>
      <w:r w:rsidR="00CB410B" w:rsidRPr="00DA7839">
        <w:t>’</w:t>
      </w:r>
      <w:r w:rsidRPr="00DA7839">
        <w:t>esprit</w:t>
      </w:r>
      <w:r w:rsidR="00CB410B" w:rsidRPr="00DA7839">
        <w:t> »</w:t>
      </w:r>
      <w:r w:rsidR="00170A5B" w:rsidRPr="00DA7839">
        <w:t>. N</w:t>
      </w:r>
      <w:r w:rsidR="00CB410B" w:rsidRPr="00DA7839">
        <w:t>’</w:t>
      </w:r>
      <w:r w:rsidR="00170A5B" w:rsidRPr="00DA7839">
        <w:t xml:space="preserve">est-ce pas dommage, en vérité, pour cette </w:t>
      </w:r>
      <w:r w:rsidR="00CB410B" w:rsidRPr="00DA7839">
        <w:t>« </w:t>
      </w:r>
      <w:r w:rsidR="00170A5B" w:rsidRPr="00DA7839">
        <w:t>belle phrase</w:t>
      </w:r>
      <w:r w:rsidR="00CB410B" w:rsidRPr="00DA7839">
        <w:t> »</w:t>
      </w:r>
      <w:r w:rsidR="00170A5B" w:rsidRPr="00DA7839">
        <w:t xml:space="preserve"> que, très loin d</w:t>
      </w:r>
      <w:r w:rsidR="00CB410B" w:rsidRPr="00DA7839">
        <w:t>’</w:t>
      </w:r>
      <w:r w:rsidR="00170A5B" w:rsidRPr="00DA7839">
        <w:t>être irrité que Simon dérangeât les siennes</w:t>
      </w:r>
      <w:r w:rsidR="00B6083B" w:rsidRPr="00DA7839">
        <w:t xml:space="preserve"> —</w:t>
      </w:r>
      <w:del w:id="695" w:author="OBVIL" w:date="2016-12-01T14:12:00Z">
        <w:r w:rsidR="00170A5B" w:rsidRPr="00CB410B">
          <w:delText xml:space="preserve"> </w:delText>
        </w:r>
      </w:del>
      <w:ins w:id="696" w:author="OBVIL" w:date="2016-12-01T14:12:00Z">
        <w:r w:rsidR="00B6083B" w:rsidRPr="00B6083B">
          <w:t> </w:t>
        </w:r>
      </w:ins>
      <w:r w:rsidR="00170A5B" w:rsidRPr="00DA7839">
        <w:t>et même de pouvoir l’être</w:t>
      </w:r>
      <w:r w:rsidR="00CB410B" w:rsidRPr="00DA7839">
        <w:t>,</w:t>
      </w:r>
      <w:r w:rsidR="00B6083B" w:rsidRPr="00DA7839">
        <w:t xml:space="preserve"> — </w:t>
      </w:r>
      <w:r w:rsidR="00170A5B" w:rsidRPr="00DA7839">
        <w:t>Bossuet, qui jusqu’alors n</w:t>
      </w:r>
      <w:r w:rsidR="00CB410B" w:rsidRPr="00DA7839">
        <w:t>’</w:t>
      </w:r>
      <w:r w:rsidR="00170A5B" w:rsidRPr="00DA7839">
        <w:t>avait presque rien publié, les ait précisément écrites pour répondre à Richard Simo</w:t>
      </w:r>
      <w:r w:rsidR="00CB410B" w:rsidRPr="00DA7839">
        <w:t>n ?</w:t>
      </w:r>
      <w:r w:rsidR="00170A5B" w:rsidRPr="00DA7839">
        <w:t xml:space="preserve"> Deux longs chapitres de la seconde partie du </w:t>
      </w:r>
      <w:r w:rsidR="00170A5B" w:rsidRPr="00DA7839">
        <w:rPr>
          <w:i/>
        </w:rPr>
        <w:t>Discours</w:t>
      </w:r>
      <w:r w:rsidRPr="00DA7839">
        <w:t xml:space="preserve"> n</w:t>
      </w:r>
      <w:r w:rsidR="00170A5B" w:rsidRPr="00DA7839">
        <w:t xml:space="preserve">e tendent justement qu’à cette fin. En même temps qu’aux </w:t>
      </w:r>
      <w:r w:rsidR="00CB410B" w:rsidRPr="00DA7839">
        <w:t>« </w:t>
      </w:r>
      <w:r w:rsidR="00170A5B" w:rsidRPr="00DA7839">
        <w:t>libertins</w:t>
      </w:r>
      <w:r w:rsidR="00CB410B" w:rsidRPr="00DA7839">
        <w:t> »</w:t>
      </w:r>
      <w:r w:rsidR="00170A5B" w:rsidRPr="00DA7839">
        <w:t xml:space="preserve">, Bossuet a parfaitement vu la nécessité de répondre aux </w:t>
      </w:r>
      <w:r w:rsidR="00CB410B" w:rsidRPr="00DA7839">
        <w:t>« </w:t>
      </w:r>
      <w:r w:rsidR="00170A5B" w:rsidRPr="00DA7839">
        <w:t>critiques</w:t>
      </w:r>
      <w:r w:rsidR="00CB410B" w:rsidRPr="00DA7839">
        <w:t> » ;</w:t>
      </w:r>
      <w:r w:rsidR="00170A5B" w:rsidRPr="00DA7839">
        <w:t xml:space="preserve"> ou plutôt il a reconnu en eux les pires ennemis de sa religion. De telle sorte lue, cette seconde partie, commencée par une réfutation du </w:t>
      </w:r>
      <w:r w:rsidR="00170A5B" w:rsidRPr="00DA7839">
        <w:rPr>
          <w:i/>
        </w:rPr>
        <w:t>Traité théologico-politique</w:t>
      </w:r>
      <w:r w:rsidR="00170A5B" w:rsidRPr="00DA7839">
        <w:t xml:space="preserve"> et de </w:t>
      </w:r>
      <w:r w:rsidR="00F02C14" w:rsidRPr="00DA7839">
        <w:rPr>
          <w:i/>
        </w:rPr>
        <w:t>l’Éthique</w:t>
      </w:r>
      <w:r w:rsidR="00170A5B" w:rsidRPr="00DA7839">
        <w:t xml:space="preserve"> de Spinosa, continuée par une exposition ou une apologie de la religion</w:t>
      </w:r>
      <w:r w:rsidR="00B6083B" w:rsidRPr="00DA7839">
        <w:t xml:space="preserve"> —</w:t>
      </w:r>
      <w:del w:id="697" w:author="OBVIL" w:date="2016-12-01T14:12:00Z">
        <w:r w:rsidR="00170A5B" w:rsidRPr="00CB410B">
          <w:delText xml:space="preserve"> </w:delText>
        </w:r>
      </w:del>
      <w:ins w:id="698" w:author="OBVIL" w:date="2016-12-01T14:12:00Z">
        <w:r w:rsidR="00B6083B" w:rsidRPr="00B6083B">
          <w:t> </w:t>
        </w:r>
      </w:ins>
      <w:r w:rsidR="00170A5B" w:rsidRPr="00DA7839">
        <w:t xml:space="preserve">dont te dessein résume à la fois celui des </w:t>
      </w:r>
      <w:r w:rsidR="00170A5B" w:rsidRPr="00DA7839">
        <w:rPr>
          <w:i/>
        </w:rPr>
        <w:t>Pensées</w:t>
      </w:r>
      <w:r w:rsidR="00170A5B" w:rsidRPr="00DA7839">
        <w:t xml:space="preserve"> de Pascal et de la </w:t>
      </w:r>
      <w:r w:rsidR="00170A5B" w:rsidRPr="00DA7839">
        <w:rPr>
          <w:i/>
        </w:rPr>
        <w:t>Démonstration évangélique</w:t>
      </w:r>
      <w:r w:rsidR="00F02C14" w:rsidRPr="00DA7839">
        <w:t xml:space="preserve"> de Huet</w:t>
      </w:r>
      <w:r w:rsidR="00CB410B" w:rsidRPr="00DA7839">
        <w:t>,</w:t>
      </w:r>
      <w:r w:rsidR="00B6083B" w:rsidRPr="00DA7839">
        <w:t xml:space="preserve"> — </w:t>
      </w:r>
      <w:r w:rsidR="00170A5B" w:rsidRPr="00DA7839">
        <w:t xml:space="preserve">se termine par une réponse directe à </w:t>
      </w:r>
      <w:r w:rsidR="00F02C14" w:rsidRPr="00DA7839">
        <w:rPr>
          <w:i/>
        </w:rPr>
        <w:t>l’Histoire</w:t>
      </w:r>
      <w:r w:rsidR="00170A5B" w:rsidRPr="00DA7839">
        <w:rPr>
          <w:i/>
        </w:rPr>
        <w:t xml:space="preserve"> critique du Vieux Testament</w:t>
      </w:r>
      <w:r w:rsidR="00170A5B" w:rsidRPr="00DA7839">
        <w:t>, de Richard Simon.</w:t>
      </w:r>
    </w:p>
    <w:p w14:paraId="49A42DEC" w14:textId="77777777" w:rsidR="00CB410B" w:rsidRPr="00DA7839" w:rsidRDefault="00170A5B" w:rsidP="00000A23">
      <w:pPr>
        <w:pStyle w:val="Corpsdetexte"/>
        <w:pPrChange w:id="699" w:author="OBVIL" w:date="2016-12-01T14:12:00Z">
          <w:pPr>
            <w:pStyle w:val="Corpsdetexte"/>
            <w:spacing w:afterLines="120" w:after="288"/>
            <w:ind w:firstLine="240"/>
            <w:jc w:val="both"/>
          </w:pPr>
        </w:pPrChange>
      </w:pPr>
      <w:r w:rsidRPr="00DA7839">
        <w:t xml:space="preserve">Au docte </w:t>
      </w:r>
      <w:r w:rsidR="00F02C14" w:rsidRPr="00DA7839">
        <w:t>et subt</w:t>
      </w:r>
      <w:r w:rsidR="000D6C03" w:rsidRPr="00DA7839">
        <w:t xml:space="preserve">il </w:t>
      </w:r>
      <w:r w:rsidR="00F02C14" w:rsidRPr="00DA7839">
        <w:t>hébraïsant</w:t>
      </w:r>
      <w:r w:rsidR="000D6C03" w:rsidRPr="00DA7839">
        <w:t>, dont je n</w:t>
      </w:r>
      <w:r w:rsidRPr="00DA7839">
        <w:t xml:space="preserve">e me permettrais de contester ni l’orthodoxie ni la science, mais qui commençait presque par déclarer dans son </w:t>
      </w:r>
      <w:r w:rsidRPr="00DA7839">
        <w:rPr>
          <w:i/>
        </w:rPr>
        <w:t>Histoire</w:t>
      </w:r>
      <w:r w:rsidR="00CB410B" w:rsidRPr="00DA7839">
        <w:t> :</w:t>
      </w:r>
      <w:r w:rsidRPr="00DA7839">
        <w:t xml:space="preserve"> </w:t>
      </w:r>
      <w:r w:rsidR="00CB410B" w:rsidRPr="00DA7839">
        <w:t>« </w:t>
      </w:r>
      <w:r w:rsidRPr="00DA7839">
        <w:t>qu</w:t>
      </w:r>
      <w:r w:rsidR="00CB410B" w:rsidRPr="00DA7839">
        <w:t>’</w:t>
      </w:r>
      <w:r w:rsidRPr="00DA7839">
        <w:t xml:space="preserve">il y a </w:t>
      </w:r>
      <w:r w:rsidRPr="00DA7839">
        <w:rPr>
          <w:i/>
        </w:rPr>
        <w:t>toujours</w:t>
      </w:r>
      <w:r w:rsidRPr="00DA7839">
        <w:t xml:space="preserve"> lieu de douter si le sens qu</w:t>
      </w:r>
      <w:r w:rsidR="00CB410B" w:rsidRPr="00DA7839">
        <w:t>’</w:t>
      </w:r>
      <w:r w:rsidRPr="00DA7839">
        <w:t xml:space="preserve">on donne aux mots hébreux est véritable, </w:t>
      </w:r>
      <w:r w:rsidR="000D6C03" w:rsidRPr="00DA7839">
        <w:rPr>
          <w:i/>
        </w:rPr>
        <w:t>puis</w:t>
      </w:r>
      <w:r w:rsidRPr="00DA7839">
        <w:rPr>
          <w:i/>
        </w:rPr>
        <w:t>qu</w:t>
      </w:r>
      <w:r w:rsidR="000D6C03" w:rsidRPr="00DA7839">
        <w:rPr>
          <w:i/>
        </w:rPr>
        <w:t>’</w:t>
      </w:r>
      <w:r w:rsidRPr="00DA7839">
        <w:rPr>
          <w:i/>
        </w:rPr>
        <w:t xml:space="preserve"> il y en n toujours d</w:t>
      </w:r>
      <w:r w:rsidR="00CB410B" w:rsidRPr="00DA7839">
        <w:rPr>
          <w:i/>
        </w:rPr>
        <w:t>’</w:t>
      </w:r>
      <w:r w:rsidRPr="00DA7839">
        <w:rPr>
          <w:i/>
        </w:rPr>
        <w:t>autres qui ont autant de probabilité</w:t>
      </w:r>
      <w:r w:rsidR="00CB410B" w:rsidRPr="00DA7839">
        <w:t> »</w:t>
      </w:r>
      <w:r w:rsidRPr="00DA7839">
        <w:t>, Bossuet oppose d</w:t>
      </w:r>
      <w:r w:rsidR="00CB410B" w:rsidRPr="00DA7839">
        <w:t>’</w:t>
      </w:r>
      <w:r w:rsidRPr="00DA7839">
        <w:t>abord le raisonnement</w:t>
      </w:r>
      <w:r w:rsidR="00CB410B" w:rsidRPr="00DA7839">
        <w:t> :</w:t>
      </w:r>
    </w:p>
    <w:p w14:paraId="3A82888F" w14:textId="11E275CC" w:rsidR="00CB410B" w:rsidRPr="00DA7839" w:rsidRDefault="00CB410B" w:rsidP="00000A23">
      <w:pPr>
        <w:pStyle w:val="Corpsdetexte"/>
        <w:pPrChange w:id="700" w:author="OBVIL" w:date="2016-12-01T14:12:00Z">
          <w:pPr>
            <w:pStyle w:val="Corpsdetexte"/>
            <w:spacing w:afterLines="120" w:after="288"/>
            <w:ind w:firstLine="240"/>
            <w:jc w:val="both"/>
          </w:pPr>
        </w:pPrChange>
      </w:pPr>
      <w:r w:rsidRPr="00DA7839">
        <w:t>« </w:t>
      </w:r>
      <w:r w:rsidR="00170A5B" w:rsidRPr="00DA7839">
        <w:t>Laissons le</w:t>
      </w:r>
      <w:r w:rsidR="000D6C03" w:rsidRPr="00DA7839">
        <w:t>s vaines disputes et tranchons e</w:t>
      </w:r>
      <w:r w:rsidR="00F02C14" w:rsidRPr="00DA7839">
        <w:t>n un mot la difficulté</w:t>
      </w:r>
      <w:r w:rsidR="00170A5B" w:rsidRPr="00DA7839">
        <w:t xml:space="preserve"> par le fond. Qu</w:t>
      </w:r>
      <w:r w:rsidRPr="00DA7839">
        <w:t>’</w:t>
      </w:r>
      <w:r w:rsidR="00170A5B" w:rsidRPr="00DA7839">
        <w:t xml:space="preserve">on me dise s’il n’est pas constant que de Imites les versions, </w:t>
      </w:r>
      <w:del w:id="701" w:author="OBVIL" w:date="2016-12-01T14:12:00Z">
        <w:r w:rsidR="00170A5B" w:rsidRPr="00CB410B">
          <w:delText>el</w:delText>
        </w:r>
      </w:del>
      <w:ins w:id="702" w:author="OBVIL" w:date="2016-12-01T14:12:00Z">
        <w:r w:rsidR="00F64CC9">
          <w:t>et</w:t>
        </w:r>
      </w:ins>
      <w:r w:rsidR="00170A5B" w:rsidRPr="00DA7839">
        <w:t xml:space="preserve"> de tout le texte, quel qu’il soit, </w:t>
      </w:r>
      <w:r w:rsidR="00170A5B" w:rsidRPr="00DA7839">
        <w:rPr>
          <w:i/>
        </w:rPr>
        <w:t>il en reviendra toujours les unîmes lois</w:t>
      </w:r>
      <w:r w:rsidR="00170A5B" w:rsidRPr="00DA7839">
        <w:t xml:space="preserve">, </w:t>
      </w:r>
      <w:r w:rsidR="00170A5B" w:rsidRPr="00DA7839">
        <w:rPr>
          <w:i/>
        </w:rPr>
        <w:t>les mêmes miracles</w:t>
      </w:r>
      <w:r w:rsidR="00170A5B" w:rsidRPr="00DA7839">
        <w:t xml:space="preserve">, </w:t>
      </w:r>
      <w:r w:rsidR="00170A5B" w:rsidRPr="00DA7839">
        <w:rPr>
          <w:i/>
        </w:rPr>
        <w:t>les mêm</w:t>
      </w:r>
      <w:r w:rsidR="00F02C14" w:rsidRPr="00DA7839">
        <w:rPr>
          <w:i/>
        </w:rPr>
        <w:t>es prédictions</w:t>
      </w:r>
      <w:r w:rsidR="00F02C14" w:rsidRPr="00B6083B">
        <w:rPr>
          <w:rPrChange w:id="703" w:author="OBVIL" w:date="2016-12-01T14:12:00Z">
            <w:rPr>
              <w:rFonts w:ascii="Times New Roman" w:hAnsi="Times New Roman"/>
              <w:i/>
            </w:rPr>
          </w:rPrChange>
        </w:rPr>
        <w:t xml:space="preserve">, </w:t>
      </w:r>
      <w:r w:rsidR="00F02C14" w:rsidRPr="00DA7839">
        <w:rPr>
          <w:i/>
        </w:rPr>
        <w:t>la même suite d’</w:t>
      </w:r>
      <w:r w:rsidR="00170A5B" w:rsidRPr="00DA7839">
        <w:rPr>
          <w:i/>
        </w:rPr>
        <w:t>histoires</w:t>
      </w:r>
      <w:r w:rsidR="00170A5B" w:rsidRPr="00B6083B">
        <w:rPr>
          <w:rPrChange w:id="704" w:author="OBVIL" w:date="2016-12-01T14:12:00Z">
            <w:rPr>
              <w:rFonts w:ascii="Times New Roman" w:hAnsi="Times New Roman"/>
              <w:i/>
            </w:rPr>
          </w:rPrChange>
        </w:rPr>
        <w:t xml:space="preserve">, </w:t>
      </w:r>
      <w:r w:rsidR="00170A5B" w:rsidRPr="00DA7839">
        <w:rPr>
          <w:i/>
        </w:rPr>
        <w:t>le même corps de doctrine</w:t>
      </w:r>
      <w:r w:rsidR="00170A5B" w:rsidRPr="00DA7839">
        <w:t xml:space="preserve">, </w:t>
      </w:r>
      <w:r w:rsidR="00F02C14" w:rsidRPr="00DA7839">
        <w:rPr>
          <w:i/>
        </w:rPr>
        <w:t>et</w:t>
      </w:r>
      <w:r w:rsidR="00170A5B" w:rsidRPr="00DA7839">
        <w:rPr>
          <w:i/>
        </w:rPr>
        <w:t xml:space="preserve"> enfin la même substanc</w:t>
      </w:r>
      <w:r w:rsidRPr="00DA7839">
        <w:rPr>
          <w:i/>
        </w:rPr>
        <w:t>e </w:t>
      </w:r>
      <w:r w:rsidRPr="00DA7839">
        <w:t>?</w:t>
      </w:r>
      <w:r w:rsidR="00170A5B" w:rsidRPr="00DA7839">
        <w:t xml:space="preserve"> En quoi nuisent après cela les diversités des texte</w:t>
      </w:r>
      <w:r w:rsidRPr="00DA7839">
        <w:t>s ?</w:t>
      </w:r>
      <w:r w:rsidR="00170A5B" w:rsidRPr="00DA7839">
        <w:t xml:space="preserve"> Que nous fallait-il davantage que ce fond inaltérable des livres sacres, et que pourrions-nous demander de plus à la divine Providenc</w:t>
      </w:r>
      <w:r w:rsidRPr="00DA7839">
        <w:t>e ? »</w:t>
      </w:r>
    </w:p>
    <w:p w14:paraId="3CBD96EA" w14:textId="77777777" w:rsidR="00CB410B" w:rsidRPr="00DA7839" w:rsidRDefault="00170A5B" w:rsidP="00000A23">
      <w:pPr>
        <w:pStyle w:val="Corpsdetexte"/>
        <w:pPrChange w:id="705" w:author="OBVIL" w:date="2016-12-01T14:12:00Z">
          <w:pPr>
            <w:pStyle w:val="Corpsdetexte"/>
            <w:spacing w:afterLines="120" w:after="288"/>
            <w:ind w:firstLine="240"/>
            <w:jc w:val="both"/>
          </w:pPr>
        </w:pPrChange>
      </w:pPr>
      <w:r w:rsidRPr="00DA7839">
        <w:t>Ne semble-t-il pas qu</w:t>
      </w:r>
      <w:r w:rsidR="00F02C14" w:rsidRPr="00DA7839">
        <w:t>e</w:t>
      </w:r>
      <w:r w:rsidRPr="00DA7839">
        <w:t xml:space="preserve"> ce soit le bon sens qui parle par sa bouch</w:t>
      </w:r>
      <w:r w:rsidR="00CB410B" w:rsidRPr="00DA7839">
        <w:t>e ?</w:t>
      </w:r>
      <w:r w:rsidRPr="00DA7839">
        <w:t xml:space="preserve"> Mais il faut concevoir que ce n</w:t>
      </w:r>
      <w:r w:rsidR="00CB410B" w:rsidRPr="00DA7839">
        <w:t>’</w:t>
      </w:r>
      <w:r w:rsidRPr="00DA7839">
        <w:t>est pas ici la région du bon sens. Quelqu</w:t>
      </w:r>
      <w:r w:rsidR="00CB410B" w:rsidRPr="00DA7839">
        <w:t>’</w:t>
      </w:r>
      <w:r w:rsidRPr="00DA7839">
        <w:t>un fai</w:t>
      </w:r>
      <w:r w:rsidR="000B58D4" w:rsidRPr="00DA7839">
        <w:t>sait récemment observer qu’on ce</w:t>
      </w:r>
      <w:r w:rsidRPr="00DA7839">
        <w:t xml:space="preserve"> qui louche le </w:t>
      </w:r>
      <w:r w:rsidR="000B58D4" w:rsidRPr="00DA7839">
        <w:rPr>
          <w:i/>
        </w:rPr>
        <w:t>Pentateuque</w:t>
      </w:r>
      <w:r w:rsidR="000B58D4" w:rsidRPr="00DA7839">
        <w:t xml:space="preserve"> il y avait presque aut</w:t>
      </w:r>
      <w:r w:rsidRPr="00DA7839">
        <w:t>ant d’opinions que d</w:t>
      </w:r>
      <w:r w:rsidR="00CB410B" w:rsidRPr="00DA7839">
        <w:t>’</w:t>
      </w:r>
      <w:r w:rsidR="000B58D4" w:rsidRPr="00DA7839">
        <w:t>hébraïsants</w:t>
      </w:r>
      <w:r w:rsidRPr="00DA7839">
        <w:t>. Est-il l’œuvre d’un seul auteur, ou de deux, ou de trois, ou de quatre, ou de cinq, ou de six ou de sep</w:t>
      </w:r>
      <w:r w:rsidR="00CB410B" w:rsidRPr="00DA7839">
        <w:t>t ?</w:t>
      </w:r>
      <w:r w:rsidRPr="00DA7839">
        <w:t xml:space="preserve"> On Pignon. On ne peut pas dire davantage s’il date du temps de</w:t>
      </w:r>
      <w:r w:rsidR="000B58D4" w:rsidRPr="00DA7839">
        <w:t xml:space="preserve"> Josué, ou de celui de Saü</w:t>
      </w:r>
      <w:r w:rsidRPr="00DA7839">
        <w:t>l, ou de David, ou de Salomon, on de</w:t>
      </w:r>
      <w:r w:rsidR="000B58D4" w:rsidRPr="00DA7839">
        <w:t xml:space="preserve"> Josias, ou d’Esdras, ou de Néh</w:t>
      </w:r>
      <w:r w:rsidRPr="00DA7839">
        <w:t>émias, ou d</w:t>
      </w:r>
      <w:r w:rsidR="00CB410B" w:rsidRPr="00DA7839">
        <w:t>’</w:t>
      </w:r>
      <w:r w:rsidR="000B58D4" w:rsidRPr="00DA7839">
        <w:t>Alexandre, ou des premiers Ptom</w:t>
      </w:r>
      <w:r w:rsidRPr="00DA7839">
        <w:t>élées, ou des Macchabées</w:t>
      </w:r>
      <w:r w:rsidR="000B58D4" w:rsidRPr="00DA7839">
        <w:t>.</w:t>
      </w:r>
      <w:r w:rsidR="000B58D4" w:rsidRPr="00DA7839">
        <w:rPr>
          <w:rStyle w:val="Appelnotedebasdep"/>
        </w:rPr>
        <w:footnoteReference w:id="8"/>
      </w:r>
      <w:r w:rsidRPr="00DA7839">
        <w:t xml:space="preserve"> Et quand on y songe, c’est de quoi nous mettre en défianc</w:t>
      </w:r>
      <w:r w:rsidR="00CB410B" w:rsidRPr="00DA7839">
        <w:t>e !</w:t>
      </w:r>
      <w:r w:rsidRPr="00DA7839">
        <w:t xml:space="preserve"> Pourtant, cela ne prouve pas non plus qu</w:t>
      </w:r>
      <w:r w:rsidR="00CB410B" w:rsidRPr="00DA7839">
        <w:t>’</w:t>
      </w:r>
      <w:r w:rsidRPr="00DA7839">
        <w:t>il soit effectivement de Moïse, ni même que Moïse ait réellement existé. Aussi Bossuet ne s</w:t>
      </w:r>
      <w:r w:rsidR="00CB410B" w:rsidRPr="00DA7839">
        <w:t>’</w:t>
      </w:r>
      <w:r w:rsidRPr="00DA7839">
        <w:t xml:space="preserve">est-il pas contenté de cet argument de fond, si je puis ainsi dire, et en a-t-il opposé d’autres à </w:t>
      </w:r>
      <w:r w:rsidR="000D6C03" w:rsidRPr="00DA7839">
        <w:rPr>
          <w:i/>
        </w:rPr>
        <w:t>l’</w:t>
      </w:r>
      <w:r w:rsidRPr="00DA7839">
        <w:rPr>
          <w:i/>
        </w:rPr>
        <w:t>Histoire critique du Vieux Testament</w:t>
      </w:r>
      <w:r w:rsidRPr="00B6083B">
        <w:rPr>
          <w:rPrChange w:id="707" w:author="OBVIL" w:date="2016-12-01T14:12:00Z">
            <w:rPr>
              <w:rFonts w:ascii="Times New Roman" w:hAnsi="Times New Roman"/>
              <w:i/>
            </w:rPr>
          </w:rPrChange>
        </w:rPr>
        <w:t>,</w:t>
      </w:r>
      <w:r w:rsidRPr="00DA7839">
        <w:t xml:space="preserve"> j</w:t>
      </w:r>
      <w:r w:rsidR="00CB410B" w:rsidRPr="00DA7839">
        <w:t>’</w:t>
      </w:r>
      <w:r w:rsidRPr="00DA7839">
        <w:t>entends de moins généraux, de plus topiques</w:t>
      </w:r>
      <w:r w:rsidR="00CB410B" w:rsidRPr="00DA7839">
        <w:t>,</w:t>
      </w:r>
      <w:r w:rsidR="00B6083B" w:rsidRPr="00DA7839">
        <w:t xml:space="preserve"> — </w:t>
      </w:r>
      <w:r w:rsidRPr="00DA7839">
        <w:t>et de plus savants.</w:t>
      </w:r>
    </w:p>
    <w:p w14:paraId="505354FD" w14:textId="185E1FEC" w:rsidR="00CB410B" w:rsidRPr="00DA7839" w:rsidRDefault="00170A5B" w:rsidP="00000A23">
      <w:pPr>
        <w:pStyle w:val="Corpsdetexte"/>
        <w:pPrChange w:id="708" w:author="OBVIL" w:date="2016-12-01T14:12:00Z">
          <w:pPr>
            <w:pStyle w:val="Corpsdetexte"/>
            <w:spacing w:afterLines="120" w:after="288"/>
            <w:ind w:firstLine="240"/>
            <w:jc w:val="both"/>
          </w:pPr>
        </w:pPrChange>
      </w:pPr>
      <w:r w:rsidRPr="00DA7839">
        <w:t>Quand j</w:t>
      </w:r>
      <w:r w:rsidR="00CB410B" w:rsidRPr="00DA7839">
        <w:t>’</w:t>
      </w:r>
      <w:r w:rsidRPr="00DA7839">
        <w:t>en serais capable, je n</w:t>
      </w:r>
      <w:r w:rsidR="00CB410B" w:rsidRPr="00DA7839">
        <w:t>’</w:t>
      </w:r>
      <w:r w:rsidRPr="00DA7839">
        <w:t>e</w:t>
      </w:r>
      <w:r w:rsidR="000D6C03" w:rsidRPr="00DA7839">
        <w:t>ssaierais pas de les résumer. Il</w:t>
      </w:r>
      <w:r w:rsidRPr="00DA7839">
        <w:t xml:space="preserve"> ne s</w:t>
      </w:r>
      <w:r w:rsidR="00CB410B" w:rsidRPr="00DA7839">
        <w:t>’</w:t>
      </w:r>
      <w:r w:rsidRPr="00DA7839">
        <w:t>agit pas, en effet, de savoir ce que valent aux yeux de nos exégètes modernes les arguments de Bossue</w:t>
      </w:r>
      <w:r w:rsidR="00CB410B" w:rsidRPr="00DA7839">
        <w:t>t ;</w:t>
      </w:r>
      <w:r w:rsidRPr="00DA7839">
        <w:t xml:space="preserve"> la question est de celles qu</w:t>
      </w:r>
      <w:r w:rsidR="00CB410B" w:rsidRPr="00DA7839">
        <w:t>’</w:t>
      </w:r>
      <w:r w:rsidRPr="00DA7839">
        <w:t>on ne tranche point incidemmen</w:t>
      </w:r>
      <w:r w:rsidR="00CB410B" w:rsidRPr="00DA7839">
        <w:t>t ;</w:t>
      </w:r>
      <w:r w:rsidRPr="00DA7839">
        <w:t xml:space="preserve"> et, aussi bien, tout ce que je veux dire, c</w:t>
      </w:r>
      <w:r w:rsidR="00CB410B" w:rsidRPr="00DA7839">
        <w:t>’</w:t>
      </w:r>
      <w:r w:rsidRPr="00DA7839">
        <w:t>est que Bossuet n</w:t>
      </w:r>
      <w:r w:rsidR="00CB410B" w:rsidRPr="00DA7839">
        <w:t>’</w:t>
      </w:r>
      <w:r w:rsidRPr="00DA7839">
        <w:t xml:space="preserve">a laissé sans réponse aucun des arguments de Richard Simon. On en trouvera un exemple dans le passage de son </w:t>
      </w:r>
      <w:r w:rsidRPr="00DA7839">
        <w:rPr>
          <w:i/>
        </w:rPr>
        <w:t>Discours</w:t>
      </w:r>
      <w:r w:rsidR="00D50079" w:rsidRPr="00DA7839">
        <w:t xml:space="preserve"> où</w:t>
      </w:r>
      <w:r w:rsidRPr="00DA7839">
        <w:t xml:space="preserve"> il essaie de prouver, par le moyen de l’identité du </w:t>
      </w:r>
      <w:r w:rsidRPr="00DA7839">
        <w:rPr>
          <w:i/>
        </w:rPr>
        <w:t>Pentateuque</w:t>
      </w:r>
      <w:r w:rsidRPr="00DA7839">
        <w:t xml:space="preserve"> des Juifs et de celui des Samaritains, l’existence d’un original bien antérieur il Esdras et contemporain du schisme des dix tribus. Si c’est un argument dont le savant </w:t>
      </w:r>
      <w:r w:rsidR="00B6083B" w:rsidRPr="00DA7839">
        <w:t>M.</w:t>
      </w:r>
      <w:del w:id="709" w:author="OBVIL" w:date="2016-12-01T14:12:00Z">
        <w:r w:rsidRPr="00CB410B">
          <w:delText xml:space="preserve"> </w:delText>
        </w:r>
      </w:del>
      <w:ins w:id="710" w:author="OBVIL" w:date="2016-12-01T14:12:00Z">
        <w:r w:rsidR="00B6083B">
          <w:t> </w:t>
        </w:r>
      </w:ins>
      <w:r w:rsidRPr="00DA7839">
        <w:t xml:space="preserve">Münck, le prédécesseur de </w:t>
      </w:r>
      <w:r w:rsidR="00B6083B" w:rsidRPr="00DA7839">
        <w:t>M.</w:t>
      </w:r>
      <w:del w:id="711" w:author="OBVIL" w:date="2016-12-01T14:12:00Z">
        <w:r w:rsidRPr="00CB410B">
          <w:delText xml:space="preserve"> </w:delText>
        </w:r>
      </w:del>
      <w:ins w:id="712" w:author="OBVIL" w:date="2016-12-01T14:12:00Z">
        <w:r w:rsidR="00B6083B">
          <w:t> </w:t>
        </w:r>
      </w:ins>
      <w:r w:rsidRPr="00DA7839">
        <w:t>Renan dans la chaire d’hébreu du Collège de France, estimait</w:t>
      </w:r>
      <w:r w:rsidR="00B6083B" w:rsidRPr="00DA7839">
        <w:t xml:space="preserve"> —</w:t>
      </w:r>
      <w:del w:id="713" w:author="OBVIL" w:date="2016-12-01T14:12:00Z">
        <w:r w:rsidRPr="00CB410B">
          <w:delText xml:space="preserve"> </w:delText>
        </w:r>
      </w:del>
      <w:ins w:id="714" w:author="OBVIL" w:date="2016-12-01T14:12:00Z">
        <w:r w:rsidR="00B6083B" w:rsidRPr="00B6083B">
          <w:t> </w:t>
        </w:r>
      </w:ins>
      <w:r w:rsidRPr="00DA7839">
        <w:t>il y a trente ou quarante ans de cela</w:t>
      </w:r>
      <w:r w:rsidR="00B6083B" w:rsidRPr="00DA7839">
        <w:t xml:space="preserve"> —</w:t>
      </w:r>
      <w:del w:id="715" w:author="OBVIL" w:date="2016-12-01T14:12:00Z">
        <w:r w:rsidRPr="00CB410B">
          <w:delText xml:space="preserve"> </w:delText>
        </w:r>
      </w:del>
      <w:ins w:id="716" w:author="OBVIL" w:date="2016-12-01T14:12:00Z">
        <w:r w:rsidR="00B6083B" w:rsidRPr="00B6083B">
          <w:t> </w:t>
        </w:r>
      </w:ins>
      <w:r w:rsidRPr="00DA7839">
        <w:t>qu</w:t>
      </w:r>
      <w:r w:rsidR="00CB410B" w:rsidRPr="00DA7839">
        <w:t>’</w:t>
      </w:r>
      <w:r w:rsidRPr="00DA7839">
        <w:t>un honnête homme pouvait encore se servir, n’avouera-t-on pas bien que Bossuet n’est pas tant critiquable de s’en être aussi lui servi, voilà deux siècles maintenant passés</w:t>
      </w:r>
      <w:r w:rsidR="00D50079" w:rsidRPr="00DA7839">
        <w:rPr>
          <w:rStyle w:val="Appelnotedebasdep"/>
        </w:rPr>
        <w:footnoteReference w:id="9"/>
      </w:r>
      <w:r w:rsidRPr="00DA7839">
        <w:t> ? Ne puis-je pas ajouter que, lorsque l</w:t>
      </w:r>
      <w:r w:rsidR="00CB410B" w:rsidRPr="00DA7839">
        <w:t>’</w:t>
      </w:r>
      <w:r w:rsidRPr="00DA7839">
        <w:t>on trouve, dans une bibliothèque, comme dans la sienne, jusqu’à dix-neuf éditions de la Bible</w:t>
      </w:r>
      <w:r w:rsidR="00B6083B" w:rsidRPr="00DA7839">
        <w:t xml:space="preserve"> —</w:t>
      </w:r>
      <w:del w:id="717" w:author="OBVIL" w:date="2016-12-01T14:12:00Z">
        <w:r w:rsidRPr="00CB410B">
          <w:delText xml:space="preserve"> </w:delText>
        </w:r>
      </w:del>
      <w:ins w:id="718" w:author="OBVIL" w:date="2016-12-01T14:12:00Z">
        <w:r w:rsidR="00B6083B" w:rsidRPr="00B6083B">
          <w:t> </w:t>
        </w:r>
      </w:ins>
      <w:r w:rsidRPr="00DA7839">
        <w:t>hébraïques et grecques, latines et françaises, anglaises et allemandes</w:t>
      </w:r>
      <w:r w:rsidR="00CB410B" w:rsidRPr="00DA7839">
        <w:t>,</w:t>
      </w:r>
      <w:r w:rsidR="00B6083B" w:rsidRPr="00DA7839">
        <w:t xml:space="preserve"> — </w:t>
      </w:r>
      <w:r w:rsidRPr="00DA7839">
        <w:t>c’est que le possesseur en a sans doute l’usag</w:t>
      </w:r>
      <w:r w:rsidR="00CB410B" w:rsidRPr="00DA7839">
        <w:t>e ?</w:t>
      </w:r>
      <w:r w:rsidRPr="00DA7839">
        <w:t xml:space="preserve"> </w:t>
      </w:r>
      <w:r w:rsidR="00CB410B" w:rsidRPr="00DA7839">
        <w:t>« </w:t>
      </w:r>
      <w:r w:rsidRPr="00DA7839">
        <w:t>Pour Die</w:t>
      </w:r>
      <w:r w:rsidR="00CB410B" w:rsidRPr="00DA7839">
        <w:t>u !</w:t>
      </w:r>
      <w:r w:rsidRPr="00DA7839">
        <w:t xml:space="preserve"> comme il l</w:t>
      </w:r>
      <w:r w:rsidR="00CB410B" w:rsidRPr="00DA7839">
        <w:t>’</w:t>
      </w:r>
      <w:r w:rsidRPr="00DA7839">
        <w:t>a dit dans sa langue énergique, ne pensons pas être les seuls hommes, et que toute la sagesse soit dans mitre esprit, dont nous vantons la délicatess</w:t>
      </w:r>
      <w:r w:rsidR="00CB410B" w:rsidRPr="00DA7839">
        <w:t>e ! »</w:t>
      </w:r>
      <w:r w:rsidRPr="00DA7839">
        <w:t xml:space="preserve"> </w:t>
      </w:r>
      <w:r w:rsidR="000D6C03" w:rsidRPr="00DA7839">
        <w:t>À</w:t>
      </w:r>
      <w:r w:rsidRPr="00DA7839">
        <w:t xml:space="preserve"> vrai dire, toutes les difficultés que la critique de son temps, catholique, protestante, ou libertine, a élevées contre l</w:t>
      </w:r>
      <w:r w:rsidR="00CB410B" w:rsidRPr="00DA7839">
        <w:t>’</w:t>
      </w:r>
      <w:r w:rsidRPr="00DA7839">
        <w:t>authenticité des livres saints, Bossuet les a connues. Il en a prévu les conséquences prochaines, et il a essayé d</w:t>
      </w:r>
      <w:r w:rsidR="00CB410B" w:rsidRPr="00DA7839">
        <w:t>’</w:t>
      </w:r>
      <w:r w:rsidRPr="00DA7839">
        <w:t>y parer. C’est en partie pour cela qu</w:t>
      </w:r>
      <w:r w:rsidR="00CB410B" w:rsidRPr="00DA7839">
        <w:t>’</w:t>
      </w:r>
      <w:r w:rsidRPr="00DA7839">
        <w:t xml:space="preserve">il a composé son </w:t>
      </w:r>
      <w:r w:rsidRPr="00DA7839">
        <w:rPr>
          <w:i/>
        </w:rPr>
        <w:t>Discours</w:t>
      </w:r>
      <w:r w:rsidRPr="00B6083B">
        <w:rPr>
          <w:rPrChange w:id="719" w:author="OBVIL" w:date="2016-12-01T14:12:00Z">
            <w:rPr>
              <w:rFonts w:ascii="Times New Roman" w:hAnsi="Times New Roman"/>
              <w:i/>
            </w:rPr>
          </w:rPrChange>
        </w:rPr>
        <w:t>,</w:t>
      </w:r>
      <w:r w:rsidRPr="00DA7839">
        <w:t xml:space="preserve"> </w:t>
      </w:r>
      <w:r w:rsidR="00CB410B" w:rsidRPr="00DA7839">
        <w:t>« </w:t>
      </w:r>
      <w:r w:rsidRPr="00DA7839">
        <w:t xml:space="preserve">dont les derniers chapitres de la seconde partie, nous dit l’abbé Ledieu, étaient pour lui </w:t>
      </w:r>
      <w:r w:rsidR="00E92524" w:rsidRPr="00DA7839">
        <w:rPr>
          <w:i/>
        </w:rPr>
        <w:t xml:space="preserve">la </w:t>
      </w:r>
      <w:r w:rsidRPr="00DA7839">
        <w:rPr>
          <w:i/>
        </w:rPr>
        <w:t>preuve complète de lu vérité de lu religion et de la certitude de la révélation des Livres saints contre les libertins</w:t>
      </w:r>
      <w:r w:rsidR="00CB410B" w:rsidRPr="00DA7839">
        <w:t> »</w:t>
      </w:r>
      <w:r w:rsidRPr="00DA7839">
        <w:t>. Et là en</w:t>
      </w:r>
      <w:r w:rsidR="00E92524" w:rsidRPr="00DA7839">
        <w:t>f</w:t>
      </w:r>
      <w:r w:rsidRPr="00DA7839">
        <w:t>in est la raison de la sollicitude avec laquelle, jusqu</w:t>
      </w:r>
      <w:r w:rsidR="00CB410B" w:rsidRPr="00DA7839">
        <w:t>’</w:t>
      </w:r>
      <w:r w:rsidRPr="00DA7839">
        <w:t xml:space="preserve">à son dernier jour, lui qui laissait volontiers ses autres ouvrages à leur fortune, il a revu et corrigé son </w:t>
      </w:r>
      <w:r w:rsidRPr="00DA7839">
        <w:rPr>
          <w:i/>
        </w:rPr>
        <w:t>Histoire universelle</w:t>
      </w:r>
      <w:r w:rsidRPr="00B6083B">
        <w:rPr>
          <w:rPrChange w:id="720" w:author="OBVIL" w:date="2016-12-01T14:12:00Z">
            <w:rPr>
              <w:rFonts w:ascii="Times New Roman" w:hAnsi="Times New Roman"/>
              <w:i/>
            </w:rPr>
          </w:rPrChange>
        </w:rPr>
        <w:t>.</w:t>
      </w:r>
    </w:p>
    <w:p w14:paraId="27F060C7" w14:textId="6138C67D" w:rsidR="00CB410B" w:rsidRPr="00DA7839" w:rsidRDefault="00E92524" w:rsidP="00000A23">
      <w:pPr>
        <w:pStyle w:val="Corpsdetexte"/>
        <w:pPrChange w:id="721" w:author="OBVIL" w:date="2016-12-01T14:12:00Z">
          <w:pPr>
            <w:pStyle w:val="Corpsdetexte"/>
            <w:spacing w:afterLines="120" w:after="288"/>
            <w:ind w:firstLine="240"/>
            <w:jc w:val="both"/>
          </w:pPr>
        </w:pPrChange>
      </w:pPr>
      <w:r w:rsidRPr="00DA7839">
        <w:t>À</w:t>
      </w:r>
      <w:r w:rsidR="00170A5B" w:rsidRPr="00DA7839">
        <w:t xml:space="preserve"> cet égard, la comparaison des trois éditions qu’il l</w:t>
      </w:r>
      <w:r w:rsidR="00CB410B" w:rsidRPr="00DA7839">
        <w:t>’</w:t>
      </w:r>
      <w:r w:rsidR="00170A5B" w:rsidRPr="00DA7839">
        <w:t>il a données lui-même</w:t>
      </w:r>
      <w:r w:rsidR="00B6083B" w:rsidRPr="00DA7839">
        <w:t xml:space="preserve"> —</w:t>
      </w:r>
      <w:del w:id="722" w:author="OBVIL" w:date="2016-12-01T14:12:00Z">
        <w:r w:rsidR="00CB410B" w:rsidRPr="00CB410B">
          <w:delText xml:space="preserve"> </w:delText>
        </w:r>
      </w:del>
      <w:ins w:id="723" w:author="OBVIL" w:date="2016-12-01T14:12:00Z">
        <w:r w:rsidR="00B6083B" w:rsidRPr="00B6083B">
          <w:t> </w:t>
        </w:r>
      </w:ins>
      <w:r w:rsidR="00CB410B" w:rsidRPr="00DA7839">
        <w:t>e</w:t>
      </w:r>
      <w:r w:rsidR="00D50079" w:rsidRPr="00DA7839">
        <w:t>n 16</w:t>
      </w:r>
      <w:r w:rsidR="00170A5B" w:rsidRPr="00DA7839">
        <w:t>81, 1</w:t>
      </w:r>
      <w:r w:rsidR="00D50079" w:rsidRPr="00DA7839">
        <w:t>6</w:t>
      </w:r>
      <w:r w:rsidR="00170A5B" w:rsidRPr="00DA7839">
        <w:t>82 et 1701</w:t>
      </w:r>
      <w:r w:rsidR="00B6083B" w:rsidRPr="00DA7839">
        <w:t xml:space="preserve"> —</w:t>
      </w:r>
      <w:del w:id="724" w:author="OBVIL" w:date="2016-12-01T14:12:00Z">
        <w:r w:rsidR="00CB410B" w:rsidRPr="00CB410B">
          <w:delText xml:space="preserve"> </w:delText>
        </w:r>
      </w:del>
      <w:ins w:id="725" w:author="OBVIL" w:date="2016-12-01T14:12:00Z">
        <w:r w:rsidR="00B6083B" w:rsidRPr="00B6083B">
          <w:t> </w:t>
        </w:r>
      </w:ins>
      <w:r w:rsidR="00CB410B" w:rsidRPr="00DA7839">
        <w:t>e</w:t>
      </w:r>
      <w:r w:rsidR="00170A5B" w:rsidRPr="00DA7839">
        <w:t>st curieuse et instructive. Mais ce qui est bien plus intéressant, c</w:t>
      </w:r>
      <w:r w:rsidR="00CB410B" w:rsidRPr="00DA7839">
        <w:t>’</w:t>
      </w:r>
      <w:r w:rsidR="00170A5B" w:rsidRPr="00DA7839">
        <w:t>est de constater ce qu</w:t>
      </w:r>
      <w:r w:rsidR="00CB410B" w:rsidRPr="00DA7839">
        <w:t>’</w:t>
      </w:r>
      <w:r w:rsidR="00170A5B" w:rsidRPr="00DA7839">
        <w:t>il a laissé dans ses papiers de corrections ou d</w:t>
      </w:r>
      <w:r w:rsidR="00CB410B" w:rsidRPr="00DA7839">
        <w:t>’</w:t>
      </w:r>
      <w:r w:rsidR="00170A5B" w:rsidRPr="00DA7839">
        <w:t>additions au texte même de 1701. Il y eu a qui forment jusqu</w:t>
      </w:r>
      <w:r w:rsidR="00CB410B" w:rsidRPr="00DA7839">
        <w:t>’</w:t>
      </w:r>
      <w:r w:rsidR="00D50079" w:rsidRPr="00DA7839">
        <w:t>à des chapitres entiers, comme</w:t>
      </w:r>
      <w:r w:rsidRPr="00DA7839">
        <w:t xml:space="preserve"> celui qu’il a intit</w:t>
      </w:r>
      <w:r w:rsidR="00170A5B" w:rsidRPr="00DA7839">
        <w:t>ulé</w:t>
      </w:r>
      <w:r w:rsidR="00CB410B" w:rsidRPr="00DA7839">
        <w:t> :</w:t>
      </w:r>
      <w:r w:rsidR="00170A5B" w:rsidRPr="00DA7839">
        <w:t xml:space="preserve"> </w:t>
      </w:r>
      <w:r w:rsidR="00170A5B" w:rsidRPr="00DA7839">
        <w:rPr>
          <w:i/>
        </w:rPr>
        <w:t>Moyen fa</w:t>
      </w:r>
      <w:r w:rsidRPr="00DA7839">
        <w:rPr>
          <w:i/>
        </w:rPr>
        <w:t>cile de remonter à la source de</w:t>
      </w:r>
      <w:r w:rsidR="00170A5B" w:rsidRPr="00DA7839">
        <w:rPr>
          <w:i/>
        </w:rPr>
        <w:t xml:space="preserve"> la religion</w:t>
      </w:r>
      <w:r w:rsidR="00170A5B" w:rsidRPr="00B6083B">
        <w:rPr>
          <w:rPrChange w:id="726" w:author="OBVIL" w:date="2016-12-01T14:12:00Z">
            <w:rPr>
              <w:rFonts w:ascii="Times New Roman" w:hAnsi="Times New Roman"/>
              <w:i/>
            </w:rPr>
          </w:rPrChange>
        </w:rPr>
        <w:t xml:space="preserve">, </w:t>
      </w:r>
      <w:r w:rsidR="00170A5B" w:rsidRPr="00DA7839">
        <w:rPr>
          <w:i/>
        </w:rPr>
        <w:t>et d</w:t>
      </w:r>
      <w:r w:rsidR="00CB410B" w:rsidRPr="00DA7839">
        <w:rPr>
          <w:i/>
        </w:rPr>
        <w:t>’</w:t>
      </w:r>
      <w:r w:rsidR="00D50079" w:rsidRPr="00DA7839">
        <w:rPr>
          <w:i/>
        </w:rPr>
        <w:t>en trouver la</w:t>
      </w:r>
      <w:r w:rsidR="00170A5B" w:rsidRPr="00DA7839">
        <w:rPr>
          <w:i/>
        </w:rPr>
        <w:t xml:space="preserve"> vérité dans son principe</w:t>
      </w:r>
      <w:r w:rsidR="00170A5B" w:rsidRPr="00B6083B">
        <w:rPr>
          <w:rPrChange w:id="727" w:author="OBVIL" w:date="2016-12-01T14:12:00Z">
            <w:rPr>
              <w:rFonts w:ascii="Times New Roman" w:hAnsi="Times New Roman"/>
              <w:i/>
            </w:rPr>
          </w:rPrChange>
        </w:rPr>
        <w:t>.</w:t>
      </w:r>
      <w:r w:rsidR="00170A5B" w:rsidRPr="00DA7839">
        <w:t xml:space="preserve"> C</w:t>
      </w:r>
      <w:r w:rsidR="00CB410B" w:rsidRPr="00DA7839">
        <w:t>’</w:t>
      </w:r>
      <w:r w:rsidR="00170A5B" w:rsidRPr="00DA7839">
        <w:t>est le vingt-neuvième de la seconde partie, dans nos éditions actuelles, où il ne ligure que depuis 1800. Le début en est sign</w:t>
      </w:r>
      <w:r w:rsidR="00D50079" w:rsidRPr="00DA7839">
        <w:t>ificatif</w:t>
      </w:r>
      <w:r w:rsidR="00170A5B" w:rsidRPr="00DA7839">
        <w:t xml:space="preserve">. Bossuet </w:t>
      </w:r>
      <w:r w:rsidRPr="00DA7839">
        <w:t>vient de développer les argument</w:t>
      </w:r>
      <w:r w:rsidR="00D50079" w:rsidRPr="00DA7839">
        <w:t>s qu’il oppose à R</w:t>
      </w:r>
      <w:r w:rsidR="00170A5B" w:rsidRPr="00DA7839">
        <w:t>ichard Simon, et il reprend</w:t>
      </w:r>
      <w:r w:rsidR="00CB410B" w:rsidRPr="00DA7839">
        <w:t> :</w:t>
      </w:r>
      <w:r w:rsidR="00170A5B" w:rsidRPr="00DA7839">
        <w:t xml:space="preserve"> </w:t>
      </w:r>
      <w:r w:rsidR="00CB410B" w:rsidRPr="00DA7839">
        <w:rPr>
          <w:i/>
        </w:rPr>
        <w:t>« </w:t>
      </w:r>
      <w:r w:rsidR="00170A5B" w:rsidRPr="00DA7839">
        <w:t>Mais comme tous les esprits ne sont pas capables d’un raisonnement suivi, prenons par la main les plus infirmes, et menons-les doucement jusqu</w:t>
      </w:r>
      <w:r w:rsidR="00CB410B" w:rsidRPr="00DA7839">
        <w:t>’</w:t>
      </w:r>
      <w:r w:rsidR="00170A5B" w:rsidRPr="00DA7839">
        <w:t xml:space="preserve">à </w:t>
      </w:r>
      <w:r w:rsidRPr="00DA7839">
        <w:t>l’origine…</w:t>
      </w:r>
      <w:r w:rsidR="00CB410B" w:rsidRPr="00DA7839">
        <w:t> »</w:t>
      </w:r>
      <w:r w:rsidR="00170A5B" w:rsidRPr="00DA7839">
        <w:t xml:space="preserve"> D</w:t>
      </w:r>
      <w:r w:rsidR="00CB410B" w:rsidRPr="00DA7839">
        <w:t>’</w:t>
      </w:r>
      <w:r w:rsidR="00170A5B" w:rsidRPr="00DA7839">
        <w:t>autres additions ne sont g</w:t>
      </w:r>
      <w:r w:rsidR="00D50079" w:rsidRPr="00DA7839">
        <w:t>uère moins importantes. Mais tan</w:t>
      </w:r>
      <w:r w:rsidR="00170A5B" w:rsidRPr="00DA7839">
        <w:t xml:space="preserve">dis qu’elles se rapportent toutes à la seconde partie, il ne s’en est point trouvé pour </w:t>
      </w:r>
      <w:r w:rsidR="00170A5B" w:rsidRPr="00DA7839">
        <w:rPr>
          <w:i/>
        </w:rPr>
        <w:t xml:space="preserve">les </w:t>
      </w:r>
      <w:r w:rsidRPr="00DA7839">
        <w:rPr>
          <w:i/>
        </w:rPr>
        <w:t>Époques</w:t>
      </w:r>
      <w:r w:rsidR="00170A5B" w:rsidRPr="00DA7839">
        <w:t xml:space="preserve">, ni pour </w:t>
      </w:r>
      <w:r w:rsidR="00170A5B" w:rsidRPr="00DA7839">
        <w:rPr>
          <w:i/>
        </w:rPr>
        <w:t>les Empires</w:t>
      </w:r>
      <w:r w:rsidR="00170A5B" w:rsidRPr="00DA7839">
        <w:t>, ou de tellement insignifiantes qu</w:t>
      </w:r>
      <w:r w:rsidR="00CB410B" w:rsidRPr="00DA7839">
        <w:t>’</w:t>
      </w:r>
      <w:r w:rsidR="00170A5B" w:rsidRPr="00DA7839">
        <w:t>il est inutile d</w:t>
      </w:r>
      <w:r w:rsidR="00CB410B" w:rsidRPr="00DA7839">
        <w:t>’</w:t>
      </w:r>
      <w:r w:rsidR="00170A5B" w:rsidRPr="00DA7839">
        <w:t>en parler. Preuve assez évidente à la fois, et du prix que Bossuet attachait à cette seconde parti</w:t>
      </w:r>
      <w:r w:rsidR="00CB410B" w:rsidRPr="00DA7839">
        <w:t>e ;</w:t>
      </w:r>
      <w:r w:rsidR="00170A5B" w:rsidRPr="00DA7839">
        <w:t xml:space="preserve"> et de sa préoccupation de rétablir ce qu’il croyait être la vérité contre les attaques ou les insinuations des nouveaux critique</w:t>
      </w:r>
      <w:r w:rsidR="00CB410B" w:rsidRPr="00DA7839">
        <w:t>s ;</w:t>
      </w:r>
      <w:r w:rsidR="00170A5B" w:rsidRPr="00DA7839">
        <w:t xml:space="preserve"> et des craintes enfin que lui inspirait le progrès croissant du </w:t>
      </w:r>
      <w:r w:rsidR="00CB410B" w:rsidRPr="00DA7839">
        <w:t>« </w:t>
      </w:r>
      <w:r w:rsidR="00170A5B" w:rsidRPr="00DA7839">
        <w:t>libertinage</w:t>
      </w:r>
      <w:r w:rsidR="00CB410B" w:rsidRPr="00DA7839">
        <w:t> » !</w:t>
      </w:r>
      <w:r w:rsidR="00170A5B" w:rsidRPr="00DA7839">
        <w:t xml:space="preserve"> Oui ne sait, au surplus, qu</w:t>
      </w:r>
      <w:r w:rsidR="00CB410B" w:rsidRPr="00DA7839">
        <w:t>’</w:t>
      </w:r>
      <w:r w:rsidR="00170A5B" w:rsidRPr="00DA7839">
        <w:t xml:space="preserve">il est mort, pour ainsi parler, sur sa </w:t>
      </w:r>
      <w:r w:rsidR="00170A5B" w:rsidRPr="00DA7839">
        <w:rPr>
          <w:i/>
        </w:rPr>
        <w:t>Défense de la tradition</w:t>
      </w:r>
      <w:r w:rsidR="00170A5B" w:rsidRPr="00DA7839">
        <w:t xml:space="preserve">, laquelle, n’étant qu’une réponse à </w:t>
      </w:r>
      <w:r w:rsidR="00D50079" w:rsidRPr="00DA7839">
        <w:rPr>
          <w:i/>
        </w:rPr>
        <w:t>l’</w:t>
      </w:r>
      <w:r w:rsidR="00170A5B" w:rsidRPr="00DA7839">
        <w:rPr>
          <w:i/>
        </w:rPr>
        <w:t>Histoire critique du Nouveau Testament</w:t>
      </w:r>
      <w:r w:rsidR="00D50079" w:rsidRPr="00DA7839">
        <w:t>, du même R</w:t>
      </w:r>
      <w:r w:rsidR="00170A5B" w:rsidRPr="00DA7839">
        <w:t>ichard Simon, n</w:t>
      </w:r>
      <w:r w:rsidR="00CB410B" w:rsidRPr="00DA7839">
        <w:t>’</w:t>
      </w:r>
      <w:r w:rsidR="00170A5B" w:rsidRPr="00DA7839">
        <w:t xml:space="preserve">est donc aussi qu’un appendice ou une continuation du </w:t>
      </w:r>
      <w:r w:rsidR="00170A5B" w:rsidRPr="00DA7839">
        <w:rPr>
          <w:i/>
        </w:rPr>
        <w:t>Discours sur l</w:t>
      </w:r>
      <w:r w:rsidR="00CB410B" w:rsidRPr="00DA7839">
        <w:rPr>
          <w:i/>
        </w:rPr>
        <w:t>’</w:t>
      </w:r>
      <w:r w:rsidR="00170A5B" w:rsidRPr="00DA7839">
        <w:rPr>
          <w:i/>
        </w:rPr>
        <w:t>histoire universell</w:t>
      </w:r>
      <w:r w:rsidR="00CB410B" w:rsidRPr="00DA7839">
        <w:rPr>
          <w:i/>
        </w:rPr>
        <w:t>e </w:t>
      </w:r>
      <w:r w:rsidR="00CB410B" w:rsidRPr="00DA7839">
        <w:t>?</w:t>
      </w:r>
    </w:p>
    <w:p w14:paraId="4BBD773A" w14:textId="5A23A09F" w:rsidR="00CB410B" w:rsidRPr="00DA7839" w:rsidRDefault="00170A5B" w:rsidP="00000A23">
      <w:pPr>
        <w:pStyle w:val="Corpsdetexte"/>
        <w:pPrChange w:id="728" w:author="OBVIL" w:date="2016-12-01T14:12:00Z">
          <w:pPr>
            <w:pStyle w:val="Corpsdetexte"/>
            <w:spacing w:afterLines="120" w:after="288"/>
            <w:ind w:firstLine="240"/>
            <w:jc w:val="both"/>
          </w:pPr>
        </w:pPrChange>
      </w:pPr>
      <w:r w:rsidRPr="00DA7839">
        <w:t xml:space="preserve">C’est alors, après avoir comme balayé le terrain de tous les obstacles </w:t>
      </w:r>
      <w:r w:rsidR="00D50079" w:rsidRPr="00DA7839">
        <w:t>où</w:t>
      </w:r>
      <w:r w:rsidRPr="00DA7839">
        <w:t xml:space="preserve"> pouvait se heurter </w:t>
      </w:r>
      <w:r w:rsidR="00D50079" w:rsidRPr="00DA7839">
        <w:t>le</w:t>
      </w:r>
      <w:r w:rsidRPr="00DA7839">
        <w:t xml:space="preserve"> dogme de la Providence, et alors seulement, qu</w:t>
      </w:r>
      <w:r w:rsidR="00CB410B" w:rsidRPr="00DA7839">
        <w:t>’</w:t>
      </w:r>
      <w:r w:rsidRPr="00DA7839">
        <w:t>il l</w:t>
      </w:r>
      <w:r w:rsidR="00E92524" w:rsidRPr="00DA7839">
        <w:t>’</w:t>
      </w:r>
      <w:r w:rsidRPr="00DA7839">
        <w:t xml:space="preserve">a développé dans la troisième partie de son </w:t>
      </w:r>
      <w:r w:rsidRPr="00DA7839">
        <w:rPr>
          <w:i/>
        </w:rPr>
        <w:t>Discours</w:t>
      </w:r>
      <w:r w:rsidRPr="00B6083B">
        <w:rPr>
          <w:rPrChange w:id="729" w:author="OBVIL" w:date="2016-12-01T14:12:00Z">
            <w:rPr>
              <w:rFonts w:ascii="Times New Roman" w:hAnsi="Times New Roman"/>
              <w:i/>
            </w:rPr>
          </w:rPrChange>
        </w:rPr>
        <w:t>.</w:t>
      </w:r>
      <w:r w:rsidRPr="00DA7839">
        <w:t xml:space="preserve"> Je ne rappellerai pas avec éloquenc</w:t>
      </w:r>
      <w:r w:rsidR="00CB410B" w:rsidRPr="00DA7839">
        <w:t>e ;</w:t>
      </w:r>
      <w:r w:rsidRPr="00DA7839">
        <w:t xml:space="preserve"> mais je dirai plutôt avec quelle modération, quels ménagements, et quel souci, tout en ne cédant rien d</w:t>
      </w:r>
      <w:r w:rsidR="00CB410B" w:rsidRPr="00DA7839">
        <w:t>’</w:t>
      </w:r>
      <w:r w:rsidRPr="00DA7839">
        <w:t>essentiel, de ne rien exagérer d’accessoire. Si bien qu</w:t>
      </w:r>
      <w:r w:rsidR="00CB410B" w:rsidRPr="00DA7839">
        <w:t>’</w:t>
      </w:r>
      <w:r w:rsidRPr="00DA7839">
        <w:t>au fond, pour accepter sa philosophie de l’histoire, non seulement il n’est pas même besoin d’être chrétien, mais il suffit de convenir de trois points</w:t>
      </w:r>
      <w:r w:rsidR="00CB410B" w:rsidRPr="00DA7839">
        <w:t> :</w:t>
      </w:r>
      <w:r w:rsidR="00B6083B" w:rsidRPr="00DA7839">
        <w:t xml:space="preserve"> —</w:t>
      </w:r>
      <w:del w:id="730" w:author="OBVIL" w:date="2016-12-01T14:12:00Z">
        <w:r w:rsidRPr="00CB410B">
          <w:delText xml:space="preserve"> </w:delText>
        </w:r>
      </w:del>
      <w:ins w:id="731" w:author="OBVIL" w:date="2016-12-01T14:12:00Z">
        <w:r w:rsidR="00B6083B" w:rsidRPr="00B6083B">
          <w:t> </w:t>
        </w:r>
      </w:ins>
      <w:r w:rsidRPr="00DA7839">
        <w:t>premièrement, que le christianisme est sorti du judaïsm</w:t>
      </w:r>
      <w:r w:rsidR="00CB410B" w:rsidRPr="00DA7839">
        <w:t>e ;</w:t>
      </w:r>
      <w:r w:rsidR="00B6083B" w:rsidRPr="00DA7839">
        <w:t xml:space="preserve"> — </w:t>
      </w:r>
      <w:r w:rsidRPr="00DA7839">
        <w:t>secondement, que son apparition demeure toujours, après dix-huit cents ans, le fait le plus considérable de l</w:t>
      </w:r>
      <w:r w:rsidR="00CB410B" w:rsidRPr="00DA7839">
        <w:t>’</w:t>
      </w:r>
      <w:r w:rsidR="00D50079" w:rsidRPr="00DA7839">
        <w:t>histoire de l’humanit</w:t>
      </w:r>
      <w:r w:rsidR="00CB410B" w:rsidRPr="00DA7839">
        <w:t>é ;</w:t>
      </w:r>
      <w:r w:rsidR="00B6083B" w:rsidRPr="00DA7839">
        <w:t xml:space="preserve"> — </w:t>
      </w:r>
      <w:r w:rsidR="00E92524" w:rsidRPr="00DA7839">
        <w:t>troisièmement</w:t>
      </w:r>
      <w:r w:rsidRPr="00DA7839">
        <w:t xml:space="preserve"> et enfin, qu’avant et depuis lui, toutes choses se sont passées </w:t>
      </w:r>
      <w:r w:rsidRPr="00DA7839">
        <w:rPr>
          <w:i/>
        </w:rPr>
        <w:t>comme</w:t>
      </w:r>
      <w:r w:rsidRPr="00DA7839">
        <w:t xml:space="preserve"> si son établissement en était la raison d</w:t>
      </w:r>
      <w:r w:rsidR="00CB410B" w:rsidRPr="00DA7839">
        <w:t>’</w:t>
      </w:r>
      <w:r w:rsidRPr="00DA7839">
        <w:t>être. On voudra bien faire attention que la science, même la plus prudente, n’en demande pas davantage pour édifier tant de théories ou plutôt d’hypothèses, qu’elle considère comme des certitude</w:t>
      </w:r>
      <w:r w:rsidR="00CB410B" w:rsidRPr="00DA7839">
        <w:t>s ?</w:t>
      </w:r>
      <w:r w:rsidRPr="00DA7839">
        <w:t xml:space="preserve"> Nous ne sommes assurés ni que les corps célestes </w:t>
      </w:r>
      <w:r w:rsidR="00CB410B" w:rsidRPr="00DA7839">
        <w:t>« </w:t>
      </w:r>
      <w:r w:rsidR="00D50079" w:rsidRPr="00DA7839">
        <w:t>s’attirent</w:t>
      </w:r>
      <w:r w:rsidR="00CB410B" w:rsidRPr="00DA7839">
        <w:t> »</w:t>
      </w:r>
      <w:r w:rsidR="00D50079" w:rsidRPr="00DA7839">
        <w:t>, ni q</w:t>
      </w:r>
      <w:r w:rsidRPr="00DA7839">
        <w:t xml:space="preserve">ue les formes vivantes </w:t>
      </w:r>
      <w:r w:rsidR="00CB410B" w:rsidRPr="00DA7839">
        <w:t>« </w:t>
      </w:r>
      <w:r w:rsidRPr="00DA7839">
        <w:t>évoluent</w:t>
      </w:r>
      <w:r w:rsidR="00CB410B" w:rsidRPr="00DA7839">
        <w:t> »</w:t>
      </w:r>
      <w:r w:rsidRPr="00DA7839">
        <w:t xml:space="preserve"> et se changent les unes aux autre</w:t>
      </w:r>
      <w:r w:rsidR="00CB410B" w:rsidRPr="00DA7839">
        <w:t>s ;</w:t>
      </w:r>
      <w:r w:rsidR="00E92524" w:rsidRPr="00DA7839">
        <w:t xml:space="preserve"> mais il nous suffit</w:t>
      </w:r>
      <w:r w:rsidRPr="00DA7839">
        <w:t xml:space="preserve">, pour le croire, que </w:t>
      </w:r>
      <w:r w:rsidRPr="00DA7839">
        <w:rPr>
          <w:i/>
        </w:rPr>
        <w:t>l</w:t>
      </w:r>
      <w:r w:rsidR="00CB410B" w:rsidRPr="00DA7839">
        <w:rPr>
          <w:i/>
        </w:rPr>
        <w:t>’</w:t>
      </w:r>
      <w:r w:rsidRPr="00DA7839">
        <w:rPr>
          <w:i/>
        </w:rPr>
        <w:t>évolution</w:t>
      </w:r>
      <w:r w:rsidRPr="00DA7839">
        <w:t xml:space="preserve"> et </w:t>
      </w:r>
      <w:r w:rsidRPr="00DA7839">
        <w:rPr>
          <w:i/>
        </w:rPr>
        <w:t>l</w:t>
      </w:r>
      <w:r w:rsidR="00CB410B" w:rsidRPr="00DA7839">
        <w:rPr>
          <w:i/>
        </w:rPr>
        <w:t>’</w:t>
      </w:r>
      <w:r w:rsidRPr="00DA7839">
        <w:rPr>
          <w:i/>
        </w:rPr>
        <w:t>attraction</w:t>
      </w:r>
      <w:r w:rsidRPr="00DA7839">
        <w:t xml:space="preserve"> nous expliquant plus de faits qu</w:t>
      </w:r>
      <w:r w:rsidR="00CB410B" w:rsidRPr="00DA7839">
        <w:t>’</w:t>
      </w:r>
      <w:r w:rsidRPr="00DA7839">
        <w:t>aucune autre théorie qu</w:t>
      </w:r>
      <w:r w:rsidR="00CB410B" w:rsidRPr="00DA7839">
        <w:t>’</w:t>
      </w:r>
      <w:r w:rsidRPr="00DA7839">
        <w:t xml:space="preserve">on leur puisse opposer. C’est pour cela que je me suis quelquefois demandé si ce que l’on reproche </w:t>
      </w:r>
      <w:r w:rsidR="00D50079" w:rsidRPr="00DA7839">
        <w:t>le</w:t>
      </w:r>
      <w:r w:rsidR="00E92524" w:rsidRPr="00DA7839">
        <w:t xml:space="preserve"> plus à Bossuet sous le nom d’ét</w:t>
      </w:r>
      <w:r w:rsidRPr="00DA7839">
        <w:t>roitesse et de médiocrité d</w:t>
      </w:r>
      <w:r w:rsidR="00CB410B" w:rsidRPr="00DA7839">
        <w:t>’</w:t>
      </w:r>
      <w:r w:rsidR="00E92524" w:rsidRPr="00DA7839">
        <w:t>esprit n</w:t>
      </w:r>
      <w:r w:rsidR="00D50079" w:rsidRPr="00DA7839">
        <w:t>e serait pas peut-être ce que</w:t>
      </w:r>
      <w:r w:rsidRPr="00DA7839">
        <w:t xml:space="preserve"> sa conception de la Providence a de plus personnel, mais surtout de plus large</w:t>
      </w:r>
      <w:r w:rsidR="00D50079" w:rsidRPr="00DA7839">
        <w:t xml:space="preserve"> et de plus philosophique. On ne</w:t>
      </w:r>
      <w:r w:rsidRPr="00DA7839">
        <w:t xml:space="preserve"> saisirait pas avec tant d</w:t>
      </w:r>
      <w:r w:rsidR="00CB410B" w:rsidRPr="00DA7839">
        <w:t>’</w:t>
      </w:r>
      <w:r w:rsidRPr="00DA7839">
        <w:t>empressement l</w:t>
      </w:r>
      <w:r w:rsidR="00D50079" w:rsidRPr="00DA7839">
        <w:t>es moindres occasions qui s’offrent de la contester, si l’on ne</w:t>
      </w:r>
      <w:r w:rsidRPr="00DA7839">
        <w:t xml:space="preserve"> reconnaissait pas intérieurement ce qu’elle a de vraisemblanc</w:t>
      </w:r>
      <w:r w:rsidR="00CB410B" w:rsidRPr="00DA7839">
        <w:t>e ;</w:t>
      </w:r>
      <w:r w:rsidRPr="00DA7839">
        <w:t xml:space="preserve"> et on lui reprocherait moins aigrement, à lui, d</w:t>
      </w:r>
      <w:r w:rsidR="00CB410B" w:rsidRPr="00DA7839">
        <w:t>’</w:t>
      </w:r>
      <w:r w:rsidRPr="00DA7839">
        <w:t xml:space="preserve">avoir </w:t>
      </w:r>
      <w:r w:rsidR="00CB410B" w:rsidRPr="00DA7839">
        <w:t>« </w:t>
      </w:r>
      <w:r w:rsidRPr="00DA7839">
        <w:t>manqué de critique</w:t>
      </w:r>
      <w:r w:rsidR="00CB410B" w:rsidRPr="00DA7839">
        <w:t> »</w:t>
      </w:r>
      <w:r w:rsidRPr="00DA7839">
        <w:t xml:space="preserve"> si l</w:t>
      </w:r>
      <w:r w:rsidR="00D50079" w:rsidRPr="00DA7839">
        <w:t>’on ne se remplit compte que, de</w:t>
      </w:r>
      <w:r w:rsidRPr="00DA7839">
        <w:t xml:space="preserve"> la manière dont il a posé la question, il l’a pour ainsi dire élevée au-dessus des chicanes de la critique.</w:t>
      </w:r>
    </w:p>
    <w:p w14:paraId="3E93CA1B" w14:textId="23D5CD3A" w:rsidR="00CB410B" w:rsidRPr="00DA7839" w:rsidRDefault="00D50079" w:rsidP="00000A23">
      <w:pPr>
        <w:pStyle w:val="Corpsdetexte"/>
        <w:pPrChange w:id="732" w:author="OBVIL" w:date="2016-12-01T14:12:00Z">
          <w:pPr>
            <w:pStyle w:val="Corpsdetexte"/>
            <w:spacing w:afterLines="120" w:after="288"/>
            <w:ind w:firstLine="240"/>
            <w:jc w:val="both"/>
          </w:pPr>
        </w:pPrChange>
      </w:pPr>
      <w:r w:rsidRPr="00DA7839">
        <w:t>Non pas sans dout</w:t>
      </w:r>
      <w:r w:rsidR="00170A5B" w:rsidRPr="00DA7839">
        <w:t>e qu</w:t>
      </w:r>
      <w:r w:rsidR="00CB410B" w:rsidRPr="00DA7839">
        <w:t>’</w:t>
      </w:r>
      <w:r w:rsidR="00170A5B" w:rsidRPr="00DA7839">
        <w:t>il n</w:t>
      </w:r>
      <w:r w:rsidR="00CB410B" w:rsidRPr="00DA7839">
        <w:t>’</w:t>
      </w:r>
      <w:r w:rsidR="00170A5B" w:rsidRPr="00DA7839">
        <w:t>y ait plus d</w:t>
      </w:r>
      <w:r w:rsidR="00CB410B" w:rsidRPr="00DA7839">
        <w:t>’</w:t>
      </w:r>
      <w:r w:rsidR="00170A5B" w:rsidRPr="00DA7839">
        <w:t xml:space="preserve">une lacune à signaler dans son </w:t>
      </w:r>
      <w:r w:rsidR="00170A5B" w:rsidRPr="00DA7839">
        <w:rPr>
          <w:i/>
        </w:rPr>
        <w:t>Discour</w:t>
      </w:r>
      <w:r w:rsidR="00CB410B" w:rsidRPr="00DA7839">
        <w:rPr>
          <w:i/>
        </w:rPr>
        <w:t>s ;</w:t>
      </w:r>
      <w:r w:rsidR="00170A5B" w:rsidRPr="00DA7839">
        <w:t xml:space="preserve"> et même, s</w:t>
      </w:r>
      <w:r w:rsidR="00CB410B" w:rsidRPr="00DA7839">
        <w:t>’</w:t>
      </w:r>
      <w:r w:rsidR="00E92524" w:rsidRPr="00DA7839">
        <w:t>il n’y en avait pas, ce serait</w:t>
      </w:r>
      <w:r w:rsidR="00170A5B" w:rsidRPr="00DA7839">
        <w:t xml:space="preserve"> à désespérer de l’érudition</w:t>
      </w:r>
      <w:r w:rsidR="009B5E4A" w:rsidRPr="00DA7839">
        <w:t xml:space="preserve"> et</w:t>
      </w:r>
      <w:r w:rsidR="00170A5B" w:rsidRPr="00DA7839">
        <w:t xml:space="preserve"> de l’histoir</w:t>
      </w:r>
      <w:r w:rsidR="00CB410B" w:rsidRPr="00DA7839">
        <w:t>e !</w:t>
      </w:r>
      <w:r w:rsidR="00170A5B" w:rsidRPr="00DA7839">
        <w:t xml:space="preserve"> Aya</w:t>
      </w:r>
      <w:r w:rsidR="00D6060F" w:rsidRPr="00DA7839">
        <w:t>nt, par exemple, écrit quelque cent</w:t>
      </w:r>
      <w:r w:rsidR="00170A5B" w:rsidRPr="00DA7839">
        <w:t xml:space="preserve"> ans avant que l</w:t>
      </w:r>
      <w:r w:rsidR="00CB410B" w:rsidRPr="00DA7839">
        <w:t>’</w:t>
      </w:r>
      <w:r w:rsidR="00D6060F" w:rsidRPr="00DA7839">
        <w:t>on sû</w:t>
      </w:r>
      <w:r w:rsidR="00170A5B" w:rsidRPr="00DA7839">
        <w:t xml:space="preserve">t déchiffrer les hiéroglyphes </w:t>
      </w:r>
      <w:del w:id="733" w:author="OBVIL" w:date="2016-12-01T14:12:00Z">
        <w:r w:rsidR="00170A5B" w:rsidRPr="00CB410B">
          <w:delText>el</w:delText>
        </w:r>
      </w:del>
      <w:ins w:id="734" w:author="OBVIL" w:date="2016-12-01T14:12:00Z">
        <w:r w:rsidR="00F64CC9">
          <w:t>et</w:t>
        </w:r>
      </w:ins>
      <w:r w:rsidR="00170A5B" w:rsidRPr="00DA7839">
        <w:t xml:space="preserve"> les caractères cunéiformes, il est assez naturel que Bossuet ne s’en soit pas servi pour contrôler les récits d’Hérodote et de Diodore de Sicile. Possible aussi qu’il en ait cru trop aisément Xénophon sur Cyrus, et Tite-Live sur Ancus Martius ou Tarquin le Superbe. Admettons également, si l</w:t>
      </w:r>
      <w:r w:rsidR="00CB410B" w:rsidRPr="00DA7839">
        <w:t>’</w:t>
      </w:r>
      <w:r w:rsidR="009B5E4A" w:rsidRPr="00DA7839">
        <w:t>on le</w:t>
      </w:r>
      <w:r w:rsidR="00170A5B" w:rsidRPr="00DA7839">
        <w:t xml:space="preserve"> veut, que sa chronologie soit fautive</w:t>
      </w:r>
      <w:r w:rsidR="00CB410B" w:rsidRPr="00DA7839">
        <w:t> :</w:t>
      </w:r>
      <w:r w:rsidR="009B5E4A" w:rsidRPr="00DA7839">
        <w:t xml:space="preserve"> Volney</w:t>
      </w:r>
      <w:r w:rsidR="00170A5B" w:rsidRPr="00DA7839">
        <w:t xml:space="preserve">, l’un des premiers, dans ses </w:t>
      </w:r>
      <w:r w:rsidR="00170A5B" w:rsidRPr="00DA7839">
        <w:rPr>
          <w:i/>
        </w:rPr>
        <w:t>Recherches sur l’histoire ancienne</w:t>
      </w:r>
      <w:r w:rsidR="00170A5B" w:rsidRPr="00DA7839">
        <w:t>, s’est donné as</w:t>
      </w:r>
      <w:r w:rsidRPr="00DA7839">
        <w:t>sez de mal pour le démontrer. Il</w:t>
      </w:r>
      <w:r w:rsidR="009B5E4A" w:rsidRPr="00DA7839">
        <w:t xml:space="preserve"> est vrai qu</w:t>
      </w:r>
      <w:r w:rsidR="00170A5B" w:rsidRPr="00DA7839">
        <w:t>e Bossuet lui avait répondu par avance</w:t>
      </w:r>
      <w:r w:rsidR="00CB410B" w:rsidRPr="00DA7839">
        <w:t> :</w:t>
      </w:r>
    </w:p>
    <w:p w14:paraId="46BD4613" w14:textId="77777777" w:rsidR="00CB410B" w:rsidRPr="00DA7839" w:rsidRDefault="00CB410B" w:rsidP="00000A23">
      <w:pPr>
        <w:pStyle w:val="Corpsdetexte"/>
        <w:pPrChange w:id="735" w:author="OBVIL" w:date="2016-12-01T14:12:00Z">
          <w:pPr>
            <w:pStyle w:val="Corpsdetexte"/>
            <w:spacing w:afterLines="120" w:after="288"/>
            <w:ind w:firstLine="240"/>
            <w:jc w:val="both"/>
          </w:pPr>
        </w:pPrChange>
      </w:pPr>
      <w:r w:rsidRPr="00DA7839">
        <w:t>« </w:t>
      </w:r>
      <w:r w:rsidR="00170A5B" w:rsidRPr="00DA7839">
        <w:t>C</w:t>
      </w:r>
      <w:r w:rsidR="009B5E4A" w:rsidRPr="00DA7839">
        <w:t>eux qui se trouveront trop resse</w:t>
      </w:r>
      <w:r w:rsidR="00170A5B" w:rsidRPr="00DA7839">
        <w:t>rrés dans [ma] supputation des années pour y ranger à leur gré tous les événements et toutes les dates qu’ils croiront certaines, pourront se mettre au large tant qu</w:t>
      </w:r>
      <w:r w:rsidRPr="00DA7839">
        <w:t>’</w:t>
      </w:r>
      <w:r w:rsidR="00170A5B" w:rsidRPr="00DA7839">
        <w:t xml:space="preserve">il leur plaira dans la supputation des Septante, </w:t>
      </w:r>
      <w:r w:rsidR="00170A5B" w:rsidRPr="00DA7839">
        <w:rPr>
          <w:i/>
        </w:rPr>
        <w:t>que l</w:t>
      </w:r>
      <w:r w:rsidRPr="00DA7839">
        <w:rPr>
          <w:i/>
        </w:rPr>
        <w:t>’</w:t>
      </w:r>
      <w:r w:rsidR="00E92524" w:rsidRPr="00DA7839">
        <w:rPr>
          <w:i/>
        </w:rPr>
        <w:t>Église</w:t>
      </w:r>
      <w:r w:rsidR="00170A5B" w:rsidRPr="00DA7839">
        <w:rPr>
          <w:i/>
        </w:rPr>
        <w:t xml:space="preserve"> leur laisse libre</w:t>
      </w:r>
      <w:r w:rsidR="00170A5B" w:rsidRPr="00DA7839">
        <w:t>, pour y placer à leur aise tous les rois qu’on donne à Ninive avec toutes les années qu’on attribue à leur règn</w:t>
      </w:r>
      <w:r w:rsidRPr="00DA7839">
        <w:t>e ;</w:t>
      </w:r>
      <w:r w:rsidR="00170A5B" w:rsidRPr="00DA7839">
        <w:t xml:space="preserve"> toutes les dynasties des Égyptiens, en quelque sorte qu</w:t>
      </w:r>
      <w:r w:rsidRPr="00DA7839">
        <w:t>’</w:t>
      </w:r>
      <w:r w:rsidR="00170A5B" w:rsidRPr="00DA7839">
        <w:t>ils les veuillent arrange</w:t>
      </w:r>
      <w:r w:rsidRPr="00DA7839">
        <w:t>r ;</w:t>
      </w:r>
      <w:r w:rsidR="00170A5B" w:rsidRPr="00DA7839">
        <w:t xml:space="preserve"> </w:t>
      </w:r>
      <w:r w:rsidR="00170A5B" w:rsidRPr="00DA7839">
        <w:rPr>
          <w:i/>
        </w:rPr>
        <w:t>et encore toute l</w:t>
      </w:r>
      <w:r w:rsidRPr="00DA7839">
        <w:rPr>
          <w:i/>
        </w:rPr>
        <w:t>’</w:t>
      </w:r>
      <w:r w:rsidR="00170A5B" w:rsidRPr="00DA7839">
        <w:rPr>
          <w:i/>
        </w:rPr>
        <w:t>histoire de la Chine</w:t>
      </w:r>
      <w:r w:rsidR="00170A5B" w:rsidRPr="00DA7839">
        <w:t xml:space="preserve">, </w:t>
      </w:r>
      <w:r w:rsidR="00170A5B" w:rsidRPr="00DA7839">
        <w:rPr>
          <w:i/>
        </w:rPr>
        <w:t>sans même attendre</w:t>
      </w:r>
      <w:r w:rsidR="00170A5B" w:rsidRPr="00DA7839">
        <w:t xml:space="preserve">, </w:t>
      </w:r>
      <w:r w:rsidR="00170A5B" w:rsidRPr="00DA7839">
        <w:rPr>
          <w:i/>
        </w:rPr>
        <w:t>s</w:t>
      </w:r>
      <w:r w:rsidRPr="00DA7839">
        <w:rPr>
          <w:i/>
        </w:rPr>
        <w:t>’</w:t>
      </w:r>
      <w:r w:rsidR="00170A5B" w:rsidRPr="00DA7839">
        <w:rPr>
          <w:i/>
        </w:rPr>
        <w:t>ils veulent</w:t>
      </w:r>
      <w:r w:rsidR="00170A5B" w:rsidRPr="00B6083B">
        <w:rPr>
          <w:rPrChange w:id="736" w:author="OBVIL" w:date="2016-12-01T14:12:00Z">
            <w:rPr>
              <w:rFonts w:ascii="Times New Roman" w:hAnsi="Times New Roman"/>
              <w:i/>
            </w:rPr>
          </w:rPrChange>
        </w:rPr>
        <w:t xml:space="preserve">, </w:t>
      </w:r>
      <w:r w:rsidR="00170A5B" w:rsidRPr="00DA7839">
        <w:rPr>
          <w:i/>
        </w:rPr>
        <w:t>qu</w:t>
      </w:r>
      <w:r w:rsidR="00E92524" w:rsidRPr="00DA7839">
        <w:rPr>
          <w:i/>
        </w:rPr>
        <w:t>’</w:t>
      </w:r>
      <w:r w:rsidR="00170A5B" w:rsidRPr="00DA7839">
        <w:rPr>
          <w:i/>
        </w:rPr>
        <w:t>elle soit plus éclaircie</w:t>
      </w:r>
      <w:r w:rsidR="00170A5B" w:rsidRPr="00B6083B">
        <w:rPr>
          <w:rPrChange w:id="737" w:author="OBVIL" w:date="2016-12-01T14:12:00Z">
            <w:rPr>
              <w:rFonts w:ascii="Times New Roman" w:hAnsi="Times New Roman"/>
              <w:i/>
            </w:rPr>
          </w:rPrChange>
        </w:rPr>
        <w:t>.</w:t>
      </w:r>
      <w:r w:rsidRPr="00DA7839">
        <w:t> »</w:t>
      </w:r>
    </w:p>
    <w:p w14:paraId="66361FB1" w14:textId="77777777" w:rsidR="00CB410B" w:rsidRPr="00DA7839" w:rsidRDefault="00170A5B" w:rsidP="00000A23">
      <w:pPr>
        <w:pStyle w:val="Corpsdetexte"/>
        <w:pPrChange w:id="738" w:author="OBVIL" w:date="2016-12-01T14:12:00Z">
          <w:pPr>
            <w:pStyle w:val="Corpsdetexte"/>
            <w:spacing w:afterLines="120" w:after="288"/>
            <w:ind w:firstLine="240"/>
            <w:jc w:val="both"/>
          </w:pPr>
        </w:pPrChange>
      </w:pPr>
      <w:r w:rsidRPr="00DA7839">
        <w:t>Et, en effet, pourvu que la splendeur de Babylone ou de Ninive ait été jadis éclipsée par celle de Persépolis ou d</w:t>
      </w:r>
      <w:r w:rsidR="00CB410B" w:rsidRPr="00DA7839">
        <w:t>’</w:t>
      </w:r>
      <w:r w:rsidRPr="00DA7839">
        <w:t>Ecbatan</w:t>
      </w:r>
      <w:r w:rsidR="00CB410B" w:rsidRPr="00DA7839">
        <w:t>e ;</w:t>
      </w:r>
      <w:r w:rsidRPr="00DA7839">
        <w:t xml:space="preserve"> pourvu que l’empire des Perses ait à son tour succombé sous les coups d’Alexandre, traînant après lui toute la Grèc</w:t>
      </w:r>
      <w:r w:rsidR="00CB410B" w:rsidRPr="00DA7839">
        <w:t>e ;</w:t>
      </w:r>
      <w:r w:rsidRPr="00DA7839">
        <w:t xml:space="preserve"> et pourvu qu</w:t>
      </w:r>
      <w:r w:rsidR="00CB410B" w:rsidRPr="00DA7839">
        <w:t>’</w:t>
      </w:r>
      <w:r w:rsidR="00E92524" w:rsidRPr="00DA7839">
        <w:t>enf</w:t>
      </w:r>
      <w:r w:rsidRPr="00DA7839">
        <w:t>in Rome ait hérité du pouvoir encore agrandi d’Alexandre, la philosophie de Bossuet ne subsiste-t-elle pas tout entièr</w:t>
      </w:r>
      <w:r w:rsidR="00CB410B" w:rsidRPr="00DA7839">
        <w:t>e ?</w:t>
      </w:r>
      <w:r w:rsidRPr="00DA7839">
        <w:t xml:space="preserve"> Les </w:t>
      </w:r>
      <w:r w:rsidR="00CB410B" w:rsidRPr="00DA7839">
        <w:t>« </w:t>
      </w:r>
      <w:r w:rsidRPr="00DA7839">
        <w:t>époques</w:t>
      </w:r>
      <w:r w:rsidR="00CB410B" w:rsidRPr="00DA7839">
        <w:t> »</w:t>
      </w:r>
      <w:r w:rsidRPr="00DA7839">
        <w:t>, ici, n’importent guère, ni la longueur de temps, mais la seule succession des fait</w:t>
      </w:r>
      <w:r w:rsidR="00CB410B" w:rsidRPr="00DA7839">
        <w:t>s ;</w:t>
      </w:r>
      <w:r w:rsidR="00B6083B" w:rsidRPr="00DA7839">
        <w:t xml:space="preserve"> — </w:t>
      </w:r>
      <w:r w:rsidRPr="00DA7839">
        <w:t>et la succession des faits est certaine. Pareillement, q</w:t>
      </w:r>
      <w:r w:rsidR="009B5E4A" w:rsidRPr="00DA7839">
        <w:t>uelques fables que Tite-Live ait</w:t>
      </w:r>
      <w:r w:rsidRPr="00DA7839">
        <w:t xml:space="preserve"> consignées dans ses </w:t>
      </w:r>
      <w:r w:rsidRPr="00DA7839">
        <w:rPr>
          <w:i/>
        </w:rPr>
        <w:t>Histoires</w:t>
      </w:r>
      <w:r w:rsidRPr="00B6083B">
        <w:rPr>
          <w:rPrChange w:id="739" w:author="OBVIL" w:date="2016-12-01T14:12:00Z">
            <w:rPr>
              <w:rFonts w:ascii="Times New Roman" w:hAnsi="Times New Roman"/>
              <w:i/>
            </w:rPr>
          </w:rPrChange>
        </w:rPr>
        <w:t>,</w:t>
      </w:r>
      <w:r w:rsidRPr="00DA7839">
        <w:t xml:space="preserve"> ou le lion Hérodote, c</w:t>
      </w:r>
      <w:r w:rsidR="00CB410B" w:rsidRPr="00DA7839">
        <w:t>’</w:t>
      </w:r>
      <w:r w:rsidRPr="00DA7839">
        <w:t>est assez qu’aux journées de Marathon et d’Actium l’Occident ait vaincu l</w:t>
      </w:r>
      <w:r w:rsidR="00CB410B" w:rsidRPr="00DA7839">
        <w:t>’</w:t>
      </w:r>
      <w:r w:rsidRPr="00DA7839">
        <w:t xml:space="preserve">Orient. </w:t>
      </w:r>
      <w:r w:rsidR="00CB410B" w:rsidRPr="00DA7839">
        <w:t>« </w:t>
      </w:r>
      <w:r w:rsidRPr="00DA7839">
        <w:t>Du côté de l’Asie était Vénus, c</w:t>
      </w:r>
      <w:r w:rsidR="00CB410B" w:rsidRPr="00DA7839">
        <w:t>’</w:t>
      </w:r>
      <w:r w:rsidRPr="00DA7839">
        <w:t>est-à-dire les folles amours, les plaisirs et la molless</w:t>
      </w:r>
      <w:r w:rsidR="00CB410B" w:rsidRPr="00DA7839">
        <w:t>e :</w:t>
      </w:r>
      <w:r w:rsidRPr="00DA7839">
        <w:t xml:space="preserve"> du </w:t>
      </w:r>
      <w:r w:rsidR="009B5E4A" w:rsidRPr="00DA7839">
        <w:t>côté de la Grèce ét</w:t>
      </w:r>
      <w:r w:rsidR="00D440B2" w:rsidRPr="00DA7839">
        <w:t>ait Junon, c’est</w:t>
      </w:r>
      <w:r w:rsidRPr="00DA7839">
        <w:t>-à-dire la gravité av</w:t>
      </w:r>
      <w:r w:rsidR="009B5E4A" w:rsidRPr="00DA7839">
        <w:t>ec l’amour conjugal, Mercure</w:t>
      </w:r>
      <w:r w:rsidR="00D440B2" w:rsidRPr="00DA7839">
        <w:t xml:space="preserve"> avec</w:t>
      </w:r>
      <w:r w:rsidRPr="00DA7839">
        <w:t xml:space="preserve"> l’éloquence, Jupiter et la sagesse </w:t>
      </w:r>
      <w:r w:rsidR="009B5E4A" w:rsidRPr="00DA7839">
        <w:t>politique…</w:t>
      </w:r>
      <w:r w:rsidR="00CB410B" w:rsidRPr="00DA7839">
        <w:t> »</w:t>
      </w:r>
      <w:r w:rsidRPr="00DA7839">
        <w:t xml:space="preserve"> </w:t>
      </w:r>
      <w:r w:rsidR="00D440B2" w:rsidRPr="00DA7839">
        <w:t>Il</w:t>
      </w:r>
      <w:r w:rsidRPr="00DA7839">
        <w:t xml:space="preserve"> n</w:t>
      </w:r>
      <w:r w:rsidR="00CB410B" w:rsidRPr="00DA7839">
        <w:t>’</w:t>
      </w:r>
      <w:r w:rsidRPr="00DA7839">
        <w:t xml:space="preserve">y a qu’à lire attentivement le </w:t>
      </w:r>
      <w:r w:rsidRPr="00DA7839">
        <w:rPr>
          <w:i/>
        </w:rPr>
        <w:t xml:space="preserve">Discours </w:t>
      </w:r>
      <w:r w:rsidRPr="00DA7839">
        <w:t>de Bossuet pour y trouver ainsi une réponse à la plupart des objections qu’on lui a faites.</w:t>
      </w:r>
    </w:p>
    <w:p w14:paraId="456AAC81" w14:textId="5C2EFF43" w:rsidR="00CB410B" w:rsidRPr="00DA7839" w:rsidRDefault="00170A5B" w:rsidP="00000A23">
      <w:pPr>
        <w:pStyle w:val="Corpsdetexte"/>
        <w:pPrChange w:id="740" w:author="OBVIL" w:date="2016-12-01T14:12:00Z">
          <w:pPr>
            <w:pStyle w:val="Corpsdetexte"/>
            <w:spacing w:afterLines="120" w:after="288"/>
            <w:ind w:firstLine="240"/>
            <w:jc w:val="both"/>
          </w:pPr>
        </w:pPrChange>
      </w:pPr>
      <w:r w:rsidRPr="00DA7839">
        <w:t>C’</w:t>
      </w:r>
      <w:r w:rsidR="009B5E4A" w:rsidRPr="00DA7839">
        <w:t>est</w:t>
      </w:r>
      <w:r w:rsidRPr="00DA7839">
        <w:t xml:space="preserve"> comme encore quand on lui reproche de n’avoir pas fait dans la form</w:t>
      </w:r>
      <w:r w:rsidR="009B5E4A" w:rsidRPr="00DA7839">
        <w:t>ation du dogme chrétien une part assez large de</w:t>
      </w:r>
      <w:r w:rsidRPr="00DA7839">
        <w:t xml:space="preserve"> l</w:t>
      </w:r>
      <w:r w:rsidR="00CB410B" w:rsidRPr="00DA7839">
        <w:t>’</w:t>
      </w:r>
      <w:r w:rsidRPr="00DA7839">
        <w:t xml:space="preserve">influence du génie grec. </w:t>
      </w:r>
      <w:r w:rsidR="00D440B2" w:rsidRPr="00DA7839">
        <w:t>Mais en vain s’est-on efforc</w:t>
      </w:r>
      <w:r w:rsidRPr="00DA7839">
        <w:t xml:space="preserve">é de montrer que les philosophes de la Grèce et de Borne, bien loin de partager les superstitions du vulgaire, </w:t>
      </w:r>
      <w:r w:rsidR="00D440B2" w:rsidRPr="00DA7839">
        <w:t>étaient</w:t>
      </w:r>
      <w:r w:rsidRPr="00DA7839">
        <w:t xml:space="preserve"> </w:t>
      </w:r>
      <w:r w:rsidR="00D440B2" w:rsidRPr="00DA7839">
        <w:t>e</w:t>
      </w:r>
      <w:r w:rsidR="009B5E4A" w:rsidRPr="00DA7839">
        <w:t>n quelque sorte déjà chrétiens</w:t>
      </w:r>
      <w:r w:rsidRPr="00DA7839">
        <w:t xml:space="preserve"> avant le Christ.</w:t>
      </w:r>
      <w:r w:rsidR="009B5E4A" w:rsidRPr="00DA7839">
        <w:t> « Quand Socrate fut</w:t>
      </w:r>
      <w:r w:rsidRPr="00DA7839">
        <w:t xml:space="preserve"> accusé de nier les dieux que le publie adorait, il s</w:t>
      </w:r>
      <w:r w:rsidR="00CB410B" w:rsidRPr="00DA7839">
        <w:t>’</w:t>
      </w:r>
      <w:r w:rsidRPr="00DA7839">
        <w:t>en défendit comme d</w:t>
      </w:r>
      <w:r w:rsidR="00CB410B" w:rsidRPr="00DA7839">
        <w:t>’</w:t>
      </w:r>
      <w:r w:rsidR="009B5E4A" w:rsidRPr="00DA7839">
        <w:t>un crime, et</w:t>
      </w:r>
      <w:r w:rsidRPr="00DA7839">
        <w:t xml:space="preserve"> Platon, en parlant du Dieu qui avait formé l</w:t>
      </w:r>
      <w:r w:rsidR="00CB410B" w:rsidRPr="00DA7839">
        <w:t>’</w:t>
      </w:r>
      <w:r w:rsidRPr="00DA7839">
        <w:t>univers, dit qu’il est difficile de le trouver et qu’</w:t>
      </w:r>
      <w:r w:rsidR="009B5E4A" w:rsidRPr="00DA7839">
        <w:t>il est défendu de le déclarer au</w:t>
      </w:r>
      <w:r w:rsidRPr="00DA7839">
        <w:t xml:space="preserve"> peuple.</w:t>
      </w:r>
      <w:r w:rsidR="00CB410B" w:rsidRPr="00DA7839">
        <w:t> »</w:t>
      </w:r>
      <w:r w:rsidR="00B6083B" w:rsidRPr="00DA7839">
        <w:t xml:space="preserve"> —</w:t>
      </w:r>
      <w:del w:id="741" w:author="OBVIL" w:date="2016-12-01T14:12:00Z">
        <w:r w:rsidRPr="00CB410B">
          <w:delText xml:space="preserve"> </w:delText>
        </w:r>
      </w:del>
      <w:ins w:id="742" w:author="OBVIL" w:date="2016-12-01T14:12:00Z">
        <w:r w:rsidR="00B6083B" w:rsidRPr="00B6083B">
          <w:t> </w:t>
        </w:r>
      </w:ins>
      <w:r w:rsidRPr="00DA7839">
        <w:t>On pourrait ajouter, si l’on voulait s</w:t>
      </w:r>
      <w:r w:rsidR="00CB410B" w:rsidRPr="00DA7839">
        <w:t>’</w:t>
      </w:r>
      <w:r w:rsidRPr="00DA7839">
        <w:t>en donner l</w:t>
      </w:r>
      <w:r w:rsidR="009B5E4A" w:rsidRPr="00DA7839">
        <w:t>e facile plaisir, que les Scherer et les R</w:t>
      </w:r>
      <w:r w:rsidR="00667B50" w:rsidRPr="00DA7839">
        <w:t xml:space="preserve">enan n’ont </w:t>
      </w:r>
      <w:r w:rsidRPr="00DA7839">
        <w:t>pas dit autre chose. L</w:t>
      </w:r>
      <w:r w:rsidR="00D440B2" w:rsidRPr="00DA7839">
        <w:t>a sagesse antique, dont le princ</w:t>
      </w:r>
      <w:r w:rsidRPr="00DA7839">
        <w:t>ipe était l</w:t>
      </w:r>
      <w:r w:rsidR="00CB410B" w:rsidRPr="00DA7839">
        <w:t>’</w:t>
      </w:r>
      <w:r w:rsidRPr="00DA7839">
        <w:t>orgueil, ne se serait jamais abaissée jusqu</w:t>
      </w:r>
      <w:r w:rsidR="00CB410B" w:rsidRPr="00DA7839">
        <w:t>’</w:t>
      </w:r>
      <w:r w:rsidRPr="00DA7839">
        <w:t>à l’humilité, qui est le pri</w:t>
      </w:r>
      <w:r w:rsidR="00D440B2" w:rsidRPr="00DA7839">
        <w:t>ncipe de la vertu chrétienne. Les Grecs et</w:t>
      </w:r>
      <w:r w:rsidR="009B5E4A" w:rsidRPr="00DA7839">
        <w:t xml:space="preserve"> les Romain</w:t>
      </w:r>
      <w:r w:rsidRPr="00DA7839">
        <w:t>s, qui tenaient lu pauvreté pour honteuse, n</w:t>
      </w:r>
      <w:r w:rsidR="00CB410B" w:rsidRPr="00DA7839">
        <w:t>’</w:t>
      </w:r>
      <w:r w:rsidRPr="00DA7839">
        <w:t>auraient jamais eu l</w:t>
      </w:r>
      <w:r w:rsidR="00CB410B" w:rsidRPr="00DA7839">
        <w:t>’</w:t>
      </w:r>
      <w:r w:rsidRPr="00DA7839">
        <w:t xml:space="preserve">idée d’y réduire les </w:t>
      </w:r>
      <w:r w:rsidR="00CB410B" w:rsidRPr="00DA7839">
        <w:t>« </w:t>
      </w:r>
      <w:r w:rsidRPr="00DA7839">
        <w:t>huit béatitudes</w:t>
      </w:r>
      <w:r w:rsidR="00CB410B" w:rsidRPr="00DA7839">
        <w:t> »</w:t>
      </w:r>
      <w:r w:rsidRPr="00DA7839">
        <w:t xml:space="preserve">. Leur société, qui </w:t>
      </w:r>
      <w:r w:rsidR="00D440B2" w:rsidRPr="00DA7839">
        <w:t>reposait sur l’escla</w:t>
      </w:r>
      <w:r w:rsidRPr="00DA7839">
        <w:t>vage et sur le patriotisme local comme sur ses deux assises, ne se serait jamais élargie d’elle-même jusqu’à devenir la Jérusalem universelle des prophètes. Qu</w:t>
      </w:r>
      <w:r w:rsidR="00CB410B" w:rsidRPr="00DA7839">
        <w:t>’</w:t>
      </w:r>
      <w:r w:rsidRPr="00DA7839">
        <w:t>est-ce à dire, sinon qu</w:t>
      </w:r>
      <w:r w:rsidR="00CB410B" w:rsidRPr="00DA7839">
        <w:t>’</w:t>
      </w:r>
      <w:r w:rsidRPr="00DA7839">
        <w:t>en rapportant tout le christianisme au judaïsme comme à sa source Bossuet avait raiso</w:t>
      </w:r>
      <w:r w:rsidR="00CB410B" w:rsidRPr="00DA7839">
        <w:t>n ?</w:t>
      </w:r>
      <w:r w:rsidRPr="00DA7839">
        <w:t xml:space="preserve"> et que, dans une </w:t>
      </w:r>
      <w:r w:rsidRPr="00DA7839">
        <w:rPr>
          <w:i/>
        </w:rPr>
        <w:t>Histoire de la formation du dogme chrétien</w:t>
      </w:r>
      <w:r w:rsidRPr="00B6083B">
        <w:rPr>
          <w:rPrChange w:id="743" w:author="OBVIL" w:date="2016-12-01T14:12:00Z">
            <w:rPr>
              <w:rFonts w:ascii="Times New Roman" w:hAnsi="Times New Roman"/>
              <w:i/>
            </w:rPr>
          </w:rPrChange>
        </w:rPr>
        <w:t>,</w:t>
      </w:r>
      <w:r w:rsidRPr="00DA7839">
        <w:t xml:space="preserve"> on pourrait lui reprocher d’avoir omis de parler de l</w:t>
      </w:r>
      <w:r w:rsidR="00CB410B" w:rsidRPr="00DA7839">
        <w:t>’</w:t>
      </w:r>
      <w:r w:rsidRPr="00DA7839">
        <w:t xml:space="preserve">influence des philosophes grecs, mais non pas dans un </w:t>
      </w:r>
      <w:r w:rsidRPr="00DA7839">
        <w:rPr>
          <w:i/>
        </w:rPr>
        <w:t>Discours sur l</w:t>
      </w:r>
      <w:r w:rsidR="00CB410B" w:rsidRPr="00DA7839">
        <w:rPr>
          <w:i/>
        </w:rPr>
        <w:t>’</w:t>
      </w:r>
      <w:r w:rsidRPr="00DA7839">
        <w:rPr>
          <w:i/>
        </w:rPr>
        <w:t>histoire universelle</w:t>
      </w:r>
      <w:r w:rsidR="00CB410B" w:rsidRPr="00DA7839">
        <w:rPr>
          <w:i/>
        </w:rPr>
        <w:t> ?</w:t>
      </w:r>
      <w:r w:rsidRPr="00DA7839">
        <w:t xml:space="preserve"> Ici encore, la lacune est plus apparente que réelle, et la critique a pris le chang</w:t>
      </w:r>
      <w:r w:rsidR="00CB410B" w:rsidRPr="00DA7839">
        <w:t>e ;</w:t>
      </w:r>
      <w:r w:rsidR="00B6083B" w:rsidRPr="00DA7839">
        <w:t xml:space="preserve"> — </w:t>
      </w:r>
      <w:r w:rsidRPr="00DA7839">
        <w:t xml:space="preserve">ou </w:t>
      </w:r>
      <w:r w:rsidR="00D440B2" w:rsidRPr="00DA7839">
        <w:t>peut-être</w:t>
      </w:r>
      <w:r w:rsidRPr="00DA7839">
        <w:t xml:space="preserve"> a-t-elle voulu nous le donner.</w:t>
      </w:r>
    </w:p>
    <w:p w14:paraId="2868BD96" w14:textId="77777777" w:rsidR="00CB410B" w:rsidRPr="00DA7839" w:rsidRDefault="00D440B2" w:rsidP="00000A23">
      <w:pPr>
        <w:pStyle w:val="Corpsdetexte"/>
        <w:pPrChange w:id="744" w:author="OBVIL" w:date="2016-12-01T14:12:00Z">
          <w:pPr>
            <w:pStyle w:val="Corpsdetexte"/>
            <w:spacing w:afterLines="120" w:after="288"/>
            <w:ind w:firstLine="240"/>
            <w:jc w:val="both"/>
          </w:pPr>
        </w:pPrChange>
      </w:pPr>
      <w:r w:rsidRPr="00DA7839">
        <w:t>Je ne reviendrai pas</w:t>
      </w:r>
      <w:r w:rsidR="00170A5B" w:rsidRPr="00DA7839">
        <w:t xml:space="preserve"> après cela, sur ce que j’ai déjà dit de l’omission de l’Inde et de la Chine dans le plan de </w:t>
      </w:r>
      <w:r w:rsidR="00170A5B" w:rsidRPr="00DA7839">
        <w:rPr>
          <w:i/>
        </w:rPr>
        <w:t>l</w:t>
      </w:r>
      <w:r w:rsidR="00CB410B" w:rsidRPr="00DA7839">
        <w:rPr>
          <w:i/>
        </w:rPr>
        <w:t>’</w:t>
      </w:r>
      <w:r w:rsidR="00170A5B" w:rsidRPr="00DA7839">
        <w:rPr>
          <w:i/>
        </w:rPr>
        <w:t>Histoire universelle</w:t>
      </w:r>
      <w:r w:rsidR="00170A5B" w:rsidRPr="00B6083B">
        <w:rPr>
          <w:rPrChange w:id="745" w:author="OBVIL" w:date="2016-12-01T14:12:00Z">
            <w:rPr>
              <w:rFonts w:ascii="Times New Roman" w:hAnsi="Times New Roman"/>
              <w:i/>
            </w:rPr>
          </w:rPrChange>
        </w:rPr>
        <w:t>.</w:t>
      </w:r>
      <w:r w:rsidR="009B5E4A" w:rsidRPr="00DA7839">
        <w:t xml:space="preserve"> O</w:t>
      </w:r>
      <w:r w:rsidR="00170A5B" w:rsidRPr="00DA7839">
        <w:t>n aura certaine</w:t>
      </w:r>
      <w:r w:rsidR="009B5E4A" w:rsidRPr="00DA7839">
        <w:t>ment remarqué ce que</w:t>
      </w:r>
      <w:r w:rsidR="00170A5B" w:rsidRPr="00DA7839">
        <w:t xml:space="preserve"> Bossuet en disait lui-même</w:t>
      </w:r>
      <w:r w:rsidR="00CB410B" w:rsidRPr="00DA7839">
        <w:t> :</w:t>
      </w:r>
      <w:r w:rsidR="00170A5B" w:rsidRPr="00DA7839">
        <w:t xml:space="preserve"> </w:t>
      </w:r>
      <w:r w:rsidR="00CB410B" w:rsidRPr="00DA7839">
        <w:t>« </w:t>
      </w:r>
      <w:r w:rsidR="00170A5B" w:rsidRPr="00DA7839">
        <w:t>qu’il attendait que les histoires en fussent éclaircies</w:t>
      </w:r>
      <w:r w:rsidR="00CB410B" w:rsidRPr="00DA7839">
        <w:t> » ;</w:t>
      </w:r>
      <w:r w:rsidR="00170A5B" w:rsidRPr="00DA7839">
        <w:t xml:space="preserve"> et une fois éclaircies, j’ai tâché de montrer qu’il lui aurait été facile de les envelopper dans son </w:t>
      </w:r>
      <w:r w:rsidR="00170A5B" w:rsidRPr="00DA7839">
        <w:rPr>
          <w:i/>
        </w:rPr>
        <w:t>Discours</w:t>
      </w:r>
      <w:r w:rsidR="00170A5B" w:rsidRPr="00B6083B">
        <w:rPr>
          <w:rPrChange w:id="746" w:author="OBVIL" w:date="2016-12-01T14:12:00Z">
            <w:rPr>
              <w:rFonts w:ascii="Times New Roman" w:hAnsi="Times New Roman"/>
              <w:i/>
            </w:rPr>
          </w:rPrChange>
        </w:rPr>
        <w:t>.</w:t>
      </w:r>
      <w:r w:rsidR="00170A5B" w:rsidRPr="00DA7839">
        <w:t xml:space="preserve"> </w:t>
      </w:r>
      <w:r w:rsidRPr="00DA7839">
        <w:t>Il</w:t>
      </w:r>
      <w:r w:rsidR="00170A5B" w:rsidRPr="00DA7839">
        <w:t xml:space="preserve"> eût encore pu, s’il l’eût voulu, les insérer au commencement de sa seconde partie, à l</w:t>
      </w:r>
      <w:r w:rsidR="00CB410B" w:rsidRPr="00DA7839">
        <w:t>’</w:t>
      </w:r>
      <w:r w:rsidR="00170A5B" w:rsidRPr="00DA7839">
        <w:t xml:space="preserve">endroit où il dit, un peu avant d’arriver à Moïse, que </w:t>
      </w:r>
      <w:r w:rsidR="00CB410B" w:rsidRPr="00DA7839">
        <w:t>« </w:t>
      </w:r>
      <w:r w:rsidR="00170A5B" w:rsidRPr="00DA7839">
        <w:t>le monde que Dieu avait fait pour manifester sa puissance, était devenu un temple d’idoles</w:t>
      </w:r>
      <w:r w:rsidR="00CB410B" w:rsidRPr="00DA7839">
        <w:t> »</w:t>
      </w:r>
      <w:r w:rsidR="00170A5B" w:rsidRPr="00DA7839">
        <w:t>. La Chine surtout, avec la prodigieuse antiquité dont sa civilisation se vante, eût trouvé là sa plac</w:t>
      </w:r>
      <w:r w:rsidR="00CB410B" w:rsidRPr="00DA7839">
        <w:t>e ;</w:t>
      </w:r>
      <w:r w:rsidR="00170A5B" w:rsidRPr="00DA7839">
        <w:t xml:space="preserve"> et l’Inde, un peu plus loin, au comm</w:t>
      </w:r>
      <w:r w:rsidR="009B5E4A" w:rsidRPr="00DA7839">
        <w:t>encement de la troisième partie</w:t>
      </w:r>
      <w:r w:rsidR="00170A5B" w:rsidRPr="00DA7839">
        <w:t>, quand il dit</w:t>
      </w:r>
      <w:r w:rsidR="00CB410B" w:rsidRPr="00DA7839">
        <w:t> :</w:t>
      </w:r>
      <w:r w:rsidR="00170A5B" w:rsidRPr="00DA7839">
        <w:t xml:space="preserve"> </w:t>
      </w:r>
      <w:r w:rsidR="00CB410B" w:rsidRPr="00DA7839">
        <w:t>« </w:t>
      </w:r>
      <w:r w:rsidR="00170A5B" w:rsidRPr="00DA7839">
        <w:t>Je ne compterai pas ici parmi les grands empires celui de Bacchus ni celui d</w:t>
      </w:r>
      <w:r w:rsidR="00CB410B" w:rsidRPr="00DA7839">
        <w:t>’</w:t>
      </w:r>
      <w:r w:rsidR="00170A5B" w:rsidRPr="00DA7839">
        <w:t xml:space="preserve">Hercule, </w:t>
      </w:r>
      <w:r w:rsidR="00170A5B" w:rsidRPr="00DA7839">
        <w:rPr>
          <w:i/>
        </w:rPr>
        <w:t>ces célèbres vainqueurs des Indes et de l</w:t>
      </w:r>
      <w:r w:rsidR="00CB410B" w:rsidRPr="00DA7839">
        <w:rPr>
          <w:i/>
        </w:rPr>
        <w:t>’</w:t>
      </w:r>
      <w:r w:rsidR="00170A5B" w:rsidRPr="00DA7839">
        <w:rPr>
          <w:i/>
        </w:rPr>
        <w:t>Orient</w:t>
      </w:r>
      <w:r w:rsidR="00170A5B" w:rsidRPr="00B6083B">
        <w:rPr>
          <w:rPrChange w:id="747" w:author="OBVIL" w:date="2016-12-01T14:12:00Z">
            <w:rPr>
              <w:rFonts w:ascii="Times New Roman" w:hAnsi="Times New Roman"/>
              <w:i/>
            </w:rPr>
          </w:rPrChange>
        </w:rPr>
        <w:t>.</w:t>
      </w:r>
      <w:r w:rsidR="00170A5B" w:rsidRPr="00DA7839">
        <w:t xml:space="preserve"> Leurs histoires n’ont rien de certain, leurs complètes n’ont rien suivi</w:t>
      </w:r>
      <w:r w:rsidR="00CB410B" w:rsidRPr="00DA7839">
        <w:t> :</w:t>
      </w:r>
      <w:r w:rsidR="00170A5B" w:rsidRPr="00DA7839">
        <w:t xml:space="preserve"> il les faut laisser célébrer aux poètes, qui en ont fait le plus grand sujet de leurs fables.</w:t>
      </w:r>
      <w:r w:rsidR="00CB410B" w:rsidRPr="00DA7839">
        <w:t> »</w:t>
      </w:r>
      <w:r w:rsidR="00170A5B" w:rsidRPr="00DA7839">
        <w:t xml:space="preserve"> Les scrupules du critique se mêlent dans cette phrase à l</w:t>
      </w:r>
      <w:r w:rsidR="00CB410B" w:rsidRPr="00DA7839">
        <w:t>’</w:t>
      </w:r>
      <w:r w:rsidR="00170A5B" w:rsidRPr="00DA7839">
        <w:t>impa</w:t>
      </w:r>
      <w:r w:rsidR="009B5E4A" w:rsidRPr="00DA7839">
        <w:t>tience du philosophe. Et</w:t>
      </w:r>
      <w:r w:rsidR="00170A5B" w:rsidRPr="00DA7839">
        <w:t xml:space="preserve"> qui l</w:t>
      </w:r>
      <w:r w:rsidR="00CB410B" w:rsidRPr="00DA7839">
        <w:t>’</w:t>
      </w:r>
      <w:r w:rsidR="00170A5B" w:rsidRPr="00DA7839">
        <w:t>aurait enfin empêché, s’il avait cru devoir le faire, au début encore de sa deuxième partie, de nous conter la longue histoire de l</w:t>
      </w:r>
      <w:r w:rsidR="00CB410B" w:rsidRPr="00DA7839">
        <w:t>’</w:t>
      </w:r>
      <w:r w:rsidR="00170A5B" w:rsidRPr="00DA7839">
        <w:t>humanité primitive et de nous montrer, dans le barbare ou dans le sauvage, un Adam dégénéré de son institution premièr</w:t>
      </w:r>
      <w:r w:rsidR="00CB410B" w:rsidRPr="00DA7839">
        <w:t>e ?</w:t>
      </w:r>
      <w:r w:rsidR="00170A5B" w:rsidRPr="00DA7839">
        <w:t xml:space="preserve"> Mais il ne l</w:t>
      </w:r>
      <w:r w:rsidR="00CB410B" w:rsidRPr="00DA7839">
        <w:t>’</w:t>
      </w:r>
      <w:r w:rsidR="00170A5B" w:rsidRPr="00DA7839">
        <w:t>a pas fait, pour la raison qu</w:t>
      </w:r>
      <w:r w:rsidR="00CB410B" w:rsidRPr="00DA7839">
        <w:t>’</w:t>
      </w:r>
      <w:r w:rsidR="00170A5B" w:rsidRPr="00DA7839">
        <w:t>il vient de nous dire, parce qu’il n</w:t>
      </w:r>
      <w:r w:rsidR="00CB410B" w:rsidRPr="00DA7839">
        <w:t>’</w:t>
      </w:r>
      <w:r w:rsidR="00170A5B" w:rsidRPr="00DA7839">
        <w:t>aimait pas à parler de ce qu</w:t>
      </w:r>
      <w:r w:rsidR="00CB410B" w:rsidRPr="00DA7839">
        <w:t>’</w:t>
      </w:r>
      <w:r w:rsidR="00170A5B" w:rsidRPr="00DA7839">
        <w:t>il savait mal, et puis, et surtout parce que rien n’était au fond moins nécessaire il son dessein.</w:t>
      </w:r>
    </w:p>
    <w:p w14:paraId="553DEC79" w14:textId="77777777" w:rsidR="00CB410B" w:rsidRPr="00DA7839" w:rsidRDefault="00170A5B" w:rsidP="00000A23">
      <w:pPr>
        <w:pStyle w:val="Corpsdetexte"/>
        <w:pPrChange w:id="748" w:author="OBVIL" w:date="2016-12-01T14:12:00Z">
          <w:pPr>
            <w:pStyle w:val="Corpsdetexte"/>
            <w:spacing w:afterLines="120" w:after="288"/>
            <w:ind w:firstLine="240"/>
            <w:jc w:val="both"/>
          </w:pPr>
        </w:pPrChange>
      </w:pPr>
      <w:r w:rsidRPr="00DA7839">
        <w:t>Car, encore une foi</w:t>
      </w:r>
      <w:r w:rsidR="00667B50" w:rsidRPr="00DA7839">
        <w:t>s, il s’agissait pour lui de</w:t>
      </w:r>
      <w:r w:rsidRPr="00DA7839">
        <w:t xml:space="preserve"> prouver qu’il y a du divin dans l’histoire, ou plutôt, en un certain sens, que l</w:t>
      </w:r>
      <w:r w:rsidR="00CB410B" w:rsidRPr="00DA7839">
        <w:t>’</w:t>
      </w:r>
      <w:r w:rsidR="00D440B2" w:rsidRPr="00DA7839">
        <w:t>histoire est</w:t>
      </w:r>
      <w:r w:rsidRPr="00DA7839">
        <w:t xml:space="preserve"> toute divine, et que, ce qu</w:t>
      </w:r>
      <w:r w:rsidR="00CB410B" w:rsidRPr="00DA7839">
        <w:t>’</w:t>
      </w:r>
      <w:r w:rsidR="00D440B2" w:rsidRPr="00DA7839">
        <w:t>il y a d’universel en elle, c</w:t>
      </w:r>
      <w:r w:rsidRPr="00DA7839">
        <w:t>’</w:t>
      </w:r>
      <w:r w:rsidR="00D440B2" w:rsidRPr="00DA7839">
        <w:t>est</w:t>
      </w:r>
      <w:r w:rsidRPr="00DA7839">
        <w:t xml:space="preserve"> précisément ce caractère de divinité. </w:t>
      </w:r>
      <w:r w:rsidR="00D440B2" w:rsidRPr="00DA7839">
        <w:t>Ôtons</w:t>
      </w:r>
      <w:r w:rsidRPr="00DA7839">
        <w:t>-le, tout s’y brouille, tout s’y confond, tout s</w:t>
      </w:r>
      <w:r w:rsidR="00CB410B" w:rsidRPr="00DA7839">
        <w:t>’</w:t>
      </w:r>
      <w:r w:rsidRPr="00DA7839">
        <w:t>y obscurci</w:t>
      </w:r>
      <w:r w:rsidR="00CB410B" w:rsidRPr="00DA7839">
        <w:t>t ;</w:t>
      </w:r>
      <w:r w:rsidRPr="00DA7839">
        <w:t xml:space="preserve"> et la connaissance de son long passé </w:t>
      </w:r>
      <w:r w:rsidR="009B5E4A" w:rsidRPr="00DA7839">
        <w:t>ne</w:t>
      </w:r>
      <w:r w:rsidRPr="00DA7839">
        <w:t xml:space="preserve"> sert il l</w:t>
      </w:r>
      <w:r w:rsidR="00CB410B" w:rsidRPr="00DA7839">
        <w:t>’</w:t>
      </w:r>
      <w:r w:rsidRPr="00DA7839">
        <w:t>homme que pour le convaincre de sa perversité, d</w:t>
      </w:r>
      <w:r w:rsidR="00D440B2" w:rsidRPr="00DA7839">
        <w:t>e</w:t>
      </w:r>
      <w:r w:rsidRPr="00DA7839">
        <w:t xml:space="preserve"> son impuissance, et de l’inutilité de la vie. Mais, posons-le, tout s’éclaircit, tout </w:t>
      </w:r>
      <w:r w:rsidR="009B5E4A" w:rsidRPr="00DA7839">
        <w:t>s’</w:t>
      </w:r>
      <w:r w:rsidRPr="00DA7839">
        <w:t>ordonne, tout dans l’histoire t</w:t>
      </w:r>
      <w:r w:rsidR="009B5E4A" w:rsidRPr="00DA7839">
        <w:t>end vers une f</w:t>
      </w:r>
      <w:r w:rsidRPr="00DA7839">
        <w:t>in, qui devient ainsi notre raison d’</w:t>
      </w:r>
      <w:r w:rsidR="00D440B2" w:rsidRPr="00DA7839">
        <w:t>être</w:t>
      </w:r>
      <w:r w:rsidR="009B5E4A" w:rsidRPr="00DA7839">
        <w:t xml:space="preserve"> et</w:t>
      </w:r>
      <w:r w:rsidRPr="00DA7839">
        <w:t xml:space="preserve"> notre loi. Que fait à une démonstration de ce genre le nombre des exemples dont </w:t>
      </w:r>
      <w:r w:rsidR="009B5E4A" w:rsidRPr="00DA7839">
        <w:t>on</w:t>
      </w:r>
      <w:r w:rsidRPr="00DA7839">
        <w:t xml:space="preserve"> l</w:t>
      </w:r>
      <w:r w:rsidR="00CB410B" w:rsidRPr="00DA7839">
        <w:t>’</w:t>
      </w:r>
      <w:r w:rsidRPr="00DA7839">
        <w:t xml:space="preserve">autorise ou dont, </w:t>
      </w:r>
      <w:r w:rsidR="009B5E4A" w:rsidRPr="00DA7839">
        <w:t>on</w:t>
      </w:r>
      <w:r w:rsidRPr="00DA7839">
        <w:t xml:space="preserve"> l</w:t>
      </w:r>
      <w:r w:rsidR="00CB410B" w:rsidRPr="00DA7839">
        <w:t>’</w:t>
      </w:r>
      <w:r w:rsidRPr="00DA7839">
        <w:t>appui</w:t>
      </w:r>
      <w:r w:rsidR="00CB410B" w:rsidRPr="00DA7839">
        <w:t>e ?</w:t>
      </w:r>
      <w:r w:rsidRPr="00DA7839">
        <w:t xml:space="preserve"> La qualité seule en est de quelque prix, et, </w:t>
      </w:r>
      <w:r w:rsidR="009B5E4A" w:rsidRPr="00DA7839">
        <w:t>non</w:t>
      </w:r>
      <w:r w:rsidRPr="00DA7839">
        <w:t xml:space="preserve"> la qu</w:t>
      </w:r>
      <w:r w:rsidR="00D440B2" w:rsidRPr="00DA7839">
        <w:t>antité. Si la Providence peut se</w:t>
      </w:r>
      <w:r w:rsidRPr="00DA7839">
        <w:t xml:space="preserve"> démontrer par l</w:t>
      </w:r>
      <w:r w:rsidR="00CB410B" w:rsidRPr="00DA7839">
        <w:t>’</w:t>
      </w:r>
      <w:r w:rsidRPr="00DA7839">
        <w:t>histoire, une seule histoire y pourrait suffir</w:t>
      </w:r>
      <w:r w:rsidR="00CB410B" w:rsidRPr="00DA7839">
        <w:t>e ;</w:t>
      </w:r>
      <w:r w:rsidR="00D440B2" w:rsidRPr="00DA7839">
        <w:t xml:space="preserve"> et au fait Bossuet n’en</w:t>
      </w:r>
      <w:r w:rsidRPr="00DA7839">
        <w:t xml:space="preserve"> a vraiment exposé qu’une</w:t>
      </w:r>
      <w:r w:rsidR="00CB410B" w:rsidRPr="00DA7839">
        <w:t> :</w:t>
      </w:r>
      <w:r w:rsidRPr="00DA7839">
        <w:t xml:space="preserve"> c’est celle du </w:t>
      </w:r>
      <w:r w:rsidR="00CB410B" w:rsidRPr="00DA7839">
        <w:t>« </w:t>
      </w:r>
      <w:r w:rsidRPr="00DA7839">
        <w:t>peuple de Dieu</w:t>
      </w:r>
      <w:r w:rsidR="00CB410B" w:rsidRPr="00DA7839">
        <w:t> »</w:t>
      </w:r>
      <w:r w:rsidRPr="00DA7839">
        <w:t>, dans laquelle, ayant montré la raison de toutes les autres, il lui eût si p</w:t>
      </w:r>
      <w:r w:rsidR="00D440B2" w:rsidRPr="00DA7839">
        <w:t>eu coûté de multiplier les exempl</w:t>
      </w:r>
      <w:r w:rsidRPr="00DA7839">
        <w:t xml:space="preserve">es qu’au contraire il en a trop donnés, et que, connue son </w:t>
      </w:r>
      <w:r w:rsidRPr="00DA7839">
        <w:rPr>
          <w:i/>
        </w:rPr>
        <w:t>Discours</w:t>
      </w:r>
      <w:r w:rsidRPr="00DA7839">
        <w:t xml:space="preserve"> est tout ce qu’il est sans l’Inde ni la Chine, il le serait encore s’il n’en avait pas consacré à l</w:t>
      </w:r>
      <w:r w:rsidR="00CB410B" w:rsidRPr="00DA7839">
        <w:t>’</w:t>
      </w:r>
      <w:r w:rsidRPr="00DA7839">
        <w:t>Égypte un chapitre entier.</w:t>
      </w:r>
    </w:p>
    <w:p w14:paraId="43A5B4A6" w14:textId="12039B56" w:rsidR="00CB410B" w:rsidRPr="00DA7839" w:rsidRDefault="00170A5B" w:rsidP="00000A23">
      <w:pPr>
        <w:pStyle w:val="Corpsdetexte"/>
        <w:pPrChange w:id="749" w:author="OBVIL" w:date="2016-12-01T14:12:00Z">
          <w:pPr>
            <w:pStyle w:val="Corpsdetexte"/>
            <w:spacing w:afterLines="120" w:after="288"/>
            <w:ind w:firstLine="240"/>
            <w:jc w:val="both"/>
          </w:pPr>
        </w:pPrChange>
      </w:pPr>
      <w:r w:rsidRPr="00DA7839">
        <w:t xml:space="preserve">On nous pardonnera d’avoir si longuement insisté sur le </w:t>
      </w:r>
      <w:r w:rsidRPr="00DA7839">
        <w:rPr>
          <w:i/>
        </w:rPr>
        <w:t>Discours sur l’histoire universelle</w:t>
      </w:r>
      <w:r w:rsidRPr="00B6083B">
        <w:rPr>
          <w:rPrChange w:id="750" w:author="OBVIL" w:date="2016-12-01T14:12:00Z">
            <w:rPr>
              <w:rFonts w:ascii="Times New Roman" w:hAnsi="Times New Roman"/>
              <w:i/>
            </w:rPr>
          </w:rPrChange>
        </w:rPr>
        <w:t>.</w:t>
      </w:r>
      <w:r w:rsidRPr="00DA7839">
        <w:t xml:space="preserve"> C</w:t>
      </w:r>
      <w:r w:rsidR="00CB410B" w:rsidRPr="00DA7839">
        <w:t>’</w:t>
      </w:r>
      <w:r w:rsidRPr="00DA7839">
        <w:t xml:space="preserve">est qu’on le lit peu, et on le lit mal. C’est qu’à force d’entendre dire </w:t>
      </w:r>
      <w:r w:rsidR="00CB410B" w:rsidRPr="00DA7839">
        <w:t>« </w:t>
      </w:r>
      <w:r w:rsidRPr="00DA7839">
        <w:t>qu’il y a trop de religion dans la seconde partie pour ceux qui ont la foi et qu</w:t>
      </w:r>
      <w:r w:rsidR="00CB410B" w:rsidRPr="00DA7839">
        <w:t>’</w:t>
      </w:r>
      <w:r w:rsidRPr="00DA7839">
        <w:t>il y en a trop peu pour les incrédules et pour les indifférents</w:t>
      </w:r>
      <w:r w:rsidR="00CB410B" w:rsidRPr="00DA7839">
        <w:t> »</w:t>
      </w:r>
      <w:r w:rsidR="00B6083B" w:rsidRPr="00DA7839">
        <w:t xml:space="preserve"> —</w:t>
      </w:r>
      <w:del w:id="751" w:author="OBVIL" w:date="2016-12-01T14:12:00Z">
        <w:r w:rsidRPr="00CB410B">
          <w:delText xml:space="preserve"> </w:delText>
        </w:r>
      </w:del>
      <w:ins w:id="752" w:author="OBVIL" w:date="2016-12-01T14:12:00Z">
        <w:r w:rsidR="00B6083B" w:rsidRPr="00B6083B">
          <w:t> </w:t>
        </w:r>
      </w:ins>
      <w:r w:rsidRPr="00DA7839">
        <w:t>ce qui n’est qu</w:t>
      </w:r>
      <w:r w:rsidR="00CB410B" w:rsidRPr="00DA7839">
        <w:t>’</w:t>
      </w:r>
      <w:r w:rsidRPr="00DA7839">
        <w:t>une jolie antithèse</w:t>
      </w:r>
      <w:r w:rsidR="00CB410B" w:rsidRPr="00DA7839">
        <w:t>,</w:t>
      </w:r>
      <w:r w:rsidR="00B6083B" w:rsidRPr="00DA7839">
        <w:t xml:space="preserve"> — </w:t>
      </w:r>
      <w:r w:rsidRPr="00DA7839">
        <w:t>il semble que l’on ne sache plus on est le centre et le nerf de l’ouvrage. C’</w:t>
      </w:r>
      <w:r w:rsidR="00D440B2" w:rsidRPr="00DA7839">
        <w:t xml:space="preserve">est </w:t>
      </w:r>
      <w:r w:rsidR="009B5E4A" w:rsidRPr="00DA7839">
        <w:t>enfin</w:t>
      </w:r>
      <w:r w:rsidR="00D440B2" w:rsidRPr="00DA7839">
        <w:t xml:space="preserve"> qu’il a été l’œuvre</w:t>
      </w:r>
      <w:r w:rsidRPr="00DA7839">
        <w:t xml:space="preserve"> préférée de Bossuet, et par conséquent, si nous voulons connaître sa philosophie, celle qu’il nous faut toujours relire. Il nous reste à montrer maintenant qu</w:t>
      </w:r>
      <w:r w:rsidR="00CB410B" w:rsidRPr="00DA7839">
        <w:t>’</w:t>
      </w:r>
      <w:r w:rsidRPr="00DA7839">
        <w:t>une fois tout à fait maître, pour ainsi parler, de cette idée de la Providence, Bossuet n’a pas cessé de la développer encore, et qu’elle est demeurée jusqu’à son dernier jour l</w:t>
      </w:r>
      <w:r w:rsidR="00CB410B" w:rsidRPr="00DA7839">
        <w:t>’</w:t>
      </w:r>
      <w:r w:rsidRPr="00DA7839">
        <w:t>idée essentielle de sa philosophie.</w:t>
      </w:r>
    </w:p>
    <w:p w14:paraId="47102436" w14:textId="77777777" w:rsidR="00CB410B" w:rsidRPr="00CB410B" w:rsidRDefault="00170A5B" w:rsidP="00667B50">
      <w:pPr>
        <w:pStyle w:val="Titre2"/>
      </w:pPr>
      <w:bookmarkStart w:id="753" w:name="bookmark22"/>
      <w:bookmarkEnd w:id="753"/>
      <w:r w:rsidRPr="00CB410B">
        <w:t>IV</w:t>
      </w:r>
    </w:p>
    <w:p w14:paraId="514A18A3" w14:textId="77777777" w:rsidR="00CB410B" w:rsidRPr="00DA7839" w:rsidRDefault="00170A5B" w:rsidP="00000A23">
      <w:pPr>
        <w:pStyle w:val="Corpsdetexte"/>
        <w:pPrChange w:id="754" w:author="OBVIL" w:date="2016-12-01T14:12:00Z">
          <w:pPr>
            <w:pStyle w:val="Corpsdetexte"/>
            <w:spacing w:afterLines="120" w:after="288"/>
            <w:ind w:firstLine="240"/>
            <w:jc w:val="both"/>
          </w:pPr>
        </w:pPrChange>
      </w:pPr>
      <w:r w:rsidRPr="00DA7839">
        <w:t xml:space="preserve">Rien de plus naturel que de la retrouver dans ce </w:t>
      </w:r>
      <w:r w:rsidRPr="00DA7839">
        <w:rPr>
          <w:i/>
        </w:rPr>
        <w:t>Traité du libre arbitre</w:t>
      </w:r>
      <w:r w:rsidR="00CB410B" w:rsidRPr="00B6083B">
        <w:rPr>
          <w:rPrChange w:id="755" w:author="OBVIL" w:date="2016-12-01T14:12:00Z">
            <w:rPr>
              <w:rFonts w:ascii="Times New Roman" w:hAnsi="Times New Roman"/>
              <w:i/>
            </w:rPr>
          </w:rPrChange>
        </w:rPr>
        <w:t>.</w:t>
      </w:r>
      <w:r w:rsidR="00B6083B" w:rsidRPr="00B6083B">
        <w:rPr>
          <w:rPrChange w:id="756" w:author="OBVIL" w:date="2016-12-01T14:12:00Z">
            <w:rPr>
              <w:rFonts w:ascii="Times New Roman" w:hAnsi="Times New Roman"/>
              <w:i/>
            </w:rPr>
          </w:rPrChange>
        </w:rPr>
        <w:t xml:space="preserve"> </w:t>
      </w:r>
      <w:r w:rsidR="00B6083B" w:rsidRPr="00DA7839">
        <w:t>—</w:t>
      </w:r>
      <w:r w:rsidR="00B6083B" w:rsidRPr="00B6083B">
        <w:rPr>
          <w:rPrChange w:id="757" w:author="OBVIL" w:date="2016-12-01T14:12:00Z">
            <w:rPr>
              <w:rFonts w:ascii="Times New Roman" w:hAnsi="Times New Roman"/>
              <w:i/>
            </w:rPr>
          </w:rPrChange>
        </w:rPr>
        <w:t> </w:t>
      </w:r>
      <w:r w:rsidRPr="00DA7839">
        <w:t xml:space="preserve">qu’il composa, </w:t>
      </w:r>
      <w:r w:rsidR="00D440B2" w:rsidRPr="00DA7839">
        <w:t>dit</w:t>
      </w:r>
      <w:r w:rsidRPr="00DA7839">
        <w:t xml:space="preserve">-on, comme son </w:t>
      </w:r>
      <w:r w:rsidRPr="00DA7839">
        <w:rPr>
          <w:i/>
        </w:rPr>
        <w:t>Discours</w:t>
      </w:r>
      <w:r w:rsidRPr="00B6083B">
        <w:rPr>
          <w:rPrChange w:id="758" w:author="OBVIL" w:date="2016-12-01T14:12:00Z">
            <w:rPr>
              <w:rFonts w:ascii="Times New Roman" w:hAnsi="Times New Roman"/>
              <w:i/>
            </w:rPr>
          </w:rPrChange>
        </w:rPr>
        <w:t>,</w:t>
      </w:r>
      <w:r w:rsidRPr="00DA7839">
        <w:t xml:space="preserve"> pour l</w:t>
      </w:r>
      <w:r w:rsidR="00CB410B" w:rsidRPr="00DA7839">
        <w:t>’</w:t>
      </w:r>
      <w:r w:rsidRPr="00DA7839">
        <w:t>éducation du dauphin</w:t>
      </w:r>
      <w:r w:rsidR="00CB410B" w:rsidRPr="00DA7839">
        <w:t>,</w:t>
      </w:r>
      <w:r w:rsidR="00B6083B" w:rsidRPr="00DA7839">
        <w:t xml:space="preserve"> — </w:t>
      </w:r>
      <w:r w:rsidRPr="00DA7839">
        <w:t>si le fond même en est d</w:t>
      </w:r>
      <w:r w:rsidR="00CB410B" w:rsidRPr="00DA7839">
        <w:t>’</w:t>
      </w:r>
      <w:r w:rsidRPr="00DA7839">
        <w:t xml:space="preserve">accorder ou de concilier la liberté de l’homme, non point avec la </w:t>
      </w:r>
      <w:r w:rsidR="00CB410B" w:rsidRPr="00DA7839">
        <w:t>« </w:t>
      </w:r>
      <w:r w:rsidRPr="00DA7839">
        <w:t>prescience</w:t>
      </w:r>
      <w:r w:rsidR="00CB410B" w:rsidRPr="00DA7839">
        <w:t> »</w:t>
      </w:r>
      <w:r w:rsidRPr="00DA7839">
        <w:t xml:space="preserve">, mais bien avec la </w:t>
      </w:r>
      <w:r w:rsidR="00CB410B" w:rsidRPr="00DA7839">
        <w:t>« </w:t>
      </w:r>
      <w:r w:rsidRPr="00DA7839">
        <w:t>Providence</w:t>
      </w:r>
      <w:r w:rsidR="00CB410B" w:rsidRPr="00DA7839">
        <w:t> »</w:t>
      </w:r>
      <w:r w:rsidRPr="00DA7839">
        <w:t xml:space="preserve"> de Dieu. C</w:t>
      </w:r>
      <w:r w:rsidR="00CB410B" w:rsidRPr="00DA7839">
        <w:t>’</w:t>
      </w:r>
      <w:r w:rsidRPr="00DA7839">
        <w:t>est ce qu’il déclare en propres termes</w:t>
      </w:r>
      <w:r w:rsidR="00CB410B" w:rsidRPr="00DA7839">
        <w:t> :</w:t>
      </w:r>
    </w:p>
    <w:p w14:paraId="22A00A12" w14:textId="77777777" w:rsidR="00CB410B" w:rsidRPr="00DA7839" w:rsidRDefault="00CB410B" w:rsidP="00000A23">
      <w:pPr>
        <w:pStyle w:val="Corpsdetexte"/>
        <w:pPrChange w:id="759" w:author="OBVIL" w:date="2016-12-01T14:12:00Z">
          <w:pPr>
            <w:pStyle w:val="Corpsdetexte"/>
            <w:spacing w:afterLines="120" w:after="288"/>
            <w:ind w:firstLine="240"/>
            <w:jc w:val="both"/>
          </w:pPr>
        </w:pPrChange>
      </w:pPr>
      <w:r w:rsidRPr="00DA7839">
        <w:t>« </w:t>
      </w:r>
      <w:r w:rsidR="00170A5B" w:rsidRPr="00DA7839">
        <w:t xml:space="preserve">Nous concevons Dieu comme un être qui sait tout, qui prévoit tout, qui gouverne tout, qui fait ce qu’il veut de ses créatures, et à qui doivent se rapporter tous les événements du monde. Que si les créatures libres ne sont pas comprises dans cet ordre de la Providence divine, on lui </w:t>
      </w:r>
      <w:r w:rsidR="00667B50" w:rsidRPr="00DA7839">
        <w:t>ôte</w:t>
      </w:r>
      <w:r w:rsidR="00170A5B" w:rsidRPr="00DA7839">
        <w:t xml:space="preserve"> la conduite de ce qu</w:t>
      </w:r>
      <w:r w:rsidRPr="00DA7839">
        <w:t>’</w:t>
      </w:r>
      <w:r w:rsidR="00170A5B" w:rsidRPr="00DA7839">
        <w:t>il y a de plus excellent dans l’univers, c</w:t>
      </w:r>
      <w:r w:rsidRPr="00DA7839">
        <w:t>’</w:t>
      </w:r>
      <w:r w:rsidR="00170A5B" w:rsidRPr="00DA7839">
        <w:t>est-à-dire des créatures intelligentes. Il n</w:t>
      </w:r>
      <w:r w:rsidRPr="00DA7839">
        <w:t>’</w:t>
      </w:r>
      <w:r w:rsidR="00170A5B" w:rsidRPr="00DA7839">
        <w:t>y a rien de p</w:t>
      </w:r>
      <w:r w:rsidR="00D440B2" w:rsidRPr="00DA7839">
        <w:t>lus absurde que de dire qu’il n</w:t>
      </w:r>
      <w:r w:rsidR="00170A5B" w:rsidRPr="00DA7839">
        <w:t>e se mêle point du gouvernement des peuples, de l</w:t>
      </w:r>
      <w:r w:rsidRPr="00DA7839">
        <w:t>’</w:t>
      </w:r>
      <w:r w:rsidR="00170A5B" w:rsidRPr="00DA7839">
        <w:t>établissement ni de la ruine des états, comment ils sont gouvernés, par quels princes et par quelles lois, toutes lesquelles choses s</w:t>
      </w:r>
      <w:r w:rsidRPr="00DA7839">
        <w:t>’</w:t>
      </w:r>
      <w:r w:rsidR="00170A5B" w:rsidRPr="00DA7839">
        <w:t>exécutant par la liberté des hommes, si elle n</w:t>
      </w:r>
      <w:r w:rsidRPr="00DA7839">
        <w:t>’</w:t>
      </w:r>
      <w:r w:rsidR="00170A5B" w:rsidRPr="00DA7839">
        <w:t>est en la main de Dieu, en sorte qu’il ait des moyens certains de la tourner o</w:t>
      </w:r>
      <w:r w:rsidR="00D440B2" w:rsidRPr="00DA7839">
        <w:t>ù il lui plaît, il s’ensuit qu</w:t>
      </w:r>
      <w:r w:rsidR="00170A5B" w:rsidRPr="00DA7839">
        <w:t>e Die</w:t>
      </w:r>
      <w:r w:rsidR="00D440B2" w:rsidRPr="00DA7839">
        <w:t>u n’a point de</w:t>
      </w:r>
      <w:r w:rsidR="00170A5B" w:rsidRPr="00DA7839">
        <w:t xml:space="preserve"> part à ce</w:t>
      </w:r>
      <w:r w:rsidR="00667B50" w:rsidRPr="00DA7839">
        <w:t>s événements, et que cette partie du m</w:t>
      </w:r>
      <w:r w:rsidR="00170A5B" w:rsidRPr="00DA7839">
        <w:t>onde est entièrement indépendante.</w:t>
      </w:r>
      <w:r w:rsidRPr="00DA7839">
        <w:t> »</w:t>
      </w:r>
    </w:p>
    <w:p w14:paraId="70AF1ABF" w14:textId="36B5EA95" w:rsidR="00CB410B" w:rsidRPr="00DA7839" w:rsidRDefault="00170A5B" w:rsidP="00000A23">
      <w:pPr>
        <w:pStyle w:val="Corpsdetexte"/>
        <w:pPrChange w:id="760" w:author="OBVIL" w:date="2016-12-01T14:12:00Z">
          <w:pPr>
            <w:pStyle w:val="Corpsdetexte"/>
            <w:spacing w:afterLines="120" w:after="288"/>
            <w:ind w:firstLine="240"/>
            <w:jc w:val="both"/>
          </w:pPr>
        </w:pPrChange>
      </w:pPr>
      <w:r w:rsidRPr="00DA7839">
        <w:t>Et l’on connaît la solution qu</w:t>
      </w:r>
      <w:r w:rsidR="00CB410B" w:rsidRPr="00DA7839">
        <w:t>’</w:t>
      </w:r>
      <w:r w:rsidRPr="00DA7839">
        <w:t>il donne de la difficulté, plus sage</w:t>
      </w:r>
      <w:r w:rsidR="00B6083B" w:rsidRPr="00DA7839">
        <w:t xml:space="preserve"> —</w:t>
      </w:r>
      <w:del w:id="761" w:author="OBVIL" w:date="2016-12-01T14:12:00Z">
        <w:r w:rsidRPr="00CB410B">
          <w:delText xml:space="preserve"> </w:delText>
        </w:r>
      </w:del>
      <w:ins w:id="762" w:author="OBVIL" w:date="2016-12-01T14:12:00Z">
        <w:r w:rsidR="00B6083B" w:rsidRPr="00B6083B">
          <w:t> </w:t>
        </w:r>
      </w:ins>
      <w:r w:rsidRPr="00DA7839">
        <w:t xml:space="preserve">plus hardie peut-être </w:t>
      </w:r>
      <w:r w:rsidR="00D440B2" w:rsidRPr="00DA7839">
        <w:t>en sa sagesse même</w:t>
      </w:r>
      <w:r w:rsidR="00B6083B" w:rsidRPr="00DA7839">
        <w:t xml:space="preserve"> —</w:t>
      </w:r>
      <w:del w:id="763" w:author="OBVIL" w:date="2016-12-01T14:12:00Z">
        <w:r w:rsidR="00D440B2">
          <w:delText xml:space="preserve"> </w:delText>
        </w:r>
      </w:del>
      <w:ins w:id="764" w:author="OBVIL" w:date="2016-12-01T14:12:00Z">
        <w:r w:rsidR="00B6083B" w:rsidRPr="00B6083B">
          <w:t> </w:t>
        </w:r>
      </w:ins>
      <w:r w:rsidR="00D440B2" w:rsidRPr="00DA7839">
        <w:t>que bien de</w:t>
      </w:r>
      <w:r w:rsidRPr="00DA7839">
        <w:t xml:space="preserve">s décisions qui semblent mieux répondre aux exigences de notre logique. Également assurés de la réalité de notre libre arbitre, et de celle </w:t>
      </w:r>
      <w:r w:rsidR="00D440B2" w:rsidRPr="00DA7839">
        <w:t>de</w:t>
      </w:r>
      <w:r w:rsidRPr="00DA7839">
        <w:t xml:space="preserve"> la Providence, nous n</w:t>
      </w:r>
      <w:r w:rsidR="00CB410B" w:rsidRPr="00DA7839">
        <w:t>’</w:t>
      </w:r>
      <w:r w:rsidRPr="00DA7839">
        <w:t xml:space="preserve">aurions aucun moyen dei les concilier </w:t>
      </w:r>
      <w:r w:rsidR="00CB410B" w:rsidRPr="00DA7839">
        <w:t>« </w:t>
      </w:r>
      <w:r w:rsidRPr="00DA7839">
        <w:t>qu’il nous faudrait, pour ainsi parler, tenir toujours comme fortement les deux bouts de la chaîne, quoiqu’on ne voie pas toujours le milieu par où l</w:t>
      </w:r>
      <w:r w:rsidR="00CB410B" w:rsidRPr="00DA7839">
        <w:t>’</w:t>
      </w:r>
      <w:r w:rsidRPr="00DA7839">
        <w:t>enchaînement se continue</w:t>
      </w:r>
      <w:r w:rsidR="00CB410B" w:rsidRPr="00DA7839">
        <w:t> »</w:t>
      </w:r>
      <w:r w:rsidRPr="00DA7839">
        <w:t>. N</w:t>
      </w:r>
      <w:r w:rsidR="00CB410B" w:rsidRPr="00DA7839">
        <w:t>’</w:t>
      </w:r>
      <w:r w:rsidRPr="00DA7839">
        <w:t>a-t-il pas raison, si tout ce que prouve la contradiction, comme en tant d</w:t>
      </w:r>
      <w:r w:rsidR="00CB410B" w:rsidRPr="00DA7839">
        <w:t>’</w:t>
      </w:r>
      <w:r w:rsidRPr="00DA7839">
        <w:t>autres rencontres, c</w:t>
      </w:r>
      <w:r w:rsidR="00CB410B" w:rsidRPr="00DA7839">
        <w:t>’</w:t>
      </w:r>
      <w:r w:rsidR="00D440B2" w:rsidRPr="00DA7839">
        <w:t>est qu</w:t>
      </w:r>
      <w:r w:rsidRPr="00DA7839">
        <w:t>e les deux vérités qui se contrarient ne sont pas du même ordre</w:t>
      </w:r>
      <w:r w:rsidR="00CB410B" w:rsidRPr="00DA7839">
        <w:t> :</w:t>
      </w:r>
      <w:r w:rsidRPr="00DA7839">
        <w:t xml:space="preserve"> l</w:t>
      </w:r>
      <w:r w:rsidR="00CB410B" w:rsidRPr="00DA7839">
        <w:t>’</w:t>
      </w:r>
      <w:r w:rsidRPr="00DA7839">
        <w:t>une, la liberté, s</w:t>
      </w:r>
      <w:r w:rsidR="00CB410B" w:rsidRPr="00DA7839">
        <w:t>’</w:t>
      </w:r>
      <w:r w:rsidRPr="00DA7839">
        <w:t>établissant en fait par l’évidence du sentiment ou par les nécessités de l</w:t>
      </w:r>
      <w:r w:rsidR="00CB410B" w:rsidRPr="00DA7839">
        <w:t>’</w:t>
      </w:r>
      <w:r w:rsidRPr="00DA7839">
        <w:t>institution social</w:t>
      </w:r>
      <w:r w:rsidR="00CB410B" w:rsidRPr="00DA7839">
        <w:t>e ;</w:t>
      </w:r>
      <w:r w:rsidRPr="00DA7839">
        <w:t xml:space="preserve"> et l</w:t>
      </w:r>
      <w:r w:rsidR="00CB410B" w:rsidRPr="00DA7839">
        <w:t>’</w:t>
      </w:r>
      <w:r w:rsidRPr="00DA7839">
        <w:t>autre, la Providence, ne nous étant connue que par l</w:t>
      </w:r>
      <w:r w:rsidR="00CB410B" w:rsidRPr="00DA7839">
        <w:t>’</w:t>
      </w:r>
      <w:r w:rsidRPr="00DA7839">
        <w:t>autorité de la révélatio</w:t>
      </w:r>
      <w:r w:rsidR="00CB410B" w:rsidRPr="00DA7839">
        <w:t>n ?</w:t>
      </w:r>
    </w:p>
    <w:p w14:paraId="08A1F2CC" w14:textId="77777777" w:rsidR="00CB410B" w:rsidRPr="00DA7839" w:rsidRDefault="00170A5B" w:rsidP="00000A23">
      <w:pPr>
        <w:pStyle w:val="Corpsdetexte"/>
        <w:pPrChange w:id="765" w:author="OBVIL" w:date="2016-12-01T14:12:00Z">
          <w:pPr>
            <w:pStyle w:val="Corpsdetexte"/>
            <w:spacing w:afterLines="120" w:after="288"/>
            <w:ind w:firstLine="240"/>
            <w:jc w:val="both"/>
          </w:pPr>
        </w:pPrChange>
      </w:pPr>
      <w:r w:rsidRPr="00DA7839">
        <w:t xml:space="preserve">Je ne pense pas avoir besoin non plus de montrer la liaison du dogme de la Providence avec le dessein principal de </w:t>
      </w:r>
      <w:r w:rsidR="00D440B2" w:rsidRPr="00DA7839">
        <w:rPr>
          <w:i/>
        </w:rPr>
        <w:t>l’</w:t>
      </w:r>
      <w:r w:rsidRPr="00DA7839">
        <w:rPr>
          <w:i/>
        </w:rPr>
        <w:t>Histoire des variations des églises protestantes</w:t>
      </w:r>
      <w:r w:rsidRPr="00B6083B">
        <w:rPr>
          <w:rPrChange w:id="766" w:author="OBVIL" w:date="2016-12-01T14:12:00Z">
            <w:rPr>
              <w:rFonts w:ascii="Times New Roman" w:hAnsi="Times New Roman"/>
              <w:i/>
            </w:rPr>
          </w:rPrChange>
        </w:rPr>
        <w:t>.</w:t>
      </w:r>
      <w:r w:rsidRPr="00DA7839">
        <w:t xml:space="preserve"> Assurément, beaucoup d</w:t>
      </w:r>
      <w:r w:rsidR="00CB410B" w:rsidRPr="00DA7839">
        <w:t>’</w:t>
      </w:r>
      <w:r w:rsidRPr="00DA7839">
        <w:t xml:space="preserve">autres intentions se mêlent, dans ce grand ouvrage, à celle que nous signalons, </w:t>
      </w:r>
      <w:r w:rsidR="00667B50" w:rsidRPr="00DA7839">
        <w:t>et</w:t>
      </w:r>
      <w:r w:rsidRPr="00DA7839">
        <w:t xml:space="preserve"> nulle part on ne saurait mieux sais</w:t>
      </w:r>
      <w:r w:rsidR="008044B8" w:rsidRPr="00DA7839">
        <w:t>ir, ni trouver une plus belle et</w:t>
      </w:r>
      <w:r w:rsidRPr="00DA7839">
        <w:t xml:space="preserve"> plus ample occasion d</w:t>
      </w:r>
      <w:r w:rsidR="00CB410B" w:rsidRPr="00DA7839">
        <w:t>’</w:t>
      </w:r>
      <w:r w:rsidRPr="00DA7839">
        <w:t>admirer, la complexité, la richesse, la fécondité de la pensée de Bossuet. Ce que la discussion du dogme a de plus métaphysiqu</w:t>
      </w:r>
      <w:r w:rsidR="00CB410B" w:rsidRPr="00DA7839">
        <w:t>e ;</w:t>
      </w:r>
      <w:r w:rsidR="00667B50" w:rsidRPr="00DA7839">
        <w:t xml:space="preserve"> et</w:t>
      </w:r>
      <w:r w:rsidRPr="00DA7839">
        <w:t xml:space="preserve"> que la dialectique a de plus pressant et parfois de plus audacieu</w:t>
      </w:r>
      <w:r w:rsidR="00CB410B" w:rsidRPr="00DA7839">
        <w:t>x ;</w:t>
      </w:r>
      <w:r w:rsidRPr="00DA7839">
        <w:t xml:space="preserve"> ce que la narratio</w:t>
      </w:r>
      <w:r w:rsidR="008044B8" w:rsidRPr="00DA7839">
        <w:t>n historique a de plus vivant et</w:t>
      </w:r>
      <w:r w:rsidRPr="00DA7839">
        <w:t xml:space="preserve"> de plus color</w:t>
      </w:r>
      <w:r w:rsidR="00CB410B" w:rsidRPr="00DA7839">
        <w:t>é ;</w:t>
      </w:r>
      <w:r w:rsidRPr="00DA7839">
        <w:t xml:space="preserve"> ce que la critique des textes et leur interprétation ont de plus épineux, de plus délicat, de plus subtil auss</w:t>
      </w:r>
      <w:r w:rsidR="00CB410B" w:rsidRPr="00DA7839">
        <w:t>i :</w:t>
      </w:r>
      <w:r w:rsidRPr="00DA7839">
        <w:t xml:space="preserve"> ce que l</w:t>
      </w:r>
      <w:r w:rsidR="00CB410B" w:rsidRPr="00DA7839">
        <w:t>’</w:t>
      </w:r>
      <w:r w:rsidR="008044B8" w:rsidRPr="00DA7839">
        <w:t>éloquence enf</w:t>
      </w:r>
      <w:r w:rsidRPr="00DA7839">
        <w:t>in du pasteur qui veut conquérir ou ramener des âmes ont de plus persuas</w:t>
      </w:r>
      <w:r w:rsidR="008044B8" w:rsidRPr="00DA7839">
        <w:t>if et de plus convaincant, de pl</w:t>
      </w:r>
      <w:r w:rsidRPr="00DA7839">
        <w:t>us impérieux et de plus insinuant tour à tour, la promesse et la menace, l</w:t>
      </w:r>
      <w:r w:rsidR="00CB410B" w:rsidRPr="00DA7839">
        <w:t>’</w:t>
      </w:r>
      <w:r w:rsidRPr="00DA7839">
        <w:t>indignation et l’ironie, le conseil et la prière, l</w:t>
      </w:r>
      <w:r w:rsidR="00CB410B" w:rsidRPr="00DA7839">
        <w:t>’</w:t>
      </w:r>
      <w:r w:rsidRPr="00DA7839">
        <w:t>adjuration et l</w:t>
      </w:r>
      <w:r w:rsidR="00CB410B" w:rsidRPr="00DA7839">
        <w:t>’</w:t>
      </w:r>
      <w:r w:rsidRPr="00DA7839">
        <w:t>anathème, tout est réuni dans ce livre qu</w:t>
      </w:r>
      <w:r w:rsidR="00CB410B" w:rsidRPr="00DA7839">
        <w:t>’</w:t>
      </w:r>
      <w:r w:rsidRPr="00DA7839">
        <w:t>à peine quelques curieux lisent encore de nos jour</w:t>
      </w:r>
      <w:r w:rsidR="00CB410B" w:rsidRPr="00DA7839">
        <w:t>s ;</w:t>
      </w:r>
      <w:r w:rsidR="00B6083B" w:rsidRPr="00DA7839">
        <w:t xml:space="preserve"> — </w:t>
      </w:r>
      <w:r w:rsidR="008044B8" w:rsidRPr="00DA7839">
        <w:t>dont Hallam</w:t>
      </w:r>
      <w:r w:rsidRPr="00DA7839">
        <w:t xml:space="preserve"> disait à bon droit qu’il était la plus formidable machine qu</w:t>
      </w:r>
      <w:r w:rsidR="00CB410B" w:rsidRPr="00DA7839">
        <w:t>’</w:t>
      </w:r>
      <w:r w:rsidRPr="00DA7839">
        <w:t>on eût jamais dirigée contre le protestantism</w:t>
      </w:r>
      <w:r w:rsidR="00CB410B" w:rsidRPr="00DA7839">
        <w:t>e ;</w:t>
      </w:r>
      <w:r w:rsidR="00B6083B" w:rsidRPr="00DA7839">
        <w:t xml:space="preserve"> — </w:t>
      </w:r>
      <w:r w:rsidRPr="00DA7839">
        <w:t>que ceux mêmes qui l</w:t>
      </w:r>
      <w:r w:rsidR="00CB410B" w:rsidRPr="00DA7839">
        <w:t>’</w:t>
      </w:r>
      <w:r w:rsidRPr="00DA7839">
        <w:t>ont lu n’osent pas admirer publiquemen</w:t>
      </w:r>
      <w:r w:rsidR="00CB410B" w:rsidRPr="00DA7839">
        <w:t>t ;</w:t>
      </w:r>
      <w:r w:rsidRPr="00DA7839">
        <w:t xml:space="preserve"> et qui n</w:t>
      </w:r>
      <w:r w:rsidR="00CB410B" w:rsidRPr="00DA7839">
        <w:t>’</w:t>
      </w:r>
      <w:r w:rsidRPr="00DA7839">
        <w:t>en demeure pas moins le plus beau livre de la langue française, comme joignant à ses autres mérites celui d</w:t>
      </w:r>
      <w:r w:rsidR="00CB410B" w:rsidRPr="00DA7839">
        <w:t>’</w:t>
      </w:r>
      <w:r w:rsidRPr="00DA7839">
        <w:t>en être à la fois le plus sincère et le plus passionné.</w:t>
      </w:r>
    </w:p>
    <w:p w14:paraId="47EC34AE" w14:textId="77777777" w:rsidR="00CB410B" w:rsidRPr="00DA7839" w:rsidRDefault="00170A5B" w:rsidP="00000A23">
      <w:pPr>
        <w:pStyle w:val="Corpsdetexte"/>
        <w:pPrChange w:id="767" w:author="OBVIL" w:date="2016-12-01T14:12:00Z">
          <w:pPr>
            <w:pStyle w:val="Corpsdetexte"/>
            <w:spacing w:afterLines="120" w:after="288"/>
            <w:ind w:firstLine="240"/>
            <w:jc w:val="both"/>
          </w:pPr>
        </w:pPrChange>
      </w:pPr>
      <w:r w:rsidRPr="00DA7839">
        <w:t>Mais, tout en développant l’histoire des origines et des variations de la réforme, Bossuet y a voulu faire voir en même temps que l’on ne peut contre Dieu que ce qu</w:t>
      </w:r>
      <w:r w:rsidR="00CB410B" w:rsidRPr="00DA7839">
        <w:t>’</w:t>
      </w:r>
      <w:r w:rsidRPr="00DA7839">
        <w:t>il veut bien permettre, et que le triomphe de sa Providence est de tourner à sa gloire, en le tournant à la con</w:t>
      </w:r>
      <w:r w:rsidR="008044B8" w:rsidRPr="00DA7839">
        <w:t>fusion des rebelles, tout ce qu</w:t>
      </w:r>
      <w:r w:rsidRPr="00DA7839">
        <w:t>e l</w:t>
      </w:r>
      <w:r w:rsidR="00CB410B" w:rsidRPr="00DA7839">
        <w:t>’</w:t>
      </w:r>
      <w:r w:rsidRPr="00DA7839">
        <w:t>on entreprend</w:t>
      </w:r>
      <w:r w:rsidR="008044B8" w:rsidRPr="00DA7839">
        <w:t xml:space="preserve"> contre lui. Lorsque Dieu se ret</w:t>
      </w:r>
      <w:r w:rsidRPr="00DA7839">
        <w:t>ire de nous</w:t>
      </w:r>
      <w:r w:rsidR="008044B8" w:rsidRPr="00DA7839">
        <w:t>, et qu’il lui plaît, pour des f</w:t>
      </w:r>
      <w:r w:rsidRPr="00DA7839">
        <w:t xml:space="preserve">ins cachées, de nous abandonner ou plutôt de nous livrer aux inspirations de noire sens humain, ni </w:t>
      </w:r>
      <w:r w:rsidR="008044B8" w:rsidRPr="00DA7839">
        <w:t>Luther ni Melanchthon, ni Henri VIII</w:t>
      </w:r>
      <w:r w:rsidRPr="00DA7839">
        <w:t xml:space="preserve"> ni </w:t>
      </w:r>
      <w:r w:rsidR="00D440B2" w:rsidRPr="00DA7839">
        <w:t>Élisabeth</w:t>
      </w:r>
      <w:r w:rsidRPr="00DA7839">
        <w:t>, ni l’éloquence ni la science, ni la force ni la ruse, ne sauraient empêcher l’erreur de se diviser contre elle-même, de se trahir en se multipliant, et de rendre à la vérité, toujours une et toujours la même, l’involontaire hommage de ses contradictions.</w:t>
      </w:r>
    </w:p>
    <w:p w14:paraId="4BADD65F" w14:textId="77777777" w:rsidR="00CB410B" w:rsidRPr="00DA7839" w:rsidRDefault="00170A5B" w:rsidP="00000A23">
      <w:pPr>
        <w:pStyle w:val="Corpsdetexte"/>
        <w:pPrChange w:id="768" w:author="OBVIL" w:date="2016-12-01T14:12:00Z">
          <w:pPr>
            <w:pStyle w:val="Corpsdetexte"/>
            <w:spacing w:afterLines="120" w:after="288"/>
            <w:ind w:firstLine="240"/>
            <w:jc w:val="both"/>
          </w:pPr>
        </w:pPrChange>
      </w:pPr>
      <w:r w:rsidRPr="00DA7839">
        <w:t xml:space="preserve">Si cette idée se retrouve partout dans </w:t>
      </w:r>
      <w:r w:rsidR="00D440B2" w:rsidRPr="00DA7839">
        <w:rPr>
          <w:i/>
        </w:rPr>
        <w:t>l’</w:t>
      </w:r>
      <w:r w:rsidRPr="00DA7839">
        <w:rPr>
          <w:i/>
        </w:rPr>
        <w:t>Histoire des variation</w:t>
      </w:r>
      <w:r w:rsidR="00CB410B" w:rsidRPr="00DA7839">
        <w:rPr>
          <w:i/>
        </w:rPr>
        <w:t>s </w:t>
      </w:r>
      <w:r w:rsidR="00CB410B" w:rsidRPr="00DA7839">
        <w:t>;</w:t>
      </w:r>
      <w:r w:rsidRPr="00DA7839">
        <w:t xml:space="preserve"> si c’est elle peut-être qui en fait l’âme diffus</w:t>
      </w:r>
      <w:r w:rsidR="00CB410B" w:rsidRPr="00DA7839">
        <w:t>e ;</w:t>
      </w:r>
      <w:r w:rsidRPr="00DA7839">
        <w:t xml:space="preserve"> si Bossuet n’y perd pas une occasion de la rime Lire en lumière, ne pourrons-nous donc pas dire avec raison qu</w:t>
      </w:r>
      <w:r w:rsidR="00CB410B" w:rsidRPr="00DA7839">
        <w:t>’</w:t>
      </w:r>
      <w:r w:rsidR="008B6652" w:rsidRPr="00DA7839">
        <w:t>il se montre toujours, là</w:t>
      </w:r>
      <w:r w:rsidRPr="00DA7839">
        <w:t xml:space="preserve">, comme ailleurs, le philosophe ou </w:t>
      </w:r>
      <w:r w:rsidR="008B6652" w:rsidRPr="00DA7839">
        <w:t>le théologien de la Providence e</w:t>
      </w:r>
      <w:r w:rsidRPr="00DA7839">
        <w:t xml:space="preserve">t le </w:t>
      </w:r>
      <w:r w:rsidR="00D440B2" w:rsidRPr="00DA7839">
        <w:t>ministre</w:t>
      </w:r>
      <w:r w:rsidRPr="00DA7839">
        <w:t>, pour ainsi parler, des vues de son Dieu sur le mond</w:t>
      </w:r>
      <w:r w:rsidR="00CB410B" w:rsidRPr="00DA7839">
        <w:t>e ?</w:t>
      </w:r>
      <w:r w:rsidRPr="00DA7839">
        <w:t xml:space="preserve"> Le prodigieux succès de la réforme l</w:t>
      </w:r>
      <w:r w:rsidR="00CB410B" w:rsidRPr="00DA7839">
        <w:t>’</w:t>
      </w:r>
      <w:r w:rsidR="00D440B2" w:rsidRPr="00DA7839">
        <w:t>aurait</w:t>
      </w:r>
      <w:r w:rsidRPr="00DA7839">
        <w:t xml:space="preserve"> fait trembler pour l</w:t>
      </w:r>
      <w:r w:rsidR="00CB410B" w:rsidRPr="00DA7839">
        <w:t>’</w:t>
      </w:r>
      <w:r w:rsidR="00D440B2" w:rsidRPr="00DA7839">
        <w:t>Église</w:t>
      </w:r>
      <w:r w:rsidR="00CB410B" w:rsidRPr="00DA7839">
        <w:t> ;</w:t>
      </w:r>
      <w:r w:rsidRPr="00DA7839">
        <w:t xml:space="preserve"> et, ainsi qu</w:t>
      </w:r>
      <w:r w:rsidR="00CB410B" w:rsidRPr="00DA7839">
        <w:t>’</w:t>
      </w:r>
      <w:r w:rsidRPr="00DA7839">
        <w:t xml:space="preserve">il le dit lui-même, </w:t>
      </w:r>
      <w:r w:rsidR="00CB410B" w:rsidRPr="00DA7839">
        <w:rPr>
          <w:i/>
        </w:rPr>
        <w:t>« </w:t>
      </w:r>
      <w:r w:rsidRPr="00DA7839">
        <w:t>ce n’était pas sans étonnement</w:t>
      </w:r>
      <w:r w:rsidR="00CB410B" w:rsidRPr="00DA7839">
        <w:t> »</w:t>
      </w:r>
      <w:r w:rsidRPr="00DA7839">
        <w:t xml:space="preserve"> qu’il lisait la parole de l’apôtre</w:t>
      </w:r>
      <w:r w:rsidR="00CB410B" w:rsidRPr="00DA7839">
        <w:t> :</w:t>
      </w:r>
      <w:r w:rsidRPr="00DA7839">
        <w:t xml:space="preserve"> </w:t>
      </w:r>
      <w:r w:rsidR="008B6652" w:rsidRPr="00DA7839">
        <w:rPr>
          <w:i/>
        </w:rPr>
        <w:t>Oportet hierese</w:t>
      </w:r>
      <w:r w:rsidRPr="00DA7839">
        <w:rPr>
          <w:i/>
        </w:rPr>
        <w:t>s esse</w:t>
      </w:r>
      <w:r w:rsidRPr="00B6083B">
        <w:rPr>
          <w:rPrChange w:id="769" w:author="OBVIL" w:date="2016-12-01T14:12:00Z">
            <w:rPr>
              <w:rFonts w:ascii="Times New Roman" w:hAnsi="Times New Roman"/>
              <w:i/>
            </w:rPr>
          </w:rPrChange>
        </w:rPr>
        <w:t>.</w:t>
      </w:r>
      <w:r w:rsidR="008B6652" w:rsidRPr="00DA7839">
        <w:t xml:space="preserve"> Ma</w:t>
      </w:r>
      <w:r w:rsidRPr="00DA7839">
        <w:t xml:space="preserve">is, à la clarté du dogme de la Providence, il a compris ce </w:t>
      </w:r>
      <w:r w:rsidR="00CB410B" w:rsidRPr="00DA7839">
        <w:t>« </w:t>
      </w:r>
      <w:r w:rsidRPr="00DA7839">
        <w:t xml:space="preserve">terrible </w:t>
      </w:r>
      <w:r w:rsidRPr="00DA7839">
        <w:rPr>
          <w:i/>
        </w:rPr>
        <w:t>il faut</w:t>
      </w:r>
      <w:r w:rsidR="00CB410B" w:rsidRPr="00DA7839">
        <w:t> » ;</w:t>
      </w:r>
      <w:r w:rsidRPr="00DA7839">
        <w:t xml:space="preserve"> et la plus redoutable épreuve qu’eut traversée l’</w:t>
      </w:r>
      <w:r w:rsidR="00D440B2" w:rsidRPr="00DA7839">
        <w:t>Église</w:t>
      </w:r>
      <w:r w:rsidRPr="00DA7839">
        <w:t xml:space="preserve"> s’est changée </w:t>
      </w:r>
      <w:r w:rsidR="008B6652" w:rsidRPr="00DA7839">
        <w:t>à</w:t>
      </w:r>
      <w:r w:rsidRPr="00DA7839">
        <w:t xml:space="preserve"> ses yeux en un témoignage de la bonté de Dieu pour ses élus. En ce sens, </w:t>
      </w:r>
      <w:r w:rsidR="00D440B2" w:rsidRPr="00DA7839">
        <w:rPr>
          <w:i/>
        </w:rPr>
        <w:t>l’</w:t>
      </w:r>
      <w:r w:rsidRPr="00DA7839">
        <w:rPr>
          <w:i/>
        </w:rPr>
        <w:t xml:space="preserve">Histoire des variations </w:t>
      </w:r>
      <w:r w:rsidRPr="00DA7839">
        <w:t xml:space="preserve">n’est qu’une application particulière du principe posé dans le </w:t>
      </w:r>
      <w:r w:rsidRPr="00DA7839">
        <w:rPr>
          <w:i/>
        </w:rPr>
        <w:t>Discours sur l</w:t>
      </w:r>
      <w:r w:rsidR="00CB410B" w:rsidRPr="00DA7839">
        <w:rPr>
          <w:i/>
        </w:rPr>
        <w:t>’</w:t>
      </w:r>
      <w:r w:rsidRPr="00DA7839">
        <w:rPr>
          <w:i/>
        </w:rPr>
        <w:t>histoire universelle</w:t>
      </w:r>
      <w:r w:rsidRPr="00DA7839">
        <w:t>, et la justesse même de l’application achève, pour Bossuet, de démontrer la vérité du principe.</w:t>
      </w:r>
    </w:p>
    <w:p w14:paraId="6705C836" w14:textId="045B7B84" w:rsidR="00CB410B" w:rsidRPr="00DA7839" w:rsidRDefault="00170A5B" w:rsidP="00000A23">
      <w:pPr>
        <w:pStyle w:val="Corpsdetexte"/>
        <w:pPrChange w:id="770" w:author="OBVIL" w:date="2016-12-01T14:12:00Z">
          <w:pPr>
            <w:pStyle w:val="Corpsdetexte"/>
            <w:spacing w:afterLines="120" w:after="288"/>
            <w:ind w:firstLine="240"/>
            <w:jc w:val="both"/>
          </w:pPr>
        </w:pPrChange>
      </w:pPr>
      <w:r w:rsidRPr="00DA7839">
        <w:t>En veut-on d’autres preuves encor</w:t>
      </w:r>
      <w:r w:rsidR="00CB410B" w:rsidRPr="00DA7839">
        <w:t>e ?</w:t>
      </w:r>
      <w:r w:rsidRPr="00DA7839">
        <w:t xml:space="preserve"> On les trouvera jusque dans le </w:t>
      </w:r>
      <w:r w:rsidRPr="00DA7839">
        <w:rPr>
          <w:i/>
        </w:rPr>
        <w:t>Traité de la connaissance de Dieu et de soi-même</w:t>
      </w:r>
      <w:r w:rsidRPr="00B6083B">
        <w:rPr>
          <w:rPrChange w:id="771" w:author="OBVIL" w:date="2016-12-01T14:12:00Z">
            <w:rPr>
              <w:rFonts w:ascii="Times New Roman" w:hAnsi="Times New Roman"/>
              <w:i/>
            </w:rPr>
          </w:rPrChange>
        </w:rPr>
        <w:t>.</w:t>
      </w:r>
      <w:r w:rsidRPr="00DA7839">
        <w:t xml:space="preserve"> Car pourquoi Bossuet n’y a-t-il pas consacré moins d’un livre entier</w:t>
      </w:r>
      <w:r w:rsidR="00B6083B" w:rsidRPr="00DA7839">
        <w:t xml:space="preserve"> —</w:t>
      </w:r>
      <w:del w:id="772" w:author="OBVIL" w:date="2016-12-01T14:12:00Z">
        <w:r w:rsidRPr="00CB410B">
          <w:delText xml:space="preserve"> </w:delText>
        </w:r>
      </w:del>
      <w:ins w:id="773" w:author="OBVIL" w:date="2016-12-01T14:12:00Z">
        <w:r w:rsidR="00B6083B" w:rsidRPr="00B6083B">
          <w:t> </w:t>
        </w:r>
      </w:ins>
      <w:r w:rsidRPr="00DA7839">
        <w:t>le cinquième, qui n</w:t>
      </w:r>
      <w:r w:rsidR="00CB410B" w:rsidRPr="00DA7839">
        <w:t>’</w:t>
      </w:r>
      <w:r w:rsidRPr="00DA7839">
        <w:t>en est pas le moins curieux</w:t>
      </w:r>
      <w:r w:rsidR="00B6083B" w:rsidRPr="00DA7839">
        <w:t xml:space="preserve"> —</w:t>
      </w:r>
      <w:del w:id="774" w:author="OBVIL" w:date="2016-12-01T14:12:00Z">
        <w:r w:rsidRPr="00CB410B">
          <w:delText xml:space="preserve"> </w:delText>
        </w:r>
      </w:del>
      <w:ins w:id="775" w:author="OBVIL" w:date="2016-12-01T14:12:00Z">
        <w:r w:rsidR="00B6083B" w:rsidRPr="00B6083B">
          <w:t> </w:t>
        </w:r>
      </w:ins>
      <w:r w:rsidRPr="00DA7839">
        <w:t xml:space="preserve">à démontrer </w:t>
      </w:r>
      <w:r w:rsidR="00CB410B" w:rsidRPr="00DA7839">
        <w:t>« </w:t>
      </w:r>
      <w:r w:rsidRPr="00DA7839">
        <w:t>l’extrême différence de l’homme et de la bête</w:t>
      </w:r>
      <w:r w:rsidR="00CB410B" w:rsidRPr="00DA7839">
        <w:t> » ?</w:t>
      </w:r>
      <w:r w:rsidRPr="00DA7839">
        <w:t xml:space="preserve"> C’est un problème actuel encore aujourd’hui, s’il en fut, et dont on peut bien dire que vingt autres dépendent, y compris celui même de l’immortalité de l’</w:t>
      </w:r>
      <w:r w:rsidR="00D440B2" w:rsidRPr="00DA7839">
        <w:t>âme</w:t>
      </w:r>
      <w:r w:rsidRPr="00DA7839">
        <w:t xml:space="preserve"> et de la</w:t>
      </w:r>
      <w:r w:rsidR="00CA1764" w:rsidRPr="00DA7839">
        <w:t xml:space="preserve"> Providence. Était-ce qu’il crû</w:t>
      </w:r>
      <w:r w:rsidRPr="00DA7839">
        <w:t>t bien nécessaire, comme on l’a prétendu, de réfuter le paradoxe de Descartes sur les animaux machine</w:t>
      </w:r>
      <w:r w:rsidR="00CB410B" w:rsidRPr="00DA7839">
        <w:t>s ?</w:t>
      </w:r>
      <w:r w:rsidRPr="00DA7839">
        <w:t xml:space="preserve"> En aucune façon, mais il voulait enlever aux </w:t>
      </w:r>
      <w:r w:rsidR="00CB410B" w:rsidRPr="00DA7839">
        <w:t>« </w:t>
      </w:r>
      <w:r w:rsidRPr="00DA7839">
        <w:t>libertins</w:t>
      </w:r>
      <w:r w:rsidR="00CB410B" w:rsidRPr="00DA7839">
        <w:t> »</w:t>
      </w:r>
      <w:r w:rsidRPr="00DA7839">
        <w:t xml:space="preserve"> l’argument qu’ils tiraient contre la Providence de l’apparente identité de l</w:t>
      </w:r>
      <w:r w:rsidR="00CB410B" w:rsidRPr="00DA7839">
        <w:t>’</w:t>
      </w:r>
      <w:r w:rsidRPr="00DA7839">
        <w:t xml:space="preserve">homme et de l’animal. Ils allaient répétant le mot de </w:t>
      </w:r>
      <w:r w:rsidR="00D440B2" w:rsidRPr="00DA7839">
        <w:rPr>
          <w:i/>
        </w:rPr>
        <w:t>l’</w:t>
      </w:r>
      <w:r w:rsidRPr="00DA7839">
        <w:rPr>
          <w:i/>
        </w:rPr>
        <w:t>Ecclésiaste</w:t>
      </w:r>
      <w:r w:rsidR="00CB410B" w:rsidRPr="00DA7839">
        <w:t> ;</w:t>
      </w:r>
      <w:r w:rsidRPr="00DA7839">
        <w:t xml:space="preserve"> </w:t>
      </w:r>
      <w:r w:rsidR="00CA1764" w:rsidRPr="00DA7839">
        <w:rPr>
          <w:i/>
        </w:rPr>
        <w:t>Unus est interitus hominum et</w:t>
      </w:r>
      <w:r w:rsidRPr="00DA7839">
        <w:rPr>
          <w:i/>
        </w:rPr>
        <w:t xml:space="preserve"> jumentoru</w:t>
      </w:r>
      <w:r w:rsidR="00CB410B" w:rsidRPr="00DA7839">
        <w:rPr>
          <w:i/>
        </w:rPr>
        <w:t>m </w:t>
      </w:r>
      <w:r w:rsidR="00CB410B" w:rsidRPr="00DA7839">
        <w:t>;</w:t>
      </w:r>
      <w:r w:rsidRPr="00DA7839">
        <w:t xml:space="preserve"> et ils en concluaient que Dieu ne se souciait pas plus des hommes que des bœufs</w:t>
      </w:r>
      <w:r w:rsidR="00CB410B" w:rsidRPr="00DA7839">
        <w:t> ;</w:t>
      </w:r>
      <w:r w:rsidRPr="00DA7839">
        <w:t xml:space="preserve"> </w:t>
      </w:r>
      <w:r w:rsidR="00CA1764" w:rsidRPr="00DA7839">
        <w:rPr>
          <w:i/>
        </w:rPr>
        <w:t>Numquid de babas cura est De</w:t>
      </w:r>
      <w:r w:rsidR="00CB410B" w:rsidRPr="00DA7839">
        <w:rPr>
          <w:i/>
        </w:rPr>
        <w:t>o ?</w:t>
      </w:r>
      <w:r w:rsidRPr="00DA7839">
        <w:t xml:space="preserve"> N’était-ce donc pas un grand point de gagné si l’on établissait contre eux, sans aucun recours à la révélation, mais par le seul secours de l’observation, que l</w:t>
      </w:r>
      <w:r w:rsidR="00CB410B" w:rsidRPr="00DA7839">
        <w:t>’</w:t>
      </w:r>
      <w:r w:rsidRPr="00DA7839">
        <w:t>homme diffère extrêmement de la bêt</w:t>
      </w:r>
      <w:r w:rsidR="00CB410B" w:rsidRPr="00DA7839">
        <w:t>e ?</w:t>
      </w:r>
      <w:r w:rsidRPr="00DA7839">
        <w:t xml:space="preserve"> Le cinquième livre du </w:t>
      </w:r>
      <w:r w:rsidRPr="00DA7839">
        <w:rPr>
          <w:i/>
        </w:rPr>
        <w:t>Traité de la connaissance de Dieu</w:t>
      </w:r>
      <w:r w:rsidRPr="00DA7839">
        <w:t xml:space="preserve"> n’a précisément pas d’autre obje</w:t>
      </w:r>
      <w:r w:rsidR="00CB410B" w:rsidRPr="00DA7839">
        <w:t>t ;</w:t>
      </w:r>
      <w:r w:rsidRPr="00DA7839">
        <w:t xml:space="preserve"> et nous, les contemporains dé Darwin et d’Hæckel, quand nous cherchons où est la différence, nous la trouvons o</w:t>
      </w:r>
      <w:r w:rsidR="00CA1764" w:rsidRPr="00DA7839">
        <w:t>ù</w:t>
      </w:r>
      <w:r w:rsidRPr="00DA7839">
        <w:t xml:space="preserve"> Bossuet l’a mise.</w:t>
      </w:r>
    </w:p>
    <w:p w14:paraId="63DEA751" w14:textId="03B4854A" w:rsidR="00CB410B" w:rsidRPr="00DA7839" w:rsidRDefault="00170A5B" w:rsidP="00000A23">
      <w:pPr>
        <w:pStyle w:val="Corpsdetexte"/>
        <w:pPrChange w:id="776" w:author="OBVIL" w:date="2016-12-01T14:12:00Z">
          <w:pPr>
            <w:pStyle w:val="Corpsdetexte"/>
            <w:spacing w:afterLines="120" w:after="288"/>
            <w:ind w:firstLine="240"/>
            <w:jc w:val="both"/>
          </w:pPr>
        </w:pPrChange>
      </w:pPr>
      <w:r w:rsidRPr="00DA7839">
        <w:t xml:space="preserve">Là, également, </w:t>
      </w:r>
      <w:r w:rsidR="00D440B2" w:rsidRPr="00DA7839">
        <w:t>est</w:t>
      </w:r>
      <w:r w:rsidRPr="00DA7839">
        <w:t xml:space="preserve"> l’explication de la vivacité avec laquelle, dans plusieurs lettres adressées à l</w:t>
      </w:r>
      <w:r w:rsidR="00CB410B" w:rsidRPr="00DA7839">
        <w:t>’</w:t>
      </w:r>
      <w:r w:rsidR="00CA1764" w:rsidRPr="00DA7839">
        <w:t>évêque de Casto</w:t>
      </w:r>
      <w:r w:rsidR="00D440B2" w:rsidRPr="00DA7839">
        <w:t>rie, et</w:t>
      </w:r>
      <w:r w:rsidRPr="00DA7839">
        <w:t xml:space="preserve"> à </w:t>
      </w:r>
      <w:r w:rsidR="00D440B2" w:rsidRPr="00DA7839">
        <w:t>un</w:t>
      </w:r>
      <w:r w:rsidRPr="00DA7839">
        <w:t xml:space="preserve"> disciple de Malebranche, il</w:t>
      </w:r>
      <w:r w:rsidR="00CA1764" w:rsidRPr="00DA7839">
        <w:t xml:space="preserve"> a</w:t>
      </w:r>
      <w:r w:rsidRPr="00DA7839">
        <w:t xml:space="preserve"> pris parti contre 1</w:t>
      </w:r>
      <w:r w:rsidR="00CB410B" w:rsidRPr="00DA7839">
        <w:t>’</w:t>
      </w:r>
      <w:r w:rsidR="00CA1764" w:rsidRPr="00DA7839">
        <w:t>aut</w:t>
      </w:r>
      <w:r w:rsidRPr="00DA7839">
        <w:t xml:space="preserve">eur de la </w:t>
      </w:r>
      <w:r w:rsidR="00CA1764" w:rsidRPr="00DA7839">
        <w:rPr>
          <w:i/>
        </w:rPr>
        <w:t>Recherche</w:t>
      </w:r>
      <w:r w:rsidRPr="00DA7839">
        <w:rPr>
          <w:i/>
        </w:rPr>
        <w:t xml:space="preserve"> de la vérité </w:t>
      </w:r>
      <w:r w:rsidRPr="00DA7839">
        <w:t xml:space="preserve">ou plutôt du </w:t>
      </w:r>
      <w:r w:rsidRPr="00DA7839">
        <w:rPr>
          <w:i/>
        </w:rPr>
        <w:t>Traité</w:t>
      </w:r>
      <w:r w:rsidR="00CA1764" w:rsidRPr="00DA7839">
        <w:rPr>
          <w:i/>
        </w:rPr>
        <w:t xml:space="preserve"> de la nature et</w:t>
      </w:r>
      <w:r w:rsidRPr="00DA7839">
        <w:rPr>
          <w:i/>
        </w:rPr>
        <w:t xml:space="preserve"> de l</w:t>
      </w:r>
      <w:r w:rsidR="00CA1764" w:rsidRPr="00DA7839">
        <w:rPr>
          <w:i/>
        </w:rPr>
        <w:t>a</w:t>
      </w:r>
      <w:r w:rsidRPr="00DA7839">
        <w:rPr>
          <w:i/>
        </w:rPr>
        <w:t xml:space="preserve"> grâce</w:t>
      </w:r>
      <w:r w:rsidRPr="00DA7839">
        <w:t>. Certes, il n’y avait pas de chrétien plus sincère</w:t>
      </w:r>
      <w:r w:rsidR="00B6083B" w:rsidRPr="00DA7839">
        <w:t xml:space="preserve"> —</w:t>
      </w:r>
      <w:del w:id="777" w:author="OBVIL" w:date="2016-12-01T14:12:00Z">
        <w:r w:rsidRPr="00CB410B">
          <w:delText xml:space="preserve"> </w:delText>
        </w:r>
      </w:del>
      <w:ins w:id="778" w:author="OBVIL" w:date="2016-12-01T14:12:00Z">
        <w:r w:rsidR="00B6083B" w:rsidRPr="00B6083B">
          <w:t> </w:t>
        </w:r>
      </w:ins>
      <w:r w:rsidRPr="00DA7839">
        <w:t>disons, si l</w:t>
      </w:r>
      <w:r w:rsidR="00CB410B" w:rsidRPr="00DA7839">
        <w:t>’</w:t>
      </w:r>
      <w:r w:rsidRPr="00DA7839">
        <w:t>on veut, plus candide</w:t>
      </w:r>
      <w:r w:rsidR="00B6083B" w:rsidRPr="00DA7839">
        <w:t xml:space="preserve"> —</w:t>
      </w:r>
      <w:del w:id="779" w:author="OBVIL" w:date="2016-12-01T14:12:00Z">
        <w:r w:rsidRPr="00CB410B">
          <w:delText xml:space="preserve"> </w:delText>
        </w:r>
      </w:del>
      <w:ins w:id="780" w:author="OBVIL" w:date="2016-12-01T14:12:00Z">
        <w:r w:rsidR="00B6083B" w:rsidRPr="00B6083B">
          <w:t> </w:t>
        </w:r>
      </w:ins>
      <w:r w:rsidRPr="00DA7839">
        <w:t xml:space="preserve">que Malebranche, mais il n’y avait pas </w:t>
      </w:r>
      <w:r w:rsidR="00CA1764" w:rsidRPr="00DA7839">
        <w:t>non</w:t>
      </w:r>
      <w:r w:rsidRPr="00DA7839">
        <w:t xml:space="preserve"> plus d</w:t>
      </w:r>
      <w:r w:rsidR="00CB410B" w:rsidRPr="00DA7839">
        <w:t>e ;</w:t>
      </w:r>
      <w:r w:rsidRPr="00DA7839">
        <w:t xml:space="preserve"> cartésien plus naïf, ni de philosophe ou de spéculatif qui s’assurât plus tranquillement de la parfaite orthodoxie de ses sentiments, sur la droiture et la pureté de ses intentions. On pouvait dire de lui, bien plus encore </w:t>
      </w:r>
      <w:r w:rsidR="00CA1764" w:rsidRPr="00DA7839">
        <w:t>qu</w:t>
      </w:r>
      <w:r w:rsidRPr="00DA7839">
        <w:t>e de Spinosa, que ses livres étaient pleins de Die</w:t>
      </w:r>
      <w:r w:rsidR="00CB410B" w:rsidRPr="00DA7839">
        <w:t>u ;</w:t>
      </w:r>
      <w:r w:rsidR="00CA1764" w:rsidRPr="00DA7839">
        <w:t xml:space="preserve"> mais son Dieu</w:t>
      </w:r>
      <w:r w:rsidRPr="00DA7839">
        <w:t xml:space="preserve"> dont les volontés générales enveloppaient des conséquences quelquefois regrettables, n’était déjà plus celui de l</w:t>
      </w:r>
      <w:r w:rsidR="00CB410B" w:rsidRPr="00DA7839">
        <w:t>’</w:t>
      </w:r>
      <w:r w:rsidR="00D440B2" w:rsidRPr="00DA7839">
        <w:t>Écriture</w:t>
      </w:r>
      <w:r w:rsidR="00CB410B" w:rsidRPr="00DA7839">
        <w:t> ;</w:t>
      </w:r>
      <w:r w:rsidRPr="00DA7839">
        <w:t xml:space="preserve"> et sa m</w:t>
      </w:r>
      <w:r w:rsidR="00CA1764" w:rsidRPr="00DA7839">
        <w:t>anière de traiter le miracle n</w:t>
      </w:r>
      <w:r w:rsidRPr="00DA7839">
        <w:t>e tendait à rien moins qu’à le nier, en le faisant rentrer dans des l</w:t>
      </w:r>
      <w:r w:rsidR="00CA1764" w:rsidRPr="00DA7839">
        <w:t>ois qu’il faut qu’il interrompe</w:t>
      </w:r>
      <w:r w:rsidRPr="00DA7839">
        <w:t>, ou qu</w:t>
      </w:r>
      <w:r w:rsidR="00CB410B" w:rsidRPr="00DA7839">
        <w:t>’</w:t>
      </w:r>
      <w:r w:rsidR="00CA1764" w:rsidRPr="00DA7839">
        <w:t>il contrarie</w:t>
      </w:r>
      <w:r w:rsidRPr="00DA7839">
        <w:t>, ou qu’il renverse, p</w:t>
      </w:r>
      <w:r w:rsidR="00CA1764" w:rsidRPr="00DA7839">
        <w:t>our être le miracle. Bossuet vit</w:t>
      </w:r>
      <w:r w:rsidRPr="00DA7839">
        <w:t xml:space="preserve"> le danger. Peut-être même </w:t>
      </w:r>
      <w:r w:rsidR="00CA1764" w:rsidRPr="00DA7839">
        <w:t>est-ce alors, aux environs de 16</w:t>
      </w:r>
      <w:r w:rsidRPr="00DA7839">
        <w:t xml:space="preserve">85, qu’il </w:t>
      </w:r>
      <w:r w:rsidR="00CA1764" w:rsidRPr="00DA7839">
        <w:t>aperçut plus</w:t>
      </w:r>
      <w:r w:rsidRPr="00DA7839">
        <w:t xml:space="preserve"> clairement qu</w:t>
      </w:r>
      <w:r w:rsidR="00CB410B" w:rsidRPr="00DA7839">
        <w:t>’</w:t>
      </w:r>
      <w:r w:rsidRPr="00DA7839">
        <w:t>il n</w:t>
      </w:r>
      <w:r w:rsidR="00CB410B" w:rsidRPr="00DA7839">
        <w:t>’</w:t>
      </w:r>
      <w:r w:rsidR="00D440B2" w:rsidRPr="00DA7839">
        <w:t>avait fait jusque-là l’incompatibilit</w:t>
      </w:r>
      <w:r w:rsidR="00CA1764" w:rsidRPr="00DA7839">
        <w:t>é du cartésianisme et d</w:t>
      </w:r>
      <w:r w:rsidRPr="00DA7839">
        <w:t>e la religion. Mais ce qu</w:t>
      </w:r>
      <w:r w:rsidR="00CB410B" w:rsidRPr="00DA7839">
        <w:t>’</w:t>
      </w:r>
      <w:r w:rsidRPr="00DA7839">
        <w:t xml:space="preserve">il vit </w:t>
      </w:r>
      <w:r w:rsidR="00CA1764" w:rsidRPr="00DA7839">
        <w:t>surtout</w:t>
      </w:r>
      <w:r w:rsidRPr="00DA7839">
        <w:t>, c’est</w:t>
      </w:r>
      <w:r w:rsidR="00CA1764" w:rsidRPr="00DA7839">
        <w:t xml:space="preserve"> qu</w:t>
      </w:r>
      <w:r w:rsidRPr="00DA7839">
        <w:t>e, s</w:t>
      </w:r>
      <w:r w:rsidR="00CA1764" w:rsidRPr="00DA7839">
        <w:t>i la doctrine de Malebranche se</w:t>
      </w:r>
      <w:r w:rsidRPr="00DA7839">
        <w:t xml:space="preserve"> </w:t>
      </w:r>
      <w:r w:rsidR="00D440B2" w:rsidRPr="00DA7839">
        <w:t>répandait</w:t>
      </w:r>
      <w:r w:rsidRPr="00DA7839">
        <w:t xml:space="preserve">, c’en </w:t>
      </w:r>
      <w:r w:rsidR="00D440B2" w:rsidRPr="00DA7839">
        <w:t>était</w:t>
      </w:r>
      <w:r w:rsidR="00CA1764" w:rsidRPr="00DA7839">
        <w:t xml:space="preserve"> fait du dogme</w:t>
      </w:r>
      <w:r w:rsidRPr="00DA7839">
        <w:t xml:space="preserve"> de la Providence.</w:t>
      </w:r>
    </w:p>
    <w:p w14:paraId="6FC5B73F" w14:textId="3F6A2A7F" w:rsidR="00CB410B" w:rsidRPr="00DA7839" w:rsidRDefault="00CB410B" w:rsidP="00000A23">
      <w:pPr>
        <w:pStyle w:val="Corpsdetexte"/>
        <w:pPrChange w:id="781" w:author="OBVIL" w:date="2016-12-01T14:12:00Z">
          <w:pPr>
            <w:pStyle w:val="Corpsdetexte"/>
            <w:spacing w:afterLines="120" w:after="288"/>
            <w:ind w:firstLine="240"/>
            <w:jc w:val="both"/>
          </w:pPr>
        </w:pPrChange>
      </w:pPr>
      <w:r w:rsidRPr="00DA7839">
        <w:t>« </w:t>
      </w:r>
      <w:r w:rsidR="00170A5B" w:rsidRPr="00DA7839">
        <w:t>Croyez-moi, Monsieur</w:t>
      </w:r>
      <w:r w:rsidR="00B6083B" w:rsidRPr="00DA7839">
        <w:t xml:space="preserve"> —</w:t>
      </w:r>
      <w:del w:id="782" w:author="OBVIL" w:date="2016-12-01T14:12:00Z">
        <w:r w:rsidR="00170A5B" w:rsidRPr="00CB410B">
          <w:delText xml:space="preserve"> </w:delText>
        </w:r>
      </w:del>
      <w:ins w:id="783" w:author="OBVIL" w:date="2016-12-01T14:12:00Z">
        <w:r w:rsidR="00B6083B" w:rsidRPr="00B6083B">
          <w:t> </w:t>
        </w:r>
      </w:ins>
      <w:r w:rsidR="00170A5B" w:rsidRPr="00DA7839">
        <w:t>écrivait-il au disciple de Malebranche</w:t>
      </w:r>
      <w:r w:rsidRPr="00DA7839">
        <w:t>,</w:t>
      </w:r>
      <w:r w:rsidR="00B6083B" w:rsidRPr="00DA7839">
        <w:t xml:space="preserve"> — </w:t>
      </w:r>
      <w:r w:rsidR="00170A5B" w:rsidRPr="00DA7839">
        <w:t>pour savoir de la physique et de l</w:t>
      </w:r>
      <w:r w:rsidRPr="00DA7839">
        <w:t>’</w:t>
      </w:r>
      <w:r w:rsidR="00170A5B" w:rsidRPr="00DA7839">
        <w:t>algèbre et pour avoir même entendu quelques vérités gén</w:t>
      </w:r>
      <w:r w:rsidR="00CA1764" w:rsidRPr="00DA7839">
        <w:t>érales de la métaphysique, il ne</w:t>
      </w:r>
      <w:r w:rsidR="00170A5B" w:rsidRPr="00DA7839">
        <w:t xml:space="preserve"> s</w:t>
      </w:r>
      <w:r w:rsidRPr="00DA7839">
        <w:t>’</w:t>
      </w:r>
      <w:r w:rsidR="00170A5B" w:rsidRPr="00DA7839">
        <w:t xml:space="preserve">ensuit pas pour cela qu’on soit </w:t>
      </w:r>
      <w:r w:rsidR="00CA1764" w:rsidRPr="00DA7839">
        <w:t>fort capable de prendre parti e</w:t>
      </w:r>
      <w:r w:rsidR="00170A5B" w:rsidRPr="00DA7839">
        <w:t xml:space="preserve">n </w:t>
      </w:r>
      <w:r w:rsidR="00CA1764" w:rsidRPr="00DA7839">
        <w:t>matière de théologie, et afin de</w:t>
      </w:r>
      <w:r w:rsidR="00170A5B" w:rsidRPr="00DA7839">
        <w:t xml:space="preserve"> vous faire voir combien vous vous méprenez, je vous prie seulement de considérer ce que vous croyez qui vous favorise dans mon </w:t>
      </w:r>
      <w:r w:rsidR="00170A5B" w:rsidRPr="00DA7839">
        <w:rPr>
          <w:i/>
        </w:rPr>
        <w:t>Discours sur l</w:t>
      </w:r>
      <w:r w:rsidRPr="00DA7839">
        <w:rPr>
          <w:i/>
        </w:rPr>
        <w:t>’</w:t>
      </w:r>
      <w:r w:rsidR="00170A5B" w:rsidRPr="00DA7839">
        <w:rPr>
          <w:i/>
        </w:rPr>
        <w:t>histoire universelle</w:t>
      </w:r>
      <w:r w:rsidR="00170A5B" w:rsidRPr="00B6083B">
        <w:rPr>
          <w:rPrChange w:id="784" w:author="OBVIL" w:date="2016-12-01T14:12:00Z">
            <w:rPr>
              <w:rFonts w:ascii="Times New Roman" w:hAnsi="Times New Roman"/>
              <w:i/>
            </w:rPr>
          </w:rPrChange>
        </w:rPr>
        <w:t xml:space="preserve">. </w:t>
      </w:r>
      <w:r w:rsidR="00170A5B" w:rsidRPr="00DA7839">
        <w:t>Il m’est aisé de vous démontrer que les principes sur lesquels je raisonne sont directement opposés à ceux de votre système.</w:t>
      </w:r>
      <w:r w:rsidRPr="00DA7839">
        <w:t xml:space="preserve">… </w:t>
      </w:r>
      <w:r w:rsidR="00170A5B" w:rsidRPr="00DA7839">
        <w:t xml:space="preserve">Je ne vous en écrirai ici que ce mot, qu’il y a bien de la différence à dire, comme je fais, </w:t>
      </w:r>
      <w:r w:rsidR="00170A5B" w:rsidRPr="00DA7839">
        <w:rPr>
          <w:i/>
        </w:rPr>
        <w:t>que Dieu conduit chaque chose à la fin qu</w:t>
      </w:r>
      <w:r w:rsidRPr="00DA7839">
        <w:rPr>
          <w:i/>
        </w:rPr>
        <w:t>’</w:t>
      </w:r>
      <w:r w:rsidR="00170A5B" w:rsidRPr="00DA7839">
        <w:rPr>
          <w:i/>
        </w:rPr>
        <w:t>il s’est proposé par des voies suivies</w:t>
      </w:r>
      <w:r w:rsidR="00170A5B" w:rsidRPr="00DA7839">
        <w:t xml:space="preserve">, et de dire </w:t>
      </w:r>
      <w:r w:rsidR="00170A5B" w:rsidRPr="00DA7839">
        <w:rPr>
          <w:i/>
        </w:rPr>
        <w:t>qu</w:t>
      </w:r>
      <w:r w:rsidRPr="00DA7839">
        <w:rPr>
          <w:i/>
        </w:rPr>
        <w:t>’</w:t>
      </w:r>
      <w:r w:rsidR="00170A5B" w:rsidRPr="00DA7839">
        <w:rPr>
          <w:i/>
        </w:rPr>
        <w:t>il se contente de donner des lois générales dont il résulte beaucoup de choses qui n</w:t>
      </w:r>
      <w:r w:rsidRPr="00DA7839">
        <w:rPr>
          <w:i/>
        </w:rPr>
        <w:t>’</w:t>
      </w:r>
      <w:r w:rsidR="00170A5B" w:rsidRPr="00DA7839">
        <w:rPr>
          <w:i/>
        </w:rPr>
        <w:t>entrent qu</w:t>
      </w:r>
      <w:r w:rsidRPr="00DA7839">
        <w:rPr>
          <w:i/>
        </w:rPr>
        <w:t>’</w:t>
      </w:r>
      <w:r w:rsidR="00170A5B" w:rsidRPr="00DA7839">
        <w:rPr>
          <w:i/>
        </w:rPr>
        <w:t>indirectement clans ses desseins</w:t>
      </w:r>
      <w:r w:rsidR="00170A5B" w:rsidRPr="00B6083B">
        <w:rPr>
          <w:rPrChange w:id="785" w:author="OBVIL" w:date="2016-12-01T14:12:00Z">
            <w:rPr>
              <w:rFonts w:ascii="Times New Roman" w:hAnsi="Times New Roman"/>
              <w:i/>
            </w:rPr>
          </w:rPrChange>
        </w:rPr>
        <w:t xml:space="preserve">. </w:t>
      </w:r>
      <w:r w:rsidR="00170A5B" w:rsidRPr="00DA7839">
        <w:t>Et puisque, très attaché que je suis à trouver tout lié dans l</w:t>
      </w:r>
      <w:r w:rsidRPr="00DA7839">
        <w:t>’</w:t>
      </w:r>
      <w:r w:rsidR="00170A5B" w:rsidRPr="00DA7839">
        <w:t>œuvre de Dieu, vous voyez au contraire que je m’éloigne de vos idées générales, de la manière que vous les prenez, comprenez du moins une fois le peu de rapport qu</w:t>
      </w:r>
      <w:r w:rsidRPr="00DA7839">
        <w:t>’</w:t>
      </w:r>
      <w:r w:rsidR="00170A5B" w:rsidRPr="00DA7839">
        <w:t>il y a entre ces deux choses.</w:t>
      </w:r>
      <w:r w:rsidRPr="00DA7839">
        <w:t> »</w:t>
      </w:r>
    </w:p>
    <w:p w14:paraId="0F13F083" w14:textId="6FAAED5A" w:rsidR="00CB410B" w:rsidRPr="00DA7839" w:rsidRDefault="00170A5B" w:rsidP="00000A23">
      <w:pPr>
        <w:pStyle w:val="Corpsdetexte"/>
        <w:pPrChange w:id="786" w:author="OBVIL" w:date="2016-12-01T14:12:00Z">
          <w:pPr>
            <w:pStyle w:val="Corpsdetexte"/>
            <w:spacing w:afterLines="120" w:after="288"/>
            <w:ind w:firstLine="240"/>
            <w:jc w:val="both"/>
          </w:pPr>
        </w:pPrChange>
      </w:pPr>
      <w:r w:rsidRPr="00DA7839">
        <w:t>On le voit, ce sont d’autres vérités aussi, mais c’est surtout le dogme de la Providence qui lui paraît menacé par le système de Malebranche. Dans une</w:t>
      </w:r>
      <w:r w:rsidR="00CA1764" w:rsidRPr="00DA7839">
        <w:t xml:space="preserve"> autre lettre, il ne cache pas </w:t>
      </w:r>
      <w:r w:rsidRPr="00DA7839">
        <w:t>à l</w:t>
      </w:r>
      <w:r w:rsidR="00CB410B" w:rsidRPr="00DA7839">
        <w:t>’</w:t>
      </w:r>
      <w:r w:rsidRPr="00DA7839">
        <w:t xml:space="preserve">évêque de Castorie qu’il a tout fait pour empêcher la publication du </w:t>
      </w:r>
      <w:r w:rsidRPr="00DA7839">
        <w:rPr>
          <w:i/>
        </w:rPr>
        <w:t>Traité de la nature et de la grâce</w:t>
      </w:r>
      <w:r w:rsidRPr="00B6083B">
        <w:rPr>
          <w:rPrChange w:id="787" w:author="OBVIL" w:date="2016-12-01T14:12:00Z">
            <w:rPr>
              <w:rFonts w:ascii="Times New Roman" w:hAnsi="Times New Roman"/>
              <w:i/>
            </w:rPr>
          </w:rPrChange>
        </w:rPr>
        <w:t>.</w:t>
      </w:r>
      <w:r w:rsidRPr="00DA7839">
        <w:t xml:space="preserve"> </w:t>
      </w:r>
      <w:del w:id="788" w:author="OBVIL" w:date="2016-12-01T14:12:00Z">
        <w:r w:rsidRPr="00CB410B">
          <w:delText>El</w:delText>
        </w:r>
      </w:del>
      <w:ins w:id="789" w:author="OBVIL" w:date="2016-12-01T14:12:00Z">
        <w:r w:rsidR="00F64CC9">
          <w:t>Et</w:t>
        </w:r>
      </w:ins>
      <w:r w:rsidRPr="00DA7839">
        <w:t xml:space="preserve"> je n’oserais me porter garant que, si la préparation de son </w:t>
      </w:r>
      <w:r w:rsidRPr="00DA7839">
        <w:rPr>
          <w:i/>
        </w:rPr>
        <w:t>Histoire des variations</w:t>
      </w:r>
      <w:r w:rsidR="00B6083B" w:rsidRPr="00DA7839">
        <w:t xml:space="preserve"> —</w:t>
      </w:r>
      <w:del w:id="790" w:author="OBVIL" w:date="2016-12-01T14:12:00Z">
        <w:r w:rsidRPr="00CB410B">
          <w:delText xml:space="preserve"> </w:delText>
        </w:r>
      </w:del>
      <w:ins w:id="791" w:author="OBVIL" w:date="2016-12-01T14:12:00Z">
        <w:r w:rsidR="00B6083B" w:rsidRPr="00B6083B">
          <w:t> </w:t>
        </w:r>
      </w:ins>
      <w:r w:rsidRPr="00DA7839">
        <w:t>qui était sur le point de paraître</w:t>
      </w:r>
      <w:r w:rsidR="00B6083B" w:rsidRPr="00DA7839">
        <w:t xml:space="preserve"> —</w:t>
      </w:r>
      <w:del w:id="792" w:author="OBVIL" w:date="2016-12-01T14:12:00Z">
        <w:r w:rsidRPr="00CB410B">
          <w:delText xml:space="preserve"> </w:delText>
        </w:r>
      </w:del>
      <w:ins w:id="793" w:author="OBVIL" w:date="2016-12-01T14:12:00Z">
        <w:r w:rsidR="00B6083B" w:rsidRPr="00B6083B">
          <w:t> </w:t>
        </w:r>
      </w:ins>
      <w:r w:rsidRPr="00DA7839">
        <w:t xml:space="preserve">ne l’eût absorbé tout entier, il eût voulu lui-même répondre à Malebranche, mais ce qui est certain, c’est que, non content de lui opposer Arnauld, il fit écrire par Fénelon cette </w:t>
      </w:r>
      <w:r w:rsidRPr="00DA7839">
        <w:rPr>
          <w:i/>
        </w:rPr>
        <w:t>Réfutation du système du père Malebranche sur la nature et sur la grâce</w:t>
      </w:r>
      <w:r w:rsidRPr="00DA7839">
        <w:t>, que l</w:t>
      </w:r>
      <w:r w:rsidR="00CB410B" w:rsidRPr="00DA7839">
        <w:t>’</w:t>
      </w:r>
      <w:r w:rsidRPr="00DA7839">
        <w:t>on regarde à bon droit comme le meilleur des écrits philosophique</w:t>
      </w:r>
      <w:r w:rsidR="005E6B56" w:rsidRPr="00DA7839">
        <w:t>s du futur archevêque de Cambrai</w:t>
      </w:r>
      <w:r w:rsidRPr="00DA7839">
        <w:t>. Pour quelles raisons d</w:t>
      </w:r>
      <w:r w:rsidR="00CB410B" w:rsidRPr="00DA7839">
        <w:t>’</w:t>
      </w:r>
      <w:r w:rsidRPr="00DA7839">
        <w:t xml:space="preserve">ailleurs cette </w:t>
      </w:r>
      <w:r w:rsidRPr="00DA7839">
        <w:rPr>
          <w:i/>
        </w:rPr>
        <w:t>Réfutation</w:t>
      </w:r>
      <w:r w:rsidRPr="00DA7839">
        <w:t xml:space="preserve"> ne vit pas le jour, c</w:t>
      </w:r>
      <w:r w:rsidR="00CB410B" w:rsidRPr="00DA7839">
        <w:t>’</w:t>
      </w:r>
      <w:r w:rsidR="005E6B56" w:rsidRPr="00DA7839">
        <w:t>est ce</w:t>
      </w:r>
      <w:r w:rsidRPr="00DA7839">
        <w:t xml:space="preserve"> que l</w:t>
      </w:r>
      <w:r w:rsidR="00CB410B" w:rsidRPr="00DA7839">
        <w:t>’</w:t>
      </w:r>
      <w:r w:rsidRPr="00DA7839">
        <w:t>on ignore, mais c</w:t>
      </w:r>
      <w:r w:rsidR="00CB410B" w:rsidRPr="00DA7839">
        <w:t>’</w:t>
      </w:r>
      <w:r w:rsidRPr="00DA7839">
        <w:t>est ce qui nous</w:t>
      </w:r>
      <w:r w:rsidR="005E6B56" w:rsidRPr="00DA7839">
        <w:t xml:space="preserve"> dispense aussi d’y insister. Il</w:t>
      </w:r>
      <w:r w:rsidRPr="00DA7839">
        <w:t xml:space="preserve"> suffit que Bossuet, comme nous l</w:t>
      </w:r>
      <w:r w:rsidR="00CB410B" w:rsidRPr="00DA7839">
        <w:t>’</w:t>
      </w:r>
      <w:r w:rsidRPr="00DA7839">
        <w:t>avons vu, l</w:t>
      </w:r>
      <w:r w:rsidR="00CB410B" w:rsidRPr="00DA7839">
        <w:t>’</w:t>
      </w:r>
      <w:r w:rsidRPr="00DA7839">
        <w:t>ait corrigée de sa main, et que cette sollicitude nous soit un nouveau témoignage de l’intérêt presque personnel qu’il prenait dans la controverse. Elle en est un aussi, pour le dire en passant, de l’affection qu’il portait à l’abbé de Fénelon, et dont le défenseur de M</w:t>
      </w:r>
      <w:r w:rsidRPr="00DA7839">
        <w:rPr>
          <w:vertAlign w:val="superscript"/>
        </w:rPr>
        <w:t>me</w:t>
      </w:r>
      <w:r w:rsidR="005E6B56" w:rsidRPr="00DA7839">
        <w:t xml:space="preserve"> Guyon </w:t>
      </w:r>
      <w:r w:rsidRPr="00DA7839">
        <w:t>devait le récompenser si mal.</w:t>
      </w:r>
    </w:p>
    <w:p w14:paraId="0AFE988D" w14:textId="77777777" w:rsidR="00CB410B" w:rsidRPr="00DA7839" w:rsidRDefault="00170A5B" w:rsidP="00000A23">
      <w:pPr>
        <w:pStyle w:val="Corpsdetexte"/>
        <w:pPrChange w:id="794" w:author="OBVIL" w:date="2016-12-01T14:12:00Z">
          <w:pPr>
            <w:pStyle w:val="Corpsdetexte"/>
            <w:spacing w:afterLines="120" w:after="288"/>
            <w:ind w:firstLine="240"/>
            <w:jc w:val="both"/>
          </w:pPr>
        </w:pPrChange>
      </w:pPr>
      <w:r w:rsidRPr="00DA7839">
        <w:t>Ce n’était pas pourtant que les libertins eussent quitté la lutt</w:t>
      </w:r>
      <w:r w:rsidR="00CB410B" w:rsidRPr="00DA7839">
        <w:t>e ;</w:t>
      </w:r>
      <w:r w:rsidRPr="00DA7839">
        <w:t xml:space="preserve"> et, sans parler de ceux qui promenaient leur incrédulité dans les salons ou dans les cabarets et les cafés du temps, Bayle venait de donner ses </w:t>
      </w:r>
      <w:r w:rsidRPr="00DA7839">
        <w:rPr>
          <w:i/>
        </w:rPr>
        <w:t xml:space="preserve">Pensées diverses </w:t>
      </w:r>
      <w:r w:rsidR="00D440B2" w:rsidRPr="00DA7839">
        <w:rPr>
          <w:i/>
        </w:rPr>
        <w:t>sur la</w:t>
      </w:r>
      <w:r w:rsidRPr="00DA7839">
        <w:rPr>
          <w:i/>
        </w:rPr>
        <w:t xml:space="preserve"> comète</w:t>
      </w:r>
      <w:r w:rsidRPr="00DA7839">
        <w:t xml:space="preserve">, et Fontenelle allait écrire son </w:t>
      </w:r>
      <w:r w:rsidRPr="00DA7839">
        <w:rPr>
          <w:i/>
        </w:rPr>
        <w:t>Histoire des oracles</w:t>
      </w:r>
      <w:r w:rsidR="00CB410B" w:rsidRPr="00DA7839">
        <w:t>,</w:t>
      </w:r>
      <w:r w:rsidR="00B6083B" w:rsidRPr="00DA7839">
        <w:t xml:space="preserve"> — </w:t>
      </w:r>
      <w:r w:rsidRPr="00DA7839">
        <w:t>deux de ces livres où Voltaire, quelques années plus tard, devait apprendre à lire. Mais on sait, d</w:t>
      </w:r>
      <w:r w:rsidR="00CB410B" w:rsidRPr="00DA7839">
        <w:t>’</w:t>
      </w:r>
      <w:r w:rsidRPr="00DA7839">
        <w:t>autre part, qu</w:t>
      </w:r>
      <w:r w:rsidR="00CB410B" w:rsidRPr="00DA7839">
        <w:t>’</w:t>
      </w:r>
      <w:r w:rsidRPr="00DA7839">
        <w:t xml:space="preserve">à peine Bossuet avait-il terminé son </w:t>
      </w:r>
      <w:r w:rsidRPr="00DA7839">
        <w:rPr>
          <w:i/>
        </w:rPr>
        <w:t>Histoire universelle</w:t>
      </w:r>
      <w:r w:rsidRPr="00DA7839">
        <w:t>, il lui avait fallu s’occupe</w:t>
      </w:r>
      <w:r w:rsidR="00D440B2" w:rsidRPr="00DA7839">
        <w:t>r des</w:t>
      </w:r>
      <w:r w:rsidR="005E6B56" w:rsidRPr="00DA7839">
        <w:t xml:space="preserve"> aff</w:t>
      </w:r>
      <w:r w:rsidR="00D440B2" w:rsidRPr="00DA7839">
        <w:t>aires du gallicanisme. L</w:t>
      </w:r>
      <w:r w:rsidRPr="00DA7839">
        <w:t>’</w:t>
      </w:r>
      <w:r w:rsidRPr="00DA7839">
        <w:rPr>
          <w:i/>
        </w:rPr>
        <w:t>Histoire des variations</w:t>
      </w:r>
      <w:r w:rsidRPr="00DA7839">
        <w:t xml:space="preserve"> était alors survenue, qu</w:t>
      </w:r>
      <w:r w:rsidR="00CB410B" w:rsidRPr="00DA7839">
        <w:t>’</w:t>
      </w:r>
      <w:r w:rsidRPr="00DA7839">
        <w:t xml:space="preserve">il avait </w:t>
      </w:r>
      <w:r w:rsidR="005E6B56" w:rsidRPr="00DA7839">
        <w:t>dû</w:t>
      </w:r>
      <w:r w:rsidRPr="00DA7839">
        <w:t xml:space="preserve"> défendre, après l’avoir écrite, et justifier tour à tour contre les attaques des Basnage et des Jurieu. Grâces leur soient rendues de leurs attaque</w:t>
      </w:r>
      <w:r w:rsidR="00CB410B" w:rsidRPr="00DA7839">
        <w:t>s !</w:t>
      </w:r>
      <w:r w:rsidRPr="00DA7839">
        <w:t xml:space="preserve"> Nous devons au premier la </w:t>
      </w:r>
      <w:r w:rsidRPr="00DA7839">
        <w:rPr>
          <w:i/>
        </w:rPr>
        <w:t>Défense de l</w:t>
      </w:r>
      <w:r w:rsidR="00CB410B" w:rsidRPr="00DA7839">
        <w:rPr>
          <w:i/>
        </w:rPr>
        <w:t>’</w:t>
      </w:r>
      <w:r w:rsidRPr="00DA7839">
        <w:rPr>
          <w:i/>
        </w:rPr>
        <w:t>Histoire des variation</w:t>
      </w:r>
      <w:r w:rsidR="00CB410B" w:rsidRPr="00DA7839">
        <w:rPr>
          <w:i/>
        </w:rPr>
        <w:t>s :</w:t>
      </w:r>
      <w:r w:rsidRPr="00DA7839">
        <w:t xml:space="preserve"> et, sans le second, nous n’aurions pas les six </w:t>
      </w:r>
      <w:r w:rsidRPr="00DA7839">
        <w:rPr>
          <w:i/>
        </w:rPr>
        <w:t>Avertissements aux protestants</w:t>
      </w:r>
      <w:r w:rsidRPr="00DA7839">
        <w:t xml:space="preserve">, qui valent sans doute la </w:t>
      </w:r>
      <w:r w:rsidRPr="00DA7839">
        <w:rPr>
          <w:i/>
        </w:rPr>
        <w:t>Critique de l</w:t>
      </w:r>
      <w:r w:rsidR="00CB410B" w:rsidRPr="00DA7839">
        <w:rPr>
          <w:i/>
        </w:rPr>
        <w:t>’</w:t>
      </w:r>
      <w:r w:rsidR="00D440B2" w:rsidRPr="00DA7839">
        <w:rPr>
          <w:i/>
        </w:rPr>
        <w:t>École</w:t>
      </w:r>
      <w:r w:rsidRPr="00DA7839">
        <w:rPr>
          <w:i/>
        </w:rPr>
        <w:t xml:space="preserve"> des femmes</w:t>
      </w:r>
      <w:r w:rsidR="005E6B56" w:rsidRPr="00DA7839">
        <w:t xml:space="preserve"> ou</w:t>
      </w:r>
      <w:r w:rsidRPr="00DA7839">
        <w:t xml:space="preserve"> la </w:t>
      </w:r>
      <w:r w:rsidRPr="00DA7839">
        <w:rPr>
          <w:i/>
        </w:rPr>
        <w:t>Défense de l</w:t>
      </w:r>
      <w:r w:rsidR="00CB410B" w:rsidRPr="00DA7839">
        <w:rPr>
          <w:i/>
        </w:rPr>
        <w:t>’</w:t>
      </w:r>
      <w:r w:rsidRPr="00DA7839">
        <w:rPr>
          <w:i/>
        </w:rPr>
        <w:t>Esprit des lois</w:t>
      </w:r>
      <w:r w:rsidRPr="00B6083B">
        <w:rPr>
          <w:rPrChange w:id="795" w:author="OBVIL" w:date="2016-12-01T14:12:00Z">
            <w:rPr>
              <w:rFonts w:ascii="Times New Roman" w:hAnsi="Times New Roman"/>
              <w:i/>
            </w:rPr>
          </w:rPrChange>
        </w:rPr>
        <w:t>.</w:t>
      </w:r>
      <w:r w:rsidRPr="00DA7839">
        <w:t xml:space="preserve"> Enfin, bien mal</w:t>
      </w:r>
      <w:r w:rsidR="00D440B2" w:rsidRPr="00DA7839">
        <w:t>gré lui, sur les instanc</w:t>
      </w:r>
      <w:r w:rsidRPr="00DA7839">
        <w:t>es réitérées de Fénelon et des amis de Fénelon, il était intervenu dans la querelle du quiétisme, dont au bout d’un ail il s</w:t>
      </w:r>
      <w:r w:rsidR="00CB410B" w:rsidRPr="00DA7839">
        <w:t>’</w:t>
      </w:r>
      <w:r w:rsidRPr="00DA7839">
        <w:t xml:space="preserve">était trouvé seul à porter tout le poids. </w:t>
      </w:r>
      <w:r w:rsidR="00D440B2" w:rsidRPr="00DA7839">
        <w:t>À</w:t>
      </w:r>
      <w:r w:rsidRPr="00DA7839">
        <w:t xml:space="preserve"> quoi, si l</w:t>
      </w:r>
      <w:r w:rsidR="00CB410B" w:rsidRPr="00DA7839">
        <w:t>’</w:t>
      </w:r>
      <w:r w:rsidRPr="00DA7839">
        <w:t>on ajoute un important diocèse à gouverne</w:t>
      </w:r>
      <w:r w:rsidR="005E6B56" w:rsidRPr="00DA7839">
        <w:t>r, un temporel à administrer, l</w:t>
      </w:r>
      <w:r w:rsidRPr="00DA7839">
        <w:t>es religieuses à diriger, qui le fatiguaient de leurs infinis scrupules, ses fonctions aussi d</w:t>
      </w:r>
      <w:r w:rsidR="00CB410B" w:rsidRPr="00DA7839">
        <w:t>’</w:t>
      </w:r>
      <w:r w:rsidRPr="00DA7839">
        <w:t xml:space="preserve">aumônier de la Dauphine, on comprendra que, de 1081 à 1700, il n’ait pas pu donner aux progrès du libertinage toute l’attention qu’il aurait voulu. Mais il ne fut pas plus tôt délivré de tant de soins divers, qu’il revint à son idée maîtresse, et que, résumant toute sa morale dans ses </w:t>
      </w:r>
      <w:r w:rsidRPr="00DA7839">
        <w:rPr>
          <w:i/>
        </w:rPr>
        <w:t>Méditations sur l</w:t>
      </w:r>
      <w:r w:rsidR="00CB410B" w:rsidRPr="00DA7839">
        <w:rPr>
          <w:i/>
        </w:rPr>
        <w:t>’</w:t>
      </w:r>
      <w:r w:rsidR="00D440B2" w:rsidRPr="00DA7839">
        <w:rPr>
          <w:i/>
        </w:rPr>
        <w:t>Évangile</w:t>
      </w:r>
      <w:r w:rsidRPr="00DA7839">
        <w:t xml:space="preserve">, toute sa politique dans la </w:t>
      </w:r>
      <w:r w:rsidR="005E6B56" w:rsidRPr="00DA7839">
        <w:rPr>
          <w:i/>
        </w:rPr>
        <w:t>Politiq</w:t>
      </w:r>
      <w:r w:rsidR="00D440B2" w:rsidRPr="00DA7839">
        <w:rPr>
          <w:i/>
        </w:rPr>
        <w:t>ue tirée de l’</w:t>
      </w:r>
      <w:r w:rsidRPr="00DA7839">
        <w:rPr>
          <w:i/>
        </w:rPr>
        <w:t>Écriture sainte</w:t>
      </w:r>
      <w:r w:rsidRPr="00DA7839">
        <w:t xml:space="preserve">, et tout le dogme enfin dans ses </w:t>
      </w:r>
      <w:r w:rsidRPr="00DA7839">
        <w:rPr>
          <w:i/>
        </w:rPr>
        <w:t>Élévations sur les mystères</w:t>
      </w:r>
      <w:r w:rsidRPr="00B6083B">
        <w:rPr>
          <w:rPrChange w:id="796" w:author="OBVIL" w:date="2016-12-01T14:12:00Z">
            <w:rPr>
              <w:rFonts w:ascii="Times New Roman" w:hAnsi="Times New Roman"/>
              <w:i/>
            </w:rPr>
          </w:rPrChange>
        </w:rPr>
        <w:t>,</w:t>
      </w:r>
      <w:r w:rsidRPr="00DA7839">
        <w:t xml:space="preserve"> c</w:t>
      </w:r>
      <w:r w:rsidR="00CB410B" w:rsidRPr="00DA7839">
        <w:t>’</w:t>
      </w:r>
      <w:r w:rsidRPr="00DA7839">
        <w:t>est à rendre sa philosophie de la Providence plus claire encore qu</w:t>
      </w:r>
      <w:r w:rsidR="00CB410B" w:rsidRPr="00DA7839">
        <w:t>’</w:t>
      </w:r>
      <w:r w:rsidRPr="00DA7839">
        <w:t>il employa ses dernières années.</w:t>
      </w:r>
    </w:p>
    <w:p w14:paraId="642F0D39" w14:textId="0B609959" w:rsidR="00CB410B" w:rsidRPr="00DA7839" w:rsidRDefault="00170A5B" w:rsidP="00000A23">
      <w:pPr>
        <w:pStyle w:val="Corpsdetexte"/>
        <w:pPrChange w:id="797" w:author="OBVIL" w:date="2016-12-01T14:12:00Z">
          <w:pPr>
            <w:pStyle w:val="Corpsdetexte"/>
            <w:spacing w:afterLines="120" w:after="288"/>
            <w:ind w:firstLine="240"/>
            <w:jc w:val="both"/>
          </w:pPr>
        </w:pPrChange>
      </w:pPr>
      <w:r w:rsidRPr="00DA7839">
        <w:t xml:space="preserve">Contentons-nous ici de le montrer par l’exemple de sa </w:t>
      </w:r>
      <w:r w:rsidRPr="00DA7839">
        <w:rPr>
          <w:i/>
        </w:rPr>
        <w:t>Politique</w:t>
      </w:r>
      <w:r w:rsidRPr="00B6083B">
        <w:rPr>
          <w:rPrChange w:id="798" w:author="OBVIL" w:date="2016-12-01T14:12:00Z">
            <w:rPr>
              <w:rFonts w:ascii="Times New Roman" w:hAnsi="Times New Roman"/>
              <w:i/>
            </w:rPr>
          </w:rPrChange>
        </w:rPr>
        <w:t>.</w:t>
      </w:r>
      <w:r w:rsidRPr="00DA7839">
        <w:t xml:space="preserve"> On a loué souvent, de nos jours même</w:t>
      </w:r>
      <w:r w:rsidR="00B6083B" w:rsidRPr="00DA7839">
        <w:t xml:space="preserve"> —</w:t>
      </w:r>
      <w:del w:id="799" w:author="OBVIL" w:date="2016-12-01T14:12:00Z">
        <w:r w:rsidRPr="00CB410B">
          <w:delText xml:space="preserve"> </w:delText>
        </w:r>
      </w:del>
      <w:ins w:id="800" w:author="OBVIL" w:date="2016-12-01T14:12:00Z">
        <w:r w:rsidR="00B6083B" w:rsidRPr="00B6083B">
          <w:t> </w:t>
        </w:r>
      </w:ins>
      <w:r w:rsidRPr="00DA7839">
        <w:t>avec autant de courage que de raison</w:t>
      </w:r>
      <w:r w:rsidR="00CB410B" w:rsidRPr="00DA7839">
        <w:t>,</w:t>
      </w:r>
      <w:r w:rsidR="00B6083B" w:rsidRPr="00DA7839">
        <w:t xml:space="preserve"> — </w:t>
      </w:r>
      <w:r w:rsidR="00CB410B" w:rsidRPr="00DA7839">
        <w:t>l</w:t>
      </w:r>
      <w:r w:rsidRPr="00DA7839">
        <w:t>e bon sens, la sagesse, l’esprit de modération et de paix que, sous sa forme un peu scolastique, ce beau livre respire. Qui a mieux parlé que Bossuet de l’amour de la patrie, avec plus d’éloquence, et je dirais volontiers avec plus de tendress</w:t>
      </w:r>
      <w:r w:rsidR="00CB410B" w:rsidRPr="00DA7839">
        <w:t>e ?</w:t>
      </w:r>
    </w:p>
    <w:p w14:paraId="7C1B1FCA" w14:textId="77777777" w:rsidR="00CB410B" w:rsidRPr="00DA7839" w:rsidRDefault="00CB410B" w:rsidP="00000A23">
      <w:pPr>
        <w:pStyle w:val="Corpsdetexte"/>
        <w:pPrChange w:id="801" w:author="OBVIL" w:date="2016-12-01T14:12:00Z">
          <w:pPr>
            <w:pStyle w:val="Corpsdetexte"/>
            <w:spacing w:afterLines="120" w:after="288"/>
            <w:ind w:firstLine="240"/>
            <w:jc w:val="both"/>
          </w:pPr>
        </w:pPrChange>
      </w:pPr>
      <w:r w:rsidRPr="00DA7839">
        <w:t>« </w:t>
      </w:r>
      <w:r w:rsidR="00170A5B" w:rsidRPr="00DA7839">
        <w:t>La société humaine demande que l’on aime la terre où l’on habite ensembl</w:t>
      </w:r>
      <w:r w:rsidRPr="00DA7839">
        <w:t>e ;</w:t>
      </w:r>
      <w:r w:rsidR="00170A5B" w:rsidRPr="00DA7839">
        <w:t xml:space="preserve"> on la regarde comme une mère et une nourrice commune, on s’y attache, et cela unit. C</w:t>
      </w:r>
      <w:r w:rsidRPr="00DA7839">
        <w:t>’</w:t>
      </w:r>
      <w:r w:rsidR="00170A5B" w:rsidRPr="00DA7839">
        <w:t xml:space="preserve">est ce que les Latins appellent </w:t>
      </w:r>
      <w:r w:rsidR="00170A5B" w:rsidRPr="00DA7839">
        <w:rPr>
          <w:i/>
        </w:rPr>
        <w:t>caritas patrii soli</w:t>
      </w:r>
      <w:r w:rsidR="00170A5B" w:rsidRPr="00DA7839">
        <w:t>, l’amour de la patrie, et ils la regardent comme un lien entre les hommes.</w:t>
      </w:r>
    </w:p>
    <w:p w14:paraId="379F91A7" w14:textId="13E7A45B" w:rsidR="00CB410B" w:rsidRPr="00DA7839" w:rsidRDefault="00CB410B" w:rsidP="00000A23">
      <w:pPr>
        <w:pStyle w:val="Corpsdetexte"/>
        <w:pPrChange w:id="802" w:author="OBVIL" w:date="2016-12-01T14:12:00Z">
          <w:pPr>
            <w:pStyle w:val="Corpsdetexte"/>
            <w:spacing w:afterLines="120" w:after="288"/>
            <w:ind w:firstLine="240"/>
            <w:jc w:val="both"/>
          </w:pPr>
        </w:pPrChange>
      </w:pPr>
      <w:r w:rsidRPr="00DA7839">
        <w:t>« </w:t>
      </w:r>
      <w:r w:rsidR="00170A5B" w:rsidRPr="00DA7839">
        <w:t>Les hommes, en effet, se sentent liés par quelque chose de fort lorsqu’ils songent que la même terre qui les a portés et nourris étant vivants, les recevra</w:t>
      </w:r>
      <w:r w:rsidRPr="00DA7839">
        <w:rPr>
          <w:rFonts w:hint="eastAsia"/>
        </w:rPr>
        <w:t xml:space="preserve"> </w:t>
      </w:r>
      <w:r w:rsidRPr="00DA7839">
        <w:t>d</w:t>
      </w:r>
      <w:r w:rsidR="00170A5B" w:rsidRPr="00DA7839">
        <w:t>ans son sein quand ils seront morts</w:t>
      </w:r>
      <w:r w:rsidRPr="00DA7839">
        <w:t> :</w:t>
      </w:r>
      <w:r w:rsidR="00B6083B" w:rsidRPr="00DA7839">
        <w:t xml:space="preserve"> —</w:t>
      </w:r>
      <w:del w:id="803" w:author="OBVIL" w:date="2016-12-01T14:12:00Z">
        <w:r w:rsidR="00170A5B" w:rsidRPr="00CB410B">
          <w:delText xml:space="preserve"> </w:delText>
        </w:r>
      </w:del>
      <w:ins w:id="804" w:author="OBVIL" w:date="2016-12-01T14:12:00Z">
        <w:r w:rsidR="00B6083B" w:rsidRPr="00B6083B">
          <w:t> </w:t>
        </w:r>
      </w:ins>
      <w:r w:rsidRPr="00DA7839">
        <w:t>« </w:t>
      </w:r>
      <w:r w:rsidR="008E3810" w:rsidRPr="00DA7839">
        <w:t>Vot</w:t>
      </w:r>
      <w:r w:rsidR="00170A5B" w:rsidRPr="00DA7839">
        <w:t xml:space="preserve">re demeure sera la mienne, </w:t>
      </w:r>
      <w:r w:rsidR="008E3810" w:rsidRPr="00DA7839">
        <w:t>disait Ruth à sa belle-mère Noém</w:t>
      </w:r>
      <w:r w:rsidR="00170A5B" w:rsidRPr="00DA7839">
        <w:t xml:space="preserve">i, votre </w:t>
      </w:r>
      <w:r w:rsidR="00D440B2" w:rsidRPr="00DA7839">
        <w:t>peuple sera mon peuple, je mour</w:t>
      </w:r>
      <w:r w:rsidR="00170A5B" w:rsidRPr="00DA7839">
        <w:t>rai dans la terre où vous serez enterrée et j</w:t>
      </w:r>
      <w:r w:rsidRPr="00DA7839">
        <w:t>’</w:t>
      </w:r>
      <w:r w:rsidR="00D440B2" w:rsidRPr="00DA7839">
        <w:t>y choi</w:t>
      </w:r>
      <w:r w:rsidR="00170A5B" w:rsidRPr="00DA7839">
        <w:t>sirai ma sépulture</w:t>
      </w:r>
      <w:r w:rsidR="008E3810" w:rsidRPr="00DA7839">
        <w:t> ………………………………………….</w:t>
      </w:r>
    </w:p>
    <w:p w14:paraId="7FA38483" w14:textId="77777777" w:rsidR="00CB410B" w:rsidRPr="00DA7839" w:rsidRDefault="00170A5B" w:rsidP="00000A23">
      <w:pPr>
        <w:pStyle w:val="Corpsdetexte"/>
        <w:pPrChange w:id="805" w:author="OBVIL" w:date="2016-12-01T14:12:00Z">
          <w:pPr>
            <w:pStyle w:val="Corpsdetexte"/>
            <w:spacing w:afterLines="120" w:after="288"/>
            <w:ind w:firstLine="240"/>
            <w:jc w:val="both"/>
          </w:pPr>
        </w:pPrChange>
      </w:pPr>
      <w:r w:rsidRPr="00DA7839">
        <w:t>C’est un sentiment naturel à tous les peuples. Thémistocle, Athénien, était banni de sa patrie comme traîtr</w:t>
      </w:r>
      <w:r w:rsidR="00CB410B" w:rsidRPr="00DA7839">
        <w:t>e ;</w:t>
      </w:r>
      <w:r w:rsidRPr="00DA7839">
        <w:t xml:space="preserve"> il en machinait la ruine avec le roi de Perse, à qui il s</w:t>
      </w:r>
      <w:r w:rsidR="00CB410B" w:rsidRPr="00DA7839">
        <w:t>’</w:t>
      </w:r>
      <w:r w:rsidRPr="00DA7839">
        <w:t>était livr</w:t>
      </w:r>
      <w:r w:rsidR="00CB410B" w:rsidRPr="00DA7839">
        <w:t>é ;</w:t>
      </w:r>
      <w:r w:rsidRPr="00DA7839">
        <w:t xml:space="preserve"> et, toutefois, en </w:t>
      </w:r>
      <w:r w:rsidR="008E3810" w:rsidRPr="00DA7839">
        <w:t>mourant…</w:t>
      </w:r>
      <w:r w:rsidR="00CB410B" w:rsidRPr="00DA7839">
        <w:t xml:space="preserve"> </w:t>
      </w:r>
      <w:r w:rsidRPr="00DA7839">
        <w:t>il ordonna à ses amis de porter ses os dans l’Attique pour les y i</w:t>
      </w:r>
      <w:r w:rsidR="008E3810" w:rsidRPr="00DA7839">
        <w:t>nhumer secrètement, à cause qu</w:t>
      </w:r>
      <w:r w:rsidRPr="00DA7839">
        <w:t>e la rigueur des décrets publies ne permettait pas qu’on le fit autrement. Dans les approches de la mort, où la raison revient et où la vengeance cesse, l</w:t>
      </w:r>
      <w:r w:rsidR="00CB410B" w:rsidRPr="00DA7839">
        <w:t>’</w:t>
      </w:r>
      <w:r w:rsidRPr="00DA7839">
        <w:t>amour de la patrie se réveill</w:t>
      </w:r>
      <w:r w:rsidR="00CB410B" w:rsidRPr="00DA7839">
        <w:t>e ;</w:t>
      </w:r>
      <w:r w:rsidRPr="00DA7839">
        <w:t xml:space="preserve"> il croit satisfaire à sa patri</w:t>
      </w:r>
      <w:r w:rsidR="00CB410B" w:rsidRPr="00DA7839">
        <w:t>e ;</w:t>
      </w:r>
      <w:r w:rsidRPr="00DA7839">
        <w:t xml:space="preserve"> il croit être rappelé de son exil après sa mort, et, comme ils parlaient alors, que la terre serait plus bénigne et plus légère à ses os.</w:t>
      </w:r>
      <w:r w:rsidR="00CB410B" w:rsidRPr="00DA7839">
        <w:t> »</w:t>
      </w:r>
    </w:p>
    <w:p w14:paraId="3F1F956B" w14:textId="77777777" w:rsidR="00CB410B" w:rsidRPr="00DA7839" w:rsidRDefault="00170A5B" w:rsidP="00000A23">
      <w:pPr>
        <w:pStyle w:val="Corpsdetexte"/>
        <w:pPrChange w:id="806" w:author="OBVIL" w:date="2016-12-01T14:12:00Z">
          <w:pPr>
            <w:pStyle w:val="Corpsdetexte"/>
            <w:spacing w:afterLines="120" w:after="288"/>
            <w:ind w:firstLine="240"/>
            <w:jc w:val="both"/>
          </w:pPr>
        </w:pPrChange>
      </w:pPr>
      <w:r w:rsidRPr="00DA7839">
        <w:t xml:space="preserve">La </w:t>
      </w:r>
      <w:r w:rsidR="008E3810" w:rsidRPr="00DA7839">
        <w:rPr>
          <w:i/>
        </w:rPr>
        <w:t>Politiq</w:t>
      </w:r>
      <w:r w:rsidRPr="00DA7839">
        <w:rPr>
          <w:i/>
        </w:rPr>
        <w:t>ue tirée de l</w:t>
      </w:r>
      <w:r w:rsidR="00CB410B" w:rsidRPr="00DA7839">
        <w:rPr>
          <w:i/>
        </w:rPr>
        <w:t>’</w:t>
      </w:r>
      <w:r w:rsidR="00D440B2" w:rsidRPr="00DA7839">
        <w:rPr>
          <w:i/>
        </w:rPr>
        <w:t>Écriture</w:t>
      </w:r>
      <w:r w:rsidRPr="00DA7839">
        <w:rPr>
          <w:i/>
        </w:rPr>
        <w:t xml:space="preserve"> sainte</w:t>
      </w:r>
      <w:r w:rsidRPr="00DA7839">
        <w:t xml:space="preserve"> est pleine de ces leçon</w:t>
      </w:r>
      <w:r w:rsidR="00CB410B" w:rsidRPr="00DA7839">
        <w:t>s ;</w:t>
      </w:r>
      <w:r w:rsidRPr="00DA7839">
        <w:t xml:space="preserve"> et si j’ai tenu à rappeler celle-ci, c’</w:t>
      </w:r>
      <w:r w:rsidR="00D440B2" w:rsidRPr="00DA7839">
        <w:t>est</w:t>
      </w:r>
      <w:r w:rsidRPr="00DA7839">
        <w:t xml:space="preserve"> pour que l</w:t>
      </w:r>
      <w:r w:rsidR="00CB410B" w:rsidRPr="00DA7839">
        <w:t>’</w:t>
      </w:r>
      <w:r w:rsidRPr="00DA7839">
        <w:t>on sache bien que, ce qu</w:t>
      </w:r>
      <w:r w:rsidR="00CB410B" w:rsidRPr="00DA7839">
        <w:t>’</w:t>
      </w:r>
      <w:r w:rsidRPr="00DA7839">
        <w:t>il avait dit de son vieux maître, Nicolas Cornet, nous pouvons, nous devons, nous, le dire de Bossuet</w:t>
      </w:r>
      <w:r w:rsidR="00CB410B" w:rsidRPr="00DA7839">
        <w:t> :</w:t>
      </w:r>
      <w:r w:rsidRPr="00DA7839">
        <w:t xml:space="preserve"> que, si son prince n</w:t>
      </w:r>
      <w:r w:rsidR="00CB410B" w:rsidRPr="00DA7839">
        <w:t>’</w:t>
      </w:r>
      <w:r w:rsidRPr="00DA7839">
        <w:t xml:space="preserve">a pas eu de sujet plus fidèle, </w:t>
      </w:r>
      <w:r w:rsidR="00CB410B" w:rsidRPr="00DA7839">
        <w:t>« </w:t>
      </w:r>
      <w:r w:rsidRPr="00DA7839">
        <w:t>la France aussi n’a p</w:t>
      </w:r>
      <w:r w:rsidR="008E3810" w:rsidRPr="00DA7839">
        <w:t>l</w:t>
      </w:r>
      <w:r w:rsidRPr="00DA7839">
        <w:t>us eu de cœur plus français que le sien</w:t>
      </w:r>
      <w:r w:rsidR="00CB410B" w:rsidRPr="00DA7839">
        <w:t> »</w:t>
      </w:r>
      <w:r w:rsidRPr="00DA7839">
        <w:t>.</w:t>
      </w:r>
    </w:p>
    <w:p w14:paraId="39B3FF37" w14:textId="3A713CA6" w:rsidR="00CB410B" w:rsidRPr="00DA7839" w:rsidRDefault="00D440B2" w:rsidP="00000A23">
      <w:pPr>
        <w:pStyle w:val="Corpsdetexte"/>
        <w:pPrChange w:id="807" w:author="OBVIL" w:date="2016-12-01T14:12:00Z">
          <w:pPr>
            <w:pStyle w:val="Corpsdetexte"/>
            <w:spacing w:afterLines="120" w:after="288"/>
            <w:ind w:firstLine="240"/>
            <w:jc w:val="both"/>
          </w:pPr>
        </w:pPrChange>
      </w:pPr>
      <w:r w:rsidRPr="00DA7839">
        <w:t>Pour l’idée de</w:t>
      </w:r>
      <w:r w:rsidR="00170A5B" w:rsidRPr="00DA7839">
        <w:t xml:space="preserve"> la P</w:t>
      </w:r>
      <w:r w:rsidR="001C382F" w:rsidRPr="00DA7839">
        <w:t>rovidence, on la retrouve ici pa</w:t>
      </w:r>
      <w:r w:rsidR="00170A5B" w:rsidRPr="00DA7839">
        <w:t>rtout</w:t>
      </w:r>
      <w:r w:rsidR="00CB410B" w:rsidRPr="00DA7839">
        <w:t> :</w:t>
      </w:r>
      <w:r w:rsidR="001C382F" w:rsidRPr="00DA7839">
        <w:t xml:space="preserve"> dans cette</w:t>
      </w:r>
      <w:r w:rsidR="00170A5B" w:rsidRPr="00DA7839">
        <w:t xml:space="preserve"> phrase de son </w:t>
      </w:r>
      <w:r w:rsidR="00170A5B" w:rsidRPr="00DA7839">
        <w:rPr>
          <w:i/>
        </w:rPr>
        <w:t>Avant-Propos</w:t>
      </w:r>
      <w:r w:rsidR="00CB410B" w:rsidRPr="00DA7839">
        <w:t> :</w:t>
      </w:r>
      <w:r w:rsidR="00170A5B" w:rsidRPr="00DA7839">
        <w:t xml:space="preserve"> </w:t>
      </w:r>
      <w:r w:rsidR="00CB410B" w:rsidRPr="00DA7839">
        <w:t>« </w:t>
      </w:r>
      <w:r w:rsidR="00170A5B" w:rsidRPr="00DA7839">
        <w:t xml:space="preserve">Dieu, par qui les rois règnent, n’oublie rien pour leur apprendre à bien </w:t>
      </w:r>
      <w:r w:rsidR="001C382F" w:rsidRPr="00DA7839">
        <w:t>régner, …</w:t>
      </w:r>
      <w:r w:rsidR="00CB410B" w:rsidRPr="00DA7839">
        <w:t xml:space="preserve"> </w:t>
      </w:r>
      <w:r w:rsidR="00170A5B" w:rsidRPr="00DA7839">
        <w:t>c</w:t>
      </w:r>
      <w:r w:rsidR="00CB410B" w:rsidRPr="00DA7839">
        <w:t>’</w:t>
      </w:r>
      <w:r w:rsidR="00170A5B" w:rsidRPr="00DA7839">
        <w:t xml:space="preserve">est mie partie de la morale chrétienne que </w:t>
      </w:r>
      <w:r w:rsidR="008E3810" w:rsidRPr="00DA7839">
        <w:t>de</w:t>
      </w:r>
      <w:r w:rsidR="00170A5B" w:rsidRPr="00DA7839">
        <w:t xml:space="preserve"> former </w:t>
      </w:r>
      <w:r w:rsidR="008E3810" w:rsidRPr="00DA7839">
        <w:t>la</w:t>
      </w:r>
      <w:r w:rsidR="00170A5B" w:rsidRPr="00DA7839">
        <w:t xml:space="preserve"> magistrature par des loi</w:t>
      </w:r>
      <w:r w:rsidR="00CB410B" w:rsidRPr="00DA7839">
        <w:t>s :</w:t>
      </w:r>
      <w:r w:rsidR="00170A5B" w:rsidRPr="00DA7839">
        <w:t xml:space="preserve"> </w:t>
      </w:r>
      <w:r w:rsidR="00170A5B" w:rsidRPr="00DA7839">
        <w:rPr>
          <w:i/>
        </w:rPr>
        <w:t>Dieu n voulu tout décider</w:t>
      </w:r>
      <w:r w:rsidR="00170A5B" w:rsidRPr="00DA7839">
        <w:t xml:space="preserve">, </w:t>
      </w:r>
      <w:r w:rsidR="001C382F" w:rsidRPr="00DA7839">
        <w:rPr>
          <w:i/>
        </w:rPr>
        <w:t>c’</w:t>
      </w:r>
      <w:r w:rsidR="00170A5B" w:rsidRPr="00DA7839">
        <w:rPr>
          <w:i/>
        </w:rPr>
        <w:t>es</w:t>
      </w:r>
      <w:r w:rsidR="001C382F" w:rsidRPr="00DA7839">
        <w:rPr>
          <w:i/>
        </w:rPr>
        <w:t>t</w:t>
      </w:r>
      <w:r w:rsidR="00170A5B" w:rsidRPr="00DA7839">
        <w:rPr>
          <w:i/>
        </w:rPr>
        <w:t>-à-dire donner des décisions à tous les états</w:t>
      </w:r>
      <w:r w:rsidR="00B6083B" w:rsidRPr="00DA7839">
        <w:t xml:space="preserve"> —</w:t>
      </w:r>
      <w:del w:id="808" w:author="OBVIL" w:date="2016-12-01T14:12:00Z">
        <w:r w:rsidR="001C382F">
          <w:delText xml:space="preserve"> </w:delText>
        </w:r>
      </w:del>
      <w:ins w:id="809" w:author="OBVIL" w:date="2016-12-01T14:12:00Z">
        <w:r w:rsidR="00B6083B" w:rsidRPr="00B6083B">
          <w:t> </w:t>
        </w:r>
      </w:ins>
      <w:r w:rsidR="001C382F" w:rsidRPr="00DA7839">
        <w:t>nous</w:t>
      </w:r>
      <w:r w:rsidR="00170A5B" w:rsidRPr="00DA7839">
        <w:t xml:space="preserve"> dirions aujourd</w:t>
      </w:r>
      <w:r w:rsidR="00CB410B" w:rsidRPr="00DA7839">
        <w:t>’</w:t>
      </w:r>
      <w:r w:rsidR="00170A5B" w:rsidRPr="00DA7839">
        <w:t>hui</w:t>
      </w:r>
      <w:r w:rsidR="00CB410B" w:rsidRPr="00DA7839">
        <w:t> :</w:t>
      </w:r>
      <w:r w:rsidR="00170A5B" w:rsidRPr="00DA7839">
        <w:t xml:space="preserve"> des règles de conduite à toutes les conditions</w:t>
      </w:r>
      <w:r w:rsidR="00CB410B" w:rsidRPr="00DA7839">
        <w:t>,</w:t>
      </w:r>
      <w:r w:rsidR="00B6083B" w:rsidRPr="00DA7839">
        <w:t xml:space="preserve"> — </w:t>
      </w:r>
      <w:r w:rsidR="00170A5B" w:rsidRPr="00DA7839">
        <w:t xml:space="preserve">et, à </w:t>
      </w:r>
      <w:r w:rsidR="008E3810" w:rsidRPr="00DA7839">
        <w:t>plus forte raison, à celui d’où</w:t>
      </w:r>
      <w:r w:rsidR="00170A5B" w:rsidRPr="00DA7839">
        <w:t xml:space="preserve"> dépendent tous les autres</w:t>
      </w:r>
      <w:r w:rsidR="00CB410B" w:rsidRPr="00DA7839">
        <w:t> »</w:t>
      </w:r>
      <w:r w:rsidR="00170A5B" w:rsidRPr="00DA7839">
        <w:t>. On la retrouve encore dans les chapitres qu</w:t>
      </w:r>
      <w:r w:rsidR="00CB410B" w:rsidRPr="00DA7839">
        <w:t>’</w:t>
      </w:r>
      <w:r w:rsidR="00170A5B" w:rsidRPr="00DA7839">
        <w:t>il a intitulés</w:t>
      </w:r>
      <w:r w:rsidR="00CB410B" w:rsidRPr="00DA7839">
        <w:t> :</w:t>
      </w:r>
      <w:r w:rsidR="00170A5B" w:rsidRPr="00DA7839">
        <w:t xml:space="preserve"> </w:t>
      </w:r>
      <w:r w:rsidR="00170A5B" w:rsidRPr="00DA7839">
        <w:rPr>
          <w:i/>
        </w:rPr>
        <w:t>Il n’y a point de hasard dans le gouvernement des choses humaines</w:t>
      </w:r>
      <w:r w:rsidR="00170A5B" w:rsidRPr="00B6083B">
        <w:rPr>
          <w:rPrChange w:id="810" w:author="OBVIL" w:date="2016-12-01T14:12:00Z">
            <w:rPr>
              <w:rFonts w:ascii="Times New Roman" w:hAnsi="Times New Roman"/>
              <w:i/>
            </w:rPr>
          </w:rPrChange>
        </w:rPr>
        <w:t xml:space="preserve">, </w:t>
      </w:r>
      <w:r w:rsidR="00170A5B" w:rsidRPr="00DA7839">
        <w:rPr>
          <w:i/>
        </w:rPr>
        <w:t>et la fortune n’est qu</w:t>
      </w:r>
      <w:r w:rsidR="00CB410B" w:rsidRPr="00DA7839">
        <w:rPr>
          <w:i/>
        </w:rPr>
        <w:t>’</w:t>
      </w:r>
      <w:r w:rsidR="00170A5B" w:rsidRPr="00DA7839">
        <w:rPr>
          <w:i/>
        </w:rPr>
        <w:t xml:space="preserve">un mot qui </w:t>
      </w:r>
      <w:r w:rsidR="008E3810" w:rsidRPr="00DA7839">
        <w:rPr>
          <w:i/>
        </w:rPr>
        <w:t>n’a</w:t>
      </w:r>
      <w:r w:rsidR="00170A5B" w:rsidRPr="00DA7839">
        <w:rPr>
          <w:i/>
        </w:rPr>
        <w:t xml:space="preserve"> aucun sens</w:t>
      </w:r>
      <w:r w:rsidR="008E3810" w:rsidRPr="00DA7839">
        <w:t xml:space="preserve"> [VII</w:t>
      </w:r>
      <w:r w:rsidR="00170A5B" w:rsidRPr="00DA7839">
        <w:t>. 8, proposition 5</w:t>
      </w:r>
      <w:r w:rsidR="00CB410B" w:rsidRPr="00DA7839">
        <w:t>] ;</w:t>
      </w:r>
      <w:r w:rsidR="00170A5B" w:rsidRPr="00DA7839">
        <w:t xml:space="preserve"> </w:t>
      </w:r>
      <w:r w:rsidR="008E3810" w:rsidRPr="00DA7839">
        <w:rPr>
          <w:i/>
        </w:rPr>
        <w:t>C</w:t>
      </w:r>
      <w:r w:rsidR="00170A5B" w:rsidRPr="00DA7839">
        <w:rPr>
          <w:i/>
        </w:rPr>
        <w:t>omme tout est sagesse dans le monde</w:t>
      </w:r>
      <w:r w:rsidR="00170A5B" w:rsidRPr="00B6083B">
        <w:rPr>
          <w:rPrChange w:id="811" w:author="OBVIL" w:date="2016-12-01T14:12:00Z">
            <w:rPr>
              <w:rFonts w:ascii="Times New Roman" w:hAnsi="Times New Roman"/>
              <w:i/>
            </w:rPr>
          </w:rPrChange>
        </w:rPr>
        <w:t xml:space="preserve">, </w:t>
      </w:r>
      <w:r w:rsidR="00170A5B" w:rsidRPr="00DA7839">
        <w:rPr>
          <w:i/>
        </w:rPr>
        <w:t>rien n</w:t>
      </w:r>
      <w:r w:rsidR="00CB410B" w:rsidRPr="00DA7839">
        <w:rPr>
          <w:i/>
        </w:rPr>
        <w:t>’</w:t>
      </w:r>
      <w:r w:rsidR="00170A5B" w:rsidRPr="00DA7839">
        <w:rPr>
          <w:i/>
        </w:rPr>
        <w:t>est hasard</w:t>
      </w:r>
      <w:r w:rsidR="008E3810" w:rsidRPr="00DA7839">
        <w:t xml:space="preserve"> [VII. 6, proposition 6</w:t>
      </w:r>
      <w:r w:rsidR="00CB410B" w:rsidRPr="00DA7839">
        <w:t>] ;</w:t>
      </w:r>
      <w:r w:rsidR="00170A5B" w:rsidRPr="00DA7839">
        <w:t xml:space="preserve"> </w:t>
      </w:r>
      <w:r w:rsidR="00170A5B" w:rsidRPr="00DA7839">
        <w:rPr>
          <w:i/>
        </w:rPr>
        <w:t>Il y a une providence particulière dans le gouvernement des choses humaines</w:t>
      </w:r>
      <w:r w:rsidR="008E3810" w:rsidRPr="00DA7839">
        <w:t xml:space="preserve"> [VII, 6</w:t>
      </w:r>
      <w:r w:rsidR="00170A5B" w:rsidRPr="00DA7839">
        <w:t>, proposition 7</w:t>
      </w:r>
      <w:r w:rsidR="00CB410B" w:rsidRPr="00DA7839">
        <w:t>] ;</w:t>
      </w:r>
      <w:r w:rsidR="00170A5B" w:rsidRPr="00DA7839">
        <w:t xml:space="preserve"> </w:t>
      </w:r>
      <w:r w:rsidR="00170A5B" w:rsidRPr="00DA7839">
        <w:rPr>
          <w:i/>
        </w:rPr>
        <w:t xml:space="preserve">Dieu décide de lu fortune des états </w:t>
      </w:r>
      <w:r w:rsidR="008E3810" w:rsidRPr="00DA7839">
        <w:t>[VII, 6</w:t>
      </w:r>
      <w:r w:rsidR="00170A5B" w:rsidRPr="00DA7839">
        <w:t>, proposition 3</w:t>
      </w:r>
      <w:r w:rsidR="00CB410B" w:rsidRPr="00DA7839">
        <w:t>] ;</w:t>
      </w:r>
      <w:r w:rsidR="00170A5B" w:rsidRPr="00DA7839">
        <w:t xml:space="preserve"> </w:t>
      </w:r>
      <w:r w:rsidR="00170A5B" w:rsidRPr="00DA7839">
        <w:rPr>
          <w:i/>
        </w:rPr>
        <w:t>Dieu forme les princes guerriers</w:t>
      </w:r>
      <w:r w:rsidR="00170A5B" w:rsidRPr="00DA7839">
        <w:t xml:space="preserve"> [IX, 1, proposition 1</w:t>
      </w:r>
      <w:r w:rsidR="00CB410B" w:rsidRPr="00DA7839">
        <w:t>] ;</w:t>
      </w:r>
      <w:r w:rsidR="00170A5B" w:rsidRPr="00DA7839">
        <w:t xml:space="preserve"> </w:t>
      </w:r>
      <w:r w:rsidR="00170A5B" w:rsidRPr="00DA7839">
        <w:rPr>
          <w:i/>
        </w:rPr>
        <w:t>Dieu faisait la guerre pour son peuple du plus haut des cieux</w:t>
      </w:r>
      <w:r w:rsidR="00170A5B" w:rsidRPr="00B6083B">
        <w:rPr>
          <w:rPrChange w:id="812" w:author="OBVIL" w:date="2016-12-01T14:12:00Z">
            <w:rPr>
              <w:rFonts w:ascii="Times New Roman" w:hAnsi="Times New Roman"/>
              <w:i/>
            </w:rPr>
          </w:rPrChange>
        </w:rPr>
        <w:t xml:space="preserve">, </w:t>
      </w:r>
      <w:r w:rsidR="00170A5B" w:rsidRPr="00DA7839">
        <w:rPr>
          <w:i/>
        </w:rPr>
        <w:t>d</w:t>
      </w:r>
      <w:r w:rsidR="00CB410B" w:rsidRPr="00DA7839">
        <w:rPr>
          <w:i/>
        </w:rPr>
        <w:t>’</w:t>
      </w:r>
      <w:r w:rsidR="00170A5B" w:rsidRPr="00DA7839">
        <w:rPr>
          <w:i/>
        </w:rPr>
        <w:t>une façon extraordinaire et miraculeuse</w:t>
      </w:r>
      <w:r w:rsidR="00170A5B" w:rsidRPr="00DA7839">
        <w:t xml:space="preserve"> [IX. </w:t>
      </w:r>
      <w:r w:rsidR="008E3810" w:rsidRPr="00DA7839">
        <w:t>4</w:t>
      </w:r>
      <w:r w:rsidR="00170A5B" w:rsidRPr="00DA7839">
        <w:t xml:space="preserve"> proposition 1], Et on la retrouve enfin jusque dans les caractères qu</w:t>
      </w:r>
      <w:r w:rsidR="00CB410B" w:rsidRPr="00DA7839">
        <w:t>’</w:t>
      </w:r>
      <w:r w:rsidR="00170A5B" w:rsidRPr="00DA7839">
        <w:t>il assigne à l</w:t>
      </w:r>
      <w:r w:rsidR="00CB410B" w:rsidRPr="00DA7839">
        <w:t>’</w:t>
      </w:r>
      <w:r w:rsidR="00170A5B" w:rsidRPr="00DA7839">
        <w:t>autorité légitime, lesquels sont précisément ceux qu</w:t>
      </w:r>
      <w:r w:rsidR="00CB410B" w:rsidRPr="00DA7839">
        <w:t>’</w:t>
      </w:r>
      <w:r w:rsidR="00170A5B" w:rsidRPr="00DA7839">
        <w:t>il reconnaît et qu’il adore en Dieu</w:t>
      </w:r>
      <w:r w:rsidR="00CB410B" w:rsidRPr="00DA7839">
        <w:t> :</w:t>
      </w:r>
      <w:r w:rsidR="00170A5B" w:rsidRPr="00DA7839">
        <w:t xml:space="preserve"> </w:t>
      </w:r>
      <w:r w:rsidR="00CB410B" w:rsidRPr="00DA7839">
        <w:t>« </w:t>
      </w:r>
      <w:r w:rsidR="00170A5B" w:rsidRPr="00DA7839">
        <w:t>Premièrement, l’autorité royale est sacré</w:t>
      </w:r>
      <w:r w:rsidR="00CB410B" w:rsidRPr="00DA7839">
        <w:t>e ;</w:t>
      </w:r>
      <w:r w:rsidR="00170A5B" w:rsidRPr="00DA7839">
        <w:t xml:space="preserve"> secondement, elle est paternell</w:t>
      </w:r>
      <w:r w:rsidR="00CB410B" w:rsidRPr="00DA7839">
        <w:t>e ;</w:t>
      </w:r>
      <w:r w:rsidR="00170A5B" w:rsidRPr="00DA7839">
        <w:t xml:space="preserve"> troisièmement, elle est absolue</w:t>
      </w:r>
      <w:r w:rsidR="00B6083B" w:rsidRPr="00DA7839">
        <w:t xml:space="preserve"> —</w:t>
      </w:r>
      <w:del w:id="813" w:author="OBVIL" w:date="2016-12-01T14:12:00Z">
        <w:r w:rsidR="00170A5B" w:rsidRPr="00CB410B">
          <w:delText xml:space="preserve"> </w:delText>
        </w:r>
      </w:del>
      <w:ins w:id="814" w:author="OBVIL" w:date="2016-12-01T14:12:00Z">
        <w:r w:rsidR="00B6083B" w:rsidRPr="00B6083B">
          <w:t> </w:t>
        </w:r>
      </w:ins>
      <w:r w:rsidR="00170A5B" w:rsidRPr="00DA7839">
        <w:t>ce qui veut dire indépendant</w:t>
      </w:r>
      <w:r w:rsidR="00CB410B" w:rsidRPr="00DA7839">
        <w:t>e :</w:t>
      </w:r>
      <w:r w:rsidR="00B6083B" w:rsidRPr="00DA7839">
        <w:t xml:space="preserve"> —</w:t>
      </w:r>
      <w:del w:id="815" w:author="OBVIL" w:date="2016-12-01T14:12:00Z">
        <w:r w:rsidR="00170A5B" w:rsidRPr="00CB410B">
          <w:delText xml:space="preserve"> </w:delText>
        </w:r>
      </w:del>
      <w:ins w:id="816" w:author="OBVIL" w:date="2016-12-01T14:12:00Z">
        <w:r w:rsidR="00B6083B" w:rsidRPr="00B6083B">
          <w:t> </w:t>
        </w:r>
      </w:ins>
      <w:r w:rsidR="00170A5B" w:rsidRPr="00DA7839">
        <w:t>et quatrièmement, elle est soumise à la raison</w:t>
      </w:r>
      <w:r w:rsidR="00CB410B" w:rsidRPr="00DA7839">
        <w:t> »</w:t>
      </w:r>
      <w:r w:rsidR="00170A5B" w:rsidRPr="00DA7839">
        <w:t>. Ce sont là les traits mêmes dont il a représenté la Providence, et ainsi le gouvernement des hommes n’est qu’une imitation de celui de Dieu sur le monde.</w:t>
      </w:r>
    </w:p>
    <w:p w14:paraId="4952B68C" w14:textId="77777777" w:rsidR="00CB410B" w:rsidRPr="00DA7839" w:rsidRDefault="008E3810" w:rsidP="00000A23">
      <w:pPr>
        <w:pStyle w:val="Corpsdetexte"/>
        <w:pPrChange w:id="817" w:author="OBVIL" w:date="2016-12-01T14:12:00Z">
          <w:pPr>
            <w:pStyle w:val="Corpsdetexte"/>
            <w:spacing w:afterLines="120" w:after="288"/>
            <w:ind w:firstLine="240"/>
            <w:jc w:val="both"/>
          </w:pPr>
        </w:pPrChange>
      </w:pPr>
      <w:r w:rsidRPr="00DA7839">
        <w:t>À</w:t>
      </w:r>
      <w:r w:rsidR="00170A5B" w:rsidRPr="00DA7839">
        <w:t xml:space="preserve"> la vérité, ce qui faisait à ses yeux la force de sa </w:t>
      </w:r>
      <w:r w:rsidR="00170A5B" w:rsidRPr="00DA7839">
        <w:rPr>
          <w:i/>
        </w:rPr>
        <w:t>Politique</w:t>
      </w:r>
      <w:r w:rsidR="00170A5B" w:rsidRPr="00DA7839">
        <w:t xml:space="preserve"> est ce qui en fait aujourd</w:t>
      </w:r>
      <w:r w:rsidR="00CB410B" w:rsidRPr="00DA7839">
        <w:t>’</w:t>
      </w:r>
      <w:r w:rsidR="00170A5B" w:rsidRPr="00DA7839">
        <w:t xml:space="preserve">hui la faiblesse pour nous. Si nous sommes chrétiens, il nous faut d’autres garanties que la crainte de Dieu contre l’incrédulité du prince, ou, pour mieux dire, du souverain. </w:t>
      </w:r>
      <w:r w:rsidR="001C382F" w:rsidRPr="00DA7839">
        <w:t>À</w:t>
      </w:r>
      <w:r w:rsidR="00170A5B" w:rsidRPr="00DA7839">
        <w:t xml:space="preserve"> plus forte raison, si nous ne sommes pas chrétiens, nous en faut-il en ce cas contre l</w:t>
      </w:r>
      <w:r w:rsidR="00CB410B" w:rsidRPr="00DA7839">
        <w:t>’</w:t>
      </w:r>
      <w:r w:rsidR="00170A5B" w:rsidRPr="00DA7839">
        <w:t>excès de la piété même. Et Bossuet l</w:t>
      </w:r>
      <w:r w:rsidR="00CB410B" w:rsidRPr="00DA7839">
        <w:t>’</w:t>
      </w:r>
      <w:r w:rsidR="00170A5B" w:rsidRPr="00DA7839">
        <w:t xml:space="preserve">a bien </w:t>
      </w:r>
      <w:r w:rsidR="001C382F" w:rsidRPr="00DA7839">
        <w:t>senti, puisqu’il a essayé d’en t</w:t>
      </w:r>
      <w:r w:rsidR="00170A5B" w:rsidRPr="00DA7839">
        <w:t>rouver ou de nous en donner. C</w:t>
      </w:r>
      <w:r w:rsidR="00CB410B" w:rsidRPr="00DA7839">
        <w:t>’</w:t>
      </w:r>
      <w:r w:rsidR="00170A5B" w:rsidRPr="00DA7839">
        <w:t>est ainsi qu’il s’</w:t>
      </w:r>
      <w:r w:rsidR="001C382F" w:rsidRPr="00DA7839">
        <w:t>est</w:t>
      </w:r>
      <w:r w:rsidR="00170A5B" w:rsidRPr="00DA7839">
        <w:t xml:space="preserve"> efforcé de distinguer nettement le pouvoir absolu du pouvoir qu</w:t>
      </w:r>
      <w:r w:rsidR="00CB410B" w:rsidRPr="00DA7839">
        <w:t>’</w:t>
      </w:r>
      <w:r w:rsidR="00170A5B" w:rsidRPr="00DA7839">
        <w:t>il appelle arbitraire</w:t>
      </w:r>
      <w:r w:rsidR="00CB410B" w:rsidRPr="00DA7839">
        <w:t> :</w:t>
      </w:r>
    </w:p>
    <w:p w14:paraId="05320356" w14:textId="77777777" w:rsidR="00CB410B" w:rsidRPr="00CB410B" w:rsidRDefault="00CB410B" w:rsidP="008E3810">
      <w:pPr>
        <w:pStyle w:val="quote"/>
      </w:pPr>
      <w:r w:rsidRPr="00CB410B">
        <w:t>« </w:t>
      </w:r>
      <w:r w:rsidR="00170A5B" w:rsidRPr="00CB410B">
        <w:t>Quatre conditions accompagnent le gouvernement arbitraire</w:t>
      </w:r>
      <w:r w:rsidRPr="00CB410B">
        <w:t> :</w:t>
      </w:r>
    </w:p>
    <w:p w14:paraId="6AB6B1FD" w14:textId="77777777" w:rsidR="00CB410B" w:rsidRPr="00CB410B" w:rsidRDefault="00170A5B" w:rsidP="008E3810">
      <w:pPr>
        <w:pStyle w:val="quote"/>
      </w:pPr>
      <w:r w:rsidRPr="00CB410B">
        <w:t>Premièrement, les peuples sujets sont nés esclaves, c’est-à-dire vraiment serfs, et parmi eux il n</w:t>
      </w:r>
      <w:r w:rsidR="00CB410B" w:rsidRPr="00CB410B">
        <w:t>’</w:t>
      </w:r>
      <w:r w:rsidRPr="00CB410B">
        <w:t>y a point de personnes libre</w:t>
      </w:r>
      <w:r w:rsidR="00CB410B" w:rsidRPr="00CB410B">
        <w:t>s ;</w:t>
      </w:r>
    </w:p>
    <w:p w14:paraId="7DD71624" w14:textId="77777777" w:rsidR="00CB410B" w:rsidRPr="00CB410B" w:rsidRDefault="00170A5B" w:rsidP="008E3810">
      <w:pPr>
        <w:pStyle w:val="quote"/>
      </w:pPr>
      <w:r w:rsidRPr="00CB410B">
        <w:t>Secondement, on n’y possède rien en propriété, mais le fond appartient au prince, et il n</w:t>
      </w:r>
      <w:r w:rsidR="00CB410B" w:rsidRPr="00CB410B">
        <w:t>’</w:t>
      </w:r>
      <w:r w:rsidRPr="00CB410B">
        <w:t>y a point de dr</w:t>
      </w:r>
      <w:r w:rsidR="001C382F">
        <w:t>oit de succession, pas même de f</w:t>
      </w:r>
      <w:r w:rsidRPr="00CB410B">
        <w:t>ils à pèr</w:t>
      </w:r>
      <w:r w:rsidR="00CB410B" w:rsidRPr="00CB410B">
        <w:t>e ;</w:t>
      </w:r>
    </w:p>
    <w:p w14:paraId="3F795E1C" w14:textId="77777777" w:rsidR="00CB410B" w:rsidRPr="00CB410B" w:rsidRDefault="00170A5B" w:rsidP="008E3810">
      <w:pPr>
        <w:pStyle w:val="quote"/>
      </w:pPr>
      <w:r w:rsidRPr="00CB410B">
        <w:t>Troisièmement, le prince a le droit de disposer à son gré, non seulement des biens, mais encore de la vie de ses sujets, comme on ferait des esclave</w:t>
      </w:r>
      <w:r w:rsidR="00CB410B" w:rsidRPr="00CB410B">
        <w:t>s ;</w:t>
      </w:r>
    </w:p>
    <w:p w14:paraId="2E1C3BE7" w14:textId="25308000" w:rsidR="00CB410B" w:rsidRPr="00CB410B" w:rsidRDefault="008E3810" w:rsidP="008E3810">
      <w:pPr>
        <w:pStyle w:val="quote"/>
      </w:pPr>
      <w:r>
        <w:t>Et</w:t>
      </w:r>
      <w:r w:rsidR="00170A5B" w:rsidRPr="00CB410B">
        <w:t>, enfin, en quatrième lieu, il n’v a de loi que sa volonté</w:t>
      </w:r>
      <w:del w:id="818" w:author="OBVIL" w:date="2016-12-01T14:12:00Z">
        <w:r w:rsidR="00170A5B" w:rsidRPr="00CB410B">
          <w:delText>................</w:delText>
        </w:r>
      </w:del>
      <w:ins w:id="819" w:author="OBVIL" w:date="2016-12-01T14:12:00Z">
        <w:r w:rsidR="00B6083B" w:rsidRPr="00B6083B">
          <w:t>…………</w:t>
        </w:r>
      </w:ins>
    </w:p>
    <w:p w14:paraId="0C32DDB2" w14:textId="77777777" w:rsidR="00CB410B" w:rsidRPr="00CB410B" w:rsidRDefault="00CB410B" w:rsidP="008E3810">
      <w:pPr>
        <w:pStyle w:val="quote"/>
      </w:pPr>
      <w:r w:rsidRPr="00CB410B">
        <w:t>C’</w:t>
      </w:r>
      <w:r w:rsidR="008E3810">
        <w:t>est autre chose</w:t>
      </w:r>
      <w:r w:rsidR="00170A5B" w:rsidRPr="00CB410B">
        <w:t xml:space="preserve"> que le gouvernement </w:t>
      </w:r>
      <w:r w:rsidR="001C382F" w:rsidRPr="00CB410B">
        <w:t>soit</w:t>
      </w:r>
      <w:r w:rsidR="00170A5B" w:rsidRPr="00CB410B">
        <w:t xml:space="preserve"> absolu et qu’il soit arbitraire. Il </w:t>
      </w:r>
      <w:r w:rsidR="008E3810" w:rsidRPr="00CB410B">
        <w:t>est</w:t>
      </w:r>
      <w:r w:rsidR="00170A5B" w:rsidRPr="00CB410B">
        <w:t xml:space="preserve"> absolu par rapport à la contrainte, n’y ayant aucune autorité capable de forcer le souverain, qui, en ce sens, est indépendant de toute autorité humaine. Mais il </w:t>
      </w:r>
      <w:r w:rsidR="001C382F">
        <w:t>n</w:t>
      </w:r>
      <w:r w:rsidR="00170A5B" w:rsidRPr="00CB410B">
        <w:t>e s</w:t>
      </w:r>
      <w:r w:rsidRPr="00CB410B">
        <w:t>’</w:t>
      </w:r>
      <w:r w:rsidR="00170A5B" w:rsidRPr="00CB410B">
        <w:t>ensuit pas de</w:t>
      </w:r>
      <w:r w:rsidRPr="00CB410B">
        <w:rPr>
          <w:rFonts w:hint="eastAsia"/>
        </w:rPr>
        <w:t xml:space="preserve"> </w:t>
      </w:r>
      <w:r w:rsidRPr="00CB410B">
        <w:t>l</w:t>
      </w:r>
      <w:r w:rsidR="001C382F">
        <w:t>à que le gouvernement soit arbit</w:t>
      </w:r>
      <w:r w:rsidR="00170A5B" w:rsidRPr="00CB410B">
        <w:t>raire</w:t>
      </w:r>
      <w:r w:rsidR="008E3810">
        <w:t>.</w:t>
      </w:r>
      <w:r w:rsidR="00170A5B" w:rsidRPr="00CB410B">
        <w:t xml:space="preserve"> C’est qu’il y</w:t>
      </w:r>
      <w:r w:rsidRPr="00CB410B">
        <w:rPr>
          <w:rFonts w:hint="eastAsia"/>
        </w:rPr>
        <w:t xml:space="preserve"> </w:t>
      </w:r>
      <w:r w:rsidRPr="00CB410B">
        <w:t>a</w:t>
      </w:r>
      <w:r w:rsidR="00170A5B" w:rsidRPr="00CB410B">
        <w:t xml:space="preserve"> des lois dans les empires contr</w:t>
      </w:r>
      <w:r w:rsidR="008E3810">
        <w:t>e lesquelles t</w:t>
      </w:r>
      <w:r w:rsidR="00170A5B" w:rsidRPr="00CB410B">
        <w:t>o</w:t>
      </w:r>
      <w:r w:rsidR="008E3810">
        <w:t>ut ce qui se fait</w:t>
      </w:r>
      <w:r w:rsidR="00170A5B" w:rsidRPr="00CB410B">
        <w:t xml:space="preserve"> est nul de droi</w:t>
      </w:r>
      <w:r w:rsidRPr="00CB410B">
        <w:t>t ;</w:t>
      </w:r>
      <w:r w:rsidR="00170A5B" w:rsidRPr="00CB410B">
        <w:t xml:space="preserve"> et, il y </w:t>
      </w:r>
      <w:r w:rsidR="008E3810">
        <w:t>a toujours ouverture à revenir cont</w:t>
      </w:r>
      <w:r w:rsidR="00170A5B" w:rsidRPr="00CB410B">
        <w:t>re, ou dans d’</w:t>
      </w:r>
      <w:r w:rsidR="001C382F" w:rsidRPr="00CB410B">
        <w:t>autres</w:t>
      </w:r>
      <w:r w:rsidR="00170A5B" w:rsidRPr="00CB410B">
        <w:t xml:space="preserve"> occasions ou dans d’</w:t>
      </w:r>
      <w:r w:rsidR="001C382F" w:rsidRPr="00CB410B">
        <w:t>autres</w:t>
      </w:r>
      <w:r w:rsidR="008E3810">
        <w:t xml:space="preserve"> tem</w:t>
      </w:r>
      <w:r w:rsidR="00170A5B" w:rsidRPr="00CB410B">
        <w:t>ps.</w:t>
      </w:r>
      <w:r w:rsidRPr="00CB410B">
        <w:t> </w:t>
      </w:r>
      <w:r w:rsidRPr="00CB410B">
        <w:rPr>
          <w:i/>
        </w:rPr>
        <w:t>»</w:t>
      </w:r>
    </w:p>
    <w:p w14:paraId="166FA1CD" w14:textId="580445E4" w:rsidR="00CB410B" w:rsidRPr="00DA7839" w:rsidRDefault="00170A5B" w:rsidP="00000A23">
      <w:pPr>
        <w:pStyle w:val="Corpsdetexte"/>
        <w:pPrChange w:id="820" w:author="OBVIL" w:date="2016-12-01T14:12:00Z">
          <w:pPr>
            <w:pStyle w:val="Corpsdetexte"/>
            <w:spacing w:afterLines="120" w:after="288"/>
            <w:ind w:firstLine="240"/>
            <w:jc w:val="both"/>
          </w:pPr>
        </w:pPrChange>
      </w:pPr>
      <w:r w:rsidRPr="00DA7839">
        <w:t xml:space="preserve">Mais il a beau faire, le vice </w:t>
      </w:r>
      <w:r w:rsidR="001C382F" w:rsidRPr="00DA7839">
        <w:t>est t</w:t>
      </w:r>
      <w:r w:rsidRPr="00DA7839">
        <w:t>oujours là, dans le caractère sacro-saint dont il investit le sou</w:t>
      </w:r>
      <w:r w:rsidR="008E3810" w:rsidRPr="00DA7839">
        <w:t>verain, q</w:t>
      </w:r>
      <w:r w:rsidRPr="00DA7839">
        <w:t>uel qu’il soit, prince ou peuple, république ou monarchie</w:t>
      </w:r>
      <w:r w:rsidR="00CB410B" w:rsidRPr="00DA7839">
        <w:t> ;</w:t>
      </w:r>
      <w:r w:rsidR="008E3810" w:rsidRPr="00DA7839">
        <w:t xml:space="preserve"> il est dans cet</w:t>
      </w:r>
      <w:r w:rsidRPr="00DA7839">
        <w:t>te étroite et mutuelle dépendance de la politique et de la religion, qui devien</w:t>
      </w:r>
      <w:r w:rsidR="008E3810" w:rsidRPr="00DA7839">
        <w:t>t trop aisément l’instrument de</w:t>
      </w:r>
      <w:r w:rsidRPr="00DA7839">
        <w:t xml:space="preserve"> la pire tyranni</w:t>
      </w:r>
      <w:r w:rsidR="00CB410B" w:rsidRPr="00DA7839">
        <w:t>e ;</w:t>
      </w:r>
      <w:r w:rsidRPr="00DA7839">
        <w:t xml:space="preserve"> il est enfin, non point où on le veut voir</w:t>
      </w:r>
      <w:r w:rsidR="00B6083B" w:rsidRPr="00DA7839">
        <w:t xml:space="preserve"> —</w:t>
      </w:r>
      <w:del w:id="821" w:author="OBVIL" w:date="2016-12-01T14:12:00Z">
        <w:r w:rsidRPr="00CB410B">
          <w:delText xml:space="preserve"> </w:delText>
        </w:r>
      </w:del>
      <w:ins w:id="822" w:author="OBVIL" w:date="2016-12-01T14:12:00Z">
        <w:r w:rsidR="00B6083B" w:rsidRPr="00B6083B">
          <w:t> </w:t>
        </w:r>
      </w:ins>
      <w:r w:rsidRPr="00DA7839">
        <w:t xml:space="preserve">en tel ou tel endroit du livre </w:t>
      </w:r>
      <w:del w:id="823" w:author="OBVIL" w:date="2016-12-01T14:12:00Z">
        <w:r w:rsidRPr="00CB410B">
          <w:delText>el</w:delText>
        </w:r>
      </w:del>
      <w:ins w:id="824" w:author="OBVIL" w:date="2016-12-01T14:12:00Z">
        <w:r w:rsidR="00F64CC9">
          <w:t>et</w:t>
        </w:r>
      </w:ins>
      <w:r w:rsidRPr="00DA7839">
        <w:t xml:space="preserve"> du système</w:t>
      </w:r>
      <w:r w:rsidR="00CB410B" w:rsidRPr="00DA7839">
        <w:t>,</w:t>
      </w:r>
      <w:r w:rsidR="00B6083B" w:rsidRPr="00DA7839">
        <w:t xml:space="preserve"> — </w:t>
      </w:r>
      <w:r w:rsidRPr="00DA7839">
        <w:t xml:space="preserve">mais dans la conception même que Bossuet se fait du fond des choses. Il n’en était peut-être que plus intéressant de le montrer poursuivant son idée jusqu’aux applications pratiques, et risquant ainsi, </w:t>
      </w:r>
      <w:r w:rsidR="00CB410B" w:rsidRPr="00DA7839">
        <w:t>« </w:t>
      </w:r>
      <w:r w:rsidRPr="00DA7839">
        <w:t>pour la vouloir outrer et pousser trop avant</w:t>
      </w:r>
      <w:r w:rsidR="00CB410B" w:rsidRPr="00DA7839">
        <w:t> »</w:t>
      </w:r>
      <w:r w:rsidRPr="00DA7839">
        <w:t>, de nous la rendre inacceptable.</w:t>
      </w:r>
    </w:p>
    <w:p w14:paraId="539EE86C" w14:textId="77777777" w:rsidR="00CB410B" w:rsidRPr="00CB410B" w:rsidRDefault="00170A5B" w:rsidP="008E3810">
      <w:pPr>
        <w:pStyle w:val="Titre2"/>
      </w:pPr>
      <w:bookmarkStart w:id="825" w:name="bookmark23"/>
      <w:bookmarkEnd w:id="825"/>
      <w:r w:rsidRPr="00CB410B">
        <w:t>V</w:t>
      </w:r>
    </w:p>
    <w:p w14:paraId="124764DC" w14:textId="36FA11B2" w:rsidR="00CB410B" w:rsidRPr="00DA7839" w:rsidRDefault="00170A5B" w:rsidP="00000A23">
      <w:pPr>
        <w:pStyle w:val="Corpsdetexte"/>
        <w:pPrChange w:id="826" w:author="OBVIL" w:date="2016-12-01T14:12:00Z">
          <w:pPr>
            <w:pStyle w:val="Corpsdetexte"/>
            <w:spacing w:afterLines="120" w:after="288"/>
            <w:ind w:firstLine="240"/>
            <w:jc w:val="both"/>
          </w:pPr>
        </w:pPrChange>
      </w:pPr>
      <w:r w:rsidRPr="00DA7839">
        <w:t>Que vaut-elle cependant, et qu’en penserons-nous, au moment de conclur</w:t>
      </w:r>
      <w:r w:rsidR="00CB410B" w:rsidRPr="00DA7839">
        <w:t>e ?</w:t>
      </w:r>
      <w:r w:rsidRPr="00DA7839">
        <w:t xml:space="preserve"> C’est ce qu</w:t>
      </w:r>
      <w:r w:rsidR="00CB410B" w:rsidRPr="00DA7839">
        <w:t>’</w:t>
      </w:r>
      <w:r w:rsidRPr="00DA7839">
        <w:t>il est assez difficile de dir</w:t>
      </w:r>
      <w:r w:rsidR="00CB410B" w:rsidRPr="00DA7839">
        <w:t>e ;</w:t>
      </w:r>
      <w:r w:rsidRPr="00DA7839">
        <w:t xml:space="preserve"> et, de la manière que Bossuet a posé la question, il nous faudrait, pour y répondre, discuter avec lui la possibilité du miracle, la vérité des prophéties, et l</w:t>
      </w:r>
      <w:r w:rsidR="00CB410B" w:rsidRPr="00DA7839">
        <w:t>’</w:t>
      </w:r>
      <w:r w:rsidRPr="00DA7839">
        <w:t>authenticité de la révélation. On conviendra que de tels problèmes ne se traitent point occasionnellement, et</w:t>
      </w:r>
      <w:r w:rsidR="00B6083B" w:rsidRPr="00DA7839">
        <w:t xml:space="preserve"> —</w:t>
      </w:r>
      <w:del w:id="827" w:author="OBVIL" w:date="2016-12-01T14:12:00Z">
        <w:r w:rsidRPr="00CB410B">
          <w:delText xml:space="preserve"> </w:delText>
        </w:r>
      </w:del>
      <w:ins w:id="828" w:author="OBVIL" w:date="2016-12-01T14:12:00Z">
        <w:r w:rsidR="00B6083B" w:rsidRPr="00B6083B">
          <w:t> </w:t>
        </w:r>
      </w:ins>
      <w:r w:rsidRPr="00DA7839">
        <w:t>si j’ose l</w:t>
      </w:r>
      <w:r w:rsidR="00CB410B" w:rsidRPr="00DA7839">
        <w:t>’</w:t>
      </w:r>
      <w:r w:rsidRPr="00DA7839">
        <w:t>avouer</w:t>
      </w:r>
      <w:r w:rsidR="00CB410B" w:rsidRPr="00DA7839">
        <w:t>,</w:t>
      </w:r>
      <w:r w:rsidR="00B6083B" w:rsidRPr="00DA7839">
        <w:t xml:space="preserve"> — </w:t>
      </w:r>
      <w:r w:rsidRPr="00DA7839">
        <w:t xml:space="preserve">ne les ayant pas décidés pour ma part, ni ne sachant si je les déciderai jamais, il y aurait sans doute à les trancher plus de légèreté que de franchise, moins de courage que de présomption, et moins de liberté que d’improbité philosophique. Je </w:t>
      </w:r>
      <w:r w:rsidR="001C382F" w:rsidRPr="00DA7839">
        <w:t>me</w:t>
      </w:r>
      <w:r w:rsidRPr="00DA7839">
        <w:t xml:space="preserve"> contenterai donc d’une seule remarque.</w:t>
      </w:r>
    </w:p>
    <w:p w14:paraId="57F4F56E" w14:textId="7B21A531" w:rsidR="00CB410B" w:rsidRPr="00DA7839" w:rsidRDefault="00170A5B" w:rsidP="00000A23">
      <w:pPr>
        <w:pStyle w:val="Corpsdetexte"/>
        <w:pPrChange w:id="829" w:author="OBVIL" w:date="2016-12-01T14:12:00Z">
          <w:pPr>
            <w:pStyle w:val="Corpsdetexte"/>
            <w:spacing w:afterLines="120" w:after="288"/>
            <w:ind w:firstLine="240"/>
            <w:jc w:val="both"/>
          </w:pPr>
        </w:pPrChange>
      </w:pPr>
      <w:r w:rsidRPr="00DA7839">
        <w:t>S’il est v</w:t>
      </w:r>
      <w:r w:rsidR="001C382F" w:rsidRPr="00DA7839">
        <w:t>rai, comme le croit Bossuet</w:t>
      </w:r>
      <w:r w:rsidR="00B6083B" w:rsidRPr="00DA7839">
        <w:t xml:space="preserve"> —</w:t>
      </w:r>
      <w:del w:id="830" w:author="OBVIL" w:date="2016-12-01T14:12:00Z">
        <w:r w:rsidR="001C382F">
          <w:delText xml:space="preserve"> </w:delText>
        </w:r>
      </w:del>
      <w:ins w:id="831" w:author="OBVIL" w:date="2016-12-01T14:12:00Z">
        <w:r w:rsidR="00B6083B" w:rsidRPr="00B6083B">
          <w:t> </w:t>
        </w:r>
      </w:ins>
      <w:r w:rsidR="001C382F" w:rsidRPr="00DA7839">
        <w:t>et on n</w:t>
      </w:r>
      <w:r w:rsidRPr="00DA7839">
        <w:t>e peut guère le lui disputer</w:t>
      </w:r>
      <w:r w:rsidR="00CB410B" w:rsidRPr="00DA7839">
        <w:t>,</w:t>
      </w:r>
      <w:r w:rsidR="00B6083B" w:rsidRPr="00DA7839">
        <w:t xml:space="preserve"> — </w:t>
      </w:r>
      <w:r w:rsidR="00CB410B" w:rsidRPr="00DA7839">
        <w:t>« </w:t>
      </w:r>
      <w:r w:rsidRPr="00DA7839">
        <w:t>qu’il n’y a pas de puissance humaine qui ne serve malgré elle à d’autres desseins que les siens</w:t>
      </w:r>
      <w:r w:rsidR="00CB410B" w:rsidRPr="00DA7839">
        <w:t> »</w:t>
      </w:r>
      <w:r w:rsidRPr="00DA7839">
        <w:t>, c</w:t>
      </w:r>
      <w:r w:rsidR="00CB410B" w:rsidRPr="00DA7839">
        <w:t>’</w:t>
      </w:r>
      <w:r w:rsidRPr="00DA7839">
        <w:t>est-à-dire, si l</w:t>
      </w:r>
      <w:r w:rsidR="00CB410B" w:rsidRPr="00DA7839">
        <w:t>’</w:t>
      </w:r>
      <w:r w:rsidRPr="00DA7839">
        <w:t>histoire de l</w:t>
      </w:r>
      <w:r w:rsidR="00CB410B" w:rsidRPr="00DA7839">
        <w:t>’</w:t>
      </w:r>
      <w:r w:rsidRPr="00DA7839">
        <w:t>humanité n’a sans doute en soi ni sa raison d’être, ni sa loi, ni même sa condition d’intelligibilité, l’idée de la Providence ne l’explique pas mieux, mais ne l</w:t>
      </w:r>
      <w:r w:rsidR="00CB410B" w:rsidRPr="00DA7839">
        <w:t>’</w:t>
      </w:r>
      <w:r w:rsidRPr="00DA7839">
        <w:t>explique pas moins aussi, n</w:t>
      </w:r>
      <w:r w:rsidR="00CB410B" w:rsidRPr="00DA7839">
        <w:t>’</w:t>
      </w:r>
      <w:r w:rsidRPr="00DA7839">
        <w:t>a rien qui répugne davantage à la raison, ne soulève pas enfin plus de difficultés ni de plus insurmontables que les idées qui l’ont remplacée pour nous</w:t>
      </w:r>
      <w:r w:rsidR="00CB410B" w:rsidRPr="00DA7839">
        <w:t> ;</w:t>
      </w:r>
      <w:r w:rsidRPr="00DA7839">
        <w:t xml:space="preserve"> l</w:t>
      </w:r>
      <w:r w:rsidR="00CB410B" w:rsidRPr="00DA7839">
        <w:t>’</w:t>
      </w:r>
      <w:r w:rsidRPr="00DA7839">
        <w:t>idée du Progrès, ou celle de l</w:t>
      </w:r>
      <w:r w:rsidR="00CB410B" w:rsidRPr="00DA7839">
        <w:t>’</w:t>
      </w:r>
      <w:r w:rsidRPr="00DA7839">
        <w:t>Évolution. Ce sont trois hypothèses. La dernière, celle de l</w:t>
      </w:r>
      <w:r w:rsidR="00CB410B" w:rsidRPr="00DA7839">
        <w:t>’</w:t>
      </w:r>
      <w:r w:rsidRPr="00DA7839">
        <w:t>Évolution, a d</w:t>
      </w:r>
      <w:r w:rsidR="00CB410B" w:rsidRPr="00DA7839">
        <w:t>’</w:t>
      </w:r>
      <w:r w:rsidRPr="00DA7839">
        <w:t>ailleurs pour elle d’être plus conforme aux données de la science contemporaine. La seconde, celle du Progrès, a quelque chose de plus consolant, mais aussi de plus douteux, et, pour ainsi parler, de moins autorisé par l’histoire. La première a surtout contre elle de nous rengager dans l</w:t>
      </w:r>
      <w:r w:rsidR="00CB410B" w:rsidRPr="00DA7839">
        <w:t>’</w:t>
      </w:r>
      <w:r w:rsidRPr="00DA7839">
        <w:t>anthropomorphisme, et, conséquemment, d</w:t>
      </w:r>
      <w:r w:rsidR="00CB410B" w:rsidRPr="00DA7839">
        <w:t>’</w:t>
      </w:r>
      <w:r w:rsidRPr="00DA7839">
        <w:t>abaisser, en la rapprochant de nous, l’idée de la divinité. Les philosophes, qui savent les moyens d’épurer les idées de ce que l</w:t>
      </w:r>
      <w:r w:rsidR="00CB410B" w:rsidRPr="00DA7839">
        <w:t>’</w:t>
      </w:r>
      <w:r w:rsidRPr="00DA7839">
        <w:t>imperfection du langage humain y mêle inévitablement de sensible ou de matériel, ont en général préféré l</w:t>
      </w:r>
      <w:r w:rsidR="00CB410B" w:rsidRPr="00DA7839">
        <w:t>’</w:t>
      </w:r>
      <w:r w:rsidRPr="00DA7839">
        <w:t>hypothèse de la Providence aux deux autres. Les politiques, les hommes d’action, eux, se rangent plus volontiers à l’hypothèse du Progrès, laquelle en e</w:t>
      </w:r>
      <w:r w:rsidR="001C382F" w:rsidRPr="00DA7839">
        <w:t>ffet à ce grand avantage de mett</w:t>
      </w:r>
      <w:r w:rsidRPr="00DA7839">
        <w:t>re dans l</w:t>
      </w:r>
      <w:r w:rsidR="00CB410B" w:rsidRPr="00DA7839">
        <w:t>’</w:t>
      </w:r>
      <w:r w:rsidRPr="00DA7839">
        <w:t>humanité</w:t>
      </w:r>
      <w:r w:rsidR="001C382F" w:rsidRPr="00DA7839">
        <w:t xml:space="preserve"> le principe de son mouvement et</w:t>
      </w:r>
      <w:r w:rsidRPr="00DA7839">
        <w:t xml:space="preserve"> le </w:t>
      </w:r>
      <w:r w:rsidR="005B6092" w:rsidRPr="00DA7839">
        <w:t>terme</w:t>
      </w:r>
      <w:r w:rsidRPr="00DA7839">
        <w:t xml:space="preserve"> idéal de son activité. Enfin, les savants</w:t>
      </w:r>
      <w:r w:rsidR="00B6083B" w:rsidRPr="00DA7839">
        <w:t xml:space="preserve"> —</w:t>
      </w:r>
      <w:del w:id="832" w:author="OBVIL" w:date="2016-12-01T14:12:00Z">
        <w:r w:rsidRPr="00CB410B">
          <w:delText xml:space="preserve"> </w:delText>
        </w:r>
      </w:del>
      <w:ins w:id="833" w:author="OBVIL" w:date="2016-12-01T14:12:00Z">
        <w:r w:rsidR="00B6083B" w:rsidRPr="00B6083B">
          <w:t> </w:t>
        </w:r>
      </w:ins>
      <w:r w:rsidRPr="00DA7839">
        <w:t>qui en sont les auteurs</w:t>
      </w:r>
      <w:r w:rsidR="00B6083B" w:rsidRPr="00DA7839">
        <w:t xml:space="preserve"> —</w:t>
      </w:r>
      <w:del w:id="834" w:author="OBVIL" w:date="2016-12-01T14:12:00Z">
        <w:r w:rsidRPr="00CB410B">
          <w:delText xml:space="preserve"> </w:delText>
        </w:r>
      </w:del>
      <w:ins w:id="835" w:author="OBVIL" w:date="2016-12-01T14:12:00Z">
        <w:r w:rsidR="00B6083B" w:rsidRPr="00B6083B">
          <w:t> </w:t>
        </w:r>
      </w:ins>
      <w:r w:rsidRPr="00DA7839">
        <w:t>préfèrent assez naturellement l</w:t>
      </w:r>
      <w:r w:rsidR="00CB410B" w:rsidRPr="00DA7839">
        <w:t>’</w:t>
      </w:r>
      <w:r w:rsidRPr="00DA7839">
        <w:t>hypothèse de l</w:t>
      </w:r>
      <w:r w:rsidR="00CB410B" w:rsidRPr="00DA7839">
        <w:t>’</w:t>
      </w:r>
      <w:r w:rsidR="001C382F" w:rsidRPr="00DA7839">
        <w:t>Évolution</w:t>
      </w:r>
      <w:r w:rsidRPr="00DA7839">
        <w:t>. Mais aucune de ces t</w:t>
      </w:r>
      <w:r w:rsidR="001C382F" w:rsidRPr="00DA7839">
        <w:t>rois hypothèses, aucune de ces t</w:t>
      </w:r>
      <w:r w:rsidRPr="00DA7839">
        <w:t>rois idées n</w:t>
      </w:r>
      <w:r w:rsidR="00CB410B" w:rsidRPr="00DA7839">
        <w:t>’</w:t>
      </w:r>
      <w:r w:rsidRPr="00DA7839">
        <w:t>est parfaitement clair</w:t>
      </w:r>
      <w:r w:rsidR="00CB410B" w:rsidRPr="00DA7839">
        <w:t>e ;</w:t>
      </w:r>
      <w:r w:rsidRPr="00DA7839">
        <w:t xml:space="preserve"> et, d</w:t>
      </w:r>
      <w:r w:rsidR="00CB410B" w:rsidRPr="00DA7839">
        <w:t>’</w:t>
      </w:r>
      <w:r w:rsidRPr="00DA7839">
        <w:t>un autre côté, si cependant l</w:t>
      </w:r>
      <w:r w:rsidR="00CB410B" w:rsidRPr="00DA7839">
        <w:t>’</w:t>
      </w:r>
      <w:r w:rsidRPr="00DA7839">
        <w:t>histoire a besoin de l</w:t>
      </w:r>
      <w:r w:rsidR="00CB410B" w:rsidRPr="00DA7839">
        <w:t>’</w:t>
      </w:r>
      <w:r w:rsidRPr="00DA7839">
        <w:t>une ou de l</w:t>
      </w:r>
      <w:r w:rsidR="00CB410B" w:rsidRPr="00DA7839">
        <w:t>’</w:t>
      </w:r>
      <w:r w:rsidRPr="00DA7839">
        <w:t>autre d</w:t>
      </w:r>
      <w:r w:rsidR="00CB410B" w:rsidRPr="00DA7839">
        <w:t>’</w:t>
      </w:r>
      <w:r w:rsidRPr="00DA7839">
        <w:t>entre elles pour prendre conscience de soi, comme aussi l’humanité pour</w:t>
      </w:r>
      <w:r w:rsidR="005B6092" w:rsidRPr="00DA7839">
        <w:t xml:space="preserve"> ne</w:t>
      </w:r>
      <w:r w:rsidR="00B6083B">
        <w:rPr>
          <w:rPrChange w:id="836" w:author="OBVIL" w:date="2016-12-01T14:12:00Z">
            <w:rPr>
              <w:rFonts w:ascii="Times New Roman" w:hAnsi="Times New Roman"/>
              <w:smallCaps/>
            </w:rPr>
          </w:rPrChange>
        </w:rPr>
        <w:t xml:space="preserve"> </w:t>
      </w:r>
      <w:r w:rsidRPr="00DA7839">
        <w:t>pas mettre le dernier mot de la sagesse dans l’inertie des épicuriens, il est, je le répète, assez difficile de décider entre elles. Aussi bien, dans les pages qui précèdent, n</w:t>
      </w:r>
      <w:r w:rsidR="00CB410B" w:rsidRPr="00DA7839">
        <w:t>’</w:t>
      </w:r>
      <w:r w:rsidRPr="00DA7839">
        <w:t>ai-je point du tout voulu prendre parti dans la question de la Providence, mais seulement mettre en lumière les trois points que voici</w:t>
      </w:r>
      <w:r w:rsidR="00CB410B" w:rsidRPr="00DA7839">
        <w:t> :</w:t>
      </w:r>
    </w:p>
    <w:p w14:paraId="6B786EED" w14:textId="466B0D80" w:rsidR="00CB410B" w:rsidRPr="00DA7839" w:rsidRDefault="00170A5B" w:rsidP="00000A23">
      <w:pPr>
        <w:pStyle w:val="Corpsdetexte"/>
        <w:pPrChange w:id="837" w:author="OBVIL" w:date="2016-12-01T14:12:00Z">
          <w:pPr>
            <w:pStyle w:val="Corpsdetexte"/>
            <w:spacing w:afterLines="120" w:after="288"/>
            <w:ind w:firstLine="240"/>
            <w:jc w:val="both"/>
          </w:pPr>
        </w:pPrChange>
      </w:pPr>
      <w:r w:rsidRPr="00DA7839">
        <w:t xml:space="preserve">J’ai voulu montrer d’abord qu’une grande idée, celle de la Providence, dominait ou commandait le système entier des idées de Bossuet. Chrétien sincère, </w:t>
      </w:r>
      <w:r w:rsidR="001C382F" w:rsidRPr="00DA7839">
        <w:t>et, si je l’ose dire, catholique</w:t>
      </w:r>
      <w:r w:rsidR="005B6092" w:rsidRPr="00DA7839">
        <w:t xml:space="preserve"> passionné, nourri de la moelle</w:t>
      </w:r>
      <w:r w:rsidRPr="00DA7839">
        <w:t xml:space="preserve"> des Chrysostome et des Augustin, tous les dogmes de sa religion, Bossuet les a touchés, selon les occasions et les temps, il les a expliqués, il les a éclairés de la lumière de son génie, qui peut-être ne s</w:t>
      </w:r>
      <w:r w:rsidR="00CB410B" w:rsidRPr="00DA7839">
        <w:t>’</w:t>
      </w:r>
      <w:r w:rsidRPr="00DA7839">
        <w:t>est nulle part déployé plus à l</w:t>
      </w:r>
      <w:r w:rsidR="00CB410B" w:rsidRPr="00DA7839">
        <w:t>’</w:t>
      </w:r>
      <w:r w:rsidRPr="00DA7839">
        <w:t>aise que dans l</w:t>
      </w:r>
      <w:r w:rsidR="00CB410B" w:rsidRPr="00DA7839">
        <w:t>’</w:t>
      </w:r>
      <w:r w:rsidRPr="00DA7839">
        <w:t xml:space="preserve">expression de </w:t>
      </w:r>
      <w:r w:rsidR="00CB410B" w:rsidRPr="00DA7839">
        <w:t>« </w:t>
      </w:r>
      <w:r w:rsidRPr="00DA7839">
        <w:t>ce que l’œil n’a jamais aperçu, de ce que l’oreille n’a jamais ouï, de ce qui n’est jamais entré dans le cœur de l’homme</w:t>
      </w:r>
      <w:r w:rsidR="00CB410B" w:rsidRPr="00DA7839">
        <w:t> »</w:t>
      </w:r>
      <w:r w:rsidR="005B6092" w:rsidRPr="00DA7839">
        <w:t>. Voyez-le plutôt</w:t>
      </w:r>
      <w:r w:rsidRPr="00DA7839">
        <w:t xml:space="preserve">, dans son </w:t>
      </w:r>
      <w:r w:rsidRPr="00DA7839">
        <w:rPr>
          <w:i/>
        </w:rPr>
        <w:t>Histoire des variations</w:t>
      </w:r>
      <w:r w:rsidRPr="00DA7839">
        <w:t xml:space="preserve">, élucider le mystère de la transsubstantiation, ou dans ses </w:t>
      </w:r>
      <w:r w:rsidRPr="00DA7839">
        <w:rPr>
          <w:i/>
        </w:rPr>
        <w:t>Élévations sur les mystères</w:t>
      </w:r>
      <w:r w:rsidRPr="00DA7839">
        <w:t>, le dogme de la chute. Mais, de tous les dogmes, s’il en est un auquel il sr soit particulièrement attaché, qu</w:t>
      </w:r>
      <w:r w:rsidR="00CB410B" w:rsidRPr="00DA7839">
        <w:t>’</w:t>
      </w:r>
      <w:r w:rsidRPr="00DA7839">
        <w:t>il ait en quelque sorte fait sien, j’ai tâché de le montrer, et je voudrais qu’on en fût convaincu, c’est le dogme de la Providence. Plus ami, comme je l’ai dit aussi, de la sévérité de la discipline romaine que de la liberté grecque, c’est sur le dogme de la Providence qu’en fondant l’assurance de l’ordre, qui est le premier besoin des sociétés humaines, il a fondé l’apologie de la religion. Et comme il n’y avai</w:t>
      </w:r>
      <w:r w:rsidR="001C382F" w:rsidRPr="00DA7839">
        <w:t>t pas d’ailleurs une seule manifest</w:t>
      </w:r>
      <w:r w:rsidRPr="00DA7839">
        <w:t>ation de l’intelligence ou de l</w:t>
      </w:r>
      <w:r w:rsidR="00CB410B" w:rsidRPr="00DA7839">
        <w:t>’</w:t>
      </w:r>
      <w:r w:rsidRPr="00DA7839">
        <w:t>activité qui ne fût enveloppée dans les replis</w:t>
      </w:r>
      <w:r w:rsidR="00254340" w:rsidRPr="00DA7839">
        <w:t xml:space="preserve"> </w:t>
      </w:r>
      <w:del w:id="838" w:author="OBVIL" w:date="2016-12-01T14:12:00Z">
        <w:r w:rsidRPr="00CB410B">
          <w:delText>do</w:delText>
        </w:r>
      </w:del>
      <w:ins w:id="839" w:author="OBVIL" w:date="2016-12-01T14:12:00Z">
        <w:r w:rsidR="00254340">
          <w:t>de</w:t>
        </w:r>
      </w:ins>
      <w:r w:rsidR="00254340" w:rsidRPr="00DA7839">
        <w:t xml:space="preserve"> </w:t>
      </w:r>
      <w:r w:rsidRPr="00DA7839">
        <w:t>sa religion, c’est ainsi que toute sa politique, toute sa morale, toute sa philosophie s</w:t>
      </w:r>
      <w:r w:rsidR="00CB410B" w:rsidRPr="00DA7839">
        <w:t>’</w:t>
      </w:r>
      <w:r w:rsidRPr="00DA7839">
        <w:t>est trouvée exprimée en fonction de la Providence. Si ce point était bien établi, Bossuet, dans l</w:t>
      </w:r>
      <w:r w:rsidR="00CB410B" w:rsidRPr="00DA7839">
        <w:t>’</w:t>
      </w:r>
      <w:r w:rsidRPr="00DA7839">
        <w:t>histoire de la philosophie, et peut-être dans celle de l’Église, n’aurait-il pas sa place, qui ne serai 1 qu</w:t>
      </w:r>
      <w:r w:rsidR="00CB410B" w:rsidRPr="00DA7839">
        <w:t>’</w:t>
      </w:r>
      <w:r w:rsidRPr="00DA7839">
        <w:t>à lui, comme l</w:t>
      </w:r>
      <w:r w:rsidR="00CB410B" w:rsidRPr="00DA7839">
        <w:t>’</w:t>
      </w:r>
      <w:r w:rsidRPr="00DA7839">
        <w:t>un de ces anciens Pères auxquels de son temps on ne craignait pas de le compare</w:t>
      </w:r>
      <w:r w:rsidR="00CB410B" w:rsidRPr="00DA7839">
        <w:t>r ?</w:t>
      </w:r>
      <w:r w:rsidRPr="00DA7839">
        <w:t xml:space="preserve"> Ne le craignons pas davantage</w:t>
      </w:r>
      <w:r w:rsidR="00CB410B" w:rsidRPr="00DA7839">
        <w:t> ;</w:t>
      </w:r>
      <w:r w:rsidRPr="00DA7839">
        <w:t xml:space="preserve"> et si tel d</w:t>
      </w:r>
      <w:r w:rsidR="00CB410B" w:rsidRPr="00DA7839">
        <w:t>’</w:t>
      </w:r>
      <w:r w:rsidRPr="00DA7839">
        <w:t>entre eux a été, comme Athanase, l</w:t>
      </w:r>
      <w:r w:rsidR="005B6092" w:rsidRPr="00DA7839">
        <w:t>e théologien de la Trinité, ou t</w:t>
      </w:r>
      <w:r w:rsidRPr="00DA7839">
        <w:t>el autre, comme Augustin, le théologien de la Grâce, disons que</w:t>
      </w:r>
      <w:r w:rsidR="00B6083B" w:rsidRPr="00DA7839">
        <w:t xml:space="preserve"> —</w:t>
      </w:r>
      <w:del w:id="840" w:author="OBVIL" w:date="2016-12-01T14:12:00Z">
        <w:r w:rsidRPr="00CB410B">
          <w:delText xml:space="preserve"> </w:delText>
        </w:r>
      </w:del>
      <w:ins w:id="841" w:author="OBVIL" w:date="2016-12-01T14:12:00Z">
        <w:r w:rsidR="00B6083B" w:rsidRPr="00B6083B">
          <w:t> </w:t>
        </w:r>
      </w:ins>
      <w:r w:rsidRPr="00DA7839">
        <w:t>dans cette longue histoire du développement du dogme catholique</w:t>
      </w:r>
      <w:r w:rsidR="00B6083B" w:rsidRPr="00DA7839">
        <w:t xml:space="preserve"> —</w:t>
      </w:r>
      <w:del w:id="842" w:author="OBVIL" w:date="2016-12-01T14:12:00Z">
        <w:r w:rsidRPr="00CB410B">
          <w:delText xml:space="preserve"> </w:delText>
        </w:r>
      </w:del>
      <w:ins w:id="843" w:author="OBVIL" w:date="2016-12-01T14:12:00Z">
        <w:r w:rsidR="00B6083B" w:rsidRPr="00B6083B">
          <w:t> </w:t>
        </w:r>
      </w:ins>
      <w:r w:rsidRPr="00DA7839">
        <w:t>Bossuet a été celui de la Providence.</w:t>
      </w:r>
    </w:p>
    <w:p w14:paraId="06445E81" w14:textId="77777777" w:rsidR="00CB410B" w:rsidRPr="00DA7839" w:rsidRDefault="00170A5B" w:rsidP="00000A23">
      <w:pPr>
        <w:pStyle w:val="Corpsdetexte"/>
        <w:pPrChange w:id="844" w:author="OBVIL" w:date="2016-12-01T14:12:00Z">
          <w:pPr>
            <w:pStyle w:val="Corpsdetexte"/>
            <w:spacing w:afterLines="120" w:after="288"/>
            <w:ind w:firstLine="240"/>
            <w:jc w:val="both"/>
          </w:pPr>
        </w:pPrChange>
      </w:pPr>
      <w:r w:rsidRPr="00DA7839">
        <w:t>J</w:t>
      </w:r>
      <w:r w:rsidR="00CB410B" w:rsidRPr="00DA7839">
        <w:t>’</w:t>
      </w:r>
      <w:r w:rsidRPr="00DA7839">
        <w:t>ai voulu montrer, en second lieu, qu</w:t>
      </w:r>
      <w:r w:rsidR="00CB410B" w:rsidRPr="00DA7839">
        <w:t>’</w:t>
      </w:r>
      <w:r w:rsidRPr="00DA7839">
        <w:t>on lui faisait tort de sa plus grande part d</w:t>
      </w:r>
      <w:r w:rsidR="00CB410B" w:rsidRPr="00DA7839">
        <w:t>’</w:t>
      </w:r>
      <w:r w:rsidRPr="00DA7839">
        <w:t xml:space="preserve">invention personnelle </w:t>
      </w:r>
      <w:r w:rsidR="005B6092" w:rsidRPr="00DA7839">
        <w:t>et</w:t>
      </w:r>
      <w:r w:rsidRPr="00DA7839">
        <w:t xml:space="preserve"> d</w:t>
      </w:r>
      <w:r w:rsidR="00CB410B" w:rsidRPr="00DA7839">
        <w:t>’</w:t>
      </w:r>
      <w:r w:rsidRPr="00DA7839">
        <w:t xml:space="preserve">originalité quand on ne cherchait sa philosophie que dans ses œuvres </w:t>
      </w:r>
      <w:r w:rsidR="00CB410B" w:rsidRPr="00DA7839">
        <w:t>« </w:t>
      </w:r>
      <w:r w:rsidRPr="00DA7839">
        <w:t>philosophiques</w:t>
      </w:r>
      <w:r w:rsidR="00CB410B" w:rsidRPr="00DA7839">
        <w:t> »</w:t>
      </w:r>
      <w:r w:rsidRPr="00DA7839">
        <w:t>. C</w:t>
      </w:r>
      <w:r w:rsidR="00CB410B" w:rsidRPr="00DA7839">
        <w:t>’</w:t>
      </w:r>
      <w:r w:rsidRPr="00DA7839">
        <w:t>est au surplus une idée qui ne fût venue, je pense, à l</w:t>
      </w:r>
      <w:r w:rsidR="00CB410B" w:rsidRPr="00DA7839">
        <w:t>’</w:t>
      </w:r>
      <w:r w:rsidRPr="00DA7839">
        <w:t xml:space="preserve">esprit de personne avant Victor Cousin, que de </w:t>
      </w:r>
      <w:r w:rsidR="005B6092" w:rsidRPr="00DA7839">
        <w:t>prétendre distinguer, dans l’œuvre</w:t>
      </w:r>
      <w:r w:rsidRPr="00DA7839">
        <w:t xml:space="preserve"> d’un Pascal, d’un Bossuet, ou d</w:t>
      </w:r>
      <w:r w:rsidR="00CB410B" w:rsidRPr="00DA7839">
        <w:t>’</w:t>
      </w:r>
      <w:r w:rsidRPr="00DA7839">
        <w:t xml:space="preserve">un Fénelon, leur </w:t>
      </w:r>
      <w:r w:rsidR="00CB410B" w:rsidRPr="00DA7839">
        <w:t>« </w:t>
      </w:r>
      <w:r w:rsidRPr="00DA7839">
        <w:t>philosophie</w:t>
      </w:r>
      <w:r w:rsidR="00CB410B" w:rsidRPr="00DA7839">
        <w:t> »</w:t>
      </w:r>
      <w:r w:rsidRPr="00DA7839">
        <w:t xml:space="preserve"> d’avec leur </w:t>
      </w:r>
      <w:r w:rsidR="00CB410B" w:rsidRPr="00DA7839">
        <w:t>« </w:t>
      </w:r>
      <w:r w:rsidRPr="00DA7839">
        <w:t>religion</w:t>
      </w:r>
      <w:r w:rsidR="00CB410B" w:rsidRPr="00DA7839">
        <w:t> »</w:t>
      </w:r>
      <w:r w:rsidRPr="00DA7839">
        <w:t xml:space="preserve">. Comme </w:t>
      </w:r>
      <w:r w:rsidR="001C382F" w:rsidRPr="00DA7839">
        <w:t>on</w:t>
      </w:r>
      <w:r w:rsidRPr="00DA7839">
        <w:t xml:space="preserve"> ne croyait pas de leur temps qu</w:t>
      </w:r>
      <w:r w:rsidR="00CB410B" w:rsidRPr="00DA7839">
        <w:t>i »</w:t>
      </w:r>
      <w:r w:rsidRPr="00DA7839">
        <w:t xml:space="preserve"> la philosophie fût une enseigne ou une profession, il n’y avait pas alors de questionnaire ou de formulaire sur lequel on interrogeât un homme avant que de l’inscrire au rang des philosophes, et sa philosophie, c’</w:t>
      </w:r>
      <w:r w:rsidR="001C382F" w:rsidRPr="00DA7839">
        <w:t>était tout</w:t>
      </w:r>
      <w:r w:rsidRPr="00DA7839">
        <w:t xml:space="preserve"> simplement sa conception générale du monde, de l’homme, et de la vie. Un Voltaire, en ce sens, </w:t>
      </w:r>
      <w:r w:rsidR="001C382F" w:rsidRPr="00DA7839">
        <w:t>un</w:t>
      </w:r>
      <w:r w:rsidRPr="00DA7839">
        <w:t xml:space="preserve"> </w:t>
      </w:r>
      <w:r w:rsidR="005B6092" w:rsidRPr="00DA7839">
        <w:t>R</w:t>
      </w:r>
      <w:r w:rsidRPr="00DA7839">
        <w:t>ousseau, que dis-j</w:t>
      </w:r>
      <w:r w:rsidR="00CB410B" w:rsidRPr="00DA7839">
        <w:t>e !</w:t>
      </w:r>
      <w:r w:rsidRPr="00DA7839">
        <w:t xml:space="preserve"> un La Fontaine ou </w:t>
      </w:r>
      <w:r w:rsidR="001C382F" w:rsidRPr="00DA7839">
        <w:t>un</w:t>
      </w:r>
      <w:r w:rsidRPr="00DA7839">
        <w:t xml:space="preserve"> Molière même avaient leur philosophie. Nous avons changé tout cela. Nous ne tenons plus aujourd</w:t>
      </w:r>
      <w:r w:rsidR="00CB410B" w:rsidRPr="00DA7839">
        <w:t>’</w:t>
      </w:r>
      <w:r w:rsidRPr="00DA7839">
        <w:t>hui pour philosophes que ceux qui font métier d</w:t>
      </w:r>
      <w:r w:rsidR="00CB410B" w:rsidRPr="00DA7839">
        <w:t>’</w:t>
      </w:r>
      <w:r w:rsidRPr="00DA7839">
        <w:t>argumenter en règle sur la métaphysiqu</w:t>
      </w:r>
      <w:r w:rsidR="00CB410B" w:rsidRPr="00DA7839">
        <w:t>e ;</w:t>
      </w:r>
      <w:r w:rsidRPr="00DA7839">
        <w:t xml:space="preserve"> et l</w:t>
      </w:r>
      <w:r w:rsidR="00CB410B" w:rsidRPr="00DA7839">
        <w:t>’</w:t>
      </w:r>
      <w:r w:rsidRPr="00DA7839">
        <w:t>histoire m</w:t>
      </w:r>
      <w:r w:rsidR="005B6092" w:rsidRPr="00DA7839">
        <w:t>ême de la philosophie ne se souc</w:t>
      </w:r>
      <w:r w:rsidRPr="00DA7839">
        <w:t>ie d’un grand écrivain qu</w:t>
      </w:r>
      <w:r w:rsidR="00CB410B" w:rsidRPr="00DA7839">
        <w:t>’</w:t>
      </w:r>
      <w:r w:rsidRPr="00DA7839">
        <w:t>autant qu’il lui est arrivé, comme à nos nouvea</w:t>
      </w:r>
      <w:r w:rsidR="00CB410B" w:rsidRPr="00DA7839">
        <w:t>u »</w:t>
      </w:r>
      <w:r w:rsidRPr="00DA7839">
        <w:t xml:space="preserve"> scolastiques, d’en disserter en forme. Ne sais-je pas bien des </w:t>
      </w:r>
      <w:r w:rsidRPr="00DA7839">
        <w:rPr>
          <w:i/>
        </w:rPr>
        <w:t>Histoires de la philosophie</w:t>
      </w:r>
      <w:r w:rsidRPr="00DA7839">
        <w:t xml:space="preserve"> où tout ce qu’ont pu proposer sur le libre arbitre, dans leurs dissertations inaugurales, les Allemands les plus ignorés, on l’y trouve, mais rien en revanche de ce qu’en ont dit les Luther, les Calvin, ou les Janséniu</w:t>
      </w:r>
      <w:r w:rsidR="00CB410B" w:rsidRPr="00DA7839">
        <w:t>s ?</w:t>
      </w:r>
      <w:r w:rsidRPr="00DA7839">
        <w:t xml:space="preserve"> Si j’avais aidé quelques philosophes à se faire de leur science une idée plus large, et moins </w:t>
      </w:r>
      <w:r w:rsidR="00CB410B" w:rsidRPr="00DA7839">
        <w:t>« </w:t>
      </w:r>
      <w:r w:rsidRPr="00DA7839">
        <w:t>scientifique</w:t>
      </w:r>
      <w:r w:rsidR="00CB410B" w:rsidRPr="00DA7839">
        <w:t> »</w:t>
      </w:r>
      <w:r w:rsidRPr="00DA7839">
        <w:t>, je ne leur aurais pas rendu, non plus qu</w:t>
      </w:r>
      <w:r w:rsidR="00CB410B" w:rsidRPr="00DA7839">
        <w:t>’</w:t>
      </w:r>
      <w:r w:rsidRPr="00DA7839">
        <w:t>à leurs études, un médiocre servic</w:t>
      </w:r>
      <w:r w:rsidR="00CB410B" w:rsidRPr="00DA7839">
        <w:t>e ;</w:t>
      </w:r>
      <w:r w:rsidRPr="00DA7839">
        <w:t xml:space="preserve"> e</w:t>
      </w:r>
      <w:r w:rsidR="001C382F" w:rsidRPr="00DA7839">
        <w:t>t je ne leur demande pas après c</w:t>
      </w:r>
      <w:r w:rsidRPr="00DA7839">
        <w:t>ela de saluer en Bossuet ce qu</w:t>
      </w:r>
      <w:r w:rsidR="00CB410B" w:rsidRPr="00DA7839">
        <w:t>’</w:t>
      </w:r>
      <w:r w:rsidR="001C382F" w:rsidRPr="00DA7839">
        <w:t>ils appellent</w:t>
      </w:r>
      <w:r w:rsidRPr="00DA7839">
        <w:t xml:space="preserve"> pompeusement </w:t>
      </w:r>
      <w:r w:rsidR="00CB410B" w:rsidRPr="00DA7839">
        <w:t>« </w:t>
      </w:r>
      <w:r w:rsidRPr="00DA7839">
        <w:t>un penseur</w:t>
      </w:r>
      <w:r w:rsidR="00CB410B" w:rsidRPr="00DA7839">
        <w:t> »</w:t>
      </w:r>
      <w:r w:rsidRPr="00DA7839">
        <w:t xml:space="preserve">, mais d’y voir seulement quelque chose de plus que fauteur de sa </w:t>
      </w:r>
      <w:r w:rsidRPr="00DA7839">
        <w:rPr>
          <w:i/>
        </w:rPr>
        <w:t>Logique</w:t>
      </w:r>
      <w:r w:rsidRPr="00DA7839">
        <w:t xml:space="preserve"> et de son </w:t>
      </w:r>
      <w:r w:rsidRPr="00DA7839">
        <w:rPr>
          <w:i/>
        </w:rPr>
        <w:t>Traité de la connaissance de Dieu</w:t>
      </w:r>
      <w:r w:rsidRPr="00B6083B">
        <w:rPr>
          <w:rPrChange w:id="845" w:author="OBVIL" w:date="2016-12-01T14:12:00Z">
            <w:rPr>
              <w:rFonts w:ascii="Times New Roman" w:hAnsi="Times New Roman"/>
              <w:i/>
            </w:rPr>
          </w:rPrChange>
        </w:rPr>
        <w:t>.</w:t>
      </w:r>
    </w:p>
    <w:p w14:paraId="07EA3DA1" w14:textId="6571CAB6" w:rsidR="00CB410B" w:rsidRPr="00DA7839" w:rsidRDefault="00170A5B" w:rsidP="00000A23">
      <w:pPr>
        <w:pStyle w:val="Corpsdetexte"/>
        <w:pPrChange w:id="846" w:author="OBVIL" w:date="2016-12-01T14:12:00Z">
          <w:pPr>
            <w:pStyle w:val="Corpsdetexte"/>
            <w:spacing w:afterLines="120" w:after="288"/>
            <w:ind w:firstLine="240"/>
            <w:jc w:val="both"/>
          </w:pPr>
        </w:pPrChange>
      </w:pPr>
      <w:r w:rsidRPr="00DA7839">
        <w:t xml:space="preserve">Et j’ai voulu montrer enfin que rien n’était plus faux que de se représenter Bossuet, comme on le fait trop souvent encore, sur l’autorité de Voltaire, de Sainte-Beuve, et de </w:t>
      </w:r>
      <w:r w:rsidR="00B6083B" w:rsidRPr="00DA7839">
        <w:t>M.</w:t>
      </w:r>
      <w:del w:id="847" w:author="OBVIL" w:date="2016-12-01T14:12:00Z">
        <w:r w:rsidRPr="00CB410B">
          <w:delText xml:space="preserve"> </w:delText>
        </w:r>
      </w:del>
      <w:ins w:id="848" w:author="OBVIL" w:date="2016-12-01T14:12:00Z">
        <w:r w:rsidR="00B6083B">
          <w:t> </w:t>
        </w:r>
      </w:ins>
      <w:r w:rsidRPr="00DA7839">
        <w:t xml:space="preserve">Renan, </w:t>
      </w:r>
      <w:r w:rsidR="00CB410B" w:rsidRPr="00DA7839">
        <w:t>« </w:t>
      </w:r>
      <w:r w:rsidRPr="00DA7839">
        <w:t>tranquillement installé dans sa chaire d’évêque, au moment le plus solennel du grand règne</w:t>
      </w:r>
      <w:r w:rsidR="00CB410B" w:rsidRPr="00DA7839">
        <w:t> » :</w:t>
      </w:r>
      <w:r w:rsidRPr="00DA7839">
        <w:t xml:space="preserve"> aveugle aux progrès du libertinage, sourd aux bruits précurseurs de la tempête prochain</w:t>
      </w:r>
      <w:r w:rsidR="00CB410B" w:rsidRPr="00DA7839">
        <w:t>e ;</w:t>
      </w:r>
      <w:r w:rsidRPr="00DA7839">
        <w:t xml:space="preserve"> et mourant, en 1704, sans se douter </w:t>
      </w:r>
      <w:r w:rsidR="00CB410B" w:rsidRPr="00DA7839">
        <w:t>« </w:t>
      </w:r>
      <w:r w:rsidRPr="00DA7839">
        <w:t>lui, prophète</w:t>
      </w:r>
      <w:r w:rsidR="00CB410B" w:rsidRPr="00DA7839">
        <w:t> »</w:t>
      </w:r>
      <w:r w:rsidRPr="00DA7839">
        <w:t>, que Voltaire était né. Car on ne l’a donc pas l</w:t>
      </w:r>
      <w:r w:rsidR="00CB410B" w:rsidRPr="00DA7839">
        <w:t>u ?</w:t>
      </w:r>
      <w:r w:rsidRPr="00DA7839">
        <w:t xml:space="preserve"> On n’a donc lu ni ses </w:t>
      </w:r>
      <w:r w:rsidRPr="00DA7839">
        <w:rPr>
          <w:i/>
        </w:rPr>
        <w:t>Sermons</w:t>
      </w:r>
      <w:r w:rsidRPr="00DA7839">
        <w:t xml:space="preserve">, ni ses </w:t>
      </w:r>
      <w:r w:rsidRPr="00DA7839">
        <w:rPr>
          <w:i/>
        </w:rPr>
        <w:t>Oraisons funèbres</w:t>
      </w:r>
      <w:r w:rsidRPr="00DA7839">
        <w:t xml:space="preserve">, ni ses </w:t>
      </w:r>
      <w:r w:rsidRPr="00DA7839">
        <w:rPr>
          <w:i/>
        </w:rPr>
        <w:t>Avertissements aux protestants</w:t>
      </w:r>
      <w:r w:rsidRPr="00B6083B">
        <w:rPr>
          <w:rPrChange w:id="849" w:author="OBVIL" w:date="2016-12-01T14:12:00Z">
            <w:rPr>
              <w:rFonts w:ascii="Times New Roman" w:hAnsi="Times New Roman"/>
              <w:i/>
            </w:rPr>
          </w:rPrChange>
        </w:rPr>
        <w:t>,</w:t>
      </w:r>
      <w:r w:rsidRPr="00DA7839">
        <w:t xml:space="preserve"> ni sa </w:t>
      </w:r>
      <w:r w:rsidRPr="00DA7839">
        <w:rPr>
          <w:i/>
        </w:rPr>
        <w:t>Défense de la Tradition et des Saints Père</w:t>
      </w:r>
      <w:r w:rsidR="00CB410B" w:rsidRPr="00DA7839">
        <w:rPr>
          <w:i/>
        </w:rPr>
        <w:t>s </w:t>
      </w:r>
      <w:r w:rsidR="00CB410B" w:rsidRPr="00DA7839">
        <w:t>?</w:t>
      </w:r>
      <w:r w:rsidRPr="00DA7839">
        <w:t xml:space="preserve"> Mais, au contraire, toute sa vie publique n’a été qu</w:t>
      </w:r>
      <w:r w:rsidR="00CB410B" w:rsidRPr="00DA7839">
        <w:t>’</w:t>
      </w:r>
      <w:r w:rsidRPr="00DA7839">
        <w:t>un long combat contre les libertins</w:t>
      </w:r>
      <w:r w:rsidR="00B6083B" w:rsidRPr="00DA7839">
        <w:t xml:space="preserve"> —</w:t>
      </w:r>
      <w:del w:id="850" w:author="OBVIL" w:date="2016-12-01T14:12:00Z">
        <w:r w:rsidRPr="00CB410B">
          <w:delText xml:space="preserve"> </w:delText>
        </w:r>
      </w:del>
      <w:ins w:id="851" w:author="OBVIL" w:date="2016-12-01T14:12:00Z">
        <w:r w:rsidR="00B6083B" w:rsidRPr="00B6083B">
          <w:t> </w:t>
        </w:r>
      </w:ins>
      <w:r w:rsidRPr="00DA7839">
        <w:t>auxquels même on a vu qu’il fallait joindre les critiques</w:t>
      </w:r>
      <w:r w:rsidR="00CB410B" w:rsidRPr="00DA7839">
        <w:t>,</w:t>
      </w:r>
      <w:r w:rsidR="00B6083B" w:rsidRPr="00DA7839">
        <w:t xml:space="preserve"> — </w:t>
      </w:r>
      <w:r w:rsidRPr="00DA7839">
        <w:t xml:space="preserve">et, de </w:t>
      </w:r>
      <w:r w:rsidR="005B6092" w:rsidRPr="00DA7839">
        <w:t>1652 à 1704</w:t>
      </w:r>
      <w:r w:rsidRPr="00DA7839">
        <w:t>, on pourrait dire qu</w:t>
      </w:r>
      <w:r w:rsidR="00CB410B" w:rsidRPr="00DA7839">
        <w:t>’</w:t>
      </w:r>
      <w:r w:rsidRPr="00DA7839">
        <w:t>à l</w:t>
      </w:r>
      <w:r w:rsidR="00CB410B" w:rsidRPr="00DA7839">
        <w:t>’</w:t>
      </w:r>
      <w:r w:rsidRPr="00DA7839">
        <w:t>exception de ses écrits dans l</w:t>
      </w:r>
      <w:r w:rsidR="00CB410B" w:rsidRPr="00DA7839">
        <w:t>’</w:t>
      </w:r>
      <w:r w:rsidRPr="00DA7839">
        <w:t>affaire du quiétisme, Bossuet n</w:t>
      </w:r>
      <w:r w:rsidR="00CB410B" w:rsidRPr="00DA7839">
        <w:t>’</w:t>
      </w:r>
      <w:r w:rsidRPr="00DA7839">
        <w:t>a rien publié que contre les critiques et contre les libertins. Si l</w:t>
      </w:r>
      <w:r w:rsidR="00CB410B" w:rsidRPr="00DA7839">
        <w:t>’</w:t>
      </w:r>
      <w:r w:rsidRPr="00DA7839">
        <w:t xml:space="preserve">on permettait à Richard Simon, au nom de son grec et de son hébreu, de </w:t>
      </w:r>
      <w:r w:rsidR="00CB410B" w:rsidRPr="00DA7839">
        <w:t>« </w:t>
      </w:r>
      <w:r w:rsidRPr="00DA7839">
        <w:t>faire dans l’</w:t>
      </w:r>
      <w:r w:rsidR="006A795E" w:rsidRPr="00DA7839">
        <w:t>Église</w:t>
      </w:r>
      <w:r w:rsidRPr="00DA7839">
        <w:t xml:space="preserve"> le docteur et le théologien</w:t>
      </w:r>
      <w:r w:rsidR="00CB410B" w:rsidRPr="00DA7839">
        <w:t> »</w:t>
      </w:r>
      <w:r w:rsidRPr="00DA7839">
        <w:t>, nul n’a mieux vu que Bossuet qu’il y allait de la tradition tout entière et, avec la tradition, de la religion même. Nul n</w:t>
      </w:r>
      <w:r w:rsidR="00CB410B" w:rsidRPr="00DA7839">
        <w:t>’</w:t>
      </w:r>
      <w:r w:rsidRPr="00DA7839">
        <w:t>a mieux vu que lui, ni ne l’a dit plus clairement, que, du luthéranisme au calvinisme, du calvin</w:t>
      </w:r>
      <w:r w:rsidR="006A795E" w:rsidRPr="00DA7839">
        <w:t>isme à l’arminianisme, de l’arminia</w:t>
      </w:r>
      <w:r w:rsidRPr="00DA7839">
        <w:t>nisme au socinianisme, l’évolution nécessaire du protestantisme tendait, avec une rapidité de jo</w:t>
      </w:r>
      <w:r w:rsidR="006A795E" w:rsidRPr="00DA7839">
        <w:t>ur en jour croissante, à l’indifféren</w:t>
      </w:r>
      <w:r w:rsidRPr="00DA7839">
        <w:t>tisme. Que voudrait-on qu</w:t>
      </w:r>
      <w:r w:rsidR="00CB410B" w:rsidRPr="00DA7839">
        <w:t>’</w:t>
      </w:r>
      <w:r w:rsidRPr="00DA7839">
        <w:t>il eût fait davantag</w:t>
      </w:r>
      <w:r w:rsidR="00CB410B" w:rsidRPr="00DA7839">
        <w:t>e ?</w:t>
      </w:r>
      <w:r w:rsidRPr="00DA7839">
        <w:t xml:space="preserve"> Quelle est cette </w:t>
      </w:r>
      <w:r w:rsidR="00CB410B" w:rsidRPr="00DA7839">
        <w:t>« </w:t>
      </w:r>
      <w:r w:rsidRPr="00DA7839">
        <w:t>crise</w:t>
      </w:r>
      <w:r w:rsidR="00CB410B" w:rsidRPr="00DA7839">
        <w:t> »</w:t>
      </w:r>
      <w:r w:rsidRPr="00DA7839">
        <w:t xml:space="preserve"> dont on parle et qu’on lui reproche de n’avoir pas prévu</w:t>
      </w:r>
      <w:r w:rsidR="00CB410B" w:rsidRPr="00DA7839">
        <w:t>e ?</w:t>
      </w:r>
      <w:r w:rsidRPr="00DA7839">
        <w:t xml:space="preserve"> Que veut-on dire enfin quand on dit que </w:t>
      </w:r>
      <w:r w:rsidR="00CB410B" w:rsidRPr="00DA7839">
        <w:t>« </w:t>
      </w:r>
      <w:r w:rsidRPr="00DA7839">
        <w:t>son coup d’œil aurait sauté par-dessus Voltaire</w:t>
      </w:r>
      <w:r w:rsidR="00CB410B" w:rsidRPr="00DA7839">
        <w:t> » ?</w:t>
      </w:r>
      <w:r w:rsidRPr="00DA7839">
        <w:t xml:space="preserve"> Il n</w:t>
      </w:r>
      <w:r w:rsidR="00CB410B" w:rsidRPr="00DA7839">
        <w:t>’</w:t>
      </w:r>
      <w:r w:rsidRPr="00DA7839">
        <w:t>y a rien dans Voltaire, j’entends rien de sérieux, qui ne fût déjà dans Bayle ou dans Spinosa</w:t>
      </w:r>
      <w:r w:rsidR="00B6083B" w:rsidRPr="00DA7839">
        <w:t xml:space="preserve"> —</w:t>
      </w:r>
      <w:del w:id="852" w:author="OBVIL" w:date="2016-12-01T14:12:00Z">
        <w:r w:rsidRPr="00CB410B">
          <w:delText xml:space="preserve"> </w:delText>
        </w:r>
      </w:del>
      <w:ins w:id="853" w:author="OBVIL" w:date="2016-12-01T14:12:00Z">
        <w:r w:rsidR="00B6083B" w:rsidRPr="00B6083B">
          <w:t> </w:t>
        </w:r>
      </w:ins>
      <w:r w:rsidRPr="00DA7839">
        <w:t>qu’on a vu si Bossuet connaissai</w:t>
      </w:r>
      <w:r w:rsidR="00CB410B" w:rsidRPr="00DA7839">
        <w:t>t ;</w:t>
      </w:r>
      <w:r w:rsidR="00B6083B" w:rsidRPr="00DA7839">
        <w:t xml:space="preserve"> — </w:t>
      </w:r>
      <w:r w:rsidRPr="00DA7839">
        <w:t>il n’v a que des bouffonneries ou des grossièretés. Mais de tous les arguments qu’on opposait à la religion, s’il n’en est pas un seul que Bossuet ait laissé sans réponse, on peut donc lui reprocher d’avoir manqué de tolérance, de ménagements, de prudence, de critique mémo, si l’on veut, et de largeur d’esprit, en un certain sens</w:t>
      </w:r>
      <w:r w:rsidR="00CB410B" w:rsidRPr="00DA7839">
        <w:t>,</w:t>
      </w:r>
      <w:r w:rsidR="00B6083B" w:rsidRPr="00DA7839">
        <w:t xml:space="preserve"> — </w:t>
      </w:r>
      <w:r w:rsidRPr="00DA7839">
        <w:t>mais non pas de perspicacité.</w:t>
      </w:r>
    </w:p>
    <w:p w14:paraId="404AF6E5" w14:textId="4F11608F" w:rsidR="00CB410B" w:rsidRPr="00DA7839" w:rsidRDefault="00170A5B" w:rsidP="00000A23">
      <w:pPr>
        <w:pStyle w:val="Corpsdetexte"/>
        <w:pPrChange w:id="854" w:author="OBVIL" w:date="2016-12-01T14:12:00Z">
          <w:pPr>
            <w:pStyle w:val="Corpsdetexte"/>
            <w:spacing w:afterLines="120" w:after="288"/>
            <w:ind w:firstLine="240"/>
            <w:jc w:val="both"/>
          </w:pPr>
        </w:pPrChange>
      </w:pPr>
      <w:r w:rsidRPr="00DA7839">
        <w:t>Le siècle suivant ne s’y est pas trompé. Non seulement c’est bien en Bossuet qu</w:t>
      </w:r>
      <w:r w:rsidR="00CB410B" w:rsidRPr="00DA7839">
        <w:t>’</w:t>
      </w:r>
      <w:r w:rsidRPr="00DA7839">
        <w:t>il a reconnu son</w:t>
      </w:r>
      <w:r w:rsidR="00CB410B" w:rsidRPr="00DA7839">
        <w:rPr>
          <w:rFonts w:hint="eastAsia"/>
        </w:rPr>
        <w:t xml:space="preserve"> </w:t>
      </w:r>
      <w:r w:rsidR="00CB410B" w:rsidRPr="00DA7839">
        <w:t>p</w:t>
      </w:r>
      <w:r w:rsidRPr="00DA7839">
        <w:t>rin</w:t>
      </w:r>
      <w:r w:rsidR="001C382F" w:rsidRPr="00DA7839">
        <w:t>cipal adversaire, mais c</w:t>
      </w:r>
      <w:r w:rsidR="00CB410B" w:rsidRPr="00DA7839">
        <w:t>’</w:t>
      </w:r>
      <w:r w:rsidR="001C382F" w:rsidRPr="00DA7839">
        <w:t>est</w:t>
      </w:r>
      <w:r w:rsidRPr="00DA7839">
        <w:t xml:space="preserve"> au dogme de la Providence, que Bayle, dans ses </w:t>
      </w:r>
      <w:r w:rsidRPr="00DA7839">
        <w:rPr>
          <w:i/>
        </w:rPr>
        <w:t>Pensées diverses sur la comète</w:t>
      </w:r>
      <w:r w:rsidRPr="00DA7839">
        <w:t xml:space="preserve">, au lendemain </w:t>
      </w:r>
      <w:del w:id="855" w:author="OBVIL" w:date="2016-12-01T14:12:00Z">
        <w:r w:rsidRPr="00CB410B">
          <w:delText>môme</w:delText>
        </w:r>
      </w:del>
      <w:ins w:id="856" w:author="OBVIL" w:date="2016-12-01T14:12:00Z">
        <w:r w:rsidR="00F64CC9">
          <w:t>même</w:t>
        </w:r>
      </w:ins>
      <w:r w:rsidRPr="00DA7839">
        <w:t xml:space="preserve"> de la publication du </w:t>
      </w:r>
      <w:r w:rsidRPr="00DA7839">
        <w:rPr>
          <w:i/>
        </w:rPr>
        <w:t>Discours sur l</w:t>
      </w:r>
      <w:r w:rsidR="00CB410B" w:rsidRPr="00DA7839">
        <w:rPr>
          <w:i/>
        </w:rPr>
        <w:t>’</w:t>
      </w:r>
      <w:r w:rsidRPr="00DA7839">
        <w:rPr>
          <w:i/>
        </w:rPr>
        <w:t>histoire universelle</w:t>
      </w:r>
      <w:r w:rsidRPr="00DA7839">
        <w:t>, que les libres penseurs anglais, que Voltaire à leur suite, se sont d’abord attaqués. Pendant près d’un demi-siècle, c’est sur le dogme de la Providence que la controverse philosophique a roulé. Même le dogme de la chute, il a fallu, pour pouv</w:t>
      </w:r>
      <w:r w:rsidR="006A795E" w:rsidRPr="00DA7839">
        <w:t>oir le prendre corps à corps, et</w:t>
      </w:r>
      <w:r w:rsidRPr="00DA7839">
        <w:t xml:space="preserve"> le combattre à son tour, qu’on eût ruiné celui d</w:t>
      </w:r>
      <w:r w:rsidR="001C382F" w:rsidRPr="00DA7839">
        <w:t>e la Providence. Il</w:t>
      </w:r>
      <w:r w:rsidRPr="00DA7839">
        <w:t xml:space="preserve"> a fallu qu’avant de pouvoir utilement nier la corruption originelle et la perversité foncière de l’homme, on eût établi l</w:t>
      </w:r>
      <w:r w:rsidR="00CB410B" w:rsidRPr="00DA7839">
        <w:t>’</w:t>
      </w:r>
      <w:r w:rsidRPr="00DA7839">
        <w:t>indifférence du créateur pour sa créatur</w:t>
      </w:r>
      <w:r w:rsidR="00CB410B" w:rsidRPr="00DA7839">
        <w:t>e ;</w:t>
      </w:r>
      <w:r w:rsidRPr="00DA7839">
        <w:t xml:space="preserve"> et, comme si le dogme</w:t>
      </w:r>
      <w:r w:rsidR="00254340" w:rsidRPr="00DA7839">
        <w:t xml:space="preserve"> </w:t>
      </w:r>
      <w:del w:id="857" w:author="OBVIL" w:date="2016-12-01T14:12:00Z">
        <w:r w:rsidRPr="00CB410B">
          <w:delText>do</w:delText>
        </w:r>
      </w:del>
      <w:ins w:id="858" w:author="OBVIL" w:date="2016-12-01T14:12:00Z">
        <w:r w:rsidR="00254340">
          <w:t>de</w:t>
        </w:r>
      </w:ins>
      <w:r w:rsidR="00254340" w:rsidRPr="00DA7839">
        <w:t xml:space="preserve"> </w:t>
      </w:r>
      <w:r w:rsidRPr="00DA7839">
        <w:t>la Providence eût été contre les libertins l’ouvrage avancé de la religion chrétienne, on n’y a pas eu plus tôt fait brèche que le déisme s’est trouvé au cœur de la place. Qu’est-ce à dir</w:t>
      </w:r>
      <w:r w:rsidR="00CB410B" w:rsidRPr="00DA7839">
        <w:t>e ?</w:t>
      </w:r>
      <w:r w:rsidRPr="00DA7839">
        <w:t xml:space="preserve"> Sinon que Bossuet, en essayant de le fortifier, a été mieux inspiré peut-être que l’auteur lui-même des </w:t>
      </w:r>
      <w:r w:rsidRPr="00DA7839">
        <w:rPr>
          <w:i/>
        </w:rPr>
        <w:t>Pensées</w:t>
      </w:r>
      <w:r w:rsidR="001C382F" w:rsidRPr="00DA7839">
        <w:rPr>
          <w:i/>
        </w:rPr>
        <w:t> ! …</w:t>
      </w:r>
      <w:r w:rsidR="00CB410B" w:rsidRPr="00DA7839">
        <w:rPr>
          <w:i/>
        </w:rPr>
        <w:t xml:space="preserve"> </w:t>
      </w:r>
      <w:r w:rsidRPr="00DA7839">
        <w:t>Mais il ne s’agit pas de les opposer l’un à l’autre, il faut plutôt les réuni</w:t>
      </w:r>
      <w:r w:rsidR="00CB410B" w:rsidRPr="00DA7839">
        <w:t>r ;</w:t>
      </w:r>
      <w:r w:rsidRPr="00DA7839">
        <w:t xml:space="preserve"> et après avoir dit ce qu’ils ont fait pour arrêter les progrès de l’incrédulité, il faut essayer de dire comment, pour quelles raisons, dans quelles conditions ils y ont échoué. C’est</w:t>
      </w:r>
      <w:r w:rsidR="001C382F" w:rsidRPr="00DA7839">
        <w:t xml:space="preserve"> </w:t>
      </w:r>
      <w:r w:rsidRPr="00DA7839">
        <w:t>l’objet du chapitre qui suit, où j’ai tâché de faire à Bayle la place qu’il mérite et qu’il ne me semble pas qu’on lui ait faite encore dans l’histoire des idées.</w:t>
      </w:r>
    </w:p>
    <w:p w14:paraId="16EE8BE1" w14:textId="77777777" w:rsidR="00CB410B" w:rsidRPr="00CB410B" w:rsidRDefault="006A795E" w:rsidP="006A795E">
      <w:pPr>
        <w:pStyle w:val="dateline"/>
      </w:pPr>
      <w:r w:rsidRPr="006A795E">
        <w:rPr>
          <w:iCs/>
        </w:rPr>
        <w:t>1</w:t>
      </w:r>
      <w:r w:rsidRPr="006A795E">
        <w:rPr>
          <w:iCs/>
          <w:vertAlign w:val="superscript"/>
        </w:rPr>
        <w:t>er</w:t>
      </w:r>
      <w:r w:rsidRPr="006A795E">
        <w:rPr>
          <w:iCs/>
        </w:rPr>
        <w:t xml:space="preserve"> </w:t>
      </w:r>
      <w:r w:rsidR="00170A5B" w:rsidRPr="00CB410B">
        <w:t>août 1891.</w:t>
      </w:r>
    </w:p>
    <w:p w14:paraId="587904AA" w14:textId="68B22DDB" w:rsidR="00254340" w:rsidRDefault="006A795E" w:rsidP="006A795E">
      <w:pPr>
        <w:pStyle w:val="Titre1"/>
      </w:pPr>
      <w:bookmarkStart w:id="859" w:name="bookmark24"/>
      <w:bookmarkEnd w:id="859"/>
      <w:r>
        <w:t>La critique de</w:t>
      </w:r>
      <w:r w:rsidRPr="00CB410B">
        <w:t xml:space="preserve"> Bayle</w:t>
      </w:r>
      <w:del w:id="860" w:author="OBVIL" w:date="2016-12-01T14:12:00Z">
        <w:r w:rsidRPr="00CB410B">
          <w:delText xml:space="preserve"> </w:delText>
        </w:r>
      </w:del>
    </w:p>
    <w:p w14:paraId="35B4C400" w14:textId="77777777" w:rsidR="00746DF3" w:rsidRPr="00746DF3" w:rsidRDefault="00746DF3" w:rsidP="00746DF3">
      <w:pPr>
        <w:pStyle w:val="Titre2"/>
      </w:pPr>
      <w:r>
        <w:t>I</w:t>
      </w:r>
    </w:p>
    <w:p w14:paraId="72D01075" w14:textId="5D2A4E6F" w:rsidR="00CB410B" w:rsidRPr="00DA7839" w:rsidRDefault="00170A5B" w:rsidP="00000A23">
      <w:pPr>
        <w:pStyle w:val="Corpsdetexte"/>
        <w:pPrChange w:id="861" w:author="OBVIL" w:date="2016-12-01T14:12:00Z">
          <w:pPr>
            <w:pStyle w:val="Corpsdetexte"/>
            <w:spacing w:afterLines="120" w:after="288"/>
            <w:ind w:firstLine="240"/>
            <w:jc w:val="both"/>
          </w:pPr>
        </w:pPrChange>
      </w:pPr>
      <w:r w:rsidRPr="00DA7839">
        <w:t>Je ne crois pas qu</w:t>
      </w:r>
      <w:r w:rsidR="00CB410B" w:rsidRPr="00DA7839">
        <w:t>’</w:t>
      </w:r>
      <w:r w:rsidRPr="00DA7839">
        <w:t>il y ait, dans toute l</w:t>
      </w:r>
      <w:r w:rsidR="00CB410B" w:rsidRPr="00DA7839">
        <w:t>’</w:t>
      </w:r>
      <w:r w:rsidRPr="00DA7839">
        <w:t>histoire de notre littérature, un exemple plus singulier de l</w:t>
      </w:r>
      <w:r w:rsidR="00CB410B" w:rsidRPr="00DA7839">
        <w:t>’</w:t>
      </w:r>
      <w:r w:rsidRPr="00DA7839">
        <w:t>ingratitude ou de l</w:t>
      </w:r>
      <w:r w:rsidR="00CB410B" w:rsidRPr="00DA7839">
        <w:t>’</w:t>
      </w:r>
      <w:r w:rsidRPr="00DA7839">
        <w:t>injustice de la postérité que c</w:t>
      </w:r>
      <w:r w:rsidR="006A795E" w:rsidRPr="00DA7839">
        <w:t>elui de Pierre Bayle. Né en 1647, au Carl</w:t>
      </w:r>
      <w:r w:rsidRPr="00DA7839">
        <w:t>a, dans le comté de Foix, protestant, fils de pasteur, élevé chez les jésuites, converti par eux au catholicisme, reconverti par les siens au protestantisme, passé plus tard</w:t>
      </w:r>
      <w:r w:rsidR="00B6083B" w:rsidRPr="00DA7839">
        <w:t xml:space="preserve"> —</w:t>
      </w:r>
      <w:del w:id="862" w:author="OBVIL" w:date="2016-12-01T14:12:00Z">
        <w:r w:rsidRPr="00CB410B">
          <w:delText xml:space="preserve"> </w:delText>
        </w:r>
      </w:del>
      <w:ins w:id="863" w:author="OBVIL" w:date="2016-12-01T14:12:00Z">
        <w:r w:rsidR="00B6083B" w:rsidRPr="00B6083B">
          <w:t> </w:t>
        </w:r>
      </w:ins>
      <w:r w:rsidRPr="00DA7839">
        <w:t>sans y avoir pour cette fois besoin de personne</w:t>
      </w:r>
      <w:r w:rsidR="00B6083B" w:rsidRPr="00DA7839">
        <w:t xml:space="preserve"> —</w:t>
      </w:r>
      <w:del w:id="864" w:author="OBVIL" w:date="2016-12-01T14:12:00Z">
        <w:r w:rsidRPr="00CB410B">
          <w:delText xml:space="preserve"> </w:delText>
        </w:r>
      </w:del>
      <w:ins w:id="865" w:author="OBVIL" w:date="2016-12-01T14:12:00Z">
        <w:r w:rsidR="00B6083B" w:rsidRPr="00B6083B">
          <w:t> </w:t>
        </w:r>
      </w:ins>
      <w:r w:rsidRPr="00DA7839">
        <w:t>au socinianisme, au déisme, à l</w:t>
      </w:r>
      <w:r w:rsidR="00CB410B" w:rsidRPr="00DA7839">
        <w:t>’</w:t>
      </w:r>
      <w:r w:rsidRPr="00DA7839">
        <w:t>athéisme, libre et hardi penseur si jamais il en fut, on pourrait dire que Pierre Bayle a résumé en lui tout ce que les réformateurs avaient mélangé dans la Réforme, sans bien le savoir eux-mêmes, de libertinage d</w:t>
      </w:r>
      <w:r w:rsidR="00CB410B" w:rsidRPr="00DA7839">
        <w:t>’</w:t>
      </w:r>
      <w:r w:rsidRPr="00DA7839">
        <w:t>esprit, de scepticisme, et surtout d’impatience de</w:t>
      </w:r>
      <w:r w:rsidR="006A795E" w:rsidRPr="00DA7839">
        <w:t xml:space="preserve"> secouer le joug des mystères d</w:t>
      </w:r>
      <w:r w:rsidRPr="00DA7839">
        <w:t>e la religion. Pendant plus de vingt ans, en plein règne de Louis XIV, tandis que les Pascal et les Bossuet, les Malebranche et les Arnauld, les Leibniz, les Fénelon occupaient le devant de la scène, et, chacun à sa manière, avec des succès différents, mais tous avec la même sincérité, s</w:t>
      </w:r>
      <w:r w:rsidR="00CB410B" w:rsidRPr="00DA7839">
        <w:t>’</w:t>
      </w:r>
      <w:r w:rsidR="006A795E" w:rsidRPr="00DA7839">
        <w:t>efforçaient</w:t>
      </w:r>
      <w:r w:rsidRPr="00DA7839">
        <w:t xml:space="preserve"> de fonder l</w:t>
      </w:r>
      <w:r w:rsidR="00CB410B" w:rsidRPr="00DA7839">
        <w:t>’</w:t>
      </w:r>
      <w:r w:rsidRPr="00DA7839">
        <w:t>accord de la raison et de la foi,</w:t>
      </w:r>
      <w:r w:rsidR="006A795E" w:rsidRPr="00DA7839">
        <w:t xml:space="preserve"> Bayle, dans son cabinet de Rotterdam, retranch</w:t>
      </w:r>
      <w:r w:rsidRPr="00DA7839">
        <w:t>é derrière ses livres</w:t>
      </w:r>
      <w:r w:rsidR="00B6083B" w:rsidRPr="00DA7839">
        <w:t xml:space="preserve"> —</w:t>
      </w:r>
      <w:del w:id="866" w:author="OBVIL" w:date="2016-12-01T14:12:00Z">
        <w:r w:rsidRPr="00CB410B">
          <w:delText xml:space="preserve"> </w:delText>
        </w:r>
      </w:del>
      <w:ins w:id="867" w:author="OBVIL" w:date="2016-12-01T14:12:00Z">
        <w:r w:rsidR="00B6083B" w:rsidRPr="00B6083B">
          <w:t> </w:t>
        </w:r>
      </w:ins>
      <w:r w:rsidRPr="00DA7839">
        <w:t xml:space="preserve">à mesure qu’il semblait que ce superbe édifice, dont les ruines éparses donnent encore au </w:t>
      </w:r>
      <w:del w:id="868" w:author="OBVIL" w:date="2016-12-01T14:12:00Z">
        <w:r w:rsidR="001C382F" w:rsidRPr="001C382F">
          <w:rPr>
            <w:sz w:val="22"/>
            <w:szCs w:val="22"/>
          </w:rPr>
          <w:delText>XVII</w:delText>
        </w:r>
        <w:r w:rsidR="001C382F" w:rsidRPr="001C382F">
          <w:rPr>
            <w:vertAlign w:val="superscript"/>
          </w:rPr>
          <w:delText xml:space="preserve">e </w:delText>
        </w:r>
      </w:del>
      <w:ins w:id="869"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son air d’incomparable grandeur, approchât de son comble</w:t>
      </w:r>
      <w:r w:rsidR="00CB410B" w:rsidRPr="00DA7839">
        <w:t>,</w:t>
      </w:r>
      <w:r w:rsidR="00B6083B" w:rsidRPr="00DA7839">
        <w:t xml:space="preserve"> — </w:t>
      </w:r>
      <w:r w:rsidRPr="00DA7839">
        <w:t>Je sapait, le minait, le démolissait par pans ent</w:t>
      </w:r>
      <w:r w:rsidR="006A795E" w:rsidRPr="00DA7839">
        <w:t>iers de murailles. Et après I706</w:t>
      </w:r>
      <w:r w:rsidRPr="00DA7839">
        <w:t>, quand il a été mort, bien loin qu’on ai</w:t>
      </w:r>
      <w:r w:rsidR="001C382F" w:rsidRPr="00DA7839">
        <w:t>t enseveli son influence avec se</w:t>
      </w:r>
      <w:r w:rsidRPr="00DA7839">
        <w:t>s restes, alors, au contraire, c</w:t>
      </w:r>
      <w:r w:rsidR="00CB410B" w:rsidRPr="00DA7839">
        <w:t>’</w:t>
      </w:r>
      <w:r w:rsidRPr="00DA7839">
        <w:t>est vraiment, c’est surtout alors que Bayle a commencé de régner sur les esprit</w:t>
      </w:r>
      <w:r w:rsidR="00CB410B" w:rsidRPr="00DA7839">
        <w:t>s ;</w:t>
      </w:r>
      <w:r w:rsidR="006A795E" w:rsidRPr="00DA7839">
        <w:t xml:space="preserve"> que son œuvre</w:t>
      </w:r>
      <w:r w:rsidRPr="00DA7839">
        <w:t xml:space="preserve"> a gagné des bataille</w:t>
      </w:r>
      <w:r w:rsidR="00CB410B" w:rsidRPr="00DA7839">
        <w:t>s ;</w:t>
      </w:r>
      <w:r w:rsidRPr="00DA7839">
        <w:t xml:space="preserve"> </w:t>
      </w:r>
      <w:del w:id="870" w:author="OBVIL" w:date="2016-12-01T14:12:00Z">
        <w:r w:rsidRPr="00CB410B">
          <w:delText>el</w:delText>
        </w:r>
      </w:del>
      <w:ins w:id="871" w:author="OBVIL" w:date="2016-12-01T14:12:00Z">
        <w:r w:rsidR="00F64CC9">
          <w:t>et</w:t>
        </w:r>
      </w:ins>
      <w:r w:rsidRPr="00DA7839">
        <w:t xml:space="preserve"> qu</w:t>
      </w:r>
      <w:r w:rsidR="00CB410B" w:rsidRPr="00DA7839">
        <w:t>’</w:t>
      </w:r>
      <w:r w:rsidRPr="00DA7839">
        <w:t>autant que la philosophie de Bacon ou de Descartes, la sienne est devenue celle des encyclopédistes, la philosophie de Voltaire et de Diderot.</w:t>
      </w:r>
      <w:r w:rsidR="00CB410B" w:rsidRPr="00DA7839">
        <w:t xml:space="preserve">… </w:t>
      </w:r>
      <w:r w:rsidRPr="00DA7839">
        <w:t>Cependant, c</w:t>
      </w:r>
      <w:r w:rsidR="00CB410B" w:rsidRPr="00DA7839">
        <w:t>’</w:t>
      </w:r>
      <w:r w:rsidR="001C382F" w:rsidRPr="00DA7839">
        <w:t>est</w:t>
      </w:r>
      <w:r w:rsidRPr="00DA7839">
        <w:t xml:space="preserve"> à peine s’il a sa place ou son coin, dans nos histoires de la littérature, un font petit coin, très obscur, entre Huet, par exemple, et Mairan. On l’ignore. Son nom n</w:t>
      </w:r>
      <w:r w:rsidR="00CB410B" w:rsidRPr="00DA7839">
        <w:t>’</w:t>
      </w:r>
      <w:r w:rsidRPr="00DA7839">
        <w:t>en est presque plus un, mais le fantôme ou l’écho seulement d</w:t>
      </w:r>
      <w:r w:rsidR="00CB410B" w:rsidRPr="00DA7839">
        <w:t>’</w:t>
      </w:r>
      <w:r w:rsidRPr="00DA7839">
        <w:t>un grand no</w:t>
      </w:r>
      <w:r w:rsidR="00CB410B" w:rsidRPr="00DA7839">
        <w:t>m ;</w:t>
      </w:r>
      <w:r w:rsidR="006A795E" w:rsidRPr="00DA7839">
        <w:t xml:space="preserve"> et, dirai-je qu</w:t>
      </w:r>
      <w:r w:rsidRPr="00DA7839">
        <w:t xml:space="preserve">e l’on mesure aux </w:t>
      </w:r>
      <w:r w:rsidR="006A795E" w:rsidRPr="00DA7839">
        <w:rPr>
          <w:i/>
        </w:rPr>
        <w:t>Pensées sur la</w:t>
      </w:r>
      <w:r w:rsidRPr="00DA7839">
        <w:rPr>
          <w:i/>
        </w:rPr>
        <w:t xml:space="preserve"> comète</w:t>
      </w:r>
      <w:r w:rsidRPr="00DA7839">
        <w:t xml:space="preserve">, ou à son </w:t>
      </w:r>
      <w:r w:rsidRPr="00DA7839">
        <w:rPr>
          <w:i/>
        </w:rPr>
        <w:t>Dictionnaire</w:t>
      </w:r>
      <w:r w:rsidRPr="00DA7839">
        <w:t>, l’éloge que l</w:t>
      </w:r>
      <w:r w:rsidR="00CB410B" w:rsidRPr="00DA7839">
        <w:t>’</w:t>
      </w:r>
      <w:r w:rsidRPr="00DA7839">
        <w:t>on dispense, d</w:t>
      </w:r>
      <w:r w:rsidR="00CB410B" w:rsidRPr="00DA7839">
        <w:t>’</w:t>
      </w:r>
      <w:r w:rsidRPr="00DA7839">
        <w:t>une plume étrangement, libé</w:t>
      </w:r>
      <w:r w:rsidR="001C382F" w:rsidRPr="00DA7839">
        <w:t>rale, aux tragédies de Crébillon</w:t>
      </w:r>
      <w:r w:rsidRPr="00DA7839">
        <w:t xml:space="preserve">, ou à la </w:t>
      </w:r>
      <w:r w:rsidRPr="00DA7839">
        <w:rPr>
          <w:i/>
        </w:rPr>
        <w:t>Métromanie</w:t>
      </w:r>
      <w:r w:rsidRPr="00DA7839">
        <w:t xml:space="preserve"> de Piro</w:t>
      </w:r>
      <w:r w:rsidR="00CB410B" w:rsidRPr="00DA7839">
        <w:t>n ?</w:t>
      </w:r>
      <w:r w:rsidRPr="00DA7839">
        <w:t xml:space="preserve"> Non</w:t>
      </w:r>
      <w:r w:rsidR="00CB410B" w:rsidRPr="00DA7839">
        <w:t> ;</w:t>
      </w:r>
      <w:r w:rsidRPr="00DA7839">
        <w:t xml:space="preserve"> lirais la vérité, c’est qu</w:t>
      </w:r>
      <w:r w:rsidR="00CB410B" w:rsidRPr="00DA7839">
        <w:t>’</w:t>
      </w:r>
      <w:r w:rsidRPr="00DA7839">
        <w:t>on ne songe pas même à les lir</w:t>
      </w:r>
      <w:r w:rsidR="00CB410B" w:rsidRPr="00DA7839">
        <w:t>e ;</w:t>
      </w:r>
      <w:r w:rsidRPr="00DA7839">
        <w:t xml:space="preserve"> et de les citer, comme je fais, je crains que cela ne paraisse du pédantisme peut-être</w:t>
      </w:r>
      <w:r w:rsidR="00CB410B" w:rsidRPr="00DA7839">
        <w:t>,</w:t>
      </w:r>
      <w:r w:rsidR="00B6083B" w:rsidRPr="00DA7839">
        <w:t xml:space="preserve"> — </w:t>
      </w:r>
      <w:r w:rsidRPr="00DA7839">
        <w:t>ou</w:t>
      </w:r>
      <w:r w:rsidR="006A795E" w:rsidRPr="00DA7839">
        <w:t> à</w:t>
      </w:r>
      <w:r w:rsidRPr="00DA7839">
        <w:t xml:space="preserve"> tout le moins de la bibliomanie.</w:t>
      </w:r>
    </w:p>
    <w:p w14:paraId="33145E41" w14:textId="10FD2A2D" w:rsidR="00CB410B" w:rsidRPr="00DA7839" w:rsidRDefault="00170A5B" w:rsidP="00000A23">
      <w:pPr>
        <w:pStyle w:val="Corpsdetexte"/>
        <w:pPrChange w:id="872" w:author="OBVIL" w:date="2016-12-01T14:12:00Z">
          <w:pPr>
            <w:pStyle w:val="Corpsdetexte"/>
            <w:spacing w:afterLines="120" w:after="288"/>
            <w:ind w:firstLine="240"/>
            <w:jc w:val="both"/>
          </w:pPr>
        </w:pPrChange>
      </w:pPr>
      <w:r w:rsidRPr="00DA7839">
        <w:t>Quelques rares critiques</w:t>
      </w:r>
      <w:r w:rsidR="00B6083B" w:rsidRPr="00DA7839">
        <w:t xml:space="preserve"> —</w:t>
      </w:r>
      <w:del w:id="873" w:author="OBVIL" w:date="2016-12-01T14:12:00Z">
        <w:r w:rsidRPr="00CB410B">
          <w:delText xml:space="preserve"> </w:delText>
        </w:r>
      </w:del>
      <w:ins w:id="874" w:author="OBVIL" w:date="2016-12-01T14:12:00Z">
        <w:r w:rsidR="00B6083B" w:rsidRPr="00B6083B">
          <w:t> </w:t>
        </w:r>
      </w:ins>
      <w:r w:rsidRPr="00DA7839">
        <w:t>de ceux qui ne sauraient séparer ou distinguer l</w:t>
      </w:r>
      <w:r w:rsidR="00CB410B" w:rsidRPr="00DA7839">
        <w:t>’</w:t>
      </w:r>
      <w:r w:rsidRPr="00DA7839">
        <w:t>histoire de la littérature de colle des idée</w:t>
      </w:r>
      <w:r w:rsidR="00CB410B" w:rsidRPr="00DA7839">
        <w:t>s</w:t>
      </w:r>
      <w:r w:rsidR="00B6083B" w:rsidRPr="00DA7839">
        <w:t xml:space="preserve"> —</w:t>
      </w:r>
      <w:del w:id="875" w:author="OBVIL" w:date="2016-12-01T14:12:00Z">
        <w:r w:rsidRPr="00CB410B">
          <w:delText xml:space="preserve"> </w:delText>
        </w:r>
      </w:del>
      <w:ins w:id="876" w:author="OBVIL" w:date="2016-12-01T14:12:00Z">
        <w:r w:rsidR="00B6083B" w:rsidRPr="00B6083B">
          <w:t> </w:t>
        </w:r>
      </w:ins>
      <w:r w:rsidRPr="00DA7839">
        <w:t>en oui bien appelé de ce</w:t>
      </w:r>
      <w:r w:rsidR="00CB410B" w:rsidRPr="00DA7839">
        <w:rPr>
          <w:rFonts w:hint="eastAsia"/>
        </w:rPr>
        <w:t xml:space="preserve"> </w:t>
      </w:r>
      <w:r w:rsidR="00CB410B" w:rsidRPr="00DA7839">
        <w:t>f</w:t>
      </w:r>
      <w:r w:rsidRPr="00DA7839">
        <w:t>âcheux oubli, mais ils n’ont réussi qu</w:t>
      </w:r>
      <w:r w:rsidR="00CB410B" w:rsidRPr="00DA7839">
        <w:t>’</w:t>
      </w:r>
      <w:r w:rsidRPr="00DA7839">
        <w:t xml:space="preserve">à entretenir une vague tradition de </w:t>
      </w:r>
      <w:r w:rsidR="00CB410B" w:rsidRPr="00DA7839">
        <w:t>« </w:t>
      </w:r>
      <w:r w:rsidRPr="00DA7839">
        <w:t>Baylisme</w:t>
      </w:r>
      <w:r w:rsidR="00CB410B" w:rsidRPr="00DA7839">
        <w:t> »</w:t>
      </w:r>
      <w:r w:rsidRPr="00DA7839">
        <w:t>, et point du tout à rendre à Bayle son importance et son rang. C’est en vain qu</w:t>
      </w:r>
      <w:r w:rsidRPr="00B6083B">
        <w:rPr>
          <w:rPrChange w:id="877" w:author="OBVIL" w:date="2016-12-01T14:12:00Z">
            <w:rPr>
              <w:rFonts w:ascii="Times New Roman" w:hAnsi="Times New Roman"/>
              <w:u w:val="single"/>
            </w:rPr>
          </w:rPrChange>
        </w:rPr>
        <w:t xml:space="preserve">e </w:t>
      </w:r>
      <w:r w:rsidRPr="00DA7839">
        <w:t>Sainte-Beuve, presque au début de sa carrière, a salué en lui l</w:t>
      </w:r>
      <w:r w:rsidR="00CB410B" w:rsidRPr="00DA7839">
        <w:t>’</w:t>
      </w:r>
      <w:r w:rsidRPr="00DA7839">
        <w:t xml:space="preserve">incarnation même du </w:t>
      </w:r>
      <w:r w:rsidR="00CB410B" w:rsidRPr="00DA7839">
        <w:t>« </w:t>
      </w:r>
      <w:r w:rsidRPr="00DA7839">
        <w:t>génie critique</w:t>
      </w:r>
      <w:r w:rsidR="00CB410B" w:rsidRPr="00DA7839">
        <w:t> »</w:t>
      </w:r>
      <w:r w:rsidRPr="00DA7839">
        <w:t xml:space="preserve">, et que, plus tard, en écrivant son </w:t>
      </w:r>
      <w:r w:rsidRPr="00DA7839">
        <w:rPr>
          <w:i/>
        </w:rPr>
        <w:t>Port-Royal</w:t>
      </w:r>
      <w:r w:rsidRPr="00DA7839">
        <w:t>, il n</w:t>
      </w:r>
      <w:r w:rsidR="00CB410B" w:rsidRPr="00DA7839">
        <w:t>’</w:t>
      </w:r>
      <w:r w:rsidR="00685180" w:rsidRPr="00DA7839">
        <w:t>a pas perdu presque une</w:t>
      </w:r>
      <w:r w:rsidRPr="00DA7839">
        <w:t xml:space="preserve"> occasion de montrer s’il avait assidûment feuilleté le </w:t>
      </w:r>
      <w:r w:rsidRPr="00DA7839">
        <w:rPr>
          <w:i/>
        </w:rPr>
        <w:t>Dictionnaire</w:t>
      </w:r>
      <w:r w:rsidRPr="00B6083B">
        <w:rPr>
          <w:rPrChange w:id="878" w:author="OBVIL" w:date="2016-12-01T14:12:00Z">
            <w:rPr>
              <w:rFonts w:ascii="Times New Roman" w:hAnsi="Times New Roman"/>
              <w:i/>
            </w:rPr>
          </w:rPrChange>
        </w:rPr>
        <w:t>.</w:t>
      </w:r>
      <w:r w:rsidRPr="00DA7839">
        <w:t xml:space="preserve"> Vainement encore, en 1</w:t>
      </w:r>
      <w:r w:rsidR="00685180" w:rsidRPr="00DA7839">
        <w:t>83</w:t>
      </w:r>
      <w:r w:rsidRPr="00DA7839">
        <w:t>8, un Allemand, Louis Feuerbach</w:t>
      </w:r>
      <w:r w:rsidR="00B6083B" w:rsidRPr="00DA7839">
        <w:t xml:space="preserve"> —</w:t>
      </w:r>
      <w:del w:id="879" w:author="OBVIL" w:date="2016-12-01T14:12:00Z">
        <w:r w:rsidRPr="006A795E">
          <w:delText xml:space="preserve"> </w:delText>
        </w:r>
      </w:del>
      <w:ins w:id="880" w:author="OBVIL" w:date="2016-12-01T14:12:00Z">
        <w:r w:rsidR="00B6083B" w:rsidRPr="00B6083B">
          <w:t> </w:t>
        </w:r>
      </w:ins>
      <w:r w:rsidRPr="00DA7839">
        <w:t>dont la trace n’est pas</w:t>
      </w:r>
      <w:r w:rsidR="00685180" w:rsidRPr="00DA7839">
        <w:t xml:space="preserve"> ef</w:t>
      </w:r>
      <w:r w:rsidRPr="00DA7839">
        <w:t>facé</w:t>
      </w:r>
      <w:r w:rsidR="00685180" w:rsidRPr="00DA7839">
        <w:t xml:space="preserve">e </w:t>
      </w:r>
      <w:r w:rsidRPr="00DA7839">
        <w:t xml:space="preserve">dans l’histoire de </w:t>
      </w:r>
      <w:r w:rsidR="00685180" w:rsidRPr="00DA7839">
        <w:t>l’hégélianism</w:t>
      </w:r>
      <w:r w:rsidRPr="00DA7839">
        <w:t>e</w:t>
      </w:r>
      <w:r w:rsidR="00CB410B" w:rsidRPr="00DA7839">
        <w:t>,</w:t>
      </w:r>
      <w:r w:rsidR="00B6083B" w:rsidRPr="00DA7839">
        <w:t xml:space="preserve"> — </w:t>
      </w:r>
      <w:r w:rsidRPr="00DA7839">
        <w:t>a donné île Bayle un portrait où respire quelque chose de l</w:t>
      </w:r>
      <w:r w:rsidR="00CB410B" w:rsidRPr="00DA7839">
        <w:t>’</w:t>
      </w:r>
      <w:r w:rsidRPr="00DA7839">
        <w:t>agrément tr</w:t>
      </w:r>
      <w:r w:rsidR="001C382F" w:rsidRPr="00DA7839">
        <w:t>ès singulier, de la vivacité, de</w:t>
      </w:r>
      <w:r w:rsidRPr="00DA7839">
        <w:t xml:space="preserve"> la mobilité, de l’air d</w:t>
      </w:r>
      <w:r w:rsidR="00CB410B" w:rsidRPr="00DA7839">
        <w:t>’</w:t>
      </w:r>
      <w:r w:rsidRPr="00DA7839">
        <w:t>audace aussi de son modèle. Je ne dis rien d</w:t>
      </w:r>
      <w:r w:rsidR="00CB410B" w:rsidRPr="00DA7839">
        <w:t>’</w:t>
      </w:r>
      <w:r w:rsidRPr="00DA7839">
        <w:t>un mémoire du vénérable Damiron, ni d</w:t>
      </w:r>
      <w:r w:rsidR="00CB410B" w:rsidRPr="00DA7839">
        <w:t>’</w:t>
      </w:r>
      <w:r w:rsidRPr="00DA7839">
        <w:t xml:space="preserve">une thèse de </w:t>
      </w:r>
      <w:r w:rsidR="00B6083B" w:rsidRPr="00DA7839">
        <w:t>M.</w:t>
      </w:r>
      <w:del w:id="881" w:author="OBVIL" w:date="2016-12-01T14:12:00Z">
        <w:r w:rsidRPr="00CB410B">
          <w:delText xml:space="preserve"> </w:delText>
        </w:r>
      </w:del>
      <w:ins w:id="882" w:author="OBVIL" w:date="2016-12-01T14:12:00Z">
        <w:r w:rsidR="00B6083B">
          <w:t> </w:t>
        </w:r>
      </w:ins>
      <w:r w:rsidRPr="00DA7839">
        <w:t xml:space="preserve">Lenient. Mais, quarante ans après Feuerbach, en 1878, un Belge, </w:t>
      </w:r>
      <w:r w:rsidR="00B6083B" w:rsidRPr="00DA7839">
        <w:t>M.</w:t>
      </w:r>
      <w:del w:id="883" w:author="OBVIL" w:date="2016-12-01T14:12:00Z">
        <w:r w:rsidRPr="00CB410B">
          <w:delText xml:space="preserve"> </w:delText>
        </w:r>
      </w:del>
      <w:ins w:id="884" w:author="OBVIL" w:date="2016-12-01T14:12:00Z">
        <w:r w:rsidR="00B6083B">
          <w:t> </w:t>
        </w:r>
      </w:ins>
      <w:r w:rsidRPr="00DA7839">
        <w:t>Arsène Deschamps, dans un livre intitulé</w:t>
      </w:r>
      <w:r w:rsidR="00CB410B" w:rsidRPr="00DA7839">
        <w:t> :</w:t>
      </w:r>
      <w:r w:rsidRPr="00DA7839">
        <w:t xml:space="preserve"> </w:t>
      </w:r>
      <w:r w:rsidRPr="00DA7839">
        <w:rPr>
          <w:i/>
        </w:rPr>
        <w:t>la Gen</w:t>
      </w:r>
      <w:r w:rsidR="00685180" w:rsidRPr="00DA7839">
        <w:rPr>
          <w:i/>
        </w:rPr>
        <w:t>èse du scepticisme érudit chez B</w:t>
      </w:r>
      <w:r w:rsidRPr="00DA7839">
        <w:rPr>
          <w:i/>
        </w:rPr>
        <w:t>ayl</w:t>
      </w:r>
      <w:r w:rsidR="00685180" w:rsidRPr="00DA7839">
        <w:rPr>
          <w:i/>
        </w:rPr>
        <w:t>e</w:t>
      </w:r>
      <w:r w:rsidR="00685180" w:rsidRPr="00DA7839">
        <w:t>, et</w:t>
      </w:r>
      <w:r w:rsidRPr="00DA7839">
        <w:t xml:space="preserve"> deux ou trois Français, depuis lors</w:t>
      </w:r>
      <w:r w:rsidR="00B6083B" w:rsidRPr="00DA7839">
        <w:t xml:space="preserve"> —</w:t>
      </w:r>
      <w:del w:id="885" w:author="OBVIL" w:date="2016-12-01T14:12:00Z">
        <w:r w:rsidR="00685180">
          <w:delText xml:space="preserve"> </w:delText>
        </w:r>
      </w:del>
      <w:ins w:id="886" w:author="OBVIL" w:date="2016-12-01T14:12:00Z">
        <w:r w:rsidR="00B6083B" w:rsidRPr="00B6083B">
          <w:t> </w:t>
        </w:r>
      </w:ins>
      <w:r w:rsidR="00B6083B" w:rsidRPr="00DA7839">
        <w:t>M.</w:t>
      </w:r>
      <w:del w:id="887" w:author="OBVIL" w:date="2016-12-01T14:12:00Z">
        <w:r w:rsidRPr="00CB410B">
          <w:delText xml:space="preserve"> </w:delText>
        </w:r>
      </w:del>
      <w:ins w:id="888" w:author="OBVIL" w:date="2016-12-01T14:12:00Z">
        <w:r w:rsidR="00B6083B">
          <w:t> </w:t>
        </w:r>
      </w:ins>
      <w:r w:rsidR="001C382F" w:rsidRPr="00DA7839">
        <w:t>Émile</w:t>
      </w:r>
      <w:r w:rsidRPr="00DA7839">
        <w:t xml:space="preserve"> Faguet, dans le premier chapitre de son </w:t>
      </w:r>
      <w:r w:rsidR="006A795E" w:rsidRPr="00DA7839">
        <w:rPr>
          <w:i/>
        </w:rPr>
        <w:t>Di</w:t>
      </w:r>
      <w:r w:rsidRPr="00DA7839">
        <w:rPr>
          <w:i/>
        </w:rPr>
        <w:t>x-huitième siècle</w:t>
      </w:r>
      <w:r w:rsidRPr="00DA7839">
        <w:t xml:space="preserve">, et </w:t>
      </w:r>
      <w:r w:rsidR="00B6083B" w:rsidRPr="00DA7839">
        <w:t>M.</w:t>
      </w:r>
      <w:del w:id="889" w:author="OBVIL" w:date="2016-12-01T14:12:00Z">
        <w:r w:rsidRPr="00CB410B">
          <w:delText xml:space="preserve"> </w:delText>
        </w:r>
      </w:del>
      <w:ins w:id="890" w:author="OBVIL" w:date="2016-12-01T14:12:00Z">
        <w:r w:rsidR="00B6083B">
          <w:t> </w:t>
        </w:r>
      </w:ins>
      <w:r w:rsidRPr="00DA7839">
        <w:t>Paul Souquet, dans deux articles excellents, encore qu</w:t>
      </w:r>
      <w:r w:rsidR="00CB410B" w:rsidRPr="00DA7839">
        <w:t>’</w:t>
      </w:r>
      <w:r w:rsidRPr="00DA7839">
        <w:t xml:space="preserve">un peu confus, de </w:t>
      </w:r>
      <w:r w:rsidRPr="00DA7839">
        <w:rPr>
          <w:i/>
        </w:rPr>
        <w:t>la Révolution française</w:t>
      </w:r>
      <w:r w:rsidR="00CB410B" w:rsidRPr="00DA7839">
        <w:t>,</w:t>
      </w:r>
      <w:r w:rsidR="00B6083B" w:rsidRPr="00DA7839">
        <w:t xml:space="preserve"> — </w:t>
      </w:r>
      <w:r w:rsidRPr="00DA7839">
        <w:t>ont inutilement essayé de ramener l</w:t>
      </w:r>
      <w:r w:rsidR="00CB410B" w:rsidRPr="00DA7839">
        <w:t>’</w:t>
      </w:r>
      <w:r w:rsidRPr="00DA7839">
        <w:t>attention sur Bayle</w:t>
      </w:r>
      <w:r w:rsidR="00CB410B" w:rsidRPr="00DA7839">
        <w:t> :</w:t>
      </w:r>
      <w:r w:rsidRPr="00DA7839">
        <w:t xml:space="preserve"> autant en a emporté le ven</w:t>
      </w:r>
      <w:r w:rsidR="00CB410B" w:rsidRPr="00DA7839">
        <w:t>t !</w:t>
      </w:r>
      <w:r w:rsidRPr="00DA7839">
        <w:t xml:space="preserve"> Comme si nous avions résolu de ne connaître en France qu’un seul Beyle, qui serait l</w:t>
      </w:r>
      <w:r w:rsidR="00CB410B" w:rsidRPr="00DA7839">
        <w:t>’</w:t>
      </w:r>
      <w:r w:rsidRPr="00DA7839">
        <w:t xml:space="preserve">auteur de la </w:t>
      </w:r>
      <w:r w:rsidRPr="00DA7839">
        <w:rPr>
          <w:i/>
        </w:rPr>
        <w:t>Chartreuse de Parme</w:t>
      </w:r>
      <w:r w:rsidR="00CB410B" w:rsidRPr="00DA7839">
        <w:t> !</w:t>
      </w:r>
      <w:r w:rsidRPr="00DA7839">
        <w:t xml:space="preserve"> et que, pour une panse d’</w:t>
      </w:r>
      <w:r w:rsidRPr="00DA7839">
        <w:rPr>
          <w:i/>
        </w:rPr>
        <w:t>a</w:t>
      </w:r>
      <w:r w:rsidRPr="00DA7839">
        <w:t xml:space="preserve"> qu</w:t>
      </w:r>
      <w:r w:rsidR="00CB410B" w:rsidRPr="00DA7839">
        <w:t>’</w:t>
      </w:r>
      <w:r w:rsidRPr="00DA7839">
        <w:t xml:space="preserve">il y a de différence entre l’orthographe de leurs deux noms, il nous parût tout à fait superflu de lire les huit volumes in-folio des </w:t>
      </w:r>
      <w:r w:rsidRPr="00DA7839">
        <w:rPr>
          <w:i/>
        </w:rPr>
        <w:t>Œuvres</w:t>
      </w:r>
      <w:r w:rsidRPr="00DA7839">
        <w:t xml:space="preserve"> de son homonyme</w:t>
      </w:r>
      <w:r w:rsidR="00CB410B" w:rsidRPr="00DA7839">
        <w:t> !</w:t>
      </w:r>
    </w:p>
    <w:p w14:paraId="2F709FEF" w14:textId="5B47BCE3" w:rsidR="00CB410B" w:rsidRPr="00DA7839" w:rsidRDefault="00170A5B" w:rsidP="00000A23">
      <w:pPr>
        <w:pStyle w:val="Corpsdetexte"/>
        <w:pPrChange w:id="891" w:author="OBVIL" w:date="2016-12-01T14:12:00Z">
          <w:pPr>
            <w:pStyle w:val="Corpsdetexte"/>
            <w:spacing w:afterLines="120" w:after="288"/>
            <w:ind w:firstLine="240"/>
            <w:jc w:val="both"/>
          </w:pPr>
        </w:pPrChange>
      </w:pPr>
      <w:r w:rsidRPr="00DA7839">
        <w:t>Je voudrais êtr</w:t>
      </w:r>
      <w:r w:rsidR="001C382F" w:rsidRPr="00DA7839">
        <w:t>e plus heureux que mes prédéces</w:t>
      </w:r>
      <w:r w:rsidR="00CB410B" w:rsidRPr="00DA7839">
        <w:t>s</w:t>
      </w:r>
      <w:r w:rsidRPr="00DA7839">
        <w:t>eurs, et, pour cela, je voudrais faire</w:t>
      </w:r>
      <w:r w:rsidR="00685180" w:rsidRPr="00DA7839">
        <w:t xml:space="preserve"> sentir au lecteur les raisons </w:t>
      </w:r>
      <w:r w:rsidRPr="00DA7839">
        <w:t>qu’encore aujourd’hui même il me semble que nous avons de nous intéresser à Bayle. Elles sont nombreuse</w:t>
      </w:r>
      <w:r w:rsidR="00CB410B" w:rsidRPr="00DA7839">
        <w:t>s ;</w:t>
      </w:r>
      <w:r w:rsidRPr="00DA7839">
        <w:t xml:space="preserve"> elles sont diverses. J’en vois aussi de tout à fait actuelles, et, naturellement, ce sont surtout celles-ci que je développerai dans les pages qui suivent. Mais s</w:t>
      </w:r>
      <w:r w:rsidR="00CB410B" w:rsidRPr="00DA7839">
        <w:t>’</w:t>
      </w:r>
      <w:r w:rsidRPr="00DA7839">
        <w:t>il y en a de plus générales que les autres</w:t>
      </w:r>
      <w:r w:rsidR="00B6083B" w:rsidRPr="00DA7839">
        <w:t xml:space="preserve"> —</w:t>
      </w:r>
      <w:del w:id="892" w:author="OBVIL" w:date="2016-12-01T14:12:00Z">
        <w:r w:rsidRPr="00CB410B">
          <w:delText xml:space="preserve"> </w:delText>
        </w:r>
      </w:del>
      <w:ins w:id="893" w:author="OBVIL" w:date="2016-12-01T14:12:00Z">
        <w:r w:rsidR="00B6083B" w:rsidRPr="00B6083B">
          <w:t> </w:t>
        </w:r>
      </w:ins>
      <w:r w:rsidRPr="00DA7839">
        <w:t>et de plus historiques, pour ainsi parler, qui se tirent de la</w:t>
      </w:r>
      <w:r w:rsidR="001C382F" w:rsidRPr="00DA7839">
        <w:t xml:space="preserve"> nécessité de, montrer dans l’hist</w:t>
      </w:r>
      <w:r w:rsidRPr="00DA7839">
        <w:t>oire de la littérature une suite, un mouvement, une évolution qu’on n’y a pas assez étudiés</w:t>
      </w:r>
      <w:r w:rsidR="00CB410B" w:rsidRPr="00DA7839">
        <w:t>,</w:t>
      </w:r>
      <w:r w:rsidR="00B6083B" w:rsidRPr="00DA7839">
        <w:t xml:space="preserve"> — </w:t>
      </w:r>
      <w:r w:rsidR="00CB410B" w:rsidRPr="00DA7839">
        <w:t>j</w:t>
      </w:r>
      <w:r w:rsidRPr="00DA7839">
        <w:t>e ne veux pas attendre davantage à les signaler.</w:t>
      </w:r>
    </w:p>
    <w:p w14:paraId="0EB44FC5" w14:textId="7E4A6732" w:rsidR="00CB410B" w:rsidRPr="00DA7839" w:rsidRDefault="00170A5B" w:rsidP="00000A23">
      <w:pPr>
        <w:pStyle w:val="Corpsdetexte"/>
        <w:pPrChange w:id="894" w:author="OBVIL" w:date="2016-12-01T14:12:00Z">
          <w:pPr>
            <w:pStyle w:val="Corpsdetexte"/>
            <w:spacing w:afterLines="120" w:after="288"/>
            <w:ind w:firstLine="240"/>
            <w:jc w:val="both"/>
          </w:pPr>
        </w:pPrChange>
      </w:pPr>
      <w:r w:rsidRPr="00DA7839">
        <w:t xml:space="preserve">De, tous les écrivains de son temps, </w:t>
      </w:r>
      <w:r w:rsidR="001C382F" w:rsidRPr="00DA7839">
        <w:t>on en trouverait</w:t>
      </w:r>
      <w:r w:rsidRPr="00DA7839">
        <w:t xml:space="preserve"> donc malaisément un autre dont l</w:t>
      </w:r>
      <w:r w:rsidR="00CB410B" w:rsidRPr="00DA7839">
        <w:t>’</w:t>
      </w:r>
      <w:r w:rsidRPr="00DA7839">
        <w:t>œuvre éclaire d</w:t>
      </w:r>
      <w:r w:rsidR="00CB410B" w:rsidRPr="00DA7839">
        <w:t>’</w:t>
      </w:r>
      <w:r w:rsidRPr="00DA7839">
        <w:t xml:space="preserve">une lumière plus vive toute une période assez mal connue de l’histoire des idées au </w:t>
      </w:r>
      <w:del w:id="895" w:author="OBVIL" w:date="2016-12-01T14:12:00Z">
        <w:r w:rsidR="001C382F" w:rsidRPr="001C382F">
          <w:rPr>
            <w:sz w:val="22"/>
            <w:szCs w:val="22"/>
          </w:rPr>
          <w:delText>XVII</w:delText>
        </w:r>
        <w:r w:rsidR="001C382F" w:rsidRPr="001C382F">
          <w:rPr>
            <w:vertAlign w:val="superscript"/>
          </w:rPr>
          <w:delText xml:space="preserve">e </w:delText>
        </w:r>
      </w:del>
      <w:ins w:id="896"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685180" w:rsidRPr="00DA7839">
        <w:t>. Et, à ce</w:t>
      </w:r>
      <w:r w:rsidRPr="00DA7839">
        <w:t xml:space="preserve"> propos, si j</w:t>
      </w:r>
      <w:r w:rsidR="00CB410B" w:rsidRPr="00DA7839">
        <w:t>’</w:t>
      </w:r>
      <w:r w:rsidRPr="00DA7839">
        <w:t>ai tâché de faire voir ailleurs ce que le cartésianisme</w:t>
      </w:r>
      <w:r w:rsidR="00B6083B" w:rsidRPr="00DA7839">
        <w:t xml:space="preserve"> —</w:t>
      </w:r>
      <w:del w:id="897" w:author="OBVIL" w:date="2016-12-01T14:12:00Z">
        <w:r w:rsidRPr="00CB410B">
          <w:delText xml:space="preserve"> </w:delText>
        </w:r>
      </w:del>
      <w:ins w:id="898" w:author="OBVIL" w:date="2016-12-01T14:12:00Z">
        <w:r w:rsidR="00B6083B" w:rsidRPr="00B6083B">
          <w:t> </w:t>
        </w:r>
      </w:ins>
      <w:r w:rsidRPr="00DA7839">
        <w:t>et le cartésianisme bien entendu</w:t>
      </w:r>
      <w:r w:rsidR="00B6083B" w:rsidRPr="00DA7839">
        <w:t xml:space="preserve"> —</w:t>
      </w:r>
      <w:del w:id="899" w:author="OBVIL" w:date="2016-12-01T14:12:00Z">
        <w:r w:rsidRPr="00CB410B">
          <w:delText xml:space="preserve"> </w:delText>
        </w:r>
      </w:del>
      <w:ins w:id="900" w:author="OBVIL" w:date="2016-12-01T14:12:00Z">
        <w:r w:rsidR="00B6083B" w:rsidRPr="00B6083B">
          <w:t> </w:t>
        </w:r>
      </w:ins>
      <w:r w:rsidRPr="00DA7839">
        <w:t xml:space="preserve">contenait en </w:t>
      </w:r>
      <w:del w:id="901" w:author="OBVIL" w:date="2016-12-01T14:12:00Z">
        <w:r w:rsidRPr="00CB410B">
          <w:delText>soi</w:delText>
        </w:r>
        <w:r w:rsidRPr="00CB410B">
          <w:rPr>
            <w:position w:val="-4"/>
          </w:rPr>
          <w:delText>a</w:delText>
        </w:r>
      </w:del>
      <w:ins w:id="902" w:author="OBVIL" w:date="2016-12-01T14:12:00Z">
        <w:r w:rsidRPr="00CB410B">
          <w:t>soi</w:t>
        </w:r>
        <w:r w:rsidR="00B6083B">
          <w:t>,</w:t>
        </w:r>
      </w:ins>
      <w:r w:rsidRPr="00DA7839">
        <w:t xml:space="preserve"> dans ses thèses essentielles, de contradictoire et par conséquent d’hostile à toute religion, c’est ici, dans une étude particulière de Bayle et de son œuvre, qu’on achèvera, si je ne me trompe, de </w:t>
      </w:r>
      <w:r w:rsidR="00685180" w:rsidRPr="00DA7839">
        <w:t>le</w:t>
      </w:r>
      <w:r w:rsidRPr="00DA7839">
        <w:t xml:space="preserve"> voir avec une entière évidence. Pas plus que </w:t>
      </w:r>
      <w:r w:rsidR="001C382F" w:rsidRPr="00DA7839">
        <w:t>Descartes</w:t>
      </w:r>
      <w:r w:rsidRPr="00DA7839">
        <w:t>, Bayle, en effet, n’est un sceptique, mais,</w:t>
      </w:r>
      <w:r w:rsidR="00685180" w:rsidRPr="00DA7839">
        <w:t xml:space="preserve"> comme Descartes, il est un dout</w:t>
      </w:r>
      <w:r w:rsidRPr="00DA7839">
        <w:t>eur. To</w:t>
      </w:r>
      <w:r w:rsidR="001C382F" w:rsidRPr="00DA7839">
        <w:t>ute la différence entre eux est</w:t>
      </w:r>
      <w:r w:rsidRPr="00DA7839">
        <w:t xml:space="preserve"> qu’au lieu d’appliquer son doute aux données de la connaissance sensible, Bayle a voulu l</w:t>
      </w:r>
      <w:r w:rsidR="00CB410B" w:rsidRPr="00DA7839">
        <w:t>’</w:t>
      </w:r>
      <w:r w:rsidRPr="00DA7839">
        <w:t>appliquer aux éléments de l’histoire. Mais, en réalité, son prétendu scepticisme, et sa</w:t>
      </w:r>
      <w:r w:rsidR="001C382F" w:rsidRPr="00DA7839">
        <w:t xml:space="preserve"> critique, et son ironie même n</w:t>
      </w:r>
      <w:r w:rsidRPr="00DA7839">
        <w:t>e sont chez lui que des procédés, ou une méthode, pour nous conduire à des conclusions très certaines. Si cette observation est</w:t>
      </w:r>
      <w:r w:rsidR="00CB410B" w:rsidRPr="00DA7839">
        <w:rPr>
          <w:rFonts w:hint="eastAsia"/>
        </w:rPr>
        <w:t xml:space="preserve"> </w:t>
      </w:r>
      <w:r w:rsidR="00CB410B" w:rsidRPr="00DA7839">
        <w:t>v</w:t>
      </w:r>
      <w:r w:rsidRPr="00DA7839">
        <w:t>raie, en voit-on bien la conséquenc</w:t>
      </w:r>
      <w:r w:rsidR="00CB410B" w:rsidRPr="00DA7839">
        <w:t>e ?</w:t>
      </w:r>
      <w:r w:rsidRPr="00DA7839">
        <w:t xml:space="preserve"> Tout ce que le prudent </w:t>
      </w:r>
      <w:r w:rsidR="001C382F" w:rsidRPr="00DA7839">
        <w:t>Descartes</w:t>
      </w:r>
      <w:r w:rsidRPr="00DA7839">
        <w:t xml:space="preserve"> avait mis comme à l’abri des atteintes de son rationalisme, en le situant d’abord dans un provisoire dont il devait soigneusement se garder de rien dégager de définitif,</w:t>
      </w:r>
      <w:r w:rsidR="00685180" w:rsidRPr="00DA7839">
        <w:t xml:space="preserve"> Bayle, beaucoup plus audacieux,</w:t>
      </w:r>
      <w:r w:rsidRPr="00DA7839">
        <w:t xml:space="preserve"> s’y attaque, pour examiner, selon les principes de Descartes, ce qu’il en </w:t>
      </w:r>
      <w:r w:rsidR="001C382F" w:rsidRPr="00DA7839">
        <w:t>subsiste</w:t>
      </w:r>
      <w:r w:rsidRPr="00DA7839">
        <w:t xml:space="preserve"> au regard de la raison. Point d’exception donc pour la morale, ni surtout pour la religion. Ce que les hommes, sans l’avoir vu, sans l</w:t>
      </w:r>
      <w:r w:rsidR="00CB410B" w:rsidRPr="00DA7839">
        <w:t>’</w:t>
      </w:r>
      <w:r w:rsidRPr="00DA7839">
        <w:t>avoir entendu, sur la foi d’un ouï-dire, ou pour l’avoir lu dans des livres qui s</w:t>
      </w:r>
      <w:r w:rsidR="00685180" w:rsidRPr="00DA7839">
        <w:t>e</w:t>
      </w:r>
      <w:r w:rsidRPr="00DA7839">
        <w:t xml:space="preserve"> copient les uns les autres, se sont transmis de génération en génération, n’a rien à ses yeux qui </w:t>
      </w:r>
      <w:r w:rsidR="001C382F" w:rsidRPr="00DA7839">
        <w:t>soit</w:t>
      </w:r>
      <w:r w:rsidRPr="00DA7839">
        <w:t xml:space="preserve"> plus sacré ni plus respectable, dans son ancienneté, que ces qualités occultes ou ces êtres de raison dont le </w:t>
      </w:r>
      <w:r w:rsidR="001C382F" w:rsidRPr="00DA7839">
        <w:rPr>
          <w:i/>
        </w:rPr>
        <w:t>D</w:t>
      </w:r>
      <w:r w:rsidR="00685180" w:rsidRPr="00DA7839">
        <w:rPr>
          <w:i/>
        </w:rPr>
        <w:t>isc</w:t>
      </w:r>
      <w:r w:rsidRPr="00DA7839">
        <w:rPr>
          <w:i/>
        </w:rPr>
        <w:t>ours de la méthode</w:t>
      </w:r>
      <w:r w:rsidRPr="00DA7839">
        <w:t xml:space="preserve"> était venu purger la philosophie. Voilà le principe du scepticisme de Bayle. Mais si ce sont bien là des négations, qui ne voit qu</w:t>
      </w:r>
      <w:r w:rsidR="00CB410B" w:rsidRPr="00DA7839">
        <w:t>’</w:t>
      </w:r>
      <w:r w:rsidRPr="00DA7839">
        <w:t>elles affirment le contraire de ce qu’elles nien</w:t>
      </w:r>
      <w:r w:rsidR="00CB410B" w:rsidRPr="00DA7839">
        <w:t>t ?</w:t>
      </w:r>
      <w:r w:rsidRPr="00DA7839">
        <w:t xml:space="preserve"> et qu’en ébranlant le témoignage de l’histoire, ce que Bayle proclame, ce qu</w:t>
      </w:r>
      <w:r w:rsidR="00CB410B" w:rsidRPr="00DA7839">
        <w:t>’</w:t>
      </w:r>
      <w:r w:rsidRPr="00DA7839">
        <w:t>il s’efforce d’établir sur les ruines de l’autorité, c’est la toute-puissance ou la compétence unique de la raison, précisément dans les matières que Descartes lui avait soustraite</w:t>
      </w:r>
      <w:r w:rsidR="00CB410B" w:rsidRPr="00DA7839">
        <w:t>s ?</w:t>
      </w:r>
      <w:r w:rsidRPr="00DA7839">
        <w:t xml:space="preserve"> Nous touchons donc ici le terme du cartésianisme. C’est ici que nous saisissons la preuve de sa solidarité très intime avec tout ce que le </w:t>
      </w:r>
      <w:del w:id="903" w:author="OBVIL" w:date="2016-12-01T14:12:00Z">
        <w:r w:rsidR="001C382F" w:rsidRPr="001C382F">
          <w:rPr>
            <w:sz w:val="22"/>
            <w:szCs w:val="22"/>
          </w:rPr>
          <w:delText>XVII</w:delText>
        </w:r>
        <w:r w:rsidR="001C382F" w:rsidRPr="001C382F">
          <w:rPr>
            <w:vertAlign w:val="superscript"/>
          </w:rPr>
          <w:delText xml:space="preserve">e </w:delText>
        </w:r>
      </w:del>
      <w:ins w:id="904"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a enveloppé sous le nom vague de libertinage. Et nous voyons clairement que, si cette solidarité</w:t>
      </w:r>
      <w:r w:rsidR="00B6083B" w:rsidRPr="00DA7839">
        <w:t xml:space="preserve"> —</w:t>
      </w:r>
      <w:del w:id="905" w:author="OBVIL" w:date="2016-12-01T14:12:00Z">
        <w:r w:rsidRPr="00CB410B">
          <w:delText xml:space="preserve"> </w:delText>
        </w:r>
      </w:del>
      <w:ins w:id="906" w:author="OBVIL" w:date="2016-12-01T14:12:00Z">
        <w:r w:rsidR="00B6083B" w:rsidRPr="00B6083B">
          <w:t> </w:t>
        </w:r>
      </w:ins>
      <w:r w:rsidRPr="00DA7839">
        <w:t>plutôt d’ailleurs entrevue que nettement reconnue, moins discernée que sentie, plus crainte enfin que prouvée</w:t>
      </w:r>
      <w:r w:rsidR="00B6083B" w:rsidRPr="00DA7839">
        <w:t xml:space="preserve"> —</w:t>
      </w:r>
      <w:del w:id="907" w:author="OBVIL" w:date="2016-12-01T14:12:00Z">
        <w:r w:rsidRPr="00CB410B">
          <w:delText xml:space="preserve"> </w:delText>
        </w:r>
      </w:del>
      <w:ins w:id="908" w:author="OBVIL" w:date="2016-12-01T14:12:00Z">
        <w:r w:rsidR="00B6083B" w:rsidRPr="00B6083B">
          <w:t> </w:t>
        </w:r>
      </w:ins>
      <w:r w:rsidRPr="00DA7839">
        <w:t xml:space="preserve">n’a pas laissé d’empêcher les progrès du cartésianisme au </w:t>
      </w:r>
      <w:del w:id="909" w:author="OBVIL" w:date="2016-12-01T14:12:00Z">
        <w:r w:rsidR="001C382F" w:rsidRPr="001C382F">
          <w:rPr>
            <w:sz w:val="22"/>
            <w:szCs w:val="22"/>
          </w:rPr>
          <w:delText>XVII</w:delText>
        </w:r>
        <w:r w:rsidR="001C382F" w:rsidRPr="001C382F">
          <w:rPr>
            <w:vertAlign w:val="superscript"/>
          </w:rPr>
          <w:delText xml:space="preserve">e </w:delText>
        </w:r>
      </w:del>
      <w:ins w:id="910"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CB410B" w:rsidRPr="00DA7839">
        <w:t> ;</w:t>
      </w:r>
      <w:r w:rsidR="00CB410B" w:rsidRPr="00DA7839">
        <w:rPr>
          <w:rFonts w:hint="eastAsia"/>
        </w:rPr>
        <w:t xml:space="preserve"> </w:t>
      </w:r>
      <w:r w:rsidR="00CB410B" w:rsidRPr="00DA7839">
        <w:t>s</w:t>
      </w:r>
      <w:r w:rsidRPr="00DA7839">
        <w:t>i c</w:t>
      </w:r>
      <w:r w:rsidR="00CB410B" w:rsidRPr="00DA7839">
        <w:t>’</w:t>
      </w:r>
      <w:r w:rsidRPr="00DA7839">
        <w:t xml:space="preserve">est </w:t>
      </w:r>
      <w:r w:rsidR="00CB410B" w:rsidRPr="00DA7839">
        <w:t>« ‘</w:t>
      </w:r>
      <w:r w:rsidRPr="00DA7839">
        <w:t>lie que Pascal, que Bossuet, que Fénelon oui attaquée en lu</w:t>
      </w:r>
      <w:r w:rsidR="00CB410B" w:rsidRPr="00DA7839">
        <w:t>i ;</w:t>
      </w:r>
      <w:r w:rsidRPr="00DA7839">
        <w:t xml:space="preserve"> si c</w:t>
      </w:r>
      <w:r w:rsidR="00CB410B" w:rsidRPr="00DA7839">
        <w:t>’</w:t>
      </w:r>
      <w:r w:rsidRPr="00DA7839">
        <w:t>est enfin quand il ne leur a plus été possible de méconnaître le danger, qu</w:t>
      </w:r>
      <w:r w:rsidR="00CB410B" w:rsidRPr="00DA7839">
        <w:t>’</w:t>
      </w:r>
      <w:r w:rsidRPr="00DA7839">
        <w:t>ils ont coupé l’amarre, et abandonné le système au vent de sa fortune, nous voyons qu’il n</w:t>
      </w:r>
      <w:r w:rsidR="00CB410B" w:rsidRPr="00DA7839">
        <w:t>’</w:t>
      </w:r>
      <w:r w:rsidRPr="00DA7839">
        <w:t>y a rien de moins conforme à la vérité que de faire sortir l</w:t>
      </w:r>
      <w:r w:rsidR="00CB410B" w:rsidRPr="00DA7839">
        <w:t>’</w:t>
      </w:r>
      <w:r w:rsidRPr="00DA7839">
        <w:t xml:space="preserve">esprit du </w:t>
      </w:r>
      <w:del w:id="911" w:author="OBVIL" w:date="2016-12-01T14:12:00Z">
        <w:r w:rsidR="001C382F" w:rsidRPr="001C382F">
          <w:rPr>
            <w:sz w:val="22"/>
            <w:szCs w:val="22"/>
          </w:rPr>
          <w:delText>XV</w:delText>
        </w:r>
        <w:r w:rsidR="001C382F">
          <w:rPr>
            <w:sz w:val="22"/>
            <w:szCs w:val="22"/>
          </w:rPr>
          <w:delText>I</w:delText>
        </w:r>
        <w:r w:rsidR="001C382F" w:rsidRPr="001C382F">
          <w:rPr>
            <w:sz w:val="22"/>
            <w:szCs w:val="22"/>
          </w:rPr>
          <w:delText>II</w:delText>
        </w:r>
        <w:r w:rsidR="001C382F" w:rsidRPr="001C382F">
          <w:rPr>
            <w:vertAlign w:val="superscript"/>
          </w:rPr>
          <w:delText>e</w:delText>
        </w:r>
      </w:del>
      <w:ins w:id="912" w:author="OBVIL" w:date="2016-12-01T14:12:00Z">
        <w:r w:rsidR="00254340" w:rsidRPr="00254340">
          <w:rPr>
            <w:smallCaps/>
          </w:rPr>
          <w:t>xviii</w:t>
        </w:r>
        <w:r w:rsidR="00254340" w:rsidRPr="00254340">
          <w:rPr>
            <w:vertAlign w:val="superscript"/>
          </w:rPr>
          <w:t>e</w:t>
        </w:r>
      </w:ins>
      <w:r w:rsidR="001C382F" w:rsidRPr="00DA7839">
        <w:rPr>
          <w:vertAlign w:val="superscript"/>
        </w:rPr>
        <w:t xml:space="preserve"> </w:t>
      </w:r>
      <w:r w:rsidRPr="00DA7839">
        <w:t xml:space="preserve">de celui du </w:t>
      </w:r>
      <w:del w:id="913" w:author="OBVIL" w:date="2016-12-01T14:12:00Z">
        <w:r w:rsidR="001C382F" w:rsidRPr="001C382F">
          <w:rPr>
            <w:sz w:val="22"/>
            <w:szCs w:val="22"/>
          </w:rPr>
          <w:delText>XVII</w:delText>
        </w:r>
        <w:r w:rsidR="001C382F" w:rsidRPr="001C382F">
          <w:rPr>
            <w:vertAlign w:val="superscript"/>
          </w:rPr>
          <w:delText>e</w:delText>
        </w:r>
        <w:r w:rsidRPr="001C382F">
          <w:rPr>
            <w:vertAlign w:val="superscript"/>
          </w:rPr>
          <w:delText xml:space="preserve"> </w:delText>
        </w:r>
      </w:del>
      <w:ins w:id="914"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w:t>
      </w:r>
    </w:p>
    <w:p w14:paraId="3664F808" w14:textId="05186843" w:rsidR="00CB410B" w:rsidRPr="00DA7839" w:rsidRDefault="00170A5B" w:rsidP="00000A23">
      <w:pPr>
        <w:pStyle w:val="Corpsdetexte"/>
        <w:pPrChange w:id="915" w:author="OBVIL" w:date="2016-12-01T14:12:00Z">
          <w:pPr>
            <w:pStyle w:val="Corpsdetexte"/>
            <w:spacing w:afterLines="120" w:after="288"/>
            <w:ind w:firstLine="240"/>
            <w:jc w:val="both"/>
          </w:pPr>
        </w:pPrChange>
      </w:pPr>
      <w:r w:rsidRPr="00DA7839">
        <w:t>Autre raison d</w:t>
      </w:r>
      <w:r w:rsidR="00CB410B" w:rsidRPr="00DA7839">
        <w:t>’</w:t>
      </w:r>
      <w:r w:rsidRPr="00DA7839">
        <w:t>étudier Bayle</w:t>
      </w:r>
      <w:r w:rsidR="00CB410B" w:rsidRPr="00DA7839">
        <w:t> :</w:t>
      </w:r>
      <w:r w:rsidRPr="00DA7839">
        <w:t xml:space="preserve"> bien loin </w:t>
      </w:r>
      <w:r w:rsidR="00685180" w:rsidRPr="00DA7839">
        <w:t>que</w:t>
      </w:r>
      <w:r w:rsidR="00B6083B" w:rsidRPr="00DA7839">
        <w:t xml:space="preserve"> —</w:t>
      </w:r>
      <w:del w:id="916" w:author="OBVIL" w:date="2016-12-01T14:12:00Z">
        <w:r w:rsidRPr="00CB410B">
          <w:delText xml:space="preserve"> </w:delText>
        </w:r>
      </w:del>
      <w:ins w:id="917" w:author="OBVIL" w:date="2016-12-01T14:12:00Z">
        <w:r w:rsidR="00B6083B" w:rsidRPr="00B6083B">
          <w:t> </w:t>
        </w:r>
      </w:ins>
      <w:r w:rsidRPr="00DA7839">
        <w:t xml:space="preserve">comme </w:t>
      </w:r>
      <w:r w:rsidR="001C382F" w:rsidRPr="00DA7839">
        <w:t>on</w:t>
      </w:r>
      <w:r w:rsidRPr="00DA7839">
        <w:t xml:space="preserve"> l’a dit, comme je l’entends souvent dire encore</w:t>
      </w:r>
      <w:r w:rsidR="00B6083B" w:rsidRPr="00DA7839">
        <w:t xml:space="preserve"> —</w:t>
      </w:r>
      <w:del w:id="918" w:author="OBVIL" w:date="2016-12-01T14:12:00Z">
        <w:r w:rsidRPr="00CB410B">
          <w:delText xml:space="preserve"> </w:delText>
        </w:r>
      </w:del>
      <w:ins w:id="919" w:author="OBVIL" w:date="2016-12-01T14:12:00Z">
        <w:r w:rsidR="00B6083B" w:rsidRPr="00B6083B">
          <w:t> </w:t>
        </w:r>
      </w:ins>
      <w:r w:rsidRPr="00DA7839">
        <w:t xml:space="preserve">l’esprit du </w:t>
      </w:r>
      <w:del w:id="920" w:author="OBVIL" w:date="2016-12-01T14:12:00Z">
        <w:r w:rsidR="00685180" w:rsidRPr="00685180">
          <w:rPr>
            <w:sz w:val="22"/>
            <w:szCs w:val="22"/>
          </w:rPr>
          <w:delText>XVIII</w:delText>
        </w:r>
        <w:r w:rsidR="00685180" w:rsidRPr="00685180">
          <w:rPr>
            <w:vertAlign w:val="superscript"/>
          </w:rPr>
          <w:delText>e</w:delText>
        </w:r>
        <w:r w:rsidRPr="00CB410B">
          <w:delText xml:space="preserve"> </w:delText>
        </w:r>
      </w:del>
      <w:ins w:id="921"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w:t>
      </w:r>
      <w:r w:rsidRPr="00DA7839">
        <w:rPr>
          <w:i/>
        </w:rPr>
        <w:t>continue</w:t>
      </w:r>
      <w:r w:rsidRPr="00DA7839">
        <w:t xml:space="preserve"> celui du siècle précédent, il en est précisément le contrair</w:t>
      </w:r>
      <w:r w:rsidR="00CB410B" w:rsidRPr="00DA7839">
        <w:t>e ;</w:t>
      </w:r>
      <w:r w:rsidR="00685180" w:rsidRPr="00DA7839">
        <w:t xml:space="preserve"> et</w:t>
      </w:r>
      <w:r w:rsidRPr="00DA7839">
        <w:t xml:space="preserve">, de </w:t>
      </w:r>
      <w:r w:rsidR="00685180" w:rsidRPr="00DA7839">
        <w:t>1680</w:t>
      </w:r>
      <w:r w:rsidRPr="00DA7839">
        <w:t xml:space="preserve"> à </w:t>
      </w:r>
      <w:r w:rsidR="00685180" w:rsidRPr="00DA7839">
        <w:t>1735</w:t>
      </w:r>
      <w:r w:rsidRPr="00DA7839">
        <w:t xml:space="preserve">, </w:t>
      </w:r>
      <w:r w:rsidR="00685180" w:rsidRPr="00DA7839">
        <w:t>ou</w:t>
      </w:r>
      <w:r w:rsidRPr="00DA7839">
        <w:t xml:space="preserve"> à peu près, sous l</w:t>
      </w:r>
      <w:r w:rsidR="00CB410B" w:rsidRPr="00DA7839">
        <w:t>’</w:t>
      </w:r>
      <w:r w:rsidR="00685180" w:rsidRPr="00DA7839">
        <w:t>action de</w:t>
      </w:r>
      <w:r w:rsidRPr="00DA7839">
        <w:t xml:space="preserve"> diverses causes, tout en France</w:t>
      </w:r>
      <w:r w:rsidR="00B6083B" w:rsidRPr="00DA7839">
        <w:t xml:space="preserve"> —</w:t>
      </w:r>
      <w:del w:id="922" w:author="OBVIL" w:date="2016-12-01T14:12:00Z">
        <w:r w:rsidRPr="00CB410B">
          <w:delText xml:space="preserve"> </w:delText>
        </w:r>
      </w:del>
      <w:ins w:id="923" w:author="OBVIL" w:date="2016-12-01T14:12:00Z">
        <w:r w:rsidR="00B6083B" w:rsidRPr="00B6083B">
          <w:t> </w:t>
        </w:r>
      </w:ins>
      <w:r w:rsidRPr="00DA7839">
        <w:t>la philosophie comme la politique, mais surtout la littérature et la critique</w:t>
      </w:r>
      <w:r w:rsidR="00CB410B" w:rsidRPr="00DA7839">
        <w:t>,</w:t>
      </w:r>
      <w:r w:rsidR="00B6083B" w:rsidRPr="00DA7839">
        <w:t xml:space="preserve"> — </w:t>
      </w:r>
      <w:r w:rsidRPr="00DA7839">
        <w:t>tout a changé d</w:t>
      </w:r>
      <w:r w:rsidR="00CB410B" w:rsidRPr="00DA7839">
        <w:t>’</w:t>
      </w:r>
      <w:r w:rsidR="00685180" w:rsidRPr="00DA7839">
        <w:t>aspect, de caractère, et</w:t>
      </w:r>
      <w:r w:rsidRPr="00DA7839">
        <w:t xml:space="preserve"> d</w:t>
      </w:r>
      <w:r w:rsidR="00CB410B" w:rsidRPr="00DA7839">
        <w:t>’</w:t>
      </w:r>
      <w:r w:rsidR="00685180" w:rsidRPr="00DA7839">
        <w:t xml:space="preserve">orientation. Rarement, ou </w:t>
      </w:r>
      <w:r w:rsidRPr="00DA7839">
        <w:t>jamais, transformation plus profonde s</w:t>
      </w:r>
      <w:r w:rsidR="00CB410B" w:rsidRPr="00DA7839">
        <w:t>’</w:t>
      </w:r>
      <w:r w:rsidRPr="00DA7839">
        <w:t xml:space="preserve">est, opérée plus promptement, </w:t>
      </w:r>
      <w:r w:rsidR="00685180" w:rsidRPr="00DA7839">
        <w:t>et c’est</w:t>
      </w:r>
      <w:r w:rsidRPr="00DA7839">
        <w:t xml:space="preserve"> Bayle, </w:t>
      </w:r>
      <w:r w:rsidR="001C382F" w:rsidRPr="00DA7839">
        <w:t>on</w:t>
      </w:r>
      <w:r w:rsidR="00685180" w:rsidRPr="00DA7839">
        <w:t xml:space="preserve"> le verra, qui, de cett</w:t>
      </w:r>
      <w:r w:rsidRPr="00DA7839">
        <w:t>e métamorphos</w:t>
      </w:r>
      <w:r w:rsidR="00685180" w:rsidRPr="00DA7839">
        <w:t>e, a été le principal ouvrier. L</w:t>
      </w:r>
      <w:r w:rsidRPr="00DA7839">
        <w:t xml:space="preserve">’esprit du </w:t>
      </w:r>
      <w:del w:id="924" w:author="OBVIL" w:date="2016-12-01T14:12:00Z">
        <w:r w:rsidR="00685180" w:rsidRPr="00685180">
          <w:rPr>
            <w:sz w:val="22"/>
            <w:szCs w:val="22"/>
          </w:rPr>
          <w:delText>XVIII</w:delText>
        </w:r>
        <w:r w:rsidR="00685180" w:rsidRPr="00685180">
          <w:rPr>
            <w:vertAlign w:val="superscript"/>
          </w:rPr>
          <w:delText>e</w:delText>
        </w:r>
        <w:r w:rsidR="00685180" w:rsidRPr="00CB410B">
          <w:delText xml:space="preserve"> </w:delText>
        </w:r>
      </w:del>
      <w:ins w:id="925"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00685180" w:rsidRPr="00DA7839">
        <w:t xml:space="preserve"> n</w:t>
      </w:r>
      <w:r w:rsidR="00CB410B" w:rsidRPr="00DA7839">
        <w:t>’</w:t>
      </w:r>
      <w:r w:rsidR="00685180" w:rsidRPr="00DA7839">
        <w:t>est pas sorti naturellement</w:t>
      </w:r>
      <w:r w:rsidRPr="00DA7839">
        <w:t xml:space="preserve"> de celui du</w:t>
      </w:r>
      <w:r w:rsidR="00B6083B" w:rsidRPr="00B6083B">
        <w:rPr>
          <w:rPrChange w:id="926" w:author="OBVIL" w:date="2016-12-01T14:12:00Z">
            <w:rPr>
              <w:rFonts w:ascii="Times New Roman" w:hAnsi="Times New Roman"/>
              <w:sz w:val="22"/>
            </w:rPr>
          </w:rPrChange>
        </w:rPr>
        <w:t xml:space="preserve"> </w:t>
      </w:r>
      <w:del w:id="927" w:author="OBVIL" w:date="2016-12-01T14:12:00Z">
        <w:r w:rsidR="001C382F" w:rsidRPr="001C382F">
          <w:rPr>
            <w:sz w:val="22"/>
            <w:szCs w:val="22"/>
          </w:rPr>
          <w:delText>XVII</w:delText>
        </w:r>
        <w:r w:rsidR="001C382F" w:rsidRPr="001C382F">
          <w:rPr>
            <w:vertAlign w:val="superscript"/>
          </w:rPr>
          <w:delText>e</w:delText>
        </w:r>
        <w:r w:rsidRPr="00CB410B">
          <w:delText xml:space="preserve"> </w:delText>
        </w:r>
      </w:del>
      <w:ins w:id="928"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comme </w:t>
      </w:r>
      <w:r w:rsidR="00685180" w:rsidRPr="00DA7839">
        <w:t>l’effet</w:t>
      </w:r>
      <w:r w:rsidRPr="00DA7839">
        <w:t xml:space="preserve"> sort de la cause, ou la c</w:t>
      </w:r>
      <w:r w:rsidR="00685180" w:rsidRPr="00DA7839">
        <w:t>onséquence du principe, comme le</w:t>
      </w:r>
      <w:r w:rsidRPr="00DA7839">
        <w:t xml:space="preserve"> chê</w:t>
      </w:r>
      <w:r w:rsidR="00685180" w:rsidRPr="00DA7839">
        <w:t>ne sort du gland, ou l’oiseau de</w:t>
      </w:r>
      <w:r w:rsidRPr="00DA7839">
        <w:t xml:space="preserve"> son </w:t>
      </w:r>
      <w:r w:rsidR="00685180" w:rsidRPr="00DA7839">
        <w:t>œuf</w:t>
      </w:r>
      <w:r w:rsidR="00CB410B" w:rsidRPr="00DA7839">
        <w:t> ;</w:t>
      </w:r>
      <w:r w:rsidRPr="00DA7839">
        <w:t xml:space="preserve"> il y a fallu </w:t>
      </w:r>
      <w:r w:rsidR="00685180" w:rsidRPr="00DA7839">
        <w:t>l’interposition</w:t>
      </w:r>
      <w:r w:rsidRPr="00DA7839">
        <w:t xml:space="preserve"> ou </w:t>
      </w:r>
      <w:r w:rsidR="00685180" w:rsidRPr="00DA7839">
        <w:t>l’intervention</w:t>
      </w:r>
      <w:r w:rsidRPr="00DA7839">
        <w:t xml:space="preserve"> d</w:t>
      </w:r>
      <w:r w:rsidR="00CB410B" w:rsidRPr="00DA7839">
        <w:t>’</w:t>
      </w:r>
      <w:r w:rsidR="001C382F" w:rsidRPr="00DA7839">
        <w:t>autre</w:t>
      </w:r>
      <w:r w:rsidRPr="00DA7839">
        <w:t xml:space="preserve"> chos</w:t>
      </w:r>
      <w:r w:rsidR="00CB410B" w:rsidRPr="00DA7839">
        <w:t>e ;</w:t>
      </w:r>
      <w:r w:rsidR="00685180" w:rsidRPr="00DA7839">
        <w:t xml:space="preserve"> et je veux bien que la rupture entre eux n</w:t>
      </w:r>
      <w:r w:rsidR="00CB410B" w:rsidRPr="00DA7839">
        <w:t>’</w:t>
      </w:r>
      <w:r w:rsidR="00685180" w:rsidRPr="00DA7839">
        <w:t>ait</w:t>
      </w:r>
      <w:r w:rsidRPr="00DA7839">
        <w:t xml:space="preserve"> pas été complète</w:t>
      </w:r>
      <w:r w:rsidR="00B6083B" w:rsidRPr="00DA7839">
        <w:t xml:space="preserve"> —</w:t>
      </w:r>
      <w:del w:id="929" w:author="OBVIL" w:date="2016-12-01T14:12:00Z">
        <w:r w:rsidRPr="00CB410B">
          <w:delText xml:space="preserve"> </w:delText>
        </w:r>
      </w:del>
      <w:ins w:id="930" w:author="OBVIL" w:date="2016-12-01T14:12:00Z">
        <w:r w:rsidR="00B6083B" w:rsidRPr="00B6083B">
          <w:t> </w:t>
        </w:r>
      </w:ins>
      <w:r w:rsidRPr="00DA7839">
        <w:t>puisque aussi bien, ni dans l</w:t>
      </w:r>
      <w:r w:rsidR="00CB410B" w:rsidRPr="00DA7839">
        <w:t>’</w:t>
      </w:r>
      <w:r w:rsidRPr="00DA7839">
        <w:t>histoire ni dans la nature, ou n’en connaît de telles</w:t>
      </w:r>
      <w:r w:rsidR="00CB410B" w:rsidRPr="00DA7839">
        <w:t>,</w:t>
      </w:r>
      <w:r w:rsidR="00B6083B" w:rsidRPr="00DA7839">
        <w:t xml:space="preserve"> — </w:t>
      </w:r>
      <w:r w:rsidRPr="00DA7839">
        <w:t>mais ce que l</w:t>
      </w:r>
      <w:r w:rsidR="00CB410B" w:rsidRPr="00DA7839">
        <w:t>’</w:t>
      </w:r>
      <w:r w:rsidR="001C382F" w:rsidRPr="00DA7839">
        <w:t>on ne saurait nier, c</w:t>
      </w:r>
      <w:r w:rsidRPr="00DA7839">
        <w:t>’</w:t>
      </w:r>
      <w:r w:rsidR="001C382F" w:rsidRPr="00DA7839">
        <w:t>est</w:t>
      </w:r>
      <w:r w:rsidRPr="00DA7839">
        <w:t xml:space="preserve"> qu</w:t>
      </w:r>
      <w:r w:rsidR="00CB410B" w:rsidRPr="00DA7839">
        <w:t>’</w:t>
      </w:r>
      <w:r w:rsidRPr="00DA7839">
        <w:t>il y ait eu déviation, inver</w:t>
      </w:r>
      <w:r w:rsidR="00685180" w:rsidRPr="00DA7839">
        <w:t>sion, renversement</w:t>
      </w:r>
      <w:r w:rsidR="001C382F" w:rsidRPr="00DA7839">
        <w:t xml:space="preserve"> du pour au cont</w:t>
      </w:r>
      <w:r w:rsidRPr="00DA7839">
        <w:t xml:space="preserve">re, et </w:t>
      </w:r>
      <w:r w:rsidR="00685180" w:rsidRPr="00DA7839">
        <w:t>qu</w:t>
      </w:r>
      <w:r w:rsidRPr="00DA7839">
        <w:t>e</w:t>
      </w:r>
      <w:r w:rsidR="00746DF3" w:rsidRPr="00DA7839">
        <w:t>, plus que personne, Bayle y ait</w:t>
      </w:r>
      <w:r w:rsidRPr="00DA7839">
        <w:t xml:space="preserve"> contribué. Une partie de l’a</w:t>
      </w:r>
      <w:r w:rsidR="00746DF3" w:rsidRPr="00DA7839">
        <w:t>ctivité</w:t>
      </w:r>
      <w:r w:rsidRPr="00DA7839">
        <w:t xml:space="preserve"> de Voltaire ne s</w:t>
      </w:r>
      <w:r w:rsidR="00CB410B" w:rsidRPr="00DA7839">
        <w:t>’</w:t>
      </w:r>
      <w:r w:rsidR="00746DF3" w:rsidRPr="00DA7839">
        <w:t>est</w:t>
      </w:r>
      <w:r w:rsidRPr="00DA7839">
        <w:t xml:space="preserve"> employée qu</w:t>
      </w:r>
      <w:r w:rsidR="00746DF3" w:rsidRPr="00DA7839">
        <w:t>’à cont</w:t>
      </w:r>
      <w:r w:rsidRPr="00DA7839">
        <w:t>redire en tout la philosoph</w:t>
      </w:r>
      <w:r w:rsidR="00746DF3" w:rsidRPr="00DA7839">
        <w:t>ie de Pascal et celle de Bossuet</w:t>
      </w:r>
      <w:r w:rsidRPr="00DA7839">
        <w:t>, mais</w:t>
      </w:r>
      <w:r w:rsidR="00746DF3" w:rsidRPr="00DA7839">
        <w:t xml:space="preserve"> </w:t>
      </w:r>
      <w:r w:rsidRPr="00DA7839">
        <w:t>Bayle lui en avait donné l</w:t>
      </w:r>
      <w:r w:rsidR="00CB410B" w:rsidRPr="00DA7839">
        <w:t>’</w:t>
      </w:r>
      <w:r w:rsidRPr="00DA7839">
        <w:t>exemple ou le signal, comme d</w:t>
      </w:r>
      <w:r w:rsidR="00CB410B" w:rsidRPr="00DA7839">
        <w:t>’</w:t>
      </w:r>
      <w:r w:rsidR="00746DF3" w:rsidRPr="00DA7839">
        <w:t>ailleurs aux encyclopédist</w:t>
      </w:r>
      <w:r w:rsidRPr="00DA7839">
        <w:t>es, si ceux-ci n’ont fait qu’achever de ruiner ce que la timidité de Voltaire, encore embarrassée de toute sorte de préjugés, avait laissé debout de l</w:t>
      </w:r>
      <w:r w:rsidR="00CB410B" w:rsidRPr="00DA7839">
        <w:t>’</w:t>
      </w:r>
      <w:r w:rsidRPr="00DA7839">
        <w:t xml:space="preserve">ancien régime. Oublier Bayle, ou le </w:t>
      </w:r>
      <w:r w:rsidR="00746DF3" w:rsidRPr="00DA7839">
        <w:t xml:space="preserve">supprimer, c’est donc mutiler, </w:t>
      </w:r>
      <w:r w:rsidRPr="00DA7839">
        <w:t>c</w:t>
      </w:r>
      <w:r w:rsidR="00CB410B" w:rsidRPr="00DA7839">
        <w:t>’</w:t>
      </w:r>
      <w:r w:rsidRPr="00DA7839">
        <w:t>est fausser toute l</w:t>
      </w:r>
      <w:r w:rsidR="00CB410B" w:rsidRPr="00DA7839">
        <w:t>’</w:t>
      </w:r>
      <w:r w:rsidRPr="00DA7839">
        <w:t xml:space="preserve">histoire des idées au </w:t>
      </w:r>
      <w:del w:id="931" w:author="OBVIL" w:date="2016-12-01T14:12:00Z">
        <w:r w:rsidR="001C382F" w:rsidRPr="001C382F">
          <w:rPr>
            <w:sz w:val="22"/>
            <w:szCs w:val="22"/>
          </w:rPr>
          <w:delText>XV</w:delText>
        </w:r>
        <w:r w:rsidR="001C382F">
          <w:rPr>
            <w:sz w:val="22"/>
            <w:szCs w:val="22"/>
          </w:rPr>
          <w:delText>I</w:delText>
        </w:r>
        <w:r w:rsidR="001C382F" w:rsidRPr="001C382F">
          <w:rPr>
            <w:sz w:val="22"/>
            <w:szCs w:val="22"/>
          </w:rPr>
          <w:delText>II</w:delText>
        </w:r>
        <w:r w:rsidR="001C382F" w:rsidRPr="001C382F">
          <w:rPr>
            <w:vertAlign w:val="superscript"/>
          </w:rPr>
          <w:delText xml:space="preserve">e </w:delText>
        </w:r>
      </w:del>
      <w:ins w:id="932"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Quand son rôle ne serait que celui</w:t>
      </w:r>
      <w:r w:rsidR="00254340" w:rsidRPr="00DA7839">
        <w:t xml:space="preserve"> </w:t>
      </w:r>
      <w:del w:id="933" w:author="OBVIL" w:date="2016-12-01T14:12:00Z">
        <w:r w:rsidRPr="00CB410B">
          <w:delText>do</w:delText>
        </w:r>
      </w:del>
      <w:ins w:id="934" w:author="OBVIL" w:date="2016-12-01T14:12:00Z">
        <w:r w:rsidR="00254340">
          <w:t>de</w:t>
        </w:r>
      </w:ins>
      <w:r w:rsidR="00254340" w:rsidRPr="00DA7839">
        <w:t xml:space="preserve"> </w:t>
      </w:r>
      <w:r w:rsidRPr="00DA7839">
        <w:t>l</w:t>
      </w:r>
      <w:r w:rsidR="00CB410B" w:rsidRPr="00DA7839">
        <w:t>’</w:t>
      </w:r>
      <w:r w:rsidRPr="00DA7839">
        <w:t>une de ces espèces de transition, équivoques ou douteuses, en qui s’opère le passage d</w:t>
      </w:r>
      <w:r w:rsidR="00CB410B" w:rsidRPr="00DA7839">
        <w:t>’</w:t>
      </w:r>
      <w:r w:rsidRPr="00DA7839">
        <w:t>un genre à un autre genre, les rhéteurs pourraient bien le néglige</w:t>
      </w:r>
      <w:r w:rsidR="00CB410B" w:rsidRPr="00DA7839">
        <w:t>r ;</w:t>
      </w:r>
      <w:r w:rsidR="00746DF3" w:rsidRPr="00DA7839">
        <w:t xml:space="preserve"> il n’en</w:t>
      </w:r>
      <w:r w:rsidRPr="00DA7839">
        <w:t xml:space="preserve"> serait pas moins considérable aux yeux de l</w:t>
      </w:r>
      <w:r w:rsidR="00CB410B" w:rsidRPr="00DA7839">
        <w:t>’</w:t>
      </w:r>
      <w:r w:rsidRPr="00DA7839">
        <w:t>historien, si même il ne l</w:t>
      </w:r>
      <w:r w:rsidR="00CB410B" w:rsidRPr="00DA7839">
        <w:t>’</w:t>
      </w:r>
      <w:r w:rsidRPr="00DA7839">
        <w:t>était davantag</w:t>
      </w:r>
      <w:r w:rsidR="00CB410B" w:rsidRPr="00DA7839">
        <w:t>e ;</w:t>
      </w:r>
      <w:r w:rsidR="00B6083B" w:rsidRPr="00DA7839">
        <w:t xml:space="preserve"> — </w:t>
      </w:r>
      <w:r w:rsidR="00746DF3" w:rsidRPr="00DA7839">
        <w:t>et cett</w:t>
      </w:r>
      <w:r w:rsidRPr="00DA7839">
        <w:t>e raison d</w:t>
      </w:r>
      <w:r w:rsidR="00746DF3" w:rsidRPr="00DA7839">
        <w:t>e s’y intéresser ne paraitra-t-e</w:t>
      </w:r>
      <w:r w:rsidRPr="00DA7839">
        <w:t>lle pas suffisant</w:t>
      </w:r>
      <w:r w:rsidR="00CB410B" w:rsidRPr="00DA7839">
        <w:t>e ?</w:t>
      </w:r>
    </w:p>
    <w:p w14:paraId="5A8C1EF9" w14:textId="70F56302" w:rsidR="00CB410B" w:rsidRPr="00DA7839" w:rsidRDefault="00170A5B" w:rsidP="00000A23">
      <w:pPr>
        <w:pStyle w:val="Corpsdetexte"/>
        <w:pPrChange w:id="935" w:author="OBVIL" w:date="2016-12-01T14:12:00Z">
          <w:pPr>
            <w:pStyle w:val="Corpsdetexte"/>
            <w:spacing w:afterLines="120" w:after="288"/>
            <w:ind w:firstLine="240"/>
            <w:jc w:val="both"/>
          </w:pPr>
        </w:pPrChange>
      </w:pPr>
      <w:r w:rsidRPr="00DA7839">
        <w:t>Mais en voici pourtant une autre encore</w:t>
      </w:r>
      <w:r w:rsidR="00CB410B" w:rsidRPr="00DA7839">
        <w:t> :</w:t>
      </w:r>
      <w:r w:rsidRPr="00DA7839">
        <w:t xml:space="preserve"> c</w:t>
      </w:r>
      <w:r w:rsidR="00CB410B" w:rsidRPr="00DA7839">
        <w:t>’</w:t>
      </w:r>
      <w:r w:rsidRPr="00DA7839">
        <w:t>est que, comme je l</w:t>
      </w:r>
      <w:r w:rsidR="00CB410B" w:rsidRPr="00DA7839">
        <w:t>’</w:t>
      </w:r>
      <w:r w:rsidRPr="00DA7839">
        <w:t>ai fait observer plus d</w:t>
      </w:r>
      <w:r w:rsidR="00CB410B" w:rsidRPr="00DA7839">
        <w:t>’</w:t>
      </w:r>
      <w:r w:rsidRPr="00DA7839">
        <w:t>une fois, presque tout ce que Voltair</w:t>
      </w:r>
      <w:r w:rsidR="00746DF3" w:rsidRPr="00DA7839">
        <w:t>e, en 1730, rapportera d’Anglet</w:t>
      </w:r>
      <w:r w:rsidRPr="00DA7839">
        <w:t xml:space="preserve">erre, les Anglais en doivent eux-mêmes la meilleure part à Bayle. Son </w:t>
      </w:r>
      <w:r w:rsidRPr="00DA7839">
        <w:rPr>
          <w:i/>
        </w:rPr>
        <w:t>Commentaire philosophique sur le Compelle intrare</w:t>
      </w:r>
      <w:r w:rsidR="00746DF3" w:rsidRPr="00DA7839">
        <w:t xml:space="preserve"> est de 1686</w:t>
      </w:r>
      <w:r w:rsidRPr="00DA7839">
        <w:t xml:space="preserve">, et a ainsi précédé de trois ans les lettres de Locke sur </w:t>
      </w:r>
      <w:r w:rsidRPr="00DA7839">
        <w:rPr>
          <w:i/>
        </w:rPr>
        <w:t>la Tolérance</w:t>
      </w:r>
      <w:r w:rsidRPr="00B6083B">
        <w:rPr>
          <w:rPrChange w:id="936" w:author="OBVIL" w:date="2016-12-01T14:12:00Z">
            <w:rPr>
              <w:rFonts w:ascii="Times New Roman" w:hAnsi="Times New Roman"/>
              <w:i/>
            </w:rPr>
          </w:rPrChange>
        </w:rPr>
        <w:t>.</w:t>
      </w:r>
      <w:r w:rsidRPr="00DA7839">
        <w:t xml:space="preserve"> Avant Collins, avant Tindal, avant Toland, c’est Bayle qui a revendiqué ce qu’il appelait lui-même ingénieusement les droits de la </w:t>
      </w:r>
      <w:r w:rsidR="00CB410B" w:rsidRPr="00DA7839">
        <w:t>« </w:t>
      </w:r>
      <w:r w:rsidRPr="00DA7839">
        <w:t>conscience errante</w:t>
      </w:r>
      <w:r w:rsidR="00CB410B" w:rsidRPr="00DA7839">
        <w:t> »</w:t>
      </w:r>
      <w:r w:rsidRPr="00DA7839">
        <w:t>, la liberté de l’erreur, et celle même de l’indifférence en matière de religion. Tout ce que l’on peut dire en faveur de l’indépendance de la morale, ou pour établir que le libertinage des mœurs ne suit pas nécessairement celui de la pensée, ou pour montrer qu’il importe à la dignité de l’homme que la religion consacre au besoin notre conduite, mais ne la règle pas, il l’a dit. Ajouterai-je qu’à cet égard, Bolingbroke et</w:t>
      </w:r>
      <w:r w:rsidR="00746DF3" w:rsidRPr="00DA7839">
        <w:t xml:space="preserve"> </w:t>
      </w:r>
      <w:r w:rsidRPr="00DA7839">
        <w:t>Shaftesbury, qui l</w:t>
      </w:r>
      <w:r w:rsidR="00CB410B" w:rsidRPr="00DA7839">
        <w:t>’</w:t>
      </w:r>
      <w:r w:rsidRPr="00DA7839">
        <w:t>ont certainement lu, Font plutôt affaibl</w:t>
      </w:r>
      <w:r w:rsidR="00CB410B" w:rsidRPr="00DA7839">
        <w:t>i ?</w:t>
      </w:r>
      <w:r w:rsidRPr="00DA7839">
        <w:t xml:space="preserve"> Mais je demande qui s</w:t>
      </w:r>
      <w:r w:rsidR="00CB410B" w:rsidRPr="00DA7839">
        <w:t>’</w:t>
      </w:r>
      <w:r w:rsidRPr="00DA7839">
        <w:t>en douterait à parcourir nos histoires de la littérature. En vérité, depuis tantôt cent ans, nous avons fait trop bon marché de l</w:t>
      </w:r>
      <w:r w:rsidR="00CB410B" w:rsidRPr="00DA7839">
        <w:t>’</w:t>
      </w:r>
      <w:r w:rsidRPr="00DA7839">
        <w:t>originalité propre du génie françai</w:t>
      </w:r>
      <w:r w:rsidR="00CB410B" w:rsidRPr="00DA7839">
        <w:t>s !</w:t>
      </w:r>
      <w:r w:rsidRPr="00DA7839">
        <w:t xml:space="preserve"> Si quelques idées sont entrées en France par le bateau de Calais ou par la diligence de Strasbourg, la façon nous en a trop souvent suffi pour les trouver nouvelle</w:t>
      </w:r>
      <w:r w:rsidR="00CB410B" w:rsidRPr="00DA7839">
        <w:t>s ;</w:t>
      </w:r>
      <w:r w:rsidRPr="00DA7839">
        <w:t xml:space="preserve"> et nous ne savons pas assez que le fond en était national, si la forme, tantôt plus sentencieuse et tantôt plus humoristique, en était allemande ou anglaise. Bayle est justement l’un des exemples éloquents qu’il y en ait. On pourrait d</w:t>
      </w:r>
      <w:r w:rsidR="00CB410B" w:rsidRPr="00DA7839">
        <w:t>’</w:t>
      </w:r>
      <w:r w:rsidRPr="00DA7839">
        <w:t>ailleurs montrer, si c’en était le lieu, qu’il n’a pas exercé moins d’influence en Allemagne qu</w:t>
      </w:r>
      <w:r w:rsidR="00CB410B" w:rsidRPr="00DA7839">
        <w:t>’</w:t>
      </w:r>
      <w:r w:rsidRPr="00DA7839">
        <w:t>en Angleterr</w:t>
      </w:r>
      <w:r w:rsidR="00CB410B" w:rsidRPr="00DA7839">
        <w:t>e ;</w:t>
      </w:r>
      <w:r w:rsidR="001C382F" w:rsidRPr="00DA7839">
        <w:t xml:space="preserve"> et que la trace de se</w:t>
      </w:r>
      <w:r w:rsidRPr="00DA7839">
        <w:t>s idées est comme qui dirait reconnaissable à chaque pas dans l</w:t>
      </w:r>
      <w:r w:rsidR="00CB410B" w:rsidRPr="00DA7839">
        <w:t>’</w:t>
      </w:r>
      <w:r w:rsidRPr="00DA7839">
        <w:t>œuvre de Leibniz, dans celle surtout de Lessing, on, plus près de nous, jusque d</w:t>
      </w:r>
      <w:r w:rsidR="001C382F" w:rsidRPr="00DA7839">
        <w:t>ans celle de Kant. Ce n’est donc</w:t>
      </w:r>
      <w:r w:rsidRPr="00DA7839">
        <w:t xml:space="preserve"> pas seulement </w:t>
      </w:r>
      <w:r w:rsidR="001C382F" w:rsidRPr="00DA7839">
        <w:t>un</w:t>
      </w:r>
      <w:r w:rsidRPr="00DA7839">
        <w:t xml:space="preserve"> intérêt purement français, c</w:t>
      </w:r>
      <w:r w:rsidR="00CB410B" w:rsidRPr="00DA7839">
        <w:t>’</w:t>
      </w:r>
      <w:r w:rsidRPr="00DA7839">
        <w:t>est un intérêt européen qu</w:t>
      </w:r>
      <w:r w:rsidR="00CB410B" w:rsidRPr="00DA7839">
        <w:t>’</w:t>
      </w:r>
      <w:r w:rsidRPr="00DA7839">
        <w:t>enveloppe une étude sur Bayle. Grande, et à de certains égards, unique dans l</w:t>
      </w:r>
      <w:r w:rsidR="00CB410B" w:rsidRPr="00DA7839">
        <w:t>’</w:t>
      </w:r>
      <w:r w:rsidRPr="00DA7839">
        <w:t>histoire</w:t>
      </w:r>
      <w:r w:rsidR="00746DF3" w:rsidRPr="00DA7839">
        <w:t xml:space="preserve"> de notre littérature, la place </w:t>
      </w:r>
      <w:r w:rsidRPr="00DA7839">
        <w:t>qu’il semble qu’on lui dispute</w:t>
      </w:r>
      <w:r w:rsidR="00B6083B" w:rsidRPr="00DA7839">
        <w:t xml:space="preserve"> —</w:t>
      </w:r>
      <w:del w:id="937" w:author="OBVIL" w:date="2016-12-01T14:12:00Z">
        <w:r w:rsidRPr="00CB410B">
          <w:delText xml:space="preserve"> </w:delText>
        </w:r>
      </w:del>
      <w:ins w:id="938" w:author="OBVIL" w:date="2016-12-01T14:12:00Z">
        <w:r w:rsidR="00B6083B" w:rsidRPr="00B6083B">
          <w:t> </w:t>
        </w:r>
      </w:ins>
      <w:r w:rsidRPr="00DA7839">
        <w:t>et, e</w:t>
      </w:r>
      <w:r w:rsidR="001C382F" w:rsidRPr="00DA7839">
        <w:t>n tout cas, qu’on lui refuse</w:t>
      </w:r>
      <w:r w:rsidR="00B6083B" w:rsidRPr="00DA7839">
        <w:t xml:space="preserve"> —</w:t>
      </w:r>
      <w:del w:id="939" w:author="OBVIL" w:date="2016-12-01T14:12:00Z">
        <w:r w:rsidR="001C382F">
          <w:delText xml:space="preserve"> </w:delText>
        </w:r>
      </w:del>
      <w:ins w:id="940" w:author="OBVIL" w:date="2016-12-01T14:12:00Z">
        <w:r w:rsidR="00B6083B" w:rsidRPr="00B6083B">
          <w:t> </w:t>
        </w:r>
      </w:ins>
      <w:r w:rsidR="001C382F" w:rsidRPr="00DA7839">
        <w:t>est</w:t>
      </w:r>
      <w:r w:rsidRPr="00DA7839">
        <w:t xml:space="preserve"> presque plus grande encore dans l’histoire de la littérature générale.</w:t>
      </w:r>
    </w:p>
    <w:p w14:paraId="4C8D2F04" w14:textId="7851EF61" w:rsidR="00CB410B" w:rsidRPr="00DA7839" w:rsidRDefault="00746DF3" w:rsidP="00000A23">
      <w:pPr>
        <w:pStyle w:val="Corpsdetexte"/>
        <w:pPrChange w:id="941" w:author="OBVIL" w:date="2016-12-01T14:12:00Z">
          <w:pPr>
            <w:pStyle w:val="Corpsdetexte"/>
            <w:spacing w:afterLines="120" w:after="288"/>
            <w:ind w:firstLine="240"/>
            <w:jc w:val="both"/>
          </w:pPr>
        </w:pPrChange>
      </w:pPr>
      <w:r w:rsidRPr="00DA7839">
        <w:t>J</w:t>
      </w:r>
      <w:r w:rsidR="00170A5B" w:rsidRPr="00DA7839">
        <w:t>e ne raconterai point sa vie</w:t>
      </w:r>
      <w:r w:rsidR="00CB410B" w:rsidRPr="00DA7839">
        <w:t> :</w:t>
      </w:r>
      <w:r w:rsidR="00170A5B" w:rsidRPr="00DA7839">
        <w:t xml:space="preserve"> elle a jadis été coulée copieusement par son ami Des Maizeaux</w:t>
      </w:r>
      <w:r w:rsidR="00B6083B" w:rsidRPr="00DA7839">
        <w:t xml:space="preserve"> —</w:t>
      </w:r>
      <w:del w:id="942" w:author="OBVIL" w:date="2016-12-01T14:12:00Z">
        <w:r w:rsidR="00170A5B" w:rsidRPr="00CB410B">
          <w:delText xml:space="preserve"> </w:delText>
        </w:r>
      </w:del>
      <w:ins w:id="943" w:author="OBVIL" w:date="2016-12-01T14:12:00Z">
        <w:r w:rsidR="00B6083B" w:rsidRPr="00B6083B">
          <w:t> </w:t>
        </w:r>
      </w:ins>
      <w:r w:rsidR="00170A5B" w:rsidRPr="00DA7839">
        <w:t xml:space="preserve">le biographe attitré des </w:t>
      </w:r>
      <w:r w:rsidR="00CB410B" w:rsidRPr="00DA7839">
        <w:t>« </w:t>
      </w:r>
      <w:r w:rsidR="00170A5B" w:rsidRPr="00DA7839">
        <w:t>libertins</w:t>
      </w:r>
      <w:r w:rsidR="00CB410B" w:rsidRPr="00DA7839">
        <w:t> »</w:t>
      </w:r>
      <w:r w:rsidR="00170A5B" w:rsidRPr="00DA7839">
        <w:t xml:space="preserve"> français d’alors</w:t>
      </w:r>
      <w:r w:rsidR="00CB410B" w:rsidRPr="00DA7839">
        <w:t>,</w:t>
      </w:r>
      <w:r w:rsidR="00B6083B" w:rsidRPr="00DA7839">
        <w:t xml:space="preserve"> — </w:t>
      </w:r>
      <w:r w:rsidR="00170A5B" w:rsidRPr="00DA7839">
        <w:t>et, plu</w:t>
      </w:r>
      <w:r w:rsidRPr="00DA7839">
        <w:t xml:space="preserve">s brièvement, par </w:t>
      </w:r>
      <w:r w:rsidR="00B6083B" w:rsidRPr="00DA7839">
        <w:t>M.</w:t>
      </w:r>
      <w:del w:id="944" w:author="OBVIL" w:date="2016-12-01T14:12:00Z">
        <w:r>
          <w:delText xml:space="preserve"> </w:delText>
        </w:r>
      </w:del>
      <w:ins w:id="945" w:author="OBVIL" w:date="2016-12-01T14:12:00Z">
        <w:r w:rsidR="00B6083B">
          <w:t> </w:t>
        </w:r>
      </w:ins>
      <w:r w:rsidRPr="00DA7839">
        <w:t>Edouard Sayou</w:t>
      </w:r>
      <w:r w:rsidR="00170A5B" w:rsidRPr="00DA7839">
        <w:t xml:space="preserve">s, dans son </w:t>
      </w:r>
      <w:r w:rsidR="00170A5B" w:rsidRPr="00DA7839">
        <w:rPr>
          <w:i/>
        </w:rPr>
        <w:t>Histoire de la littérature française à l</w:t>
      </w:r>
      <w:r w:rsidR="00CB410B" w:rsidRPr="00DA7839">
        <w:rPr>
          <w:i/>
        </w:rPr>
        <w:t>’</w:t>
      </w:r>
      <w:r w:rsidR="00170A5B" w:rsidRPr="00DA7839">
        <w:rPr>
          <w:i/>
        </w:rPr>
        <w:t>étranger</w:t>
      </w:r>
      <w:r w:rsidR="00170A5B" w:rsidRPr="00DA7839">
        <w:t>, dont elle fait l’un des meilleurs chapitres. Aussi bien n’a-t-elle rien d’extraordinaire, ni même de romanesque. Elle manque sur tour d’histoires de femme</w:t>
      </w:r>
      <w:r w:rsidR="00CB410B" w:rsidRPr="00DA7839">
        <w:t>s ;</w:t>
      </w:r>
      <w:r w:rsidRPr="00DA7839">
        <w:t xml:space="preserve"> et</w:t>
      </w:r>
      <w:r w:rsidR="00170A5B" w:rsidRPr="00DA7839">
        <w:t>, entre autres motifs, j</w:t>
      </w:r>
      <w:r w:rsidR="00CB410B" w:rsidRPr="00DA7839">
        <w:t>’</w:t>
      </w:r>
      <w:r w:rsidR="00170A5B" w:rsidRPr="00DA7839">
        <w:t>ai quelquefois pensé que c</w:t>
      </w:r>
      <w:r w:rsidR="00CB410B" w:rsidRPr="00DA7839">
        <w:t>’</w:t>
      </w:r>
      <w:r w:rsidR="00170A5B" w:rsidRPr="00DA7839">
        <w:t>en était un là de l</w:t>
      </w:r>
      <w:r w:rsidR="00CB410B" w:rsidRPr="00DA7839">
        <w:t>’</w:t>
      </w:r>
      <w:r w:rsidR="00170A5B" w:rsidRPr="00DA7839">
        <w:t>indifférence et de l</w:t>
      </w:r>
      <w:r w:rsidR="00CB410B" w:rsidRPr="00DA7839">
        <w:t>’</w:t>
      </w:r>
      <w:r w:rsidR="00170A5B" w:rsidRPr="00DA7839">
        <w:t>oubli dont je voudrais le venger. Heureux en France les écrivains, pour ne rien dire des hommes politiques, dont un nom de femme est inséparable</w:t>
      </w:r>
      <w:r w:rsidR="00CB410B" w:rsidRPr="00DA7839">
        <w:t> !</w:t>
      </w:r>
      <w:r w:rsidR="00170A5B" w:rsidRPr="00DA7839">
        <w:t xml:space="preserve"> Mais ce philosophe n’a pas eu ce bonheur</w:t>
      </w:r>
      <w:r w:rsidR="00B6083B" w:rsidRPr="00DA7839">
        <w:t xml:space="preserve"> —</w:t>
      </w:r>
      <w:del w:id="946" w:author="OBVIL" w:date="2016-12-01T14:12:00Z">
        <w:r w:rsidR="00170A5B" w:rsidRPr="00CB410B">
          <w:delText xml:space="preserve"> </w:delText>
        </w:r>
      </w:del>
      <w:ins w:id="947" w:author="OBVIL" w:date="2016-12-01T14:12:00Z">
        <w:r w:rsidR="00B6083B" w:rsidRPr="00B6083B">
          <w:t> </w:t>
        </w:r>
      </w:ins>
      <w:r w:rsidR="00170A5B" w:rsidRPr="00DA7839">
        <w:t>en dépit de Sainte-Beuve, qui voulut à toute force le lui procurer, aux dépens de l’honneur de madame Jurie</w:t>
      </w:r>
      <w:r w:rsidR="00CB410B" w:rsidRPr="00DA7839">
        <w:t>u ;</w:t>
      </w:r>
      <w:r w:rsidR="00B6083B" w:rsidRPr="00DA7839">
        <w:t xml:space="preserve"> — </w:t>
      </w:r>
      <w:r w:rsidR="00170A5B" w:rsidRPr="00DA7839">
        <w:t>et sa vie, qui s’écoula tout entière parmi les livres des autres, est renfermée tout entière dans les siens.</w:t>
      </w:r>
    </w:p>
    <w:p w14:paraId="5F519042" w14:textId="71CEDEA1" w:rsidR="00CB410B" w:rsidRPr="00DA7839" w:rsidRDefault="00170A5B" w:rsidP="00000A23">
      <w:pPr>
        <w:pStyle w:val="Corpsdetexte"/>
        <w:pPrChange w:id="948" w:author="OBVIL" w:date="2016-12-01T14:12:00Z">
          <w:pPr>
            <w:pStyle w:val="Corpsdetexte"/>
            <w:spacing w:afterLines="120" w:after="288"/>
            <w:ind w:firstLine="240"/>
            <w:jc w:val="both"/>
          </w:pPr>
        </w:pPrChange>
      </w:pPr>
      <w:r w:rsidRPr="00DA7839">
        <w:t>Pour l’histoire de ses écrits, elle serait sans doute plus intéressant</w:t>
      </w:r>
      <w:r w:rsidR="00CB410B" w:rsidRPr="00DA7839">
        <w:t>e ;</w:t>
      </w:r>
      <w:r w:rsidRPr="00DA7839">
        <w:t xml:space="preserve"> et, sans parler des discussions d</w:t>
      </w:r>
      <w:r w:rsidR="00CB410B" w:rsidRPr="00DA7839">
        <w:t>’</w:t>
      </w:r>
      <w:r w:rsidRPr="00DA7839">
        <w:t xml:space="preserve">authenticité </w:t>
      </w:r>
      <w:r w:rsidR="00746DF3" w:rsidRPr="00DA7839">
        <w:t>que soulèvent quelques-uns d’ent</w:t>
      </w:r>
      <w:r w:rsidRPr="00DA7839">
        <w:t>re eux</w:t>
      </w:r>
      <w:r w:rsidR="00B6083B" w:rsidRPr="00DA7839">
        <w:t xml:space="preserve"> —</w:t>
      </w:r>
      <w:del w:id="949" w:author="OBVIL" w:date="2016-12-01T14:12:00Z">
        <w:r w:rsidRPr="00CB410B">
          <w:delText xml:space="preserve"> </w:delText>
        </w:r>
      </w:del>
      <w:ins w:id="950" w:author="OBVIL" w:date="2016-12-01T14:12:00Z">
        <w:r w:rsidR="00B6083B" w:rsidRPr="00B6083B">
          <w:t> </w:t>
        </w:r>
      </w:ins>
      <w:r w:rsidRPr="00DA7839">
        <w:t>comme l’</w:t>
      </w:r>
      <w:r w:rsidR="00746DF3" w:rsidRPr="00DA7839">
        <w:rPr>
          <w:i/>
        </w:rPr>
        <w:t>Avis</w:t>
      </w:r>
      <w:r w:rsidRPr="00DA7839">
        <w:t xml:space="preserve"> </w:t>
      </w:r>
      <w:r w:rsidRPr="00DA7839">
        <w:rPr>
          <w:i/>
        </w:rPr>
        <w:t>aux réfugiés sur leur prochain retour en France</w:t>
      </w:r>
      <w:r w:rsidRPr="00DA7839">
        <w:t>, qu’il a toujours désavoué, mais que ses coreligionnaires ne lui ont jamais pardonné</w:t>
      </w:r>
      <w:r w:rsidR="00CB410B" w:rsidRPr="00DA7839">
        <w:t>,</w:t>
      </w:r>
      <w:r w:rsidR="00B6083B" w:rsidRPr="00DA7839">
        <w:t xml:space="preserve"> — </w:t>
      </w:r>
      <w:r w:rsidRPr="00DA7839">
        <w:t xml:space="preserve">tous les ouvrages de Bayle, à l’exception de son </w:t>
      </w:r>
      <w:r w:rsidRPr="00DA7839">
        <w:rPr>
          <w:i/>
        </w:rPr>
        <w:t>Dictionnaire</w:t>
      </w:r>
      <w:r w:rsidRPr="00DA7839">
        <w:t>, ont été composés dans des circonstances très particulières</w:t>
      </w:r>
      <w:r w:rsidR="00CB410B" w:rsidRPr="00DA7839">
        <w:t> ;</w:t>
      </w:r>
      <w:r w:rsidRPr="00DA7839">
        <w:t xml:space="preserve"> ses </w:t>
      </w:r>
      <w:r w:rsidRPr="00DA7839">
        <w:rPr>
          <w:i/>
        </w:rPr>
        <w:t>Pensées sur la comète</w:t>
      </w:r>
      <w:r w:rsidR="00746DF3" w:rsidRPr="00DA7839">
        <w:t xml:space="preserve"> et</w:t>
      </w:r>
      <w:r w:rsidRPr="00DA7839">
        <w:t xml:space="preserve"> son </w:t>
      </w:r>
      <w:r w:rsidR="00746DF3" w:rsidRPr="00DA7839">
        <w:rPr>
          <w:i/>
        </w:rPr>
        <w:t>Commentaire</w:t>
      </w:r>
      <w:r w:rsidRPr="00DA7839">
        <w:rPr>
          <w:i/>
        </w:rPr>
        <w:t xml:space="preserve"> philosophique sur le Compelle intrare</w:t>
      </w:r>
      <w:r w:rsidRPr="00DA7839">
        <w:t xml:space="preserve">, sa </w:t>
      </w:r>
      <w:r w:rsidRPr="00DA7839">
        <w:rPr>
          <w:i/>
        </w:rPr>
        <w:t>France toute catho</w:t>
      </w:r>
      <w:r w:rsidR="00746DF3" w:rsidRPr="00DA7839">
        <w:rPr>
          <w:i/>
        </w:rPr>
        <w:t>lique sous le règne de Louis le</w:t>
      </w:r>
      <w:r w:rsidRPr="00DA7839">
        <w:rPr>
          <w:i/>
        </w:rPr>
        <w:t xml:space="preserve"> Grand</w:t>
      </w:r>
      <w:r w:rsidRPr="00DA7839">
        <w:t xml:space="preserve">, et ses </w:t>
      </w:r>
      <w:r w:rsidRPr="00DA7839">
        <w:rPr>
          <w:i/>
        </w:rPr>
        <w:t>Réponses aux questions d</w:t>
      </w:r>
      <w:r w:rsidR="00CB410B" w:rsidRPr="00DA7839">
        <w:rPr>
          <w:i/>
        </w:rPr>
        <w:t>’</w:t>
      </w:r>
      <w:r w:rsidRPr="00DA7839">
        <w:rPr>
          <w:i/>
        </w:rPr>
        <w:t>un provincial</w:t>
      </w:r>
      <w:r w:rsidRPr="00B6083B">
        <w:rPr>
          <w:rPrChange w:id="951" w:author="OBVIL" w:date="2016-12-01T14:12:00Z">
            <w:rPr>
              <w:rFonts w:ascii="Times New Roman" w:hAnsi="Times New Roman"/>
              <w:i/>
            </w:rPr>
          </w:rPrChange>
        </w:rPr>
        <w:t>.</w:t>
      </w:r>
      <w:r w:rsidR="00CB410B" w:rsidRPr="00DA7839">
        <w:rPr>
          <w:i/>
        </w:rPr>
        <w:t xml:space="preserve">… </w:t>
      </w:r>
      <w:r w:rsidRPr="00DA7839">
        <w:t>Ni les uns ni les autres, pourquoi ne les a-t-il signé</w:t>
      </w:r>
      <w:r w:rsidR="00CB410B" w:rsidRPr="00DA7839">
        <w:t>s ?</w:t>
      </w:r>
      <w:r w:rsidRPr="00DA7839">
        <w:t xml:space="preserve"> Pourquoi, dans ses </w:t>
      </w:r>
      <w:r w:rsidRPr="00DA7839">
        <w:rPr>
          <w:i/>
        </w:rPr>
        <w:t>Nouvelles de la république des lettre</w:t>
      </w:r>
      <w:r w:rsidR="00CB410B" w:rsidRPr="00DA7839">
        <w:rPr>
          <w:i/>
        </w:rPr>
        <w:t>s</w:t>
      </w:r>
      <w:r w:rsidR="00B6083B" w:rsidRPr="00B6083B">
        <w:rPr>
          <w:rPrChange w:id="952" w:author="OBVIL" w:date="2016-12-01T14:12:00Z">
            <w:rPr>
              <w:rFonts w:ascii="Times New Roman" w:hAnsi="Times New Roman"/>
              <w:i/>
            </w:rPr>
          </w:rPrChange>
        </w:rPr>
        <w:t xml:space="preserve"> </w:t>
      </w:r>
      <w:r w:rsidR="00B6083B" w:rsidRPr="00DA7839">
        <w:t>—</w:t>
      </w:r>
      <w:del w:id="953" w:author="OBVIL" w:date="2016-12-01T14:12:00Z">
        <w:r w:rsidRPr="00CB410B">
          <w:delText xml:space="preserve"> </w:delText>
        </w:r>
      </w:del>
      <w:ins w:id="954" w:author="OBVIL" w:date="2016-12-01T14:12:00Z">
        <w:r w:rsidR="00B6083B" w:rsidRPr="00B6083B">
          <w:t> </w:t>
        </w:r>
      </w:ins>
      <w:r w:rsidRPr="00DA7839">
        <w:t>le journal dont on savait qu’il était l’unique rédacteur</w:t>
      </w:r>
      <w:r w:rsidR="00CB410B" w:rsidRPr="00DA7839">
        <w:t>,</w:t>
      </w:r>
      <w:r w:rsidR="00B6083B" w:rsidRPr="00DA7839">
        <w:t xml:space="preserve"> — </w:t>
      </w:r>
      <w:r w:rsidRPr="00DA7839">
        <w:t xml:space="preserve">a-t-il imputé son </w:t>
      </w:r>
      <w:r w:rsidRPr="00DA7839">
        <w:rPr>
          <w:i/>
        </w:rPr>
        <w:t>Commentaire philosophique</w:t>
      </w:r>
      <w:r w:rsidRPr="00DA7839">
        <w:t xml:space="preserve"> à ces </w:t>
      </w:r>
      <w:r w:rsidR="00CB410B" w:rsidRPr="00DA7839">
        <w:t>« </w:t>
      </w:r>
      <w:r w:rsidRPr="00DA7839">
        <w:t>messieurs de Londres</w:t>
      </w:r>
      <w:r w:rsidR="00CB410B" w:rsidRPr="00DA7839">
        <w:t> » ?</w:t>
      </w:r>
      <w:r w:rsidRPr="00DA7839">
        <w:t xml:space="preserve"> et pourquoi, dans une lettre à l’un de ses meilleurs amis, continuant la même feinte, s’est-il à lui-même reproché de n’avoir fait dans sa brochure que </w:t>
      </w:r>
      <w:r w:rsidR="00CB410B" w:rsidRPr="00DA7839">
        <w:t>« </w:t>
      </w:r>
      <w:r w:rsidRPr="00DA7839">
        <w:t xml:space="preserve">le semblant de combattre les superstitions </w:t>
      </w:r>
      <w:r w:rsidR="00746DF3" w:rsidRPr="00DA7839">
        <w:t>papistiques</w:t>
      </w:r>
      <w:r w:rsidR="00CB410B" w:rsidRPr="00DA7839">
        <w:t> » ?</w:t>
      </w:r>
      <w:r w:rsidRPr="00DA7839">
        <w:t xml:space="preserve"> </w:t>
      </w:r>
      <w:r w:rsidR="001C382F" w:rsidRPr="00DA7839">
        <w:t>Il</w:t>
      </w:r>
      <w:r w:rsidRPr="00DA7839">
        <w:t xml:space="preserve"> pourrait être amusant d</w:t>
      </w:r>
      <w:r w:rsidR="00CB410B" w:rsidRPr="00DA7839">
        <w:t>’</w:t>
      </w:r>
      <w:r w:rsidRPr="00DA7839">
        <w:t>en chercher les raisons. Ou bien encore, l</w:t>
      </w:r>
      <w:r w:rsidR="00CB410B" w:rsidRPr="00DA7839">
        <w:t>’</w:t>
      </w:r>
      <w:r w:rsidRPr="00DA7839">
        <w:t xml:space="preserve">ayant pris nue fois en flagrant délit de mensonge, si nous admettons, sans avoir plus d’égard à ses dénégations, qu’il soit le véritable auteur de </w:t>
      </w:r>
      <w:r w:rsidR="00746DF3" w:rsidRPr="00DA7839">
        <w:t>l’</w:t>
      </w:r>
      <w:r w:rsidR="00746DF3" w:rsidRPr="00DA7839">
        <w:rPr>
          <w:i/>
        </w:rPr>
        <w:t>Avis</w:t>
      </w:r>
      <w:r w:rsidRPr="00DA7839">
        <w:rPr>
          <w:i/>
        </w:rPr>
        <w:t xml:space="preserve"> aux réfugiés</w:t>
      </w:r>
      <w:r w:rsidRPr="00B6083B">
        <w:rPr>
          <w:rPrChange w:id="955" w:author="OBVIL" w:date="2016-12-01T14:12:00Z">
            <w:rPr>
              <w:rFonts w:ascii="Times New Roman" w:hAnsi="Times New Roman"/>
              <w:i/>
            </w:rPr>
          </w:rPrChange>
        </w:rPr>
        <w:t>,</w:t>
      </w:r>
      <w:r w:rsidR="001C382F" w:rsidRPr="00DA7839">
        <w:t xml:space="preserve"> quelle raison a-t</w:t>
      </w:r>
      <w:r w:rsidRPr="00DA7839">
        <w:t>-il eue de l’écrir</w:t>
      </w:r>
      <w:r w:rsidR="00CB410B" w:rsidRPr="00DA7839">
        <w:t>e ?</w:t>
      </w:r>
      <w:r w:rsidRPr="00DA7839">
        <w:t xml:space="preserve"> Ses compagnons d’exil, qu</w:t>
      </w:r>
      <w:r w:rsidR="00CB410B" w:rsidRPr="00DA7839">
        <w:t>’</w:t>
      </w:r>
      <w:r w:rsidRPr="00DA7839">
        <w:t>il y malmène si vivement, lui étaient-ils devenus</w:t>
      </w:r>
      <w:r w:rsidR="00F64CC9" w:rsidRPr="00DA7839">
        <w:t xml:space="preserve"> </w:t>
      </w:r>
      <w:del w:id="956" w:author="OBVIL" w:date="2016-12-01T14:12:00Z">
        <w:r w:rsidRPr="00CB410B">
          <w:delText>pins</w:delText>
        </w:r>
      </w:del>
      <w:ins w:id="957" w:author="OBVIL" w:date="2016-12-01T14:12:00Z">
        <w:r w:rsidR="00F64CC9">
          <w:t>plus</w:t>
        </w:r>
      </w:ins>
      <w:r w:rsidR="00F64CC9" w:rsidRPr="00DA7839">
        <w:t xml:space="preserve"> </w:t>
      </w:r>
      <w:r w:rsidRPr="00DA7839">
        <w:t>insupportables que les catholiques eux-même</w:t>
      </w:r>
      <w:r w:rsidR="00CB410B" w:rsidRPr="00DA7839">
        <w:t>s ?</w:t>
      </w:r>
      <w:r w:rsidRPr="00DA7839">
        <w:t xml:space="preserve"> ou croirons-nous avec Jurieu qu’il </w:t>
      </w:r>
      <w:r w:rsidR="001C382F" w:rsidRPr="00DA7839">
        <w:t>ait</w:t>
      </w:r>
      <w:r w:rsidRPr="00DA7839">
        <w:t xml:space="preserve"> voulu, par ce pamphlet, se procurer les moyens de rentrer en France </w:t>
      </w:r>
      <w:del w:id="958" w:author="OBVIL" w:date="2016-12-01T14:12:00Z">
        <w:r w:rsidRPr="00CB410B">
          <w:delText>el</w:delText>
        </w:r>
      </w:del>
      <w:ins w:id="959" w:author="OBVIL" w:date="2016-12-01T14:12:00Z">
        <w:r w:rsidR="00F64CC9">
          <w:t>et</w:t>
        </w:r>
      </w:ins>
      <w:r w:rsidRPr="00DA7839">
        <w:t xml:space="preserve"> de s</w:t>
      </w:r>
      <w:r w:rsidR="00CB410B" w:rsidRPr="00DA7839">
        <w:t>’</w:t>
      </w:r>
      <w:r w:rsidRPr="00DA7839">
        <w:t>y faire pensionne</w:t>
      </w:r>
      <w:r w:rsidR="00CB410B" w:rsidRPr="00DA7839">
        <w:t>r ?</w:t>
      </w:r>
      <w:r w:rsidRPr="00DA7839">
        <w:t xml:space="preserve"> La question se lierait à celle de son vrai caractère, qui ne semble pas avoir été à la hauteur de son espri</w:t>
      </w:r>
      <w:r w:rsidR="00CB410B" w:rsidRPr="00DA7839">
        <w:t>t ;</w:t>
      </w:r>
      <w:r w:rsidR="001C382F" w:rsidRPr="00DA7839">
        <w:t xml:space="preserve"> et</w:t>
      </w:r>
      <w:r w:rsidRPr="00DA7839">
        <w:t xml:space="preserve"> parmi beaucoup de différences, il aurait donc ce trait de commun avec Voltaire</w:t>
      </w:r>
      <w:r w:rsidR="00CB410B" w:rsidRPr="00DA7839">
        <w:t> :</w:t>
      </w:r>
      <w:r w:rsidRPr="00DA7839">
        <w:t xml:space="preserve"> tous les deux incapables de retenir leur plume, tous les deux empressés à décliner un peu effrontément les</w:t>
      </w:r>
      <w:r w:rsidR="001C382F" w:rsidRPr="00DA7839">
        <w:t xml:space="preserve"> conséquences de leurs actes, et</w:t>
      </w:r>
      <w:r w:rsidRPr="00DA7839">
        <w:t xml:space="preserve"> tous les deux toujours prêts à réparer nue insolence par une platitude. Mais toutes ces questions, e</w:t>
      </w:r>
      <w:r w:rsidR="001C382F" w:rsidRPr="00DA7839">
        <w:t>t</w:t>
      </w:r>
      <w:r w:rsidRPr="00DA7839">
        <w:t xml:space="preserve"> bien d</w:t>
      </w:r>
      <w:r w:rsidR="00CB410B" w:rsidRPr="00DA7839">
        <w:t>’</w:t>
      </w:r>
      <w:r w:rsidR="00312790" w:rsidRPr="00DA7839">
        <w:t>autres</w:t>
      </w:r>
      <w:r w:rsidRPr="00DA7839">
        <w:t xml:space="preserve">, quelque </w:t>
      </w:r>
      <w:r w:rsidR="00312790" w:rsidRPr="00DA7839">
        <w:t>intéressantes</w:t>
      </w:r>
      <w:r w:rsidRPr="00DA7839">
        <w:t xml:space="preserve"> qu</w:t>
      </w:r>
      <w:r w:rsidR="00CB410B" w:rsidRPr="00DA7839">
        <w:t>’</w:t>
      </w:r>
      <w:r w:rsidRPr="00DA7839">
        <w:t>elles soient, nous écarteraient de notre principal dessein, qui n’est pas même ici d’approfondir la vraie pensée de Bayle, trop subtile, trop complexe, trop fuyante, souvent contradictoire. C</w:t>
      </w:r>
      <w:r w:rsidR="00312790" w:rsidRPr="00DA7839">
        <w:t>’</w:t>
      </w:r>
      <w:r w:rsidRPr="00DA7839">
        <w:t>es</w:t>
      </w:r>
      <w:r w:rsidR="00312790" w:rsidRPr="00DA7839">
        <w:t>t</w:t>
      </w:r>
      <w:r w:rsidRPr="00DA7839">
        <w:t xml:space="preserve"> seulement sa nature intellectuelle qu</w:t>
      </w:r>
      <w:r w:rsidR="00746DF3" w:rsidRPr="00DA7839">
        <w:t>e</w:t>
      </w:r>
      <w:r w:rsidRPr="00DA7839">
        <w:t xml:space="preserve"> nous voudrions dégager de l’ensemble de ses </w:t>
      </w:r>
      <w:r w:rsidR="00746DF3" w:rsidRPr="00DA7839">
        <w:rPr>
          <w:i/>
        </w:rPr>
        <w:t>Œuvres</w:t>
      </w:r>
      <w:r w:rsidR="00B6083B" w:rsidRPr="00B6083B">
        <w:rPr>
          <w:rPrChange w:id="960" w:author="OBVIL" w:date="2016-12-01T14:12:00Z">
            <w:rPr>
              <w:rFonts w:ascii="Times New Roman" w:hAnsi="Times New Roman"/>
              <w:i/>
            </w:rPr>
          </w:rPrChange>
        </w:rPr>
        <w:t xml:space="preserve"> </w:t>
      </w:r>
      <w:r w:rsidR="00B6083B" w:rsidRPr="00DA7839">
        <w:t>—</w:t>
      </w:r>
      <w:del w:id="961" w:author="OBVIL" w:date="2016-12-01T14:12:00Z">
        <w:r w:rsidRPr="00CB410B">
          <w:delText xml:space="preserve"> </w:delText>
        </w:r>
      </w:del>
      <w:ins w:id="962" w:author="OBVIL" w:date="2016-12-01T14:12:00Z">
        <w:r w:rsidR="00B6083B" w:rsidRPr="00B6083B">
          <w:t> </w:t>
        </w:r>
      </w:ins>
      <w:r w:rsidRPr="00DA7839">
        <w:t>suivre ensuite à la piste les idées qu’il a jetées dans la circulatio</w:t>
      </w:r>
      <w:r w:rsidR="00CB410B" w:rsidRPr="00DA7839">
        <w:t>n ;</w:t>
      </w:r>
      <w:r w:rsidR="00B6083B" w:rsidRPr="00DA7839">
        <w:t xml:space="preserve"> — </w:t>
      </w:r>
      <w:r w:rsidRPr="00DA7839">
        <w:t>et mesurer en lin l</w:t>
      </w:r>
      <w:r w:rsidR="00CB410B" w:rsidRPr="00DA7839">
        <w:t>’</w:t>
      </w:r>
      <w:r w:rsidR="00312790" w:rsidRPr="00DA7839">
        <w:t>influence</w:t>
      </w:r>
      <w:r w:rsidRPr="00DA7839">
        <w:t xml:space="preserve"> qu’il a exercée sur son temps, comme sur celui qui l’a suivi.</w:t>
      </w:r>
    </w:p>
    <w:p w14:paraId="57180BB7" w14:textId="77777777" w:rsidR="00CB410B" w:rsidRPr="00CB410B" w:rsidRDefault="00170A5B" w:rsidP="00746DF3">
      <w:pPr>
        <w:pStyle w:val="Titre2"/>
      </w:pPr>
      <w:bookmarkStart w:id="963" w:name="bookmark25"/>
      <w:bookmarkEnd w:id="963"/>
      <w:r w:rsidRPr="00CB410B">
        <w:t>II</w:t>
      </w:r>
    </w:p>
    <w:p w14:paraId="50866038" w14:textId="239C510A" w:rsidR="00CB410B" w:rsidRPr="00DA7839" w:rsidRDefault="00170A5B" w:rsidP="00000A23">
      <w:pPr>
        <w:pStyle w:val="Corpsdetexte"/>
        <w:pPrChange w:id="964" w:author="OBVIL" w:date="2016-12-01T14:12:00Z">
          <w:pPr>
            <w:pStyle w:val="Corpsdetexte"/>
            <w:spacing w:afterLines="120" w:after="288"/>
            <w:ind w:firstLine="240"/>
            <w:jc w:val="both"/>
          </w:pPr>
        </w:pPrChange>
      </w:pPr>
      <w:r w:rsidRPr="00DA7839">
        <w:t>Ce que Bayle a d</w:t>
      </w:r>
      <w:r w:rsidR="00CB410B" w:rsidRPr="00DA7839">
        <w:t>’</w:t>
      </w:r>
      <w:r w:rsidRPr="00DA7839">
        <w:t xml:space="preserve">abord de plus original, ou même d’unique, c’est d’être, en plein </w:t>
      </w:r>
      <w:del w:id="965" w:author="OBVIL" w:date="2016-12-01T14:12:00Z">
        <w:r w:rsidR="00312790" w:rsidRPr="001C382F">
          <w:rPr>
            <w:sz w:val="22"/>
            <w:szCs w:val="22"/>
          </w:rPr>
          <w:delText>XVII</w:delText>
        </w:r>
        <w:r w:rsidR="00312790" w:rsidRPr="001C382F">
          <w:rPr>
            <w:vertAlign w:val="superscript"/>
          </w:rPr>
          <w:delText xml:space="preserve">e </w:delText>
        </w:r>
      </w:del>
      <w:ins w:id="966"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pour une moitié de ses défauts et de ses qualités, un homme du</w:t>
      </w:r>
      <w:r w:rsidR="00B6083B" w:rsidRPr="00B6083B">
        <w:rPr>
          <w:rPrChange w:id="967" w:author="OBVIL" w:date="2016-12-01T14:12:00Z">
            <w:rPr>
              <w:rFonts w:ascii="Times New Roman" w:hAnsi="Times New Roman"/>
              <w:sz w:val="22"/>
            </w:rPr>
          </w:rPrChange>
        </w:rPr>
        <w:t xml:space="preserve"> </w:t>
      </w:r>
      <w:del w:id="968" w:author="OBVIL" w:date="2016-12-01T14:12:00Z">
        <w:r w:rsidR="00312790">
          <w:rPr>
            <w:sz w:val="22"/>
            <w:szCs w:val="22"/>
          </w:rPr>
          <w:delText>XV</w:delText>
        </w:r>
        <w:r w:rsidR="00312790" w:rsidRPr="001C382F">
          <w:rPr>
            <w:sz w:val="22"/>
            <w:szCs w:val="22"/>
          </w:rPr>
          <w:delText>I</w:delText>
        </w:r>
        <w:r w:rsidR="00312790" w:rsidRPr="001C382F">
          <w:rPr>
            <w:vertAlign w:val="superscript"/>
          </w:rPr>
          <w:delText>e</w:delText>
        </w:r>
      </w:del>
      <w:ins w:id="969" w:author="OBVIL" w:date="2016-12-01T14:12:00Z">
        <w:r w:rsidR="00254340" w:rsidRPr="00254340">
          <w:rPr>
            <w:smallCaps/>
          </w:rPr>
          <w:t>xvi</w:t>
        </w:r>
        <w:r w:rsidR="00254340" w:rsidRPr="00254340">
          <w:rPr>
            <w:vertAlign w:val="superscript"/>
          </w:rPr>
          <w:t>e</w:t>
        </w:r>
      </w:ins>
      <w:r w:rsidRPr="00DA7839">
        <w:t>, et pour l</w:t>
      </w:r>
      <w:r w:rsidR="00CB410B" w:rsidRPr="00DA7839">
        <w:t>’</w:t>
      </w:r>
      <w:r w:rsidRPr="00DA7839">
        <w:t xml:space="preserve">autre, un homme du </w:t>
      </w:r>
      <w:del w:id="970" w:author="OBVIL" w:date="2016-12-01T14:12:00Z">
        <w:r w:rsidR="00312790" w:rsidRPr="001C382F">
          <w:rPr>
            <w:sz w:val="22"/>
            <w:szCs w:val="22"/>
          </w:rPr>
          <w:delText>XVII</w:delText>
        </w:r>
        <w:r w:rsidR="00312790" w:rsidRPr="001C382F">
          <w:rPr>
            <w:vertAlign w:val="superscript"/>
          </w:rPr>
          <w:delText xml:space="preserve">e </w:delText>
        </w:r>
      </w:del>
      <w:ins w:id="971"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w:t>
      </w:r>
      <w:r w:rsidR="00CB410B" w:rsidRPr="00DA7839">
        <w:t>« </w:t>
      </w:r>
      <w:r w:rsidRPr="00DA7839">
        <w:t>Nous avons eu des contemporains sous le règne de Louis XIV</w:t>
      </w:r>
      <w:r w:rsidR="00CB410B" w:rsidRPr="00DA7839">
        <w:t> »</w:t>
      </w:r>
      <w:r w:rsidRPr="00DA7839">
        <w:t xml:space="preserve">, a quelque part écrit </w:t>
      </w:r>
      <w:r w:rsidR="00746DF3" w:rsidRPr="00DA7839">
        <w:t>Diderot, et c’est précisément d</w:t>
      </w:r>
      <w:r w:rsidRPr="00DA7839">
        <w:t>e Bayle qu</w:t>
      </w:r>
      <w:r w:rsidR="00CB410B" w:rsidRPr="00DA7839">
        <w:t>’</w:t>
      </w:r>
      <w:r w:rsidRPr="00DA7839">
        <w:t>il l</w:t>
      </w:r>
      <w:r w:rsidR="00CB410B" w:rsidRPr="00DA7839">
        <w:t>’</w:t>
      </w:r>
      <w:r w:rsidRPr="00DA7839">
        <w:t xml:space="preserve">a écrit. Mais les Charron de leur côté, </w:t>
      </w:r>
      <w:r w:rsidR="00746DF3" w:rsidRPr="00DA7839">
        <w:t>mais les Montaigne, mais les Estienne</w:t>
      </w:r>
      <w:r w:rsidRPr="00DA7839">
        <w:t xml:space="preserve">, ou même Babelais, se seraient également retrouvés dans l’auteur du </w:t>
      </w:r>
      <w:r w:rsidRPr="00DA7839">
        <w:rPr>
          <w:i/>
        </w:rPr>
        <w:t>Dictionnaire historique et critiqu</w:t>
      </w:r>
      <w:r w:rsidR="00CB410B" w:rsidRPr="00DA7839">
        <w:rPr>
          <w:i/>
        </w:rPr>
        <w:t>e </w:t>
      </w:r>
      <w:r w:rsidR="00CB410B" w:rsidRPr="00DA7839">
        <w:t>;</w:t>
      </w:r>
      <w:r w:rsidRPr="00DA7839">
        <w:t xml:space="preserve"> et, en effet, il a d’eux, premièrement, leur abondance ou leur prolixité, leur incapacité de lier, d’ordonner, de distribuer ses idées, de mettre enfin dans son discours quelque chose de cet ordre intérieur dont les Pascal ou le</w:t>
      </w:r>
      <w:r w:rsidR="00746DF3" w:rsidRPr="00DA7839">
        <w:t>s Bossuet ont au contraire si b</w:t>
      </w:r>
      <w:r w:rsidRPr="00DA7839">
        <w:t xml:space="preserve">ien connu le pouvoir. </w:t>
      </w:r>
      <w:r w:rsidR="00CB410B" w:rsidRPr="00DA7839">
        <w:t>« </w:t>
      </w:r>
      <w:r w:rsidR="00746DF3" w:rsidRPr="00DA7839">
        <w:t>Je ne sais ce q</w:t>
      </w:r>
      <w:r w:rsidRPr="00DA7839">
        <w:t>ue c</w:t>
      </w:r>
      <w:r w:rsidR="00CB410B" w:rsidRPr="00DA7839">
        <w:t>’</w:t>
      </w:r>
      <w:r w:rsidRPr="00DA7839">
        <w:t>est que</w:t>
      </w:r>
      <w:r w:rsidR="00312790" w:rsidRPr="00DA7839">
        <w:t xml:space="preserve"> de méditer régulièrement sur un</w:t>
      </w:r>
      <w:r w:rsidRPr="00DA7839">
        <w:t>e chos</w:t>
      </w:r>
      <w:r w:rsidR="00CB410B" w:rsidRPr="00DA7839">
        <w:t>e ;</w:t>
      </w:r>
      <w:r w:rsidRPr="00DA7839">
        <w:t xml:space="preserve"> je prends le change fort aisément, je m</w:t>
      </w:r>
      <w:r w:rsidR="00CB410B" w:rsidRPr="00DA7839">
        <w:t>’</w:t>
      </w:r>
      <w:r w:rsidRPr="00DA7839">
        <w:t>écarte, souvent de mon suje</w:t>
      </w:r>
      <w:r w:rsidR="00CB410B" w:rsidRPr="00DA7839">
        <w:t>t ;</w:t>
      </w:r>
      <w:r w:rsidRPr="00DA7839">
        <w:t xml:space="preserve"> je saute dans des lieux dont </w:t>
      </w:r>
      <w:r w:rsidR="00312790" w:rsidRPr="00DA7839">
        <w:t>on</w:t>
      </w:r>
      <w:r w:rsidRPr="00DA7839">
        <w:t xml:space="preserve"> aurait bien de la peine à deviner les chemin</w:t>
      </w:r>
      <w:r w:rsidR="00CB410B" w:rsidRPr="00DA7839">
        <w:t>s ;</w:t>
      </w:r>
      <w:r w:rsidRPr="00DA7839">
        <w:t xml:space="preserve"> et je suis fort propre à faire perdre patience à un docteur qui veut de la méthode et de la régularité partout.</w:t>
      </w:r>
      <w:r w:rsidR="00CB410B" w:rsidRPr="00DA7839">
        <w:t> »</w:t>
      </w:r>
      <w:r w:rsidRPr="00DA7839">
        <w:t xml:space="preserve"> Ainsi s’exprime-t-il, tout au début de ses </w:t>
      </w:r>
      <w:r w:rsidRPr="00DA7839">
        <w:rPr>
          <w:i/>
        </w:rPr>
        <w:t>Pensées sur ta comète</w:t>
      </w:r>
      <w:r w:rsidR="00CB410B" w:rsidRPr="00DA7839">
        <w:t> ;</w:t>
      </w:r>
      <w:r w:rsidRPr="00DA7839">
        <w:t xml:space="preserve"> et comme d’ailleurs il est de ces gens adroits qui excellent à se faire une parure de leurs défauts, l’aveu s</w:t>
      </w:r>
      <w:r w:rsidR="00CB410B" w:rsidRPr="00DA7839">
        <w:t>’</w:t>
      </w:r>
      <w:r w:rsidRPr="00DA7839">
        <w:t xml:space="preserve">aiguise en épigramme contre ceux qui possèdent les qualités dont il manque. </w:t>
      </w:r>
      <w:r w:rsidR="00312790" w:rsidRPr="00DA7839">
        <w:t>Il</w:t>
      </w:r>
      <w:r w:rsidRPr="00DA7839">
        <w:t xml:space="preserve"> n</w:t>
      </w:r>
      <w:r w:rsidR="00CB410B" w:rsidRPr="00DA7839">
        <w:t>’</w:t>
      </w:r>
      <w:r w:rsidRPr="00DA7839">
        <w:t>en est pas cependant moins caractéristiqu</w:t>
      </w:r>
      <w:r w:rsidR="00CB410B" w:rsidRPr="00DA7839">
        <w:t>e ;</w:t>
      </w:r>
      <w:r w:rsidRPr="00DA7839">
        <w:t xml:space="preserve"> et c</w:t>
      </w:r>
      <w:r w:rsidR="00CB410B" w:rsidRPr="00DA7839">
        <w:t>’</w:t>
      </w:r>
      <w:r w:rsidRPr="00DA7839">
        <w:t>est comme si Bayle disait que sa manière de composer consiste, ou ressemble à n</w:t>
      </w:r>
      <w:r w:rsidR="00CB410B" w:rsidRPr="00DA7839">
        <w:t>’</w:t>
      </w:r>
      <w:r w:rsidRPr="00DA7839">
        <w:t>en pas avoir. Aussi ses livres ne sont-ils pas des livres, mais des enfilad</w:t>
      </w:r>
      <w:r w:rsidR="00312790" w:rsidRPr="00DA7839">
        <w:t>es ou des séries de digressions</w:t>
      </w:r>
      <w:r w:rsidRPr="00DA7839">
        <w:t xml:space="preserve"> qui s</w:t>
      </w:r>
      <w:r w:rsidR="00CB410B" w:rsidRPr="00DA7839">
        <w:t>’</w:t>
      </w:r>
      <w:r w:rsidR="00312790" w:rsidRPr="00DA7839">
        <w:t>engendrent</w:t>
      </w:r>
      <w:r w:rsidR="00746DF3" w:rsidRPr="00DA7839">
        <w:t xml:space="preserve"> les unes des autres, presque à</w:t>
      </w:r>
      <w:r w:rsidRPr="00DA7839">
        <w:t xml:space="preserve"> l’aventu</w:t>
      </w:r>
      <w:r w:rsidR="00312790" w:rsidRPr="00DA7839">
        <w:t>re, confusément, désordonnément</w:t>
      </w:r>
      <w:r w:rsidRPr="00DA7839">
        <w:t xml:space="preserve"> sans autre limite à leur Infinie prolifération que les bornes elles-mêmes de la science de Bayle, ou que le caprice de sa fantaisie. Cet homme était né pour conter par alphabet tout ce qui lui passerait par la </w:t>
      </w:r>
      <w:r w:rsidR="00746DF3" w:rsidRPr="00DA7839">
        <w:t>tête</w:t>
      </w:r>
      <w:r w:rsidR="00CB410B" w:rsidRPr="00DA7839">
        <w:t> ;</w:t>
      </w:r>
      <w:r w:rsidR="00B6083B" w:rsidRPr="00DA7839">
        <w:t xml:space="preserve"> — </w:t>
      </w:r>
      <w:r w:rsidRPr="00DA7839">
        <w:t>et voilà pourquoi son chef-d</w:t>
      </w:r>
      <w:r w:rsidR="00CB410B" w:rsidRPr="00DA7839">
        <w:t>’</w:t>
      </w:r>
      <w:r w:rsidRPr="00DA7839">
        <w:t xml:space="preserve">œuvre est un </w:t>
      </w:r>
      <w:r w:rsidRPr="00DA7839">
        <w:rPr>
          <w:i/>
        </w:rPr>
        <w:t>Dictionnaire</w:t>
      </w:r>
      <w:r w:rsidRPr="00B6083B">
        <w:rPr>
          <w:rPrChange w:id="972" w:author="OBVIL" w:date="2016-12-01T14:12:00Z">
            <w:rPr>
              <w:rFonts w:ascii="Times New Roman" w:hAnsi="Times New Roman"/>
              <w:i/>
            </w:rPr>
          </w:rPrChange>
        </w:rPr>
        <w:t>.</w:t>
      </w:r>
    </w:p>
    <w:p w14:paraId="4E261E08" w14:textId="576660D6" w:rsidR="00CB410B" w:rsidRPr="00DA7839" w:rsidRDefault="00170A5B" w:rsidP="00000A23">
      <w:pPr>
        <w:pStyle w:val="Corpsdetexte"/>
        <w:pPrChange w:id="973" w:author="OBVIL" w:date="2016-12-01T14:12:00Z">
          <w:pPr>
            <w:pStyle w:val="Corpsdetexte"/>
            <w:spacing w:afterLines="120" w:after="288"/>
            <w:ind w:firstLine="240"/>
            <w:jc w:val="both"/>
          </w:pPr>
        </w:pPrChange>
      </w:pPr>
      <w:r w:rsidRPr="00DA7839">
        <w:t xml:space="preserve">Dans ses </w:t>
      </w:r>
      <w:r w:rsidRPr="00DA7839">
        <w:rPr>
          <w:i/>
        </w:rPr>
        <w:t>Pensées sur la comète</w:t>
      </w:r>
      <w:r w:rsidRPr="00B6083B">
        <w:rPr>
          <w:rPrChange w:id="974" w:author="OBVIL" w:date="2016-12-01T14:12:00Z">
            <w:rPr>
              <w:rFonts w:ascii="Times New Roman" w:hAnsi="Times New Roman"/>
              <w:i/>
            </w:rPr>
          </w:rPrChange>
        </w:rPr>
        <w:t>,</w:t>
      </w:r>
      <w:r w:rsidRPr="00DA7839">
        <w:t xml:space="preserve"> il veut, par exemple, établir que les opinions des hommes ne sont pas toujours les règles de leurs action</w:t>
      </w:r>
      <w:r w:rsidR="00CB410B" w:rsidRPr="00DA7839">
        <w:t>s ;</w:t>
      </w:r>
      <w:r w:rsidRPr="00DA7839">
        <w:t xml:space="preserve"> et il en donne sept prouves. La première est tirée de </w:t>
      </w:r>
      <w:r w:rsidR="00CB410B" w:rsidRPr="00DA7839">
        <w:t>« </w:t>
      </w:r>
      <w:r w:rsidRPr="00DA7839">
        <w:t>la vie des soldais</w:t>
      </w:r>
      <w:r w:rsidR="00CB410B" w:rsidRPr="00DA7839">
        <w:t> »</w:t>
      </w:r>
      <w:r w:rsidRPr="00DA7839">
        <w:t>, qu</w:t>
      </w:r>
      <w:r w:rsidR="00CB410B" w:rsidRPr="00DA7839">
        <w:t>’</w:t>
      </w:r>
      <w:r w:rsidRPr="00DA7839">
        <w:t>aucune religion, fait-il observer, n’a jamais empêchés non seulement de</w:t>
      </w:r>
      <w:r w:rsidR="00844CDD" w:rsidRPr="00DA7839">
        <w:t xml:space="preserve"> tuer</w:t>
      </w:r>
      <w:r w:rsidR="00B6083B" w:rsidRPr="00DA7839">
        <w:t xml:space="preserve"> —</w:t>
      </w:r>
      <w:del w:id="975" w:author="OBVIL" w:date="2016-12-01T14:12:00Z">
        <w:r w:rsidR="00844CDD">
          <w:delText xml:space="preserve"> </w:delText>
        </w:r>
      </w:del>
      <w:ins w:id="976" w:author="OBVIL" w:date="2016-12-01T14:12:00Z">
        <w:r w:rsidR="00B6083B" w:rsidRPr="00B6083B">
          <w:t> </w:t>
        </w:r>
      </w:ins>
      <w:r w:rsidR="00844CDD" w:rsidRPr="00DA7839">
        <w:t>puisque aussi bien ils e</w:t>
      </w:r>
      <w:r w:rsidRPr="00DA7839">
        <w:t>n font profession</w:t>
      </w:r>
      <w:r w:rsidR="00CB410B" w:rsidRPr="00DA7839">
        <w:t>,</w:t>
      </w:r>
      <w:r w:rsidR="00B6083B" w:rsidRPr="00DA7839">
        <w:t xml:space="preserve"> — </w:t>
      </w:r>
      <w:r w:rsidRPr="00DA7839">
        <w:t>mais d</w:t>
      </w:r>
      <w:r w:rsidR="00844CDD" w:rsidRPr="00DA7839">
        <w:t>e piller, de voler, de violer au</w:t>
      </w:r>
      <w:r w:rsidRPr="00DA7839">
        <w:t xml:space="preserve"> besoin, encore qu</w:t>
      </w:r>
      <w:r w:rsidR="00CB410B" w:rsidRPr="00DA7839">
        <w:t>’</w:t>
      </w:r>
      <w:r w:rsidRPr="00DA7839">
        <w:t>elles le défendent toutes ou presque toute</w:t>
      </w:r>
      <w:r w:rsidR="00CB410B" w:rsidRPr="00DA7839">
        <w:t>s ;</w:t>
      </w:r>
      <w:r w:rsidRPr="00DA7839">
        <w:t xml:space="preserve"> que les soldats ne l’ignorent poin</w:t>
      </w:r>
      <w:r w:rsidR="00CB410B" w:rsidRPr="00DA7839">
        <w:t>t ;</w:t>
      </w:r>
      <w:r w:rsidRPr="00DA7839">
        <w:t xml:space="preserve"> et qu’ils soient même capables de mourir, s’il le faut, pour l’interdiction qu’elles</w:t>
      </w:r>
      <w:r w:rsidR="00844CDD" w:rsidRPr="00DA7839">
        <w:t xml:space="preserve"> en font</w:t>
      </w:r>
      <w:r w:rsidRPr="00DA7839">
        <w:t xml:space="preserve">. La seconde preuve est tirée </w:t>
      </w:r>
      <w:r w:rsidR="00CB410B" w:rsidRPr="00DA7839">
        <w:t>« </w:t>
      </w:r>
      <w:r w:rsidRPr="00DA7839">
        <w:t>des désordres des croisades</w:t>
      </w:r>
      <w:r w:rsidR="00CB410B" w:rsidRPr="00DA7839">
        <w:t> » :</w:t>
      </w:r>
      <w:r w:rsidRPr="00DA7839">
        <w:t xml:space="preserve"> et, à ce propos, Bayle se demande ce que l’on doit penser d</w:t>
      </w:r>
      <w:r w:rsidR="00CB410B" w:rsidRPr="00DA7839">
        <w:t>’</w:t>
      </w:r>
      <w:r w:rsidRPr="00DA7839">
        <w:t xml:space="preserve">une opinion </w:t>
      </w:r>
      <w:r w:rsidR="00CB410B" w:rsidRPr="00DA7839">
        <w:t>« </w:t>
      </w:r>
      <w:r w:rsidRPr="00DA7839">
        <w:t>singulière</w:t>
      </w:r>
      <w:r w:rsidR="00CB410B" w:rsidRPr="00DA7839">
        <w:t> »</w:t>
      </w:r>
      <w:r w:rsidRPr="00DA7839">
        <w:t>. Quelques mauvais plaisants n’</w:t>
      </w:r>
      <w:r w:rsidR="00312790" w:rsidRPr="00DA7839">
        <w:t>ont-ils</w:t>
      </w:r>
      <w:r w:rsidRPr="00DA7839">
        <w:t xml:space="preserve"> pas en effet prétendu que les principes de l’</w:t>
      </w:r>
      <w:r w:rsidR="00312790" w:rsidRPr="00DA7839">
        <w:t>Évangile</w:t>
      </w:r>
      <w:r w:rsidRPr="00DA7839">
        <w:t>, s’ils étaient fidèlement suivis, énerveraient le courage de ceux qui lus professen</w:t>
      </w:r>
      <w:r w:rsidR="00CB410B" w:rsidRPr="00DA7839">
        <w:t>t ?</w:t>
      </w:r>
      <w:r w:rsidRPr="00DA7839">
        <w:t xml:space="preserve"> Il </w:t>
      </w:r>
      <w:r w:rsidR="00844CDD" w:rsidRPr="00DA7839">
        <w:t>faut</w:t>
      </w:r>
      <w:r w:rsidRPr="00DA7839">
        <w:t xml:space="preserve"> sans doute examiner ce point, et Bayle n’a garde d</w:t>
      </w:r>
      <w:r w:rsidR="00CB410B" w:rsidRPr="00DA7839">
        <w:t>’</w:t>
      </w:r>
      <w:r w:rsidRPr="00DA7839">
        <w:t>y m</w:t>
      </w:r>
      <w:r w:rsidR="00844CDD" w:rsidRPr="00DA7839">
        <w:t>anquer. Une troisième preuve se</w:t>
      </w:r>
      <w:r w:rsidRPr="00DA7839">
        <w:t xml:space="preserve"> déduit de </w:t>
      </w:r>
      <w:r w:rsidR="00CB410B" w:rsidRPr="00DA7839">
        <w:t>« </w:t>
      </w:r>
      <w:r w:rsidRPr="00DA7839">
        <w:t>la vie des courtisanes</w:t>
      </w:r>
      <w:r w:rsidR="00CB410B" w:rsidRPr="00DA7839">
        <w:t> »</w:t>
      </w:r>
      <w:r w:rsidR="00844CDD" w:rsidRPr="00DA7839">
        <w:t>. Excellente</w:t>
      </w:r>
      <w:r w:rsidRPr="00DA7839">
        <w:t xml:space="preserve"> occasion de donner, en passant, quelque chose au goût fâcheux qu</w:t>
      </w:r>
      <w:r w:rsidR="00CB410B" w:rsidRPr="00DA7839">
        <w:t>’</w:t>
      </w:r>
      <w:r w:rsidRPr="00DA7839">
        <w:t>il aura toujours pour les obscénités</w:t>
      </w:r>
      <w:r w:rsidR="00B6083B" w:rsidRPr="00DA7839">
        <w:t xml:space="preserve"> —</w:t>
      </w:r>
      <w:del w:id="977" w:author="OBVIL" w:date="2016-12-01T14:12:00Z">
        <w:r w:rsidRPr="00CB410B">
          <w:delText xml:space="preserve"> </w:delText>
        </w:r>
      </w:del>
      <w:ins w:id="978" w:author="OBVIL" w:date="2016-12-01T14:12:00Z">
        <w:r w:rsidR="00B6083B" w:rsidRPr="00B6083B">
          <w:t> </w:t>
        </w:r>
      </w:ins>
      <w:r w:rsidRPr="00DA7839">
        <w:t>en sa qualité de vieux garçon, peut-être</w:t>
      </w:r>
      <w:r w:rsidR="00CB410B" w:rsidRPr="00DA7839">
        <w:t>,</w:t>
      </w:r>
      <w:r w:rsidR="00B6083B" w:rsidRPr="00DA7839">
        <w:t xml:space="preserve"> — </w:t>
      </w:r>
      <w:r w:rsidRPr="00DA7839">
        <w:t xml:space="preserve">et, comme il a lu tout récemment, dans une </w:t>
      </w:r>
      <w:r w:rsidRPr="00DA7839">
        <w:rPr>
          <w:i/>
        </w:rPr>
        <w:t>Relation</w:t>
      </w:r>
      <w:r w:rsidRPr="00DA7839">
        <w:t xml:space="preserve"> d’un </w:t>
      </w:r>
      <w:r w:rsidR="00B6083B" w:rsidRPr="00DA7839">
        <w:t>M.</w:t>
      </w:r>
      <w:del w:id="979" w:author="OBVIL" w:date="2016-12-01T14:12:00Z">
        <w:r w:rsidRPr="00CB410B">
          <w:delText xml:space="preserve"> </w:delText>
        </w:r>
      </w:del>
      <w:ins w:id="980" w:author="OBVIL" w:date="2016-12-01T14:12:00Z">
        <w:r w:rsidR="00B6083B">
          <w:t> </w:t>
        </w:r>
      </w:ins>
      <w:r w:rsidRPr="00DA7839">
        <w:t>de Saint-Didier, des anecdotes, qu’il a trouvées plaisantes, sur les courtisanes de Venise, il les reprodui</w:t>
      </w:r>
      <w:r w:rsidR="00CB410B" w:rsidRPr="00DA7839">
        <w:t>t !</w:t>
      </w:r>
    </w:p>
    <w:p w14:paraId="275B0302" w14:textId="0D9DCC69" w:rsidR="00CB410B" w:rsidRPr="00DA7839" w:rsidRDefault="00170A5B" w:rsidP="00000A23">
      <w:pPr>
        <w:pStyle w:val="Corpsdetexte"/>
        <w:pPrChange w:id="981" w:author="OBVIL" w:date="2016-12-01T14:12:00Z">
          <w:pPr>
            <w:pStyle w:val="Corpsdetexte"/>
            <w:spacing w:afterLines="120" w:after="288"/>
            <w:ind w:firstLine="240"/>
            <w:jc w:val="both"/>
          </w:pPr>
        </w:pPrChange>
      </w:pPr>
      <w:r w:rsidRPr="00DA7839">
        <w:t>Cependant sa démonstration n</w:t>
      </w:r>
      <w:r w:rsidR="00844CDD" w:rsidRPr="00DA7839">
        <w:t>’en est encore qu’au début. Si « </w:t>
      </w:r>
      <w:r w:rsidRPr="00DA7839">
        <w:t>tant de chrétiens</w:t>
      </w:r>
      <w:r w:rsidR="00CB410B" w:rsidRPr="00DA7839">
        <w:t> »</w:t>
      </w:r>
      <w:r w:rsidRPr="00DA7839">
        <w:t xml:space="preserve">, comme on vient de le voir, </w:t>
      </w:r>
      <w:r w:rsidR="00CB410B" w:rsidRPr="00DA7839">
        <w:t>« </w:t>
      </w:r>
      <w:r w:rsidRPr="00DA7839">
        <w:t>qui ne doutent de rien, et qui même sont prêts à croire un million de nouveaux articles de foi, pour peu que l’Église les décide, se plongent néanmoins dans les voluptés les plus criminelles</w:t>
      </w:r>
      <w:r w:rsidR="00CB410B" w:rsidRPr="00DA7839">
        <w:t> »</w:t>
      </w:r>
      <w:r w:rsidRPr="00DA7839">
        <w:t>, que dirons-nous des magiciens, des sorciers ou des démon</w:t>
      </w:r>
      <w:r w:rsidR="00CB410B" w:rsidRPr="00DA7839">
        <w:t>s ?</w:t>
      </w:r>
      <w:r w:rsidRPr="00DA7839">
        <w:t xml:space="preserve"> Car, les démons, voilà, certes, une espèce d’êtres qui n’ont guère le moyen de se dire athées, ou plutôt, si quelqu</w:t>
      </w:r>
      <w:r w:rsidR="00CB410B" w:rsidRPr="00DA7839">
        <w:t>’</w:t>
      </w:r>
      <w:r w:rsidRPr="00DA7839">
        <w:t>un doit être convaincu de l’existence du Dieu qui les a précipités, c</w:t>
      </w:r>
      <w:r w:rsidR="00CB410B" w:rsidRPr="00DA7839">
        <w:t>’</w:t>
      </w:r>
      <w:r w:rsidRPr="00DA7839">
        <w:t>est bien eu</w:t>
      </w:r>
      <w:r w:rsidR="00CB410B" w:rsidRPr="00DA7839">
        <w:t>x !</w:t>
      </w:r>
      <w:r w:rsidRPr="00DA7839">
        <w:t xml:space="preserve"> Considérez donc leur conduite, et voyez s</w:t>
      </w:r>
      <w:r w:rsidR="00CB410B" w:rsidRPr="00DA7839">
        <w:t>’</w:t>
      </w:r>
      <w:r w:rsidRPr="00DA7839">
        <w:t xml:space="preserve">il s’en peut de moins conforme à leur conviction. C’est ce que Bayle appelle sa quatrième preuve. Après quoi, </w:t>
      </w:r>
      <w:r w:rsidR="00CB410B" w:rsidRPr="00DA7839">
        <w:t>« </w:t>
      </w:r>
      <w:r w:rsidRPr="00DA7839">
        <w:t>toute sorte de gens</w:t>
      </w:r>
      <w:r w:rsidR="00CB410B" w:rsidRPr="00DA7839">
        <w:t> »</w:t>
      </w:r>
      <w:r w:rsidRPr="00DA7839">
        <w:t xml:space="preserve">, hommes ou femmes, pris en gros, qui vont à la messe, qu’on voit </w:t>
      </w:r>
      <w:del w:id="982" w:author="OBVIL" w:date="2016-12-01T14:12:00Z">
        <w:r w:rsidRPr="00CB410B">
          <w:delText>môme</w:delText>
        </w:r>
      </w:del>
      <w:ins w:id="983" w:author="OBVIL" w:date="2016-12-01T14:12:00Z">
        <w:r w:rsidR="00F64CC9">
          <w:t>même</w:t>
        </w:r>
      </w:ins>
      <w:r w:rsidRPr="00DA7839">
        <w:t xml:space="preserve"> </w:t>
      </w:r>
      <w:r w:rsidR="00CB410B" w:rsidRPr="00DA7839">
        <w:t>« </w:t>
      </w:r>
      <w:r w:rsidRPr="00DA7839">
        <w:t>qui contribuent à la décoration des églises</w:t>
      </w:r>
      <w:r w:rsidR="00CB410B" w:rsidRPr="00DA7839">
        <w:t> »</w:t>
      </w:r>
      <w:r w:rsidRPr="00DA7839">
        <w:t>, qui ont l</w:t>
      </w:r>
      <w:r w:rsidR="00CB410B" w:rsidRPr="00DA7839">
        <w:t>’</w:t>
      </w:r>
      <w:r w:rsidRPr="00DA7839">
        <w:t>horreur de l</w:t>
      </w:r>
      <w:r w:rsidR="00CB410B" w:rsidRPr="00DA7839">
        <w:t>’</w:t>
      </w:r>
      <w:r w:rsidRPr="00DA7839">
        <w:t>hérétique, mais qui pourtant n</w:t>
      </w:r>
      <w:r w:rsidR="00CB410B" w:rsidRPr="00DA7839">
        <w:t>’</w:t>
      </w:r>
      <w:r w:rsidRPr="00DA7839">
        <w:t xml:space="preserve">en vivent pas plus saintement, lui sont une cinquième preuve de la vérité de sa proposition. </w:t>
      </w:r>
      <w:r w:rsidR="00312790" w:rsidRPr="00DA7839">
        <w:t>Il</w:t>
      </w:r>
      <w:r w:rsidRPr="00DA7839">
        <w:t xml:space="preserve"> en trouve une sixième dans la dévotion très particulière qu</w:t>
      </w:r>
      <w:r w:rsidR="00CB410B" w:rsidRPr="00DA7839">
        <w:t>’</w:t>
      </w:r>
      <w:r w:rsidRPr="00DA7839">
        <w:t>au dire d’Alexis de Salo, de très insignes scélérats ont témoignée pour la Vierge. Meurtriers ou voleurs, ils continuaient donc de croire, du meilleur de leur cœur, aux mystères et aux observances d</w:t>
      </w:r>
      <w:r w:rsidR="00CB410B" w:rsidRPr="00DA7839">
        <w:t>’</w:t>
      </w:r>
      <w:r w:rsidRPr="00DA7839">
        <w:t>une religion que leur conduite profanait tous les jours</w:t>
      </w:r>
      <w:r w:rsidR="00CB410B" w:rsidRPr="00DA7839">
        <w:t> !</w:t>
      </w:r>
    </w:p>
    <w:p w14:paraId="698F1EFE" w14:textId="1037F2AA" w:rsidR="00CB410B" w:rsidRPr="00DA7839" w:rsidRDefault="00170A5B" w:rsidP="00000A23">
      <w:pPr>
        <w:pStyle w:val="Corpsdetexte"/>
        <w:pPrChange w:id="984" w:author="OBVIL" w:date="2016-12-01T14:12:00Z">
          <w:pPr>
            <w:pStyle w:val="Corpsdetexte"/>
            <w:spacing w:afterLines="120" w:after="288"/>
            <w:ind w:firstLine="240"/>
            <w:jc w:val="both"/>
          </w:pPr>
        </w:pPrChange>
      </w:pPr>
      <w:r w:rsidRPr="00DA7839">
        <w:t>A ce bel argument, dont il s</w:t>
      </w:r>
      <w:r w:rsidR="00CB410B" w:rsidRPr="00DA7839">
        <w:t>’</w:t>
      </w:r>
      <w:r w:rsidRPr="00DA7839">
        <w:t>applaudit comme d</w:t>
      </w:r>
      <w:r w:rsidR="00CB410B" w:rsidRPr="00DA7839">
        <w:t>’</w:t>
      </w:r>
      <w:r w:rsidRPr="00DA7839">
        <w:t>une rare trouvaille, Bayle est curieux de savoir ce que pourra bie</w:t>
      </w:r>
      <w:r w:rsidR="00312790" w:rsidRPr="00DA7839">
        <w:t>n répondre un savant jésuite</w:t>
      </w:r>
      <w:r w:rsidR="00B6083B" w:rsidRPr="00DA7839">
        <w:t xml:space="preserve"> —</w:t>
      </w:r>
      <w:del w:id="985" w:author="OBVIL" w:date="2016-12-01T14:12:00Z">
        <w:r w:rsidR="00312790">
          <w:delText xml:space="preserve"> </w:delText>
        </w:r>
      </w:del>
      <w:ins w:id="986" w:author="OBVIL" w:date="2016-12-01T14:12:00Z">
        <w:r w:rsidR="00B6083B" w:rsidRPr="00B6083B">
          <w:t> </w:t>
        </w:r>
      </w:ins>
      <w:r w:rsidR="00312790" w:rsidRPr="00DA7839">
        <w:t>c</w:t>
      </w:r>
      <w:r w:rsidRPr="00DA7839">
        <w:t>’</w:t>
      </w:r>
      <w:r w:rsidR="00312790" w:rsidRPr="00DA7839">
        <w:t>est</w:t>
      </w:r>
      <w:r w:rsidR="00844CDD" w:rsidRPr="00DA7839">
        <w:t xml:space="preserve"> le père R</w:t>
      </w:r>
      <w:r w:rsidRPr="00DA7839">
        <w:t>apin</w:t>
      </w:r>
      <w:r w:rsidR="00CB410B" w:rsidRPr="00DA7839">
        <w:t>,</w:t>
      </w:r>
      <w:r w:rsidR="00B6083B" w:rsidRPr="00DA7839">
        <w:t xml:space="preserve"> — </w:t>
      </w:r>
      <w:r w:rsidRPr="00DA7839">
        <w:t>qui, dans un livre alors tout récent, attribuait la corruption de son siècle aux progrès croissants de l</w:t>
      </w:r>
      <w:r w:rsidR="00CB410B" w:rsidRPr="00DA7839">
        <w:t>’</w:t>
      </w:r>
      <w:r w:rsidRPr="00DA7839">
        <w:t>incrédulité. Mais une autre question s</w:t>
      </w:r>
      <w:r w:rsidR="00CB410B" w:rsidRPr="00DA7839">
        <w:t>’</w:t>
      </w:r>
      <w:r w:rsidRPr="00DA7839">
        <w:t>élève là-dessus</w:t>
      </w:r>
      <w:r w:rsidR="00CB410B" w:rsidRPr="00DA7839">
        <w:t> ;</w:t>
      </w:r>
      <w:r w:rsidRPr="00DA7839">
        <w:t xml:space="preserve"> car, ou pense-t-on qu</w:t>
      </w:r>
      <w:r w:rsidR="00CB410B" w:rsidRPr="00DA7839">
        <w:t>’</w:t>
      </w:r>
      <w:r w:rsidRPr="00DA7839">
        <w:t>il y ait le plus d</w:t>
      </w:r>
      <w:r w:rsidR="00CB410B" w:rsidRPr="00DA7839">
        <w:t>’</w:t>
      </w:r>
      <w:r w:rsidRPr="00DA7839">
        <w:t>incrédules, à la ville ou à la cou</w:t>
      </w:r>
      <w:r w:rsidR="00CB410B" w:rsidRPr="00DA7839">
        <w:t>r ?</w:t>
      </w:r>
      <w:r w:rsidRPr="00DA7839">
        <w:t xml:space="preserve"> </w:t>
      </w:r>
      <w:r w:rsidR="00312790" w:rsidRPr="00DA7839">
        <w:t>À</w:t>
      </w:r>
      <w:r w:rsidRPr="00DA7839">
        <w:t xml:space="preserve"> la ville, répond Bayle, quoique d</w:t>
      </w:r>
      <w:r w:rsidR="00CB410B" w:rsidRPr="00DA7839">
        <w:t>’</w:t>
      </w:r>
      <w:r w:rsidRPr="00DA7839">
        <w:t xml:space="preserve">ailleurs il y ait plus de corruption à la cour. La cour le mène aux </w:t>
      </w:r>
      <w:r w:rsidR="00844CDD" w:rsidRPr="00DA7839">
        <w:t>ro</w:t>
      </w:r>
      <w:r w:rsidRPr="00DA7839">
        <w:t xml:space="preserve">is, parmi lesquels il choisit Louis XI pour en faire </w:t>
      </w:r>
      <w:r w:rsidR="00CB410B" w:rsidRPr="00DA7839">
        <w:t>« </w:t>
      </w:r>
      <w:r w:rsidRPr="00DA7839">
        <w:t>une considération particulière</w:t>
      </w:r>
      <w:r w:rsidR="00CB410B" w:rsidRPr="00DA7839">
        <w:t> »</w:t>
      </w:r>
      <w:r w:rsidRPr="00DA7839">
        <w:t>. Il passe alors au grand Alexandre, et découvre dans son histoire, non sans quelque plaisir secret, des crimes plus qu</w:t>
      </w:r>
      <w:r w:rsidR="00CB410B" w:rsidRPr="00DA7839">
        <w:t>’</w:t>
      </w:r>
      <w:r w:rsidRPr="00DA7839">
        <w:t xml:space="preserve">ordinaires mêlés à une superstition sans mesure. Assurément, </w:t>
      </w:r>
      <w:r w:rsidR="00CB410B" w:rsidRPr="00DA7839">
        <w:t>« </w:t>
      </w:r>
      <w:r w:rsidRPr="00DA7839">
        <w:t>jamais homme ne fut plus éloigné de l</w:t>
      </w:r>
      <w:r w:rsidR="00CB410B" w:rsidRPr="00DA7839">
        <w:t>’</w:t>
      </w:r>
      <w:r w:rsidRPr="00DA7839">
        <w:t>athéisme</w:t>
      </w:r>
      <w:r w:rsidR="00CB410B" w:rsidRPr="00DA7839">
        <w:t> »</w:t>
      </w:r>
      <w:r w:rsidRPr="00DA7839">
        <w:t xml:space="preserve"> que ce conquérant des Inde</w:t>
      </w:r>
      <w:r w:rsidR="00CB410B" w:rsidRPr="00DA7839">
        <w:t>s ;</w:t>
      </w:r>
      <w:r w:rsidR="00312790" w:rsidRPr="00DA7839">
        <w:t xml:space="preserve"> et cependant</w:t>
      </w:r>
      <w:r w:rsidRPr="00DA7839">
        <w:t xml:space="preserve"> et combien de fois à quels excès, et en tout genre ne s</w:t>
      </w:r>
      <w:r w:rsidR="00CB410B" w:rsidRPr="00DA7839">
        <w:t>’</w:t>
      </w:r>
      <w:r w:rsidRPr="00DA7839">
        <w:t>est-il pas port</w:t>
      </w:r>
      <w:r w:rsidR="00CB410B" w:rsidRPr="00DA7839">
        <w:t>é ?</w:t>
      </w:r>
      <w:r w:rsidRPr="00DA7839">
        <w:t xml:space="preserve"> N</w:t>
      </w:r>
      <w:r w:rsidR="00CB410B" w:rsidRPr="00DA7839">
        <w:t>’</w:t>
      </w:r>
      <w:r w:rsidR="00312790" w:rsidRPr="00DA7839">
        <w:t>en</w:t>
      </w:r>
      <w:r w:rsidR="00844CDD" w:rsidRPr="00DA7839">
        <w:t xml:space="preserve"> pouvons-nous pas dire autan</w:t>
      </w:r>
      <w:r w:rsidRPr="00DA7839">
        <w:t>t de Catherine de Médici</w:t>
      </w:r>
      <w:r w:rsidR="00CB410B" w:rsidRPr="00DA7839">
        <w:t>s ?</w:t>
      </w:r>
      <w:r w:rsidRPr="00DA7839">
        <w:t xml:space="preserve"> de Charles I</w:t>
      </w:r>
      <w:r w:rsidR="00CB410B" w:rsidRPr="00DA7839">
        <w:t>X ?</w:t>
      </w:r>
      <w:r w:rsidR="00844CDD" w:rsidRPr="00DA7839">
        <w:t xml:space="preserve"> de Henri III</w:t>
      </w:r>
      <w:r w:rsidR="00CB410B" w:rsidRPr="00DA7839">
        <w:t> ?</w:t>
      </w:r>
      <w:r w:rsidRPr="00DA7839">
        <w:t xml:space="preserve"> Non, en vérité, conclut Bayle, quelque religion que nous professions des lèvres, nous ne pouvons rien sans la grâc</w:t>
      </w:r>
      <w:r w:rsidR="00CB410B" w:rsidRPr="00DA7839">
        <w:t>e ;</w:t>
      </w:r>
      <w:r w:rsidR="00B6083B" w:rsidRPr="00DA7839">
        <w:t xml:space="preserve"> — </w:t>
      </w:r>
      <w:r w:rsidRPr="00DA7839">
        <w:t xml:space="preserve">et le développement de sa sixième, preuve est achevé. </w:t>
      </w:r>
      <w:r w:rsidR="00844CDD" w:rsidRPr="00DA7839">
        <w:t>Il</w:t>
      </w:r>
      <w:r w:rsidRPr="00DA7839">
        <w:t xml:space="preserve"> faut toutefois qu</w:t>
      </w:r>
      <w:r w:rsidR="00CB410B" w:rsidRPr="00DA7839">
        <w:t>’</w:t>
      </w:r>
      <w:r w:rsidR="00844CDD" w:rsidRPr="00DA7839">
        <w:t>il me donne une septième, et</w:t>
      </w:r>
      <w:r w:rsidRPr="00DA7839">
        <w:t>, d</w:t>
      </w:r>
      <w:r w:rsidR="00CB410B" w:rsidRPr="00DA7839">
        <w:t>’</w:t>
      </w:r>
      <w:r w:rsidRPr="00DA7839">
        <w:t>avoir en p</w:t>
      </w:r>
      <w:r w:rsidR="00844CDD" w:rsidRPr="00DA7839">
        <w:t>assant parlé du livre du père R</w:t>
      </w:r>
      <w:r w:rsidRPr="00DA7839">
        <w:t>apin, comme il s</w:t>
      </w:r>
      <w:r w:rsidR="00CB410B" w:rsidRPr="00DA7839">
        <w:t>’</w:t>
      </w:r>
      <w:r w:rsidRPr="00DA7839">
        <w:t xml:space="preserve">est souvenu de celui d’Arnauld sur </w:t>
      </w:r>
      <w:r w:rsidRPr="00DA7839">
        <w:rPr>
          <w:i/>
        </w:rPr>
        <w:t>la Fréquente Communion</w:t>
      </w:r>
      <w:r w:rsidRPr="00B6083B">
        <w:rPr>
          <w:rPrChange w:id="987" w:author="OBVIL" w:date="2016-12-01T14:12:00Z">
            <w:rPr>
              <w:rFonts w:ascii="Times New Roman" w:hAnsi="Times New Roman"/>
              <w:i/>
            </w:rPr>
          </w:rPrChange>
        </w:rPr>
        <w:t>,</w:t>
      </w:r>
      <w:r w:rsidRPr="00DA7839">
        <w:t xml:space="preserve"> c</w:t>
      </w:r>
      <w:r w:rsidR="00CB410B" w:rsidRPr="00DA7839">
        <w:t>’</w:t>
      </w:r>
      <w:r w:rsidRPr="00DA7839">
        <w:t>est de là qu</w:t>
      </w:r>
      <w:r w:rsidR="00CB410B" w:rsidRPr="00DA7839">
        <w:t>’</w:t>
      </w:r>
      <w:r w:rsidRPr="00DA7839">
        <w:t>il la lire. Jésuites on jansénist</w:t>
      </w:r>
      <w:r w:rsidR="00844CDD" w:rsidRPr="00DA7839">
        <w:t>es, puisque nous voyons donc qu</w:t>
      </w:r>
      <w:r w:rsidRPr="00DA7839">
        <w:t>e la fréquence ou la rareté de leurs communions ne les empêche pas d’être, au fond</w:t>
      </w:r>
      <w:r w:rsidR="00CB410B" w:rsidRPr="00DA7839">
        <w:rPr>
          <w:rFonts w:hint="eastAsia"/>
        </w:rPr>
        <w:t xml:space="preserve"> </w:t>
      </w:r>
      <w:r w:rsidR="00CB410B" w:rsidRPr="00DA7839">
        <w:t>t</w:t>
      </w:r>
      <w:r w:rsidRPr="00DA7839">
        <w:t>ous les mêmes, c’est-à-dire toujours des hommes, la même conclusion revient donc aussi toujour</w:t>
      </w:r>
      <w:r w:rsidR="00CB410B" w:rsidRPr="00DA7839">
        <w:t>s ;</w:t>
      </w:r>
      <w:r w:rsidR="00844CDD" w:rsidRPr="00DA7839">
        <w:t xml:space="preserve"> et</w:t>
      </w:r>
      <w:r w:rsidRPr="00DA7839">
        <w:t xml:space="preserve"> c’est enfin là qu</w:t>
      </w:r>
      <w:r w:rsidR="00CB410B" w:rsidRPr="00DA7839">
        <w:t>’</w:t>
      </w:r>
      <w:r w:rsidRPr="00DA7839">
        <w:t>abandonnant sa démonstration</w:t>
      </w:r>
      <w:r w:rsidR="00B6083B" w:rsidRPr="00DA7839">
        <w:t xml:space="preserve"> —</w:t>
      </w:r>
      <w:del w:id="988" w:author="OBVIL" w:date="2016-12-01T14:12:00Z">
        <w:r w:rsidRPr="00CB410B">
          <w:delText xml:space="preserve"> </w:delText>
        </w:r>
      </w:del>
      <w:ins w:id="989" w:author="OBVIL" w:date="2016-12-01T14:12:00Z">
        <w:r w:rsidR="00B6083B" w:rsidRPr="00B6083B">
          <w:t> </w:t>
        </w:r>
      </w:ins>
      <w:r w:rsidRPr="00DA7839">
        <w:t>sauf à la reprendre et à la continuer ailleurs</w:t>
      </w:r>
      <w:r w:rsidR="00CB410B" w:rsidRPr="00DA7839">
        <w:t>,</w:t>
      </w:r>
      <w:r w:rsidR="00B6083B" w:rsidRPr="00DA7839">
        <w:t xml:space="preserve"> — </w:t>
      </w:r>
      <w:r w:rsidRPr="00DA7839">
        <w:t xml:space="preserve">Bayle passe à ses hardies conjectures sur </w:t>
      </w:r>
      <w:r w:rsidR="00CB410B" w:rsidRPr="00DA7839">
        <w:t>« </w:t>
      </w:r>
      <w:r w:rsidRPr="00DA7839">
        <w:t>les mœurs d</w:t>
      </w:r>
      <w:r w:rsidR="00CB410B" w:rsidRPr="00DA7839">
        <w:t>’</w:t>
      </w:r>
      <w:r w:rsidRPr="00DA7839">
        <w:t>une société qui serait absolument sans religion</w:t>
      </w:r>
      <w:r w:rsidR="00CB410B" w:rsidRPr="00DA7839">
        <w:t> »</w:t>
      </w:r>
      <w:r w:rsidRPr="00DA7839">
        <w:t>. Mais, qu’est devenue la comèt</w:t>
      </w:r>
      <w:r w:rsidR="00CB410B" w:rsidRPr="00DA7839">
        <w:t>e ?</w:t>
      </w:r>
    </w:p>
    <w:p w14:paraId="32A4EA1D" w14:textId="0AE149C9" w:rsidR="00CB410B" w:rsidRPr="00DA7839" w:rsidRDefault="00170A5B" w:rsidP="00000A23">
      <w:pPr>
        <w:pStyle w:val="Corpsdetexte"/>
        <w:pPrChange w:id="990" w:author="OBVIL" w:date="2016-12-01T14:12:00Z">
          <w:pPr>
            <w:pStyle w:val="Corpsdetexte"/>
            <w:spacing w:afterLines="120" w:after="288"/>
            <w:ind w:firstLine="240"/>
            <w:jc w:val="both"/>
          </w:pPr>
        </w:pPrChange>
      </w:pPr>
      <w:r w:rsidRPr="00DA7839">
        <w:t>Certainement, je ne nierai point qu’il y ait une espèce d</w:t>
      </w:r>
      <w:r w:rsidR="00CB410B" w:rsidRPr="00DA7839">
        <w:t>’</w:t>
      </w:r>
      <w:r w:rsidRPr="00DA7839">
        <w:t>ordre dans ce désordre, et parmi toutes ces digressions on peut suivre aisément l’insidieux trajet d’une même pensée qui serpente. Tout ce quel donc je dis, c’est qu</w:t>
      </w:r>
      <w:r w:rsidR="00CB410B" w:rsidRPr="00DA7839">
        <w:t>’</w:t>
      </w:r>
      <w:r w:rsidRPr="00DA7839">
        <w:t>au</w:t>
      </w:r>
      <w:r w:rsidR="00B6083B" w:rsidRPr="00B6083B">
        <w:rPr>
          <w:rPrChange w:id="991" w:author="OBVIL" w:date="2016-12-01T14:12:00Z">
            <w:rPr>
              <w:rFonts w:ascii="Times New Roman" w:hAnsi="Times New Roman"/>
              <w:sz w:val="22"/>
            </w:rPr>
          </w:rPrChange>
        </w:rPr>
        <w:t xml:space="preserve"> </w:t>
      </w:r>
      <w:del w:id="992" w:author="OBVIL" w:date="2016-12-01T14:12:00Z">
        <w:r w:rsidR="00312790" w:rsidRPr="001C382F">
          <w:rPr>
            <w:sz w:val="22"/>
            <w:szCs w:val="22"/>
          </w:rPr>
          <w:delText>XVII</w:delText>
        </w:r>
        <w:r w:rsidR="00312790" w:rsidRPr="001C382F">
          <w:rPr>
            <w:vertAlign w:val="superscript"/>
          </w:rPr>
          <w:delText>e</w:delText>
        </w:r>
        <w:r w:rsidR="00577AB4">
          <w:delText xml:space="preserve"> </w:delText>
        </w:r>
      </w:del>
      <w:ins w:id="993"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577AB4" w:rsidRPr="00DA7839">
        <w:t>, en 16</w:t>
      </w:r>
      <w:r w:rsidRPr="00DA7839">
        <w:t>82</w:t>
      </w:r>
      <w:r w:rsidR="00B6083B" w:rsidRPr="00DA7839">
        <w:t xml:space="preserve"> —</w:t>
      </w:r>
      <w:del w:id="994" w:author="OBVIL" w:date="2016-12-01T14:12:00Z">
        <w:r w:rsidRPr="00CB410B">
          <w:delText xml:space="preserve"> </w:delText>
        </w:r>
      </w:del>
      <w:ins w:id="995" w:author="OBVIL" w:date="2016-12-01T14:12:00Z">
        <w:r w:rsidR="00B6083B" w:rsidRPr="00B6083B">
          <w:t> </w:t>
        </w:r>
      </w:ins>
      <w:r w:rsidRPr="00DA7839">
        <w:t>après Balzac, après Pascal, après Bossuet, après Malebranche</w:t>
      </w:r>
      <w:r w:rsidR="00CB410B" w:rsidRPr="00DA7839">
        <w:t>,</w:t>
      </w:r>
      <w:r w:rsidR="00B6083B" w:rsidRPr="00DA7839">
        <w:t xml:space="preserve"> — </w:t>
      </w:r>
      <w:r w:rsidRPr="00DA7839">
        <w:t xml:space="preserve">cette façon de composer, trop lâche </w:t>
      </w:r>
      <w:r w:rsidR="00577AB4" w:rsidRPr="00DA7839">
        <w:t>ou</w:t>
      </w:r>
      <w:r w:rsidRPr="00DA7839">
        <w:t xml:space="preserve"> trop libre, sentait son </w:t>
      </w:r>
      <w:del w:id="996" w:author="OBVIL" w:date="2016-12-01T14:12:00Z">
        <w:r w:rsidR="00844CDD">
          <w:rPr>
            <w:sz w:val="22"/>
            <w:szCs w:val="22"/>
          </w:rPr>
          <w:delText>XV</w:delText>
        </w:r>
        <w:r w:rsidR="00844CDD" w:rsidRPr="00685180">
          <w:rPr>
            <w:sz w:val="22"/>
            <w:szCs w:val="22"/>
          </w:rPr>
          <w:delText>II</w:delText>
        </w:r>
        <w:r w:rsidR="00844CDD" w:rsidRPr="00685180">
          <w:rPr>
            <w:vertAlign w:val="superscript"/>
          </w:rPr>
          <w:delText>e</w:delText>
        </w:r>
        <w:r w:rsidR="00844CDD" w:rsidRPr="00CB410B">
          <w:delText xml:space="preserve"> </w:delText>
        </w:r>
      </w:del>
      <w:ins w:id="997"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et </w:t>
      </w:r>
      <w:r w:rsidR="00577AB4" w:rsidRPr="00DA7839">
        <w:t>retournait, …</w:t>
      </w:r>
      <w:r w:rsidRPr="00DA7839">
        <w:t xml:space="preserve"> comme sans y prendre garde, à celle de l’auteur des </w:t>
      </w:r>
      <w:r w:rsidR="00844CDD" w:rsidRPr="00DA7839">
        <w:rPr>
          <w:i/>
        </w:rPr>
        <w:t>Ess</w:t>
      </w:r>
      <w:r w:rsidRPr="00DA7839">
        <w:rPr>
          <w:i/>
        </w:rPr>
        <w:t>ais</w:t>
      </w:r>
      <w:r w:rsidRPr="00B6083B">
        <w:rPr>
          <w:rPrChange w:id="998" w:author="OBVIL" w:date="2016-12-01T14:12:00Z">
            <w:rPr>
              <w:rFonts w:ascii="Times New Roman" w:hAnsi="Times New Roman"/>
              <w:i/>
            </w:rPr>
          </w:rPrChange>
        </w:rPr>
        <w:t>.</w:t>
      </w:r>
      <w:r w:rsidRPr="00DA7839">
        <w:t xml:space="preserve"> </w:t>
      </w:r>
      <w:r w:rsidR="00844CDD" w:rsidRPr="00DA7839">
        <w:t>Il</w:t>
      </w:r>
      <w:r w:rsidRPr="00DA7839">
        <w:t xml:space="preserve"> n’y avait pas là d’apparence de choix. </w:t>
      </w:r>
      <w:r w:rsidR="00844CDD" w:rsidRPr="00DA7839">
        <w:t>O</w:t>
      </w:r>
      <w:r w:rsidRPr="00DA7839">
        <w:t>n ne voyait ni pourquoi Bayle donnait sept preuves de son a</w:t>
      </w:r>
      <w:r w:rsidR="00577AB4" w:rsidRPr="00DA7839">
        <w:t>ssertion, au lieu de six, plutôt</w:t>
      </w:r>
      <w:r w:rsidRPr="00DA7839">
        <w:t xml:space="preserve"> que huit, ni pourquoi la seconde n’était pas la première ou aussi bien la dernière, et ses exemples avaient leur prix, mais la raison de se</w:t>
      </w:r>
      <w:r w:rsidR="00577AB4" w:rsidRPr="00DA7839">
        <w:t>s exemples échappait. Celui-ci,</w:t>
      </w:r>
      <w:r w:rsidRPr="00DA7839">
        <w:t xml:space="preserve"> le premier, qu’il tirait de la </w:t>
      </w:r>
      <w:r w:rsidR="00CB410B" w:rsidRPr="00DA7839">
        <w:t>« </w:t>
      </w:r>
      <w:r w:rsidRPr="00DA7839">
        <w:t>vie des soldats</w:t>
      </w:r>
      <w:r w:rsidR="00CB410B" w:rsidRPr="00DA7839">
        <w:t> »</w:t>
      </w:r>
      <w:r w:rsidRPr="00DA7839">
        <w:t>, se confondait avec le troisième, ou avec le cinquième, ou avec le septièm</w:t>
      </w:r>
      <w:r w:rsidR="00CB410B" w:rsidRPr="00DA7839">
        <w:t>e ;</w:t>
      </w:r>
      <w:r w:rsidRPr="00DA7839">
        <w:t xml:space="preserve"> et quand il examinait, à l’occasion du second, si les</w:t>
      </w:r>
      <w:r w:rsidR="00312790" w:rsidRPr="00DA7839">
        <w:t xml:space="preserve"> principes de l’Évangile n’éner</w:t>
      </w:r>
      <w:r w:rsidRPr="00DA7839">
        <w:t xml:space="preserve">veraient </w:t>
      </w:r>
      <w:r w:rsidR="00312790" w:rsidRPr="00DA7839">
        <w:t>peut-être</w:t>
      </w:r>
      <w:r w:rsidRPr="00DA7839">
        <w:t xml:space="preserve"> pas le courage de ceux qui les professent, il brouillait deux sujets ensemble. C’est aussi bien ce qui arrive constamment à Montaigne. Et il est vrai qu’on lui en sait gré, à celui-ci, parce que, s’il se confessait par méthode et par ordre, c’est comme un antre personnage, plus logique, mais</w:t>
      </w:r>
      <w:r w:rsidR="00CB410B" w:rsidRPr="00DA7839">
        <w:rPr>
          <w:rFonts w:hint="eastAsia"/>
        </w:rPr>
        <w:t xml:space="preserve"> </w:t>
      </w:r>
      <w:r w:rsidR="00CB410B" w:rsidRPr="00DA7839">
        <w:t>a</w:t>
      </w:r>
      <w:r w:rsidRPr="00DA7839">
        <w:t>ussi plus artificiel, qu’il superposerait n la vérité naturelle du sien. Le portrait serait moins vivant. Mais Bayle ne se confesse point. Le titre de son livre n</w:t>
      </w:r>
      <w:r w:rsidR="00CB410B" w:rsidRPr="00DA7839">
        <w:t>’</w:t>
      </w:r>
      <w:r w:rsidRPr="00DA7839">
        <w:t xml:space="preserve">a point du tout annoncé le projet de se peindre. Ni son sujet en général, ni le point </w:t>
      </w:r>
      <w:r w:rsidR="00577AB4" w:rsidRPr="00DA7839">
        <w:t>particulier</w:t>
      </w:r>
      <w:r w:rsidRPr="00DA7839">
        <w:t xml:space="preserve"> que j’ai choisi pour bien faire voir comment il ne compose pas, n’ont rien qui lui soit personnel. </w:t>
      </w:r>
      <w:r w:rsidR="00577AB4" w:rsidRPr="00DA7839">
        <w:t>Il</w:t>
      </w:r>
      <w:r w:rsidRPr="00DA7839">
        <w:t xml:space="preserve"> nous a promis de nous montrer, d</w:t>
      </w:r>
      <w:r w:rsidR="00CB410B" w:rsidRPr="00DA7839">
        <w:t>’</w:t>
      </w:r>
      <w:r w:rsidRPr="00DA7839">
        <w:t>une part, que nous n’avions rien à craindre de l</w:t>
      </w:r>
      <w:r w:rsidR="00CB410B" w:rsidRPr="00DA7839">
        <w:t>’</w:t>
      </w:r>
      <w:r w:rsidRPr="00DA7839">
        <w:t xml:space="preserve">apparition des comètes </w:t>
      </w:r>
      <w:del w:id="999" w:author="OBVIL" w:date="2016-12-01T14:12:00Z">
        <w:r w:rsidRPr="00CB410B">
          <w:delText>el</w:delText>
        </w:r>
      </w:del>
      <w:ins w:id="1000" w:author="OBVIL" w:date="2016-12-01T14:12:00Z">
        <w:r w:rsidR="00F64CC9">
          <w:t>et</w:t>
        </w:r>
      </w:ins>
      <w:r w:rsidRPr="00DA7839">
        <w:t>, secondairement, que la conduite des hommes se moquait bien de leurs principes. C’est donc uniquement où nous l</w:t>
      </w:r>
      <w:r w:rsidR="00CB410B" w:rsidRPr="00DA7839">
        <w:t>’</w:t>
      </w:r>
      <w:r w:rsidRPr="00DA7839">
        <w:t xml:space="preserve">attendons. De telle sorte que, ce qui était un charme dans les </w:t>
      </w:r>
      <w:r w:rsidRPr="00DA7839">
        <w:rPr>
          <w:i/>
        </w:rPr>
        <w:t>Essais</w:t>
      </w:r>
      <w:r w:rsidRPr="00DA7839">
        <w:t xml:space="preserve"> devient un défaut dans les </w:t>
      </w:r>
      <w:r w:rsidRPr="00DA7839">
        <w:rPr>
          <w:i/>
        </w:rPr>
        <w:t>Pensées sur la comète</w:t>
      </w:r>
      <w:r w:rsidRPr="00B6083B">
        <w:rPr>
          <w:rPrChange w:id="1001" w:author="OBVIL" w:date="2016-12-01T14:12:00Z">
            <w:rPr>
              <w:rFonts w:ascii="Times New Roman" w:hAnsi="Times New Roman"/>
              <w:i/>
            </w:rPr>
          </w:rPrChange>
        </w:rPr>
        <w:t>.</w:t>
      </w:r>
      <w:r w:rsidRPr="00DA7839">
        <w:t xml:space="preserve"> La manière discursive en est d</w:t>
      </w:r>
      <w:r w:rsidR="00CB410B" w:rsidRPr="00DA7839">
        <w:t>’</w:t>
      </w:r>
      <w:r w:rsidRPr="00DA7839">
        <w:t xml:space="preserve">un homme pour qui le </w:t>
      </w:r>
      <w:del w:id="1002" w:author="OBVIL" w:date="2016-12-01T14:12:00Z">
        <w:r w:rsidR="00312790" w:rsidRPr="001C382F">
          <w:rPr>
            <w:sz w:val="22"/>
            <w:szCs w:val="22"/>
          </w:rPr>
          <w:delText>XVII</w:delText>
        </w:r>
        <w:r w:rsidR="00312790" w:rsidRPr="001C382F">
          <w:rPr>
            <w:vertAlign w:val="superscript"/>
          </w:rPr>
          <w:delText xml:space="preserve">e </w:delText>
        </w:r>
      </w:del>
      <w:ins w:id="1003"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ne serait pas interven</w:t>
      </w:r>
      <w:r w:rsidR="00CB410B" w:rsidRPr="00DA7839">
        <w:t>u ;</w:t>
      </w:r>
      <w:r w:rsidRPr="00DA7839">
        <w:t xml:space="preserve"> qui continuerait sous Louis XIV de s</w:t>
      </w:r>
      <w:r w:rsidR="00CB410B" w:rsidRPr="00DA7839">
        <w:t>’</w:t>
      </w:r>
      <w:r w:rsidRPr="00DA7839">
        <w:t>habiller comme on faisait au temps de Henri I</w:t>
      </w:r>
      <w:r w:rsidR="00CB410B" w:rsidRPr="00DA7839">
        <w:t>V ;</w:t>
      </w:r>
      <w:r w:rsidRPr="00DA7839">
        <w:t xml:space="preserve"> dont l</w:t>
      </w:r>
      <w:r w:rsidR="00CB410B" w:rsidRPr="00DA7839">
        <w:t>’</w:t>
      </w:r>
      <w:r w:rsidRPr="00DA7839">
        <w:t>allure, quoique vive, serait cependant plus vieille que son visage, ou, si l’on veut enfin, la langue plus âgée que les idées qu</w:t>
      </w:r>
      <w:r w:rsidR="00CB410B" w:rsidRPr="00DA7839">
        <w:t>’</w:t>
      </w:r>
      <w:r w:rsidRPr="00DA7839">
        <w:t xml:space="preserve">elle exprime. Tel </w:t>
      </w:r>
      <w:r w:rsidR="00577AB4" w:rsidRPr="00DA7839">
        <w:t>est</w:t>
      </w:r>
      <w:r w:rsidRPr="00DA7839">
        <w:t xml:space="preserve"> bien le cas de Bayle. Il n</w:t>
      </w:r>
      <w:r w:rsidR="00CB410B" w:rsidRPr="00DA7839">
        <w:t>’</w:t>
      </w:r>
      <w:r w:rsidRPr="00DA7839">
        <w:t xml:space="preserve">a pas plus appris du </w:t>
      </w:r>
      <w:r w:rsidRPr="00DA7839">
        <w:rPr>
          <w:i/>
        </w:rPr>
        <w:t>Discours sur la méthode</w:t>
      </w:r>
      <w:r w:rsidRPr="00DA7839">
        <w:t xml:space="preserve"> à </w:t>
      </w:r>
      <w:r w:rsidR="00CB410B" w:rsidRPr="00DA7839">
        <w:t>« </w:t>
      </w:r>
      <w:r w:rsidRPr="00DA7839">
        <w:t>conduire ses pensées par ordre</w:t>
      </w:r>
      <w:r w:rsidR="00CB410B" w:rsidRPr="00DA7839">
        <w:t> »</w:t>
      </w:r>
      <w:r w:rsidRPr="00DA7839">
        <w:t xml:space="preserve"> que, de l’Hôtel de </w:t>
      </w:r>
      <w:r w:rsidR="00577AB4" w:rsidRPr="00DA7839">
        <w:t>Ramb</w:t>
      </w:r>
      <w:r w:rsidRPr="00DA7839">
        <w:t>ouillet ou de l</w:t>
      </w:r>
      <w:r w:rsidR="00CB410B" w:rsidRPr="00DA7839">
        <w:t>’</w:t>
      </w:r>
      <w:r w:rsidR="00577AB4" w:rsidRPr="00DA7839">
        <w:t>Académie de Riche</w:t>
      </w:r>
      <w:r w:rsidRPr="00DA7839">
        <w:t>lieu naissante, à les exprimer, comme on dit, avec nombre, poids et mesure.</w:t>
      </w:r>
    </w:p>
    <w:p w14:paraId="7BB62D54" w14:textId="3D1D4D52" w:rsidR="00CB410B" w:rsidRPr="00DA7839" w:rsidRDefault="00577AB4" w:rsidP="00000A23">
      <w:pPr>
        <w:pStyle w:val="Corpsdetexte"/>
        <w:pPrChange w:id="1004" w:author="OBVIL" w:date="2016-12-01T14:12:00Z">
          <w:pPr>
            <w:pStyle w:val="Corpsdetexte"/>
            <w:spacing w:afterLines="120" w:after="288"/>
            <w:ind w:firstLine="240"/>
            <w:jc w:val="both"/>
          </w:pPr>
        </w:pPrChange>
      </w:pPr>
      <w:r w:rsidRPr="00DA7839">
        <w:t>Il</w:t>
      </w:r>
      <w:r w:rsidR="00170A5B" w:rsidRPr="00DA7839">
        <w:t xml:space="preserve"> n</w:t>
      </w:r>
      <w:r w:rsidR="00CB410B" w:rsidRPr="00DA7839">
        <w:t>’</w:t>
      </w:r>
      <w:r w:rsidR="00170A5B" w:rsidRPr="00DA7839">
        <w:t>a pas appris non plus, il ignore qu</w:t>
      </w:r>
      <w:r w:rsidR="00CB410B" w:rsidRPr="00DA7839">
        <w:t>’</w:t>
      </w:r>
      <w:r w:rsidR="00170A5B" w:rsidRPr="00DA7839">
        <w:t>une partie de fart d’écrire consiste</w:t>
      </w:r>
      <w:r w:rsidR="00CB410B" w:rsidRPr="00DA7839">
        <w:t> </w:t>
      </w:r>
      <w:r w:rsidRPr="00DA7839">
        <w:t>à</w:t>
      </w:r>
      <w:r w:rsidR="00170A5B" w:rsidRPr="00DA7839">
        <w:t xml:space="preserve"> ménager la pudeur des honnêtes gens, </w:t>
      </w:r>
      <w:del w:id="1005" w:author="OBVIL" w:date="2016-12-01T14:12:00Z">
        <w:r w:rsidR="00170A5B" w:rsidRPr="00CB410B">
          <w:delText>el</w:delText>
        </w:r>
      </w:del>
      <w:ins w:id="1006" w:author="OBVIL" w:date="2016-12-01T14:12:00Z">
        <w:r w:rsidR="00F64CC9">
          <w:t>et</w:t>
        </w:r>
      </w:ins>
      <w:r w:rsidR="00170A5B" w:rsidRPr="00DA7839">
        <w:t xml:space="preserve">, à cet égard encore, il </w:t>
      </w:r>
      <w:r w:rsidRPr="00DA7839">
        <w:t>est</w:t>
      </w:r>
      <w:r w:rsidR="00170A5B" w:rsidRPr="00DA7839">
        <w:t xml:space="preserve"> bien du</w:t>
      </w:r>
      <w:r w:rsidR="00B6083B" w:rsidRPr="00B6083B">
        <w:rPr>
          <w:rPrChange w:id="1007" w:author="OBVIL" w:date="2016-12-01T14:12:00Z">
            <w:rPr>
              <w:rFonts w:ascii="Times New Roman" w:hAnsi="Times New Roman"/>
              <w:sz w:val="22"/>
            </w:rPr>
          </w:rPrChange>
        </w:rPr>
        <w:t xml:space="preserve"> </w:t>
      </w:r>
      <w:del w:id="1008" w:author="OBVIL" w:date="2016-12-01T14:12:00Z">
        <w:r w:rsidR="00312790">
          <w:rPr>
            <w:sz w:val="22"/>
            <w:szCs w:val="22"/>
          </w:rPr>
          <w:delText>XV</w:delText>
        </w:r>
        <w:r w:rsidR="00312790" w:rsidRPr="001C382F">
          <w:rPr>
            <w:sz w:val="22"/>
            <w:szCs w:val="22"/>
          </w:rPr>
          <w:delText>I</w:delText>
        </w:r>
        <w:r w:rsidR="00312790" w:rsidRPr="001C382F">
          <w:rPr>
            <w:vertAlign w:val="superscript"/>
          </w:rPr>
          <w:delText>e</w:delText>
        </w:r>
        <w:r>
          <w:delText xml:space="preserve"> </w:delText>
        </w:r>
      </w:del>
      <w:ins w:id="1009"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Pr="00DA7839">
        <w:t>, du hau</w:t>
      </w:r>
      <w:r w:rsidR="00170A5B" w:rsidRPr="00DA7839">
        <w:t xml:space="preserve">t </w:t>
      </w:r>
      <w:del w:id="1010" w:author="OBVIL" w:date="2016-12-01T14:12:00Z">
        <w:r>
          <w:rPr>
            <w:sz w:val="22"/>
            <w:szCs w:val="22"/>
          </w:rPr>
          <w:delText>XV</w:delText>
        </w:r>
        <w:r w:rsidRPr="00685180">
          <w:rPr>
            <w:sz w:val="22"/>
            <w:szCs w:val="22"/>
          </w:rPr>
          <w:delText>I</w:delText>
        </w:r>
        <w:r w:rsidRPr="00685180">
          <w:rPr>
            <w:vertAlign w:val="superscript"/>
          </w:rPr>
          <w:delText>e</w:delText>
        </w:r>
        <w:r w:rsidRPr="00CB410B">
          <w:delText xml:space="preserve"> </w:delText>
        </w:r>
      </w:del>
      <w:ins w:id="1011"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00170A5B" w:rsidRPr="00DA7839">
        <w:t xml:space="preserve">, pour le coup, contemporain de Bu bêlais, naïvement cynique </w:t>
      </w:r>
      <w:r w:rsidRPr="00DA7839">
        <w:t>ou o</w:t>
      </w:r>
      <w:r w:rsidR="00170A5B" w:rsidRPr="00DA7839">
        <w:t>rdurier, presque sans</w:t>
      </w:r>
      <w:r w:rsidR="00787F9A" w:rsidRPr="00DA7839">
        <w:t xml:space="preserve"> le savoir, par goût</w:t>
      </w:r>
      <w:r w:rsidR="00170A5B" w:rsidRPr="00DA7839">
        <w:t xml:space="preserve"> naturel, par manque d’usage et d</w:t>
      </w:r>
      <w:r w:rsidR="00312790" w:rsidRPr="00DA7839">
        <w:t>e monde, par insuffisance d’édu</w:t>
      </w:r>
      <w:r w:rsidR="00CB410B" w:rsidRPr="00DA7839">
        <w:t>c</w:t>
      </w:r>
      <w:r w:rsidR="00170A5B" w:rsidRPr="00DA7839">
        <w:t>ation. D</w:t>
      </w:r>
      <w:r w:rsidR="00CB410B" w:rsidRPr="00DA7839">
        <w:t>’</w:t>
      </w:r>
      <w:r w:rsidR="00170A5B" w:rsidRPr="00DA7839">
        <w:t>autres, après lui, seront plus cyniques et plus orduriers que lui, je le sais, mais ils le seront autrement que lui</w:t>
      </w:r>
      <w:r w:rsidR="00CB410B" w:rsidRPr="00DA7839">
        <w:t> :</w:t>
      </w:r>
      <w:r w:rsidR="00170A5B" w:rsidRPr="00DA7839">
        <w:t xml:space="preserve"> Swift, avec profondeur, dans ses </w:t>
      </w:r>
      <w:r w:rsidR="00170A5B" w:rsidRPr="00DA7839">
        <w:rPr>
          <w:i/>
        </w:rPr>
        <w:t>Voyages de Gulliver</w:t>
      </w:r>
      <w:r w:rsidR="00170A5B" w:rsidRPr="00DA7839">
        <w:t xml:space="preserve">, ou Voltaire, avec pétulance, en son </w:t>
      </w:r>
      <w:r w:rsidR="00170A5B" w:rsidRPr="00DA7839">
        <w:rPr>
          <w:i/>
        </w:rPr>
        <w:t>Candide</w:t>
      </w:r>
      <w:r w:rsidR="00170A5B" w:rsidRPr="00DA7839">
        <w:t xml:space="preserve">, ou Diderot encore avec fougue, dans ses </w:t>
      </w:r>
      <w:r w:rsidR="00787F9A" w:rsidRPr="00DA7839">
        <w:rPr>
          <w:i/>
        </w:rPr>
        <w:t>Sal</w:t>
      </w:r>
      <w:r w:rsidR="00170A5B" w:rsidRPr="00DA7839">
        <w:rPr>
          <w:i/>
        </w:rPr>
        <w:t>ons</w:t>
      </w:r>
      <w:r w:rsidR="00170A5B" w:rsidRPr="00DA7839">
        <w:t xml:space="preserve">, dans ses articles de </w:t>
      </w:r>
      <w:r w:rsidR="00787F9A" w:rsidRPr="00DA7839">
        <w:rPr>
          <w:i/>
        </w:rPr>
        <w:t>l’</w:t>
      </w:r>
      <w:r w:rsidR="00170A5B" w:rsidRPr="00DA7839">
        <w:rPr>
          <w:i/>
        </w:rPr>
        <w:t>Encyclopédie</w:t>
      </w:r>
      <w:r w:rsidR="00170A5B" w:rsidRPr="00B6083B">
        <w:rPr>
          <w:rPrChange w:id="1012" w:author="OBVIL" w:date="2016-12-01T14:12:00Z">
            <w:rPr>
              <w:rFonts w:ascii="Times New Roman" w:hAnsi="Times New Roman"/>
              <w:i/>
            </w:rPr>
          </w:rPrChange>
        </w:rPr>
        <w:t>,</w:t>
      </w:r>
      <w:r w:rsidR="00170A5B" w:rsidRPr="00DA7839">
        <w:t xml:space="preserve"> dans ses </w:t>
      </w:r>
      <w:r w:rsidR="00170A5B" w:rsidRPr="00DA7839">
        <w:rPr>
          <w:i/>
        </w:rPr>
        <w:t xml:space="preserve">Lettres </w:t>
      </w:r>
      <w:r w:rsidR="00787F9A" w:rsidRPr="00DA7839">
        <w:rPr>
          <w:i/>
        </w:rPr>
        <w:t>à</w:t>
      </w:r>
      <w:r w:rsidR="00170A5B" w:rsidRPr="00DA7839">
        <w:rPr>
          <w:i/>
        </w:rPr>
        <w:t xml:space="preserve"> M</w:t>
      </w:r>
      <w:r w:rsidR="00170A5B" w:rsidRPr="00DA7839">
        <w:rPr>
          <w:i/>
          <w:vertAlign w:val="superscript"/>
        </w:rPr>
        <w:t>lle</w:t>
      </w:r>
      <w:r w:rsidR="00170A5B" w:rsidRPr="00DA7839">
        <w:rPr>
          <w:i/>
        </w:rPr>
        <w:t xml:space="preserve"> </w:t>
      </w:r>
      <w:r w:rsidR="00787F9A" w:rsidRPr="00DA7839">
        <w:rPr>
          <w:i/>
        </w:rPr>
        <w:t>Volland</w:t>
      </w:r>
      <w:r w:rsidR="00787F9A" w:rsidRPr="00B6083B">
        <w:rPr>
          <w:rPrChange w:id="1013" w:author="OBVIL" w:date="2016-12-01T14:12:00Z">
            <w:rPr>
              <w:rFonts w:ascii="Times New Roman" w:hAnsi="Times New Roman"/>
              <w:i/>
            </w:rPr>
          </w:rPrChange>
        </w:rPr>
        <w:t xml:space="preserve">, </w:t>
      </w:r>
      <w:r w:rsidR="00787F9A" w:rsidRPr="00DA7839">
        <w:rPr>
          <w:i/>
        </w:rPr>
        <w:t>…</w:t>
      </w:r>
      <w:r w:rsidR="00CB410B" w:rsidRPr="00DA7839">
        <w:rPr>
          <w:i/>
        </w:rPr>
        <w:t xml:space="preserve"> </w:t>
      </w:r>
      <w:r w:rsidR="00170A5B" w:rsidRPr="00DA7839">
        <w:t>qui encor</w:t>
      </w:r>
      <w:r w:rsidR="00CB410B" w:rsidRPr="00DA7839">
        <w:t>e ?</w:t>
      </w:r>
      <w:r w:rsidR="00170A5B" w:rsidRPr="00DA7839">
        <w:t xml:space="preserve"> et commen</w:t>
      </w:r>
      <w:r w:rsidR="00CB410B" w:rsidRPr="00DA7839">
        <w:t>t ?</w:t>
      </w:r>
      <w:r w:rsidR="00170A5B" w:rsidRPr="00DA7839">
        <w:t xml:space="preserve"> Mais Bayle, pour lui, l’est comme innocemment</w:t>
      </w:r>
      <w:r w:rsidR="00CB410B" w:rsidRPr="00DA7839">
        <w:t> :</w:t>
      </w:r>
      <w:r w:rsidR="00170A5B" w:rsidRPr="00DA7839">
        <w:t xml:space="preserve"> il manque de pudeur comme on manque de tact, pour être ainsi fai</w:t>
      </w:r>
      <w:r w:rsidR="00CB410B" w:rsidRPr="00DA7839">
        <w:t>t ;</w:t>
      </w:r>
      <w:r w:rsidR="00170A5B" w:rsidRPr="00DA7839">
        <w:t xml:space="preserve"> et si sa plume est</w:t>
      </w:r>
      <w:r w:rsidR="00312790" w:rsidRPr="00DA7839">
        <w:t xml:space="preserve"> volontiers</w:t>
      </w:r>
      <w:r w:rsidR="00170A5B" w:rsidRPr="00DA7839">
        <w:t xml:space="preserve"> libertine, sa conduite fut décente, ses mœurs pures, sa vie chaste. Aussi, sa surprise fut-elle grande, lorsque, dans ses dernières années, à l’occasion de son </w:t>
      </w:r>
      <w:r w:rsidR="00170A5B" w:rsidRPr="00DA7839">
        <w:rPr>
          <w:i/>
        </w:rPr>
        <w:t>Dictionnaire</w:t>
      </w:r>
      <w:r w:rsidR="00170A5B" w:rsidRPr="00B6083B">
        <w:rPr>
          <w:rPrChange w:id="1014" w:author="OBVIL" w:date="2016-12-01T14:12:00Z">
            <w:rPr>
              <w:rFonts w:ascii="Times New Roman" w:hAnsi="Times New Roman"/>
              <w:i/>
            </w:rPr>
          </w:rPrChange>
        </w:rPr>
        <w:t>,</w:t>
      </w:r>
      <w:r w:rsidR="00170A5B" w:rsidRPr="00DA7839">
        <w:t xml:space="preserve"> il s’entendit reprocher les licences qu’il, avait prises de nommer par leur nom trop de choses qu’en général on déguise ou qu’on ca</w:t>
      </w:r>
      <w:r w:rsidR="00787F9A" w:rsidRPr="00DA7839">
        <w:t xml:space="preserve">che, comme aussi de se divertir </w:t>
      </w:r>
      <w:r w:rsidR="00170A5B" w:rsidRPr="00DA7839">
        <w:t>ou de s</w:t>
      </w:r>
      <w:r w:rsidR="00CB410B" w:rsidRPr="00DA7839">
        <w:t>’</w:t>
      </w:r>
      <w:r w:rsidR="00170A5B" w:rsidRPr="00DA7839">
        <w:t>arrêter trop complaisamment à de certains sujets. Il voulut donc se défendr</w:t>
      </w:r>
      <w:r w:rsidR="00CB410B" w:rsidRPr="00DA7839">
        <w:t>e ;</w:t>
      </w:r>
      <w:r w:rsidR="00170A5B" w:rsidRPr="00DA7839">
        <w:t xml:space="preserve"> mais il prouva bien, en donnant son mémorable </w:t>
      </w:r>
      <w:r w:rsidR="00787F9A" w:rsidRPr="00DA7839">
        <w:rPr>
          <w:i/>
        </w:rPr>
        <w:t>Éclaircissement sur le</w:t>
      </w:r>
      <w:r w:rsidR="00170A5B" w:rsidRPr="00DA7839">
        <w:rPr>
          <w:i/>
        </w:rPr>
        <w:t>s obscénités</w:t>
      </w:r>
      <w:r w:rsidR="00170A5B" w:rsidRPr="00DA7839">
        <w:t>, si le reproche était mérit</w:t>
      </w:r>
      <w:r w:rsidR="00CB410B" w:rsidRPr="00DA7839">
        <w:t>é !</w:t>
      </w:r>
      <w:r w:rsidR="00170A5B" w:rsidRPr="00DA7839">
        <w:t xml:space="preserve"> Non pas au moins que son apologie soit inhabil</w:t>
      </w:r>
      <w:r w:rsidR="00CB410B" w:rsidRPr="00DA7839">
        <w:t>e !</w:t>
      </w:r>
      <w:r w:rsidR="00170A5B" w:rsidRPr="00DA7839">
        <w:t xml:space="preserve"> Elle n’est qu’inconsciente. Avec sa distinction des sept classes d’écrivains qui peuvent encourir l’accusation d’indécence, il épuisa </w:t>
      </w:r>
      <w:r w:rsidR="00787F9A" w:rsidRPr="00DA7839">
        <w:t>le</w:t>
      </w:r>
      <w:r w:rsidR="00170A5B" w:rsidRPr="00DA7839">
        <w:t xml:space="preserve"> sujet, mais on vit clairement qu’il ne l</w:t>
      </w:r>
      <w:r w:rsidR="00CB410B" w:rsidRPr="00DA7839">
        <w:t>’</w:t>
      </w:r>
      <w:r w:rsidR="00170A5B" w:rsidRPr="00DA7839">
        <w:t>avait pas du tout entendu. Voilà un bel exemple du pouvoir de la dialectiqu</w:t>
      </w:r>
      <w:r w:rsidR="00CB410B" w:rsidRPr="00DA7839">
        <w:t>e !</w:t>
      </w:r>
      <w:r w:rsidR="00170A5B" w:rsidRPr="00DA7839">
        <w:t xml:space="preserve"> Tout dire d’une chose, et n’y rien comprendr</w:t>
      </w:r>
      <w:r w:rsidR="00CB410B" w:rsidRPr="00DA7839">
        <w:t>e !</w:t>
      </w:r>
      <w:r w:rsidR="00170A5B" w:rsidRPr="00DA7839">
        <w:t xml:space="preserve"> Me permettra-t-on de faire observer, incidemment, que c’est </w:t>
      </w:r>
      <w:r w:rsidR="00787F9A" w:rsidRPr="00DA7839">
        <w:t>un nouveau témoignage du service</w:t>
      </w:r>
      <w:r w:rsidR="00170A5B" w:rsidRPr="00DA7839">
        <w:t xml:space="preserve"> qu</w:t>
      </w:r>
      <w:r w:rsidR="00CB410B" w:rsidRPr="00DA7839">
        <w:t>’</w:t>
      </w:r>
      <w:r w:rsidR="00170A5B" w:rsidRPr="00DA7839">
        <w:t>avant de leur nuire, précieuses et précieux ont rendu, malgré qu’on en ait, à la langue, à l’esprit, à la morale mêm</w:t>
      </w:r>
      <w:r w:rsidR="00CB410B" w:rsidRPr="00DA7839">
        <w:t>e ?</w:t>
      </w:r>
      <w:r w:rsidR="00170A5B" w:rsidRPr="00DA7839">
        <w:t xml:space="preserve"> Bayle ne s’en est point douté. L’entière liberté</w:t>
      </w:r>
      <w:r w:rsidR="00CB410B" w:rsidRPr="00DA7839">
        <w:rPr>
          <w:rFonts w:hint="eastAsia"/>
        </w:rPr>
        <w:t xml:space="preserve"> </w:t>
      </w:r>
      <w:r w:rsidR="00CB410B" w:rsidRPr="00DA7839">
        <w:t>d</w:t>
      </w:r>
      <w:r w:rsidR="00170A5B" w:rsidRPr="00DA7839">
        <w:t>u langage lui paraissait évidemment une condition absolue de la liberté de la pensée. C</w:t>
      </w:r>
      <w:r w:rsidR="00CB410B" w:rsidRPr="00DA7839">
        <w:t>’</w:t>
      </w:r>
      <w:r w:rsidR="00170A5B" w:rsidRPr="00DA7839">
        <w:t>est une des grandes erreurs que l</w:t>
      </w:r>
      <w:r w:rsidR="00CB410B" w:rsidRPr="00DA7839">
        <w:t>’</w:t>
      </w:r>
      <w:r w:rsidR="00170A5B" w:rsidRPr="00DA7839">
        <w:t>écrivain puisse commettr</w:t>
      </w:r>
      <w:r w:rsidR="00CB410B" w:rsidRPr="00DA7839">
        <w:t>e !</w:t>
      </w:r>
      <w:r w:rsidR="00170A5B" w:rsidRPr="00DA7839">
        <w:t xml:space="preserve"> Si ce philosophe un peu cynique n’avait pas eu le caractère aussi doux qu’il avait l’esprit caustique, il eût également revendiqué la liberté de l</w:t>
      </w:r>
      <w:r w:rsidR="00CB410B" w:rsidRPr="00DA7839">
        <w:t>’</w:t>
      </w:r>
      <w:r w:rsidR="00170A5B" w:rsidRPr="00DA7839">
        <w:t>invective et de l’insulte. Mais n</w:t>
      </w:r>
      <w:r w:rsidR="00CB410B" w:rsidRPr="00DA7839">
        <w:t>’</w:t>
      </w:r>
      <w:r w:rsidR="00787F9A" w:rsidRPr="00DA7839">
        <w:t>est-ce</w:t>
      </w:r>
      <w:r w:rsidR="00170A5B" w:rsidRPr="00DA7839">
        <w:t xml:space="preserve"> pas comme si l’on disait que sa politesse en tout genre ne va pas </w:t>
      </w:r>
      <w:r w:rsidR="00787F9A" w:rsidRPr="00DA7839">
        <w:t>au-delà</w:t>
      </w:r>
      <w:r w:rsidR="00170A5B" w:rsidRPr="00DA7839">
        <w:t xml:space="preserve"> de celle du </w:t>
      </w:r>
      <w:del w:id="1015" w:author="OBVIL" w:date="2016-12-01T14:12:00Z">
        <w:r w:rsidR="00787F9A" w:rsidRPr="00685180">
          <w:rPr>
            <w:sz w:val="22"/>
            <w:szCs w:val="22"/>
          </w:rPr>
          <w:delText>XVI</w:delText>
        </w:r>
        <w:r w:rsidR="00787F9A" w:rsidRPr="00685180">
          <w:rPr>
            <w:vertAlign w:val="superscript"/>
          </w:rPr>
          <w:delText>e</w:delText>
        </w:r>
        <w:r w:rsidR="00787F9A" w:rsidRPr="00CB410B">
          <w:delText xml:space="preserve"> </w:delText>
        </w:r>
      </w:del>
      <w:ins w:id="1016"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00CB410B" w:rsidRPr="00DA7839">
        <w:t> ?</w:t>
      </w:r>
      <w:r w:rsidR="00170A5B" w:rsidRPr="00DA7839">
        <w:t xml:space="preserve"> et que le goût de l</w:t>
      </w:r>
      <w:r w:rsidR="00CB410B" w:rsidRPr="00DA7839">
        <w:t>’</w:t>
      </w:r>
      <w:r w:rsidR="00170A5B" w:rsidRPr="00DA7839">
        <w:t>obscénité s’ajoute ainsi, dans son œuvre, au désordre de la composition, pour le dis</w:t>
      </w:r>
      <w:r w:rsidR="00787F9A" w:rsidRPr="00DA7839">
        <w:t>tinguer de ses contemporains, et</w:t>
      </w:r>
      <w:r w:rsidR="00170A5B" w:rsidRPr="00DA7839">
        <w:t xml:space="preserve"> le faire lui-même celui de ses bisaïeu</w:t>
      </w:r>
      <w:r w:rsidR="00CB410B" w:rsidRPr="00DA7839">
        <w:t>x ?</w:t>
      </w:r>
    </w:p>
    <w:p w14:paraId="16F5E4B5" w14:textId="39512499" w:rsidR="00CB410B" w:rsidRPr="00DA7839" w:rsidRDefault="00170A5B" w:rsidP="00000A23">
      <w:pPr>
        <w:pStyle w:val="Corpsdetexte"/>
        <w:pPrChange w:id="1017" w:author="OBVIL" w:date="2016-12-01T14:12:00Z">
          <w:pPr>
            <w:pStyle w:val="Corpsdetexte"/>
            <w:spacing w:afterLines="120" w:after="288"/>
            <w:ind w:firstLine="240"/>
            <w:jc w:val="both"/>
          </w:pPr>
        </w:pPrChange>
      </w:pPr>
      <w:r w:rsidRPr="00DA7839">
        <w:t>Joignons-y l’étalage ou l</w:t>
      </w:r>
      <w:r w:rsidR="00CB410B" w:rsidRPr="00DA7839">
        <w:t>’</w:t>
      </w:r>
      <w:r w:rsidRPr="00DA7839">
        <w:t>abus de l</w:t>
      </w:r>
      <w:r w:rsidR="00CB410B" w:rsidRPr="00DA7839">
        <w:t>’</w:t>
      </w:r>
      <w:r w:rsidRPr="00DA7839">
        <w:t>érudition, les questions saugrenues, la rage de citer du latin et du grec, de l</w:t>
      </w:r>
      <w:r w:rsidR="00CB410B" w:rsidRPr="00DA7839">
        <w:t>’</w:t>
      </w:r>
      <w:r w:rsidRPr="00DA7839">
        <w:t>espagnol et de l</w:t>
      </w:r>
      <w:r w:rsidR="00CB410B" w:rsidRPr="00DA7839">
        <w:t>’</w:t>
      </w:r>
      <w:r w:rsidRPr="00DA7839">
        <w:t>italien, une curiosité tournée de préférence aux superfluités, aux inutilités, aux futilités de l’histoire, et, pour tout dire d</w:t>
      </w:r>
      <w:r w:rsidR="00CB410B" w:rsidRPr="00DA7839">
        <w:t>’</w:t>
      </w:r>
      <w:r w:rsidRPr="00DA7839">
        <w:t>un mot, ce pédantisme qui nous rend si laborieuse encore aujourd</w:t>
      </w:r>
      <w:r w:rsidR="00CB410B" w:rsidRPr="00DA7839">
        <w:t>’</w:t>
      </w:r>
      <w:r w:rsidRPr="00DA7839">
        <w:t>hui, quo</w:t>
      </w:r>
      <w:r w:rsidR="00CB410B" w:rsidRPr="00DA7839">
        <w:t>i ?</w:t>
      </w:r>
      <w:r w:rsidR="00787F9A" w:rsidRPr="00DA7839">
        <w:t xml:space="preserve"> la lect</w:t>
      </w:r>
      <w:r w:rsidRPr="00DA7839">
        <w:t>ure de Scaliger ou de Casaubo</w:t>
      </w:r>
      <w:r w:rsidR="00CB410B" w:rsidRPr="00DA7839">
        <w:t>n ?</w:t>
      </w:r>
      <w:r w:rsidRPr="00DA7839">
        <w:t xml:space="preserve"> </w:t>
      </w:r>
      <w:r w:rsidR="00787F9A" w:rsidRPr="00DA7839">
        <w:t>non</w:t>
      </w:r>
      <w:r w:rsidRPr="00DA7839">
        <w:t>,</w:t>
      </w:r>
      <w:r w:rsidR="00787F9A" w:rsidRPr="00DA7839">
        <w:t xml:space="preserve"> mais bien celle de Baïf et de Ron</w:t>
      </w:r>
      <w:r w:rsidRPr="00DA7839">
        <w:t xml:space="preserve">sard même. Comme aux hommes du </w:t>
      </w:r>
      <w:del w:id="1018" w:author="OBVIL" w:date="2016-12-01T14:12:00Z">
        <w:r w:rsidR="00787F9A" w:rsidRPr="00685180">
          <w:rPr>
            <w:sz w:val="22"/>
            <w:szCs w:val="22"/>
          </w:rPr>
          <w:delText>XVI</w:delText>
        </w:r>
        <w:r w:rsidR="00787F9A" w:rsidRPr="00685180">
          <w:rPr>
            <w:vertAlign w:val="superscript"/>
          </w:rPr>
          <w:delText>e</w:delText>
        </w:r>
        <w:r w:rsidR="00787F9A" w:rsidRPr="00CB410B">
          <w:delText xml:space="preserve"> </w:delText>
        </w:r>
      </w:del>
      <w:ins w:id="1019"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00B6083B" w:rsidRPr="00DA7839">
        <w:t xml:space="preserve"> —</w:t>
      </w:r>
      <w:del w:id="1020" w:author="OBVIL" w:date="2016-12-01T14:12:00Z">
        <w:r w:rsidRPr="00CB410B">
          <w:delText xml:space="preserve"> </w:delText>
        </w:r>
      </w:del>
      <w:ins w:id="1021" w:author="OBVIL" w:date="2016-12-01T14:12:00Z">
        <w:r w:rsidR="00B6083B" w:rsidRPr="00B6083B">
          <w:t> </w:t>
        </w:r>
      </w:ins>
      <w:r w:rsidRPr="00DA7839">
        <w:t>et, si je l</w:t>
      </w:r>
      <w:r w:rsidR="00CB410B" w:rsidRPr="00DA7839">
        <w:t>’</w:t>
      </w:r>
      <w:r w:rsidRPr="00DA7839">
        <w:t>ose insinuer, comme à quelques-uns aussi du nôtre</w:t>
      </w:r>
      <w:r w:rsidR="00CB410B" w:rsidRPr="00DA7839">
        <w:t>,</w:t>
      </w:r>
      <w:r w:rsidR="00B6083B" w:rsidRPr="00DA7839">
        <w:t xml:space="preserve"> — </w:t>
      </w:r>
      <w:r w:rsidRPr="00DA7839">
        <w:t>il semble à Bayle que l</w:t>
      </w:r>
      <w:r w:rsidR="00CB410B" w:rsidRPr="00DA7839">
        <w:t>’</w:t>
      </w:r>
      <w:r w:rsidRPr="00DA7839">
        <w:t>érudition, pour avoir mi soi ses joies, y ait aussi s</w:t>
      </w:r>
      <w:r w:rsidR="00787F9A" w:rsidRPr="00DA7839">
        <w:t xml:space="preserve">on objet, son but, </w:t>
      </w:r>
      <w:del w:id="1022" w:author="OBVIL" w:date="2016-12-01T14:12:00Z">
        <w:r w:rsidR="00787F9A">
          <w:delText>el</w:delText>
        </w:r>
      </w:del>
      <w:ins w:id="1023" w:author="OBVIL" w:date="2016-12-01T14:12:00Z">
        <w:r w:rsidR="00F64CC9">
          <w:t>et</w:t>
        </w:r>
      </w:ins>
      <w:r w:rsidR="00787F9A" w:rsidRPr="00DA7839">
        <w:t xml:space="preserve"> sa lin. Il ne se re</w:t>
      </w:r>
      <w:r w:rsidRPr="00DA7839">
        <w:t>nd pas compte qu</w:t>
      </w:r>
      <w:r w:rsidR="00CB410B" w:rsidRPr="00DA7839">
        <w:t>’</w:t>
      </w:r>
      <w:r w:rsidRPr="00DA7839">
        <w:t>elle n’est qu</w:t>
      </w:r>
      <w:r w:rsidR="00CB410B" w:rsidRPr="00DA7839">
        <w:t>’</w:t>
      </w:r>
      <w:r w:rsidRPr="00DA7839">
        <w:t>un moye</w:t>
      </w:r>
      <w:r w:rsidR="00CB410B" w:rsidRPr="00DA7839">
        <w:t>n</w:t>
      </w:r>
      <w:r w:rsidR="00B6083B" w:rsidRPr="00DA7839">
        <w:t xml:space="preserve"> —</w:t>
      </w:r>
      <w:del w:id="1024" w:author="OBVIL" w:date="2016-12-01T14:12:00Z">
        <w:r w:rsidRPr="00CB410B">
          <w:delText xml:space="preserve"> </w:delText>
        </w:r>
      </w:del>
      <w:ins w:id="1025" w:author="OBVIL" w:date="2016-12-01T14:12:00Z">
        <w:r w:rsidR="00B6083B" w:rsidRPr="00B6083B">
          <w:t> </w:t>
        </w:r>
      </w:ins>
      <w:r w:rsidRPr="00DA7839">
        <w:t>comme la philologie, par exemple</w:t>
      </w:r>
      <w:r w:rsidR="00B6083B" w:rsidRPr="00DA7839">
        <w:t xml:space="preserve"> —</w:t>
      </w:r>
      <w:del w:id="1026" w:author="OBVIL" w:date="2016-12-01T14:12:00Z">
        <w:r w:rsidR="00CB410B" w:rsidRPr="00CB410B">
          <w:delText xml:space="preserve"> </w:delText>
        </w:r>
      </w:del>
      <w:ins w:id="1027" w:author="OBVIL" w:date="2016-12-01T14:12:00Z">
        <w:r w:rsidR="00B6083B" w:rsidRPr="00B6083B">
          <w:t> </w:t>
        </w:r>
      </w:ins>
      <w:r w:rsidR="00CB410B" w:rsidRPr="00DA7839">
        <w:t>e</w:t>
      </w:r>
      <w:r w:rsidRPr="00DA7839">
        <w:t>t que leur raison d</w:t>
      </w:r>
      <w:r w:rsidR="00CB410B" w:rsidRPr="00DA7839">
        <w:t>’</w:t>
      </w:r>
      <w:r w:rsidRPr="00DA7839">
        <w:t xml:space="preserve">être, à toutes deux, est située en dehors </w:t>
      </w:r>
      <w:r w:rsidR="00787F9A" w:rsidRPr="00DA7839">
        <w:t>et</w:t>
      </w:r>
      <w:r w:rsidRPr="00DA7839">
        <w:t xml:space="preserve"> au-dessus d</w:t>
      </w:r>
      <w:r w:rsidR="00CB410B" w:rsidRPr="00DA7839">
        <w:t>’</w:t>
      </w:r>
      <w:r w:rsidR="00787F9A" w:rsidRPr="00DA7839">
        <w:t>elles-mêmes</w:t>
      </w:r>
      <w:r w:rsidRPr="00DA7839">
        <w:t xml:space="preserve">. </w:t>
      </w:r>
      <w:r w:rsidR="00CB410B" w:rsidRPr="00DA7839">
        <w:t>« </w:t>
      </w:r>
      <w:r w:rsidRPr="00DA7839">
        <w:t>Comment un homme tel que Bayle</w:t>
      </w:r>
      <w:r w:rsidR="00B6083B" w:rsidRPr="00DA7839">
        <w:t xml:space="preserve"> —</w:t>
      </w:r>
      <w:del w:id="1028" w:author="OBVIL" w:date="2016-12-01T14:12:00Z">
        <w:r w:rsidRPr="00CB410B">
          <w:delText xml:space="preserve"> </w:delText>
        </w:r>
      </w:del>
      <w:ins w:id="1029" w:author="OBVIL" w:date="2016-12-01T14:12:00Z">
        <w:r w:rsidR="00B6083B" w:rsidRPr="00B6083B">
          <w:t> </w:t>
        </w:r>
      </w:ins>
      <w:r w:rsidRPr="00DA7839">
        <w:t xml:space="preserve">demande Gibbon, je crois, dans ses </w:t>
      </w:r>
      <w:r w:rsidRPr="00DA7839">
        <w:rPr>
          <w:i/>
        </w:rPr>
        <w:t>Mémoires</w:t>
      </w:r>
      <w:r w:rsidR="00B6083B" w:rsidRPr="00DA7839">
        <w:t xml:space="preserve"> —</w:t>
      </w:r>
      <w:del w:id="1030" w:author="OBVIL" w:date="2016-12-01T14:12:00Z">
        <w:r w:rsidRPr="00CB410B">
          <w:delText xml:space="preserve"> </w:delText>
        </w:r>
      </w:del>
      <w:ins w:id="1031" w:author="OBVIL" w:date="2016-12-01T14:12:00Z">
        <w:r w:rsidR="00B6083B" w:rsidRPr="00B6083B">
          <w:t> </w:t>
        </w:r>
      </w:ins>
      <w:r w:rsidRPr="00DA7839">
        <w:t xml:space="preserve">a-t-il pu consacrer trois pages de son </w:t>
      </w:r>
      <w:r w:rsidRPr="00DA7839">
        <w:rPr>
          <w:i/>
        </w:rPr>
        <w:t>Dic</w:t>
      </w:r>
      <w:r w:rsidR="00787F9A" w:rsidRPr="00DA7839">
        <w:rPr>
          <w:i/>
        </w:rPr>
        <w:t>tionnaire</w:t>
      </w:r>
      <w:r w:rsidRPr="00DA7839">
        <w:t xml:space="preserve"> à discuter sérieusement la question de savoir si l</w:t>
      </w:r>
      <w:r w:rsidR="00CB410B" w:rsidRPr="00DA7839">
        <w:t>’</w:t>
      </w:r>
      <w:r w:rsidRPr="00DA7839">
        <w:t>enfance d</w:t>
      </w:r>
      <w:r w:rsidR="00CB410B" w:rsidRPr="00DA7839">
        <w:t>’</w:t>
      </w:r>
      <w:r w:rsidRPr="00DA7839">
        <w:t>Achille avait été nourrit de la moelle des cerfs ou de celle des lion</w:t>
      </w:r>
      <w:r w:rsidR="00CB410B" w:rsidRPr="00DA7839">
        <w:t>s ? »</w:t>
      </w:r>
      <w:r w:rsidRPr="00DA7839">
        <w:t xml:space="preserve"> La réponse est bien simple</w:t>
      </w:r>
      <w:r w:rsidR="00CB410B" w:rsidRPr="00DA7839">
        <w:t> :</w:t>
      </w:r>
      <w:r w:rsidRPr="00DA7839">
        <w:t xml:space="preserve"> c</w:t>
      </w:r>
      <w:r w:rsidR="00CB410B" w:rsidRPr="00DA7839">
        <w:t>’</w:t>
      </w:r>
      <w:r w:rsidRPr="00DA7839">
        <w:t>est qu</w:t>
      </w:r>
      <w:r w:rsidR="00CB410B" w:rsidRPr="00DA7839">
        <w:t>’</w:t>
      </w:r>
      <w:r w:rsidRPr="00DA7839">
        <w:t>à cette occasion Bayle pouvait alléguer et citer tour à tour Libanius, Priscien, Gr</w:t>
      </w:r>
      <w:r w:rsidR="00787F9A" w:rsidRPr="00DA7839">
        <w:t>égoire de Nazianze, le scoliaste</w:t>
      </w:r>
      <w:r w:rsidRPr="00DA7839">
        <w:t xml:space="preserve"> d</w:t>
      </w:r>
      <w:r w:rsidR="00CB410B" w:rsidRPr="00DA7839">
        <w:t>’</w:t>
      </w:r>
      <w:r w:rsidRPr="00DA7839">
        <w:t xml:space="preserve">Homère, </w:t>
      </w:r>
      <w:r w:rsidR="00787F9A" w:rsidRPr="00DA7839">
        <w:rPr>
          <w:i/>
        </w:rPr>
        <w:t>l’</w:t>
      </w:r>
      <w:r w:rsidRPr="00DA7839">
        <w:rPr>
          <w:i/>
        </w:rPr>
        <w:t>Etymologicum Magnum</w:t>
      </w:r>
      <w:r w:rsidR="00787F9A" w:rsidRPr="00DA7839">
        <w:t>. Apollodore, Stace, Philostrat</w:t>
      </w:r>
      <w:r w:rsidRPr="00DA7839">
        <w:t>e. Tertullien, Suidas, Eustathe, Eungerus, Vigenère</w:t>
      </w:r>
      <w:r w:rsidR="00CB410B" w:rsidRPr="00DA7839">
        <w:t xml:space="preserve">… </w:t>
      </w:r>
      <w:r w:rsidR="00787F9A" w:rsidRPr="00DA7839">
        <w:t>et le père Gautruche</w:t>
      </w:r>
      <w:r w:rsidRPr="00DA7839">
        <w:t>. Ai</w:t>
      </w:r>
      <w:r w:rsidR="00787F9A" w:rsidRPr="00DA7839">
        <w:t>nsi jadis maître François, quan</w:t>
      </w:r>
      <w:r w:rsidRPr="00DA7839">
        <w:t xml:space="preserve">d il célébrait interminablement les vertus </w:t>
      </w:r>
      <w:r w:rsidR="00CB410B" w:rsidRPr="00DA7839">
        <w:t>« </w:t>
      </w:r>
      <w:r w:rsidRPr="00DA7839">
        <w:t>de l</w:t>
      </w:r>
      <w:r w:rsidR="00CB410B" w:rsidRPr="00DA7839">
        <w:t>’</w:t>
      </w:r>
      <w:r w:rsidR="00787F9A" w:rsidRPr="00DA7839">
        <w:t>herbe appelée pantagrné</w:t>
      </w:r>
      <w:r w:rsidRPr="00DA7839">
        <w:t>lion</w:t>
      </w:r>
      <w:r w:rsidR="00CB410B" w:rsidRPr="00DA7839">
        <w:t> »</w:t>
      </w:r>
      <w:r w:rsidRPr="00DA7839">
        <w:t xml:space="preserve">. Mais, à propos, tandis que nous y sommes, </w:t>
      </w:r>
      <w:r w:rsidR="00CB410B" w:rsidRPr="00DA7839">
        <w:t>« </w:t>
      </w:r>
      <w:r w:rsidRPr="00DA7839">
        <w:t>les lions ont-ils de la moelle</w:t>
      </w:r>
      <w:r w:rsidR="00CB410B" w:rsidRPr="00DA7839">
        <w:t> » ?</w:t>
      </w:r>
      <w:r w:rsidRPr="00DA7839">
        <w:t xml:space="preserve"> </w:t>
      </w:r>
      <w:r w:rsidR="00B6083B" w:rsidRPr="00DA7839">
        <w:t>M.</w:t>
      </w:r>
      <w:del w:id="1032" w:author="OBVIL" w:date="2016-12-01T14:12:00Z">
        <w:r w:rsidRPr="00CB410B">
          <w:delText xml:space="preserve"> </w:delText>
        </w:r>
      </w:del>
      <w:ins w:id="1033" w:author="OBVIL" w:date="2016-12-01T14:12:00Z">
        <w:r w:rsidR="00B6083B">
          <w:t> </w:t>
        </w:r>
      </w:ins>
      <w:r w:rsidRPr="00DA7839">
        <w:t>de Girac dit non, en s</w:t>
      </w:r>
      <w:r w:rsidR="00CB410B" w:rsidRPr="00DA7839">
        <w:t>’</w:t>
      </w:r>
      <w:r w:rsidRPr="00DA7839">
        <w:t xml:space="preserve">appuyant mal à propos de </w:t>
      </w:r>
      <w:r w:rsidR="00384264" w:rsidRPr="00DA7839">
        <w:t>l’autorité d’Élien, de Pline, et d’Aristote, mais Vossius, Franziuset Borric</w:t>
      </w:r>
      <w:r w:rsidRPr="00DA7839">
        <w:t>hius disent oui.</w:t>
      </w:r>
      <w:r w:rsidR="00CB410B" w:rsidRPr="00DA7839">
        <w:t xml:space="preserve">… </w:t>
      </w:r>
      <w:r w:rsidRPr="00DA7839">
        <w:t>Bayle hésite e</w:t>
      </w:r>
      <w:r w:rsidR="00384264" w:rsidRPr="00DA7839">
        <w:t>t</w:t>
      </w:r>
      <w:r w:rsidRPr="00DA7839">
        <w:t xml:space="preserve"> ne conclut pas</w:t>
      </w:r>
      <w:del w:id="1034" w:author="OBVIL" w:date="2016-12-01T14:12:00Z">
        <w:r w:rsidRPr="00CB410B">
          <w:delText>....</w:delText>
        </w:r>
      </w:del>
      <w:ins w:id="1035" w:author="OBVIL" w:date="2016-12-01T14:12:00Z">
        <w:r w:rsidR="00B6083B" w:rsidRPr="00B6083B">
          <w:t>…</w:t>
        </w:r>
      </w:ins>
    </w:p>
    <w:p w14:paraId="7253AA86" w14:textId="77777777" w:rsidR="00CB410B" w:rsidRPr="00DA7839" w:rsidRDefault="00BB6627" w:rsidP="00000A23">
      <w:pPr>
        <w:pStyle w:val="Corpsdetexte"/>
        <w:pPrChange w:id="1036" w:author="OBVIL" w:date="2016-12-01T14:12:00Z">
          <w:pPr>
            <w:pStyle w:val="Corpsdetexte"/>
            <w:spacing w:afterLines="120" w:after="288"/>
            <w:ind w:firstLine="240"/>
            <w:jc w:val="both"/>
          </w:pPr>
        </w:pPrChange>
      </w:pPr>
      <w:r w:rsidRPr="00DA7839">
        <w:t xml:space="preserve">Il </w:t>
      </w:r>
      <w:r w:rsidR="00170A5B" w:rsidRPr="00DA7839">
        <w:t>est plus affirmatif sur d</w:t>
      </w:r>
      <w:r w:rsidR="00CB410B" w:rsidRPr="00DA7839">
        <w:t>’</w:t>
      </w:r>
      <w:r w:rsidR="00170A5B" w:rsidRPr="00DA7839">
        <w:t>autres points, et traitant, par exemple, l</w:t>
      </w:r>
      <w:r w:rsidR="00CB410B" w:rsidRPr="00DA7839">
        <w:t>’</w:t>
      </w:r>
      <w:r w:rsidR="00170A5B" w:rsidRPr="00DA7839">
        <w:t xml:space="preserve">admirable question de savoir si </w:t>
      </w:r>
      <w:r w:rsidR="00CB410B" w:rsidRPr="00DA7839">
        <w:rPr>
          <w:i/>
        </w:rPr>
        <w:t>« </w:t>
      </w:r>
      <w:r w:rsidR="00787F9A" w:rsidRPr="00DA7839">
        <w:t>la nuit qu</w:t>
      </w:r>
      <w:r w:rsidR="00384264" w:rsidRPr="00DA7839">
        <w:t>e passa Jupiter avec Alc</w:t>
      </w:r>
      <w:r w:rsidR="00170A5B" w:rsidRPr="00DA7839">
        <w:t>mène fut double ou fut triple</w:t>
      </w:r>
      <w:r w:rsidR="00CB410B" w:rsidRPr="00DA7839">
        <w:t> »</w:t>
      </w:r>
      <w:r w:rsidR="00170A5B" w:rsidRPr="00DA7839">
        <w:t xml:space="preserve">, il prouve, par de fort lionnes raisons, qu’en tout cas elle passa de longueur une nuit ordinaire. </w:t>
      </w:r>
      <w:r w:rsidRPr="00DA7839">
        <w:t xml:space="preserve">Il </w:t>
      </w:r>
      <w:r w:rsidR="00170A5B" w:rsidRPr="00DA7839">
        <w:t xml:space="preserve">incline également à croire que </w:t>
      </w:r>
      <w:r w:rsidR="00CB410B" w:rsidRPr="00DA7839">
        <w:t>« </w:t>
      </w:r>
      <w:r w:rsidR="00170A5B" w:rsidRPr="00DA7839">
        <w:t>le jour où César reçut, sans se lever, les envoyés du sénat, c’est que César avait la diarrhée</w:t>
      </w:r>
      <w:r w:rsidR="00CB410B" w:rsidRPr="00DA7839">
        <w:t> » :</w:t>
      </w:r>
    </w:p>
    <w:p w14:paraId="0EC1CE6B" w14:textId="77777777" w:rsidR="00CB410B" w:rsidRPr="00CB410B" w:rsidRDefault="00384264" w:rsidP="00384264">
      <w:pPr>
        <w:pStyle w:val="quotel"/>
      </w:pPr>
      <w:r>
        <w:t>Le pauvre, en sa c</w:t>
      </w:r>
      <w:r w:rsidR="00170A5B" w:rsidRPr="00CB410B">
        <w:t>abane où le chaume le couvre,</w:t>
      </w:r>
    </w:p>
    <w:p w14:paraId="3C189C8A" w14:textId="78F5C59D" w:rsidR="00CB410B" w:rsidRPr="00CB410B" w:rsidRDefault="00170A5B" w:rsidP="00384264">
      <w:pPr>
        <w:pStyle w:val="quotel"/>
      </w:pPr>
      <w:r w:rsidRPr="00CB410B">
        <w:t>Est sujet à ses lois</w:t>
      </w:r>
      <w:del w:id="1037" w:author="OBVIL" w:date="2016-12-01T14:12:00Z">
        <w:r w:rsidRPr="00CB410B">
          <w:delText>....</w:delText>
        </w:r>
      </w:del>
      <w:ins w:id="1038" w:author="OBVIL" w:date="2016-12-01T14:12:00Z">
        <w:r w:rsidR="00B6083B" w:rsidRPr="00B6083B">
          <w:t>…</w:t>
        </w:r>
      </w:ins>
    </w:p>
    <w:p w14:paraId="173A206B" w14:textId="6B468028" w:rsidR="00254340" w:rsidRPr="00DA7839" w:rsidRDefault="00170A5B" w:rsidP="00000A23">
      <w:pPr>
        <w:pStyle w:val="Corpsdetexte"/>
        <w:pPrChange w:id="1039" w:author="OBVIL" w:date="2016-12-01T14:12:00Z">
          <w:pPr>
            <w:pStyle w:val="Corpsdetexte"/>
            <w:spacing w:afterLines="120" w:after="288"/>
            <w:ind w:firstLine="240"/>
            <w:jc w:val="both"/>
          </w:pPr>
        </w:pPrChange>
      </w:pPr>
      <w:r w:rsidRPr="00DA7839">
        <w:t>On a vu de petites causes engendrer de grands effets</w:t>
      </w:r>
      <w:r w:rsidR="00CB410B" w:rsidRPr="00DA7839">
        <w:t> ;</w:t>
      </w:r>
      <w:r w:rsidRPr="00DA7839">
        <w:t xml:space="preserve"> et Bayle estime que cet oubli du protocole</w:t>
      </w:r>
      <w:r w:rsidR="00B6083B" w:rsidRPr="00DA7839">
        <w:t xml:space="preserve"> —</w:t>
      </w:r>
      <w:del w:id="1040" w:author="OBVIL" w:date="2016-12-01T14:12:00Z">
        <w:r w:rsidRPr="00CB410B">
          <w:delText xml:space="preserve"> </w:delText>
        </w:r>
      </w:del>
      <w:ins w:id="1041" w:author="OBVIL" w:date="2016-12-01T14:12:00Z">
        <w:r w:rsidR="00B6083B" w:rsidRPr="00B6083B">
          <w:t> </w:t>
        </w:r>
      </w:ins>
      <w:r w:rsidRPr="00DA7839">
        <w:t>que dis-je, oubl</w:t>
      </w:r>
      <w:r w:rsidR="00CB410B" w:rsidRPr="00DA7839">
        <w:t>i ?</w:t>
      </w:r>
      <w:r w:rsidRPr="00DA7839">
        <w:t xml:space="preserve"> c</w:t>
      </w:r>
      <w:r w:rsidR="00CB410B" w:rsidRPr="00DA7839">
        <w:t>’</w:t>
      </w:r>
      <w:r w:rsidRPr="00DA7839">
        <w:t xml:space="preserve">est le contraire, </w:t>
      </w:r>
      <w:del w:id="1042" w:author="OBVIL" w:date="2016-12-01T14:12:00Z">
        <w:r w:rsidRPr="00CB410B">
          <w:delText>el</w:delText>
        </w:r>
      </w:del>
      <w:ins w:id="1043" w:author="OBVIL" w:date="2016-12-01T14:12:00Z">
        <w:r w:rsidR="00F64CC9">
          <w:t>et</w:t>
        </w:r>
      </w:ins>
      <w:r w:rsidRPr="00DA7839">
        <w:t xml:space="preserve"> ce grand homme s</w:t>
      </w:r>
      <w:r w:rsidR="00CB410B" w:rsidRPr="00DA7839">
        <w:t>’</w:t>
      </w:r>
      <w:r w:rsidRPr="00DA7839">
        <w:t>en souvint trop</w:t>
      </w:r>
      <w:r w:rsidR="00B6083B" w:rsidRPr="00DA7839">
        <w:t xml:space="preserve"> —</w:t>
      </w:r>
      <w:del w:id="1044" w:author="OBVIL" w:date="2016-12-01T14:12:00Z">
        <w:r w:rsidRPr="00CB410B">
          <w:delText xml:space="preserve"> </w:delText>
        </w:r>
      </w:del>
      <w:ins w:id="1045" w:author="OBVIL" w:date="2016-12-01T14:12:00Z">
        <w:r w:rsidR="00B6083B" w:rsidRPr="00B6083B">
          <w:t> </w:t>
        </w:r>
      </w:ins>
      <w:r w:rsidRPr="00DA7839">
        <w:t xml:space="preserve">fut une </w:t>
      </w:r>
      <w:r w:rsidR="00CB410B" w:rsidRPr="00DA7839">
        <w:t>« </w:t>
      </w:r>
      <w:r w:rsidRPr="00DA7839">
        <w:t>des principales causes de la ruine de César</w:t>
      </w:r>
      <w:r w:rsidR="00CB410B" w:rsidRPr="00DA7839">
        <w:t> »</w:t>
      </w:r>
      <w:r w:rsidRPr="00DA7839">
        <w:t>. Voici encore une question curieuse, c</w:t>
      </w:r>
      <w:r w:rsidR="00CB410B" w:rsidRPr="00DA7839">
        <w:t>’</w:t>
      </w:r>
      <w:r w:rsidRPr="00DA7839">
        <w:t xml:space="preserve">est </w:t>
      </w:r>
      <w:r w:rsidR="00CB410B" w:rsidRPr="00DA7839">
        <w:t>« </w:t>
      </w:r>
      <w:r w:rsidRPr="00DA7839">
        <w:t>si Loyola, dans sa trente-septième année, r</w:t>
      </w:r>
      <w:r w:rsidR="00384264" w:rsidRPr="00DA7839">
        <w:t xml:space="preserve">eçut ou non le fouet </w:t>
      </w:r>
      <w:r w:rsidR="0094595C" w:rsidRPr="00DA7839">
        <w:t>à</w:t>
      </w:r>
      <w:r w:rsidR="00384264" w:rsidRPr="00DA7839">
        <w:t xml:space="preserve"> Paris, et</w:t>
      </w:r>
      <w:r w:rsidRPr="00DA7839">
        <w:t xml:space="preserve"> si ce fut à</w:t>
      </w:r>
      <w:r w:rsidR="00384264" w:rsidRPr="00DA7839">
        <w:t xml:space="preserve"> </w:t>
      </w:r>
      <w:r w:rsidR="0094595C" w:rsidRPr="00DA7839">
        <w:t>Sainte-Barbe ou au collège Montaigu</w:t>
      </w:r>
      <w:r w:rsidR="00CB410B" w:rsidRPr="00DA7839">
        <w:t> »</w:t>
      </w:r>
      <w:r w:rsidR="0094595C" w:rsidRPr="00DA7839">
        <w:t>. Mais notre philosophe, ici,</w:t>
      </w:r>
      <w:r w:rsidRPr="00DA7839">
        <w:t xml:space="preserve"> a une excuse, et si Jurieu, son irréconciliable ennemi</w:t>
      </w:r>
      <w:r w:rsidR="00B6083B" w:rsidRPr="00DA7839">
        <w:t xml:space="preserve"> —</w:t>
      </w:r>
      <w:del w:id="1046" w:author="OBVIL" w:date="2016-12-01T14:12:00Z">
        <w:r w:rsidR="00CB410B" w:rsidRPr="00CB410B">
          <w:delText xml:space="preserve"> </w:delText>
        </w:r>
      </w:del>
      <w:ins w:id="1047" w:author="OBVIL" w:date="2016-12-01T14:12:00Z">
        <w:r w:rsidR="00B6083B" w:rsidRPr="00B6083B">
          <w:t> </w:t>
        </w:r>
      </w:ins>
      <w:r w:rsidR="00CB410B" w:rsidRPr="00DA7839">
        <w:t>l’</w:t>
      </w:r>
      <w:r w:rsidRPr="00DA7839">
        <w:t>homme de son temps qui perdait le moins l’occasion de faire une maladresse</w:t>
      </w:r>
      <w:r w:rsidR="00CB410B" w:rsidRPr="00DA7839">
        <w:t>,</w:t>
      </w:r>
      <w:r w:rsidR="00B6083B" w:rsidRPr="00DA7839">
        <w:t xml:space="preserve"> — </w:t>
      </w:r>
      <w:r w:rsidRPr="00DA7839">
        <w:t>ne s</w:t>
      </w:r>
      <w:r w:rsidR="00CB410B" w:rsidRPr="00DA7839">
        <w:t>’</w:t>
      </w:r>
      <w:r w:rsidRPr="00DA7839">
        <w:t xml:space="preserve">était pas mal à propos </w:t>
      </w:r>
      <w:r w:rsidR="0094595C" w:rsidRPr="00DA7839">
        <w:t>et</w:t>
      </w:r>
      <w:r w:rsidRPr="00DA7839">
        <w:t xml:space="preserve"> indécemment égayé de la flagellation d</w:t>
      </w:r>
      <w:r w:rsidR="00CB410B" w:rsidRPr="00DA7839">
        <w:t>’</w:t>
      </w:r>
      <w:r w:rsidRPr="00DA7839">
        <w:t xml:space="preserve">Ignace, Bayle n’en aurait </w:t>
      </w:r>
      <w:r w:rsidR="00384264" w:rsidRPr="00DA7839">
        <w:t>point</w:t>
      </w:r>
      <w:r w:rsidRPr="00DA7839">
        <w:t xml:space="preserve"> parlé. Ce qui prouve au surplus son impartialité, Test la liberté familière avec laquelle il discute, </w:t>
      </w:r>
      <w:r w:rsidR="0094595C" w:rsidRPr="00DA7839">
        <w:t>en un</w:t>
      </w:r>
      <w:r w:rsidRPr="00DA7839">
        <w:t xml:space="preserve"> autre endroit, </w:t>
      </w:r>
      <w:r w:rsidR="00CB410B" w:rsidRPr="00DA7839">
        <w:t>« </w:t>
      </w:r>
      <w:r w:rsidR="00384264" w:rsidRPr="00DA7839">
        <w:t xml:space="preserve">si la femme de </w:t>
      </w:r>
      <w:r w:rsidR="0094595C" w:rsidRPr="00DA7839">
        <w:t>Luther</w:t>
      </w:r>
      <w:r w:rsidR="00384264" w:rsidRPr="00DA7839">
        <w:t xml:space="preserve"> étai</w:t>
      </w:r>
      <w:r w:rsidR="0094595C" w:rsidRPr="00DA7839">
        <w:t>t</w:t>
      </w:r>
      <w:r w:rsidRPr="00DA7839">
        <w:t xml:space="preserve"> belle</w:t>
      </w:r>
      <w:r w:rsidR="00CB410B" w:rsidRPr="00DA7839">
        <w:t> »</w:t>
      </w:r>
      <w:r w:rsidRPr="00DA7839">
        <w:t xml:space="preserve">, ou </w:t>
      </w:r>
      <w:r w:rsidR="00CB410B" w:rsidRPr="00DA7839">
        <w:rPr>
          <w:i/>
        </w:rPr>
        <w:t>« </w:t>
      </w:r>
      <w:r w:rsidRPr="00DA7839">
        <w:t>si le mariage de Calvin fui un mariage d</w:t>
      </w:r>
      <w:r w:rsidR="00CB410B" w:rsidRPr="00DA7839">
        <w:t>’</w:t>
      </w:r>
      <w:r w:rsidRPr="00DA7839">
        <w:t>inclination</w:t>
      </w:r>
      <w:r w:rsidR="00CB410B" w:rsidRPr="00DA7839">
        <w:t> »</w:t>
      </w:r>
      <w:r w:rsidRPr="00DA7839">
        <w:t>. J</w:t>
      </w:r>
      <w:r w:rsidR="00CB410B" w:rsidRPr="00DA7839">
        <w:t>’</w:t>
      </w:r>
      <w:r w:rsidRPr="00DA7839">
        <w:t>en passe</w:t>
      </w:r>
      <w:r w:rsidR="00B6083B" w:rsidRPr="00DA7839">
        <w:t xml:space="preserve"> —</w:t>
      </w:r>
      <w:del w:id="1048" w:author="OBVIL" w:date="2016-12-01T14:12:00Z">
        <w:r w:rsidRPr="00CB410B">
          <w:delText xml:space="preserve"> </w:delText>
        </w:r>
      </w:del>
      <w:ins w:id="1049" w:author="OBVIL" w:date="2016-12-01T14:12:00Z">
        <w:r w:rsidR="00B6083B" w:rsidRPr="00B6083B">
          <w:t> </w:t>
        </w:r>
      </w:ins>
      <w:r w:rsidRPr="00DA7839">
        <w:t>et des plus ridicules</w:t>
      </w:r>
      <w:r w:rsidR="00CB410B" w:rsidRPr="00DA7839">
        <w:t>,</w:t>
      </w:r>
      <w:r w:rsidR="00B6083B" w:rsidRPr="00DA7839">
        <w:t xml:space="preserve"> — </w:t>
      </w:r>
      <w:r w:rsidR="00384264" w:rsidRPr="00DA7839">
        <w:t>où l’on ne</w:t>
      </w:r>
      <w:r w:rsidRPr="00DA7839">
        <w:t xml:space="preserve"> saurait dire, en vérité, ce qui l</w:t>
      </w:r>
      <w:r w:rsidR="00CB410B" w:rsidRPr="00DA7839">
        <w:t>’</w:t>
      </w:r>
      <w:r w:rsidRPr="00DA7839">
        <w:t>amuse davantage, le prétexte qu</w:t>
      </w:r>
      <w:r w:rsidR="00CB410B" w:rsidRPr="00DA7839">
        <w:t>’</w:t>
      </w:r>
      <w:r w:rsidRPr="00DA7839">
        <w:t>elles so</w:t>
      </w:r>
      <w:r w:rsidR="00384264" w:rsidRPr="00DA7839">
        <w:t>nt pour lui d’étale</w:t>
      </w:r>
      <w:r w:rsidR="0094595C" w:rsidRPr="00DA7839">
        <w:t>r les trésors de</w:t>
      </w:r>
      <w:r w:rsidRPr="00DA7839">
        <w:t xml:space="preserve"> son érudition, ou ce qu’elles ont de saugrenu</w:t>
      </w:r>
      <w:r w:rsidR="00CB410B" w:rsidRPr="00DA7839">
        <w:t> :</w:t>
      </w:r>
      <w:r w:rsidRPr="00DA7839">
        <w:t xml:space="preserve"> </w:t>
      </w:r>
      <w:r w:rsidR="00CB410B" w:rsidRPr="00DA7839">
        <w:t>« </w:t>
      </w:r>
      <w:r w:rsidR="00384264" w:rsidRPr="00DA7839">
        <w:t>Si Aristot</w:t>
      </w:r>
      <w:r w:rsidR="0094595C" w:rsidRPr="00DA7839">
        <w:t>e exerça la pharmacie dans Athèn</w:t>
      </w:r>
      <w:r w:rsidRPr="00DA7839">
        <w:t>e</w:t>
      </w:r>
      <w:r w:rsidR="00CB410B" w:rsidRPr="00DA7839">
        <w:t>s ? »</w:t>
      </w:r>
      <w:r w:rsidRPr="00DA7839">
        <w:t xml:space="preserve"> ou si Molière savait par expérience, autant qu</w:t>
      </w:r>
      <w:r w:rsidR="00CB410B" w:rsidRPr="00DA7839">
        <w:t>’</w:t>
      </w:r>
      <w:r w:rsidRPr="00DA7839">
        <w:t xml:space="preserve">homme du monde, </w:t>
      </w:r>
      <w:r w:rsidR="00CB410B" w:rsidRPr="00DA7839">
        <w:t>« </w:t>
      </w:r>
      <w:r w:rsidR="0094595C" w:rsidRPr="00DA7839">
        <w:t>les désordres des mauvais ménages et les chagrins des</w:t>
      </w:r>
      <w:r w:rsidRPr="00DA7839">
        <w:t xml:space="preserve"> maris jaloux</w:t>
      </w:r>
      <w:r w:rsidR="00CB410B" w:rsidRPr="00DA7839">
        <w:t> » !</w:t>
      </w:r>
      <w:r w:rsidR="0094595C" w:rsidRPr="00DA7839">
        <w:t xml:space="preserve">   </w:t>
      </w:r>
      <w:del w:id="1050" w:author="OBVIL" w:date="2016-12-01T14:12:00Z">
        <w:r w:rsidR="0094595C">
          <w:delText> </w:delText>
        </w:r>
      </w:del>
    </w:p>
    <w:p w14:paraId="2BFA6AE2" w14:textId="0AAF7D50" w:rsidR="00CB410B" w:rsidRPr="00DA7839" w:rsidRDefault="00170A5B" w:rsidP="00000A23">
      <w:pPr>
        <w:pStyle w:val="Corpsdetexte"/>
        <w:pPrChange w:id="1051" w:author="OBVIL" w:date="2016-12-01T14:12:00Z">
          <w:pPr>
            <w:pStyle w:val="Corpsdetexte"/>
            <w:spacing w:afterLines="120" w:after="288"/>
            <w:ind w:firstLine="240"/>
            <w:jc w:val="both"/>
          </w:pPr>
        </w:pPrChange>
      </w:pPr>
      <w:r w:rsidRPr="00DA7839">
        <w:t xml:space="preserve">Je passe également sur les lacunes de son </w:t>
      </w:r>
      <w:r w:rsidRPr="00DA7839">
        <w:rPr>
          <w:i/>
        </w:rPr>
        <w:t>Dictionnaire</w:t>
      </w:r>
      <w:r w:rsidR="00CB410B" w:rsidRPr="00DA7839">
        <w:t>.</w:t>
      </w:r>
      <w:r w:rsidR="0094595C" w:rsidRPr="00DA7839">
        <w:t xml:space="preserve"> </w:t>
      </w:r>
      <w:r w:rsidR="00B6083B" w:rsidRPr="00DA7839">
        <w:t>M.</w:t>
      </w:r>
      <w:del w:id="1052" w:author="OBVIL" w:date="2016-12-01T14:12:00Z">
        <w:r w:rsidRPr="00CB410B">
          <w:delText xml:space="preserve"> </w:delText>
        </w:r>
      </w:del>
      <w:ins w:id="1053" w:author="OBVIL" w:date="2016-12-01T14:12:00Z">
        <w:r w:rsidR="00B6083B">
          <w:t> </w:t>
        </w:r>
      </w:ins>
      <w:r w:rsidRPr="00DA7839">
        <w:t>de</w:t>
      </w:r>
      <w:r w:rsidR="0094595C" w:rsidRPr="00DA7839">
        <w:t>…</w:t>
      </w:r>
      <w:r w:rsidRPr="00DA7839">
        <w:t xml:space="preserve"> écrit quelque part Voltaire, </w:t>
      </w:r>
      <w:r w:rsidR="0094595C" w:rsidRPr="00DA7839">
        <w:t>me</w:t>
      </w:r>
      <w:r w:rsidRPr="00DA7839">
        <w:t xml:space="preserve"> di</w:t>
      </w:r>
      <w:r w:rsidR="0094595C" w:rsidRPr="00DA7839">
        <w:t>sait que c’était dommage que Bayle eût enf</w:t>
      </w:r>
      <w:r w:rsidRPr="00DA7839">
        <w:t xml:space="preserve">lé son </w:t>
      </w:r>
      <w:r w:rsidR="0094595C" w:rsidRPr="00DA7839">
        <w:rPr>
          <w:i/>
        </w:rPr>
        <w:t>Dictionnaire</w:t>
      </w:r>
      <w:r w:rsidRPr="00DA7839">
        <w:t xml:space="preserve"> de plus de deux cents articles de ministres </w:t>
      </w:r>
      <w:r w:rsidR="0094595C" w:rsidRPr="00DA7839">
        <w:t>et</w:t>
      </w:r>
      <w:r w:rsidRPr="00DA7839">
        <w:t xml:space="preserve"> de professeurs luthériens ou calviniste</w:t>
      </w:r>
      <w:r w:rsidR="00CB410B" w:rsidRPr="00DA7839">
        <w:t>s ;</w:t>
      </w:r>
      <w:r w:rsidRPr="00DA7839">
        <w:t xml:space="preserve"> qu</w:t>
      </w:r>
      <w:r w:rsidR="00CB410B" w:rsidRPr="00DA7839">
        <w:t>’</w:t>
      </w:r>
      <w:r w:rsidR="0094595C" w:rsidRPr="00DA7839">
        <w:t>en cherchant l’article CESAR</w:t>
      </w:r>
      <w:r w:rsidRPr="00DA7839">
        <w:t xml:space="preserve"> il n</w:t>
      </w:r>
      <w:r w:rsidR="00CB410B" w:rsidRPr="00DA7839">
        <w:t>’</w:t>
      </w:r>
      <w:r w:rsidRPr="00DA7839">
        <w:t>avai</w:t>
      </w:r>
      <w:r w:rsidR="0094595C" w:rsidRPr="00DA7839">
        <w:t xml:space="preserve">t rencontré que celui de Jean </w:t>
      </w:r>
      <w:r w:rsidR="009577FD" w:rsidRPr="00DA7839">
        <w:t>CÉSARIUS…,</w:t>
      </w:r>
      <w:r w:rsidR="00CB410B" w:rsidRPr="00DA7839">
        <w:t xml:space="preserve"> </w:t>
      </w:r>
      <w:r w:rsidR="0094595C" w:rsidRPr="00DA7839">
        <w:t>et</w:t>
      </w:r>
      <w:r w:rsidRPr="00DA7839">
        <w:t xml:space="preserve"> qu</w:t>
      </w:r>
      <w:r w:rsidR="00CB410B" w:rsidRPr="00DA7839">
        <w:t>’</w:t>
      </w:r>
      <w:r w:rsidR="009577FD" w:rsidRPr="00DA7839">
        <w:t>au lieu de SCIPION il avait</w:t>
      </w:r>
      <w:r w:rsidRPr="00DA7839">
        <w:t xml:space="preserve"> </w:t>
      </w:r>
      <w:r w:rsidR="009577FD" w:rsidRPr="00DA7839">
        <w:t>trou</w:t>
      </w:r>
      <w:r w:rsidRPr="00DA7839">
        <w:t xml:space="preserve">vé six grandes pages sur </w:t>
      </w:r>
      <w:r w:rsidR="009577FD" w:rsidRPr="00DA7839">
        <w:t>GERARD SC1O</w:t>
      </w:r>
      <w:r w:rsidRPr="00DA7839">
        <w:t>PPlUS.</w:t>
      </w:r>
      <w:r w:rsidR="00CB410B" w:rsidRPr="00DA7839">
        <w:t> »</w:t>
      </w:r>
      <w:r w:rsidR="0094595C" w:rsidRPr="00DA7839">
        <w:t xml:space="preserve"> Voltaire se t</w:t>
      </w:r>
      <w:r w:rsidRPr="00DA7839">
        <w:t>romp</w:t>
      </w:r>
      <w:r w:rsidR="0094595C" w:rsidRPr="00DA7839">
        <w:t>e</w:t>
      </w:r>
      <w:r w:rsidRPr="00DA7839">
        <w:t xml:space="preserve">. Il n’y a pas d’article sur </w:t>
      </w:r>
      <w:r w:rsidR="009577FD" w:rsidRPr="00DA7839">
        <w:t>CÉSARIUS</w:t>
      </w:r>
      <w:r w:rsidRPr="00DA7839">
        <w:t xml:space="preserve"> dans le </w:t>
      </w:r>
      <w:r w:rsidRPr="00DA7839">
        <w:rPr>
          <w:i/>
        </w:rPr>
        <w:t>Dictionnaire</w:t>
      </w:r>
      <w:r w:rsidRPr="00DA7839">
        <w:t xml:space="preserve"> de Ba</w:t>
      </w:r>
      <w:r w:rsidR="009577FD" w:rsidRPr="00DA7839">
        <w:t>y</w:t>
      </w:r>
      <w:r w:rsidRPr="00DA7839">
        <w:t xml:space="preserve">le, </w:t>
      </w:r>
      <w:r w:rsidR="009577FD" w:rsidRPr="00DA7839">
        <w:t>et, au</w:t>
      </w:r>
      <w:r w:rsidRPr="00DA7839">
        <w:t xml:space="preserve"> contraire il y en a un, et même un très long, sur CESA</w:t>
      </w:r>
      <w:r w:rsidR="009577FD" w:rsidRPr="00DA7839">
        <w:t>R. Mais, en ce qu</w:t>
      </w:r>
      <w:r w:rsidRPr="00DA7839">
        <w:t>’elle</w:t>
      </w:r>
      <w:r w:rsidR="009577FD" w:rsidRPr="00DA7839">
        <w:t xml:space="preserve"> </w:t>
      </w:r>
      <w:r w:rsidRPr="00DA7839">
        <w:t>a de général, sa remarque subsiste, comme l’on di</w:t>
      </w:r>
      <w:r w:rsidR="00CB410B" w:rsidRPr="00DA7839">
        <w:t>t ;</w:t>
      </w:r>
      <w:r w:rsidRPr="00DA7839">
        <w:t xml:space="preserve"> et dans cette énorme compilation, dont l</w:t>
      </w:r>
      <w:r w:rsidR="00CB410B" w:rsidRPr="00DA7839">
        <w:t>’</w:t>
      </w:r>
      <w:r w:rsidR="009577FD" w:rsidRPr="00DA7839">
        <w:t>un des objets était</w:t>
      </w:r>
      <w:r w:rsidRPr="00DA7839">
        <w:t xml:space="preserve"> de redresser les erreurs des autres </w:t>
      </w:r>
      <w:r w:rsidRPr="00DA7839">
        <w:rPr>
          <w:i/>
        </w:rPr>
        <w:t>Dictionnaires</w:t>
      </w:r>
      <w:r w:rsidRPr="00B6083B">
        <w:rPr>
          <w:rPrChange w:id="1054" w:author="OBVIL" w:date="2016-12-01T14:12:00Z">
            <w:rPr>
              <w:rFonts w:ascii="Times New Roman" w:hAnsi="Times New Roman"/>
              <w:i/>
            </w:rPr>
          </w:rPrChange>
        </w:rPr>
        <w:t>,</w:t>
      </w:r>
      <w:r w:rsidR="009577FD" w:rsidRPr="00DA7839">
        <w:t xml:space="preserve"> il semble b</w:t>
      </w:r>
      <w:r w:rsidRPr="00DA7839">
        <w:t>ien que l</w:t>
      </w:r>
      <w:r w:rsidR="00CB410B" w:rsidRPr="00DA7839">
        <w:t>’</w:t>
      </w:r>
      <w:r w:rsidRPr="00DA7839">
        <w:t>on trouve trop de Ro</w:t>
      </w:r>
      <w:r w:rsidR="009577FD" w:rsidRPr="00DA7839">
        <w:t>rarius, et de Scioppius, et de V</w:t>
      </w:r>
      <w:r w:rsidRPr="00DA7839">
        <w:t xml:space="preserve">orslius, et de Majoragins, et de Périzonius, pas assez de Montaigne et de Rabelais, de Corneille ni de </w:t>
      </w:r>
      <w:r w:rsidR="009577FD" w:rsidRPr="00DA7839">
        <w:t>Descartes</w:t>
      </w:r>
      <w:r w:rsidRPr="00DA7839">
        <w:t xml:space="preserve">. On </w:t>
      </w:r>
      <w:r w:rsidR="009577FD" w:rsidRPr="00DA7839">
        <w:t>n’y</w:t>
      </w:r>
      <w:r w:rsidRPr="00DA7839">
        <w:t xml:space="preserve"> trouve pas non plus d</w:t>
      </w:r>
      <w:r w:rsidR="00CB410B" w:rsidRPr="00DA7839">
        <w:t>’</w:t>
      </w:r>
      <w:r w:rsidR="0094595C" w:rsidRPr="00DA7839">
        <w:t>article</w:t>
      </w:r>
      <w:r w:rsidRPr="00DA7839">
        <w:t xml:space="preserve"> sur Socrate ou sur </w:t>
      </w:r>
      <w:r w:rsidR="0094595C" w:rsidRPr="00DA7839">
        <w:t>Platon</w:t>
      </w:r>
      <w:r w:rsidRPr="00DA7839">
        <w:t xml:space="preserve">, ce qui est étrange encore, dans un </w:t>
      </w:r>
      <w:r w:rsidRPr="00DA7839">
        <w:rPr>
          <w:i/>
        </w:rPr>
        <w:t>Dictionnaire</w:t>
      </w:r>
      <w:r w:rsidRPr="00DA7839">
        <w:t xml:space="preserve"> qui est demeuré presque jusqu</w:t>
      </w:r>
      <w:r w:rsidR="00CB410B" w:rsidRPr="00DA7839">
        <w:t>’</w:t>
      </w:r>
      <w:r w:rsidRPr="00DA7839">
        <w:t>à nous le répertoire de l</w:t>
      </w:r>
      <w:r w:rsidR="00CB410B" w:rsidRPr="00DA7839">
        <w:t>’</w:t>
      </w:r>
      <w:r w:rsidRPr="00DA7839">
        <w:t xml:space="preserve">histoire de la philosophie. Est-ce que </w:t>
      </w:r>
      <w:r w:rsidR="009577FD" w:rsidRPr="00DA7839">
        <w:t>peut être</w:t>
      </w:r>
      <w:r w:rsidRPr="00DA7839">
        <w:t xml:space="preserve"> Bayle a cru que nous les connaissions asse</w:t>
      </w:r>
      <w:r w:rsidR="00CB410B" w:rsidRPr="00DA7839">
        <w:t>z ?</w:t>
      </w:r>
      <w:r w:rsidR="009577FD" w:rsidRPr="00DA7839">
        <w:t xml:space="preserve"> Non,</w:t>
      </w:r>
      <w:r w:rsidRPr="00DA7839">
        <w:t xml:space="preserve"> sans doute, puisqu</w:t>
      </w:r>
      <w:r w:rsidR="00CB410B" w:rsidRPr="00DA7839">
        <w:t>’</w:t>
      </w:r>
      <w:r w:rsidRPr="00DA7839">
        <w:t xml:space="preserve">il a consacré de longues pages., de longues notes à Aristote ou à </w:t>
      </w:r>
      <w:r w:rsidR="0094595C" w:rsidRPr="00DA7839">
        <w:t>Épicure</w:t>
      </w:r>
      <w:r w:rsidR="009577FD" w:rsidRPr="00DA7839">
        <w:t>. Il faut donc supposer qu</w:t>
      </w:r>
      <w:r w:rsidRPr="00DA7839">
        <w:t>e ceux dont il n</w:t>
      </w:r>
      <w:r w:rsidR="00CB410B" w:rsidRPr="00DA7839">
        <w:t>’</w:t>
      </w:r>
      <w:r w:rsidRPr="00DA7839">
        <w:t>a point parlé, c</w:t>
      </w:r>
      <w:r w:rsidR="00CB410B" w:rsidRPr="00DA7839">
        <w:t>’</w:t>
      </w:r>
      <w:r w:rsidRPr="00DA7839">
        <w:t>est qu</w:t>
      </w:r>
      <w:r w:rsidR="00CB410B" w:rsidRPr="00DA7839">
        <w:t>’</w:t>
      </w:r>
      <w:r w:rsidRPr="00DA7839">
        <w:t>il n</w:t>
      </w:r>
      <w:r w:rsidR="00CB410B" w:rsidRPr="00DA7839">
        <w:t>’</w:t>
      </w:r>
      <w:r w:rsidRPr="00DA7839">
        <w:t>en avait rien à dire de scandaleux ni de paradoxal, à moins encore que, comme tant d</w:t>
      </w:r>
      <w:r w:rsidR="00CB410B" w:rsidRPr="00DA7839">
        <w:t>’</w:t>
      </w:r>
      <w:r w:rsidRPr="00DA7839">
        <w:t>érudits, jugeant des matières par l</w:t>
      </w:r>
      <w:r w:rsidR="00CB410B" w:rsidRPr="00DA7839">
        <w:t>’</w:t>
      </w:r>
      <w:r w:rsidRPr="00DA7839">
        <w:t>intérêt qu</w:t>
      </w:r>
      <w:r w:rsidR="00CB410B" w:rsidRPr="00DA7839">
        <w:t>’</w:t>
      </w:r>
      <w:r w:rsidRPr="00DA7839">
        <w:t xml:space="preserve">il y prenait lui-même, au lieu de remplir ses portefeuilles en vue de son </w:t>
      </w:r>
      <w:r w:rsidRPr="00DA7839">
        <w:rPr>
          <w:i/>
        </w:rPr>
        <w:t>Dictionnaire</w:t>
      </w:r>
      <w:r w:rsidRPr="00B6083B">
        <w:rPr>
          <w:rPrChange w:id="1055" w:author="OBVIL" w:date="2016-12-01T14:12:00Z">
            <w:rPr>
              <w:rFonts w:ascii="Times New Roman" w:hAnsi="Times New Roman"/>
              <w:i/>
            </w:rPr>
          </w:rPrChange>
        </w:rPr>
        <w:t>,</w:t>
      </w:r>
      <w:r w:rsidRPr="00DA7839">
        <w:t xml:space="preserve"> il n’ait conçu le projet de son </w:t>
      </w:r>
      <w:r w:rsidRPr="00DA7839">
        <w:rPr>
          <w:i/>
        </w:rPr>
        <w:t>Dictionnaire</w:t>
      </w:r>
      <w:r w:rsidR="00761A89" w:rsidRPr="00DA7839">
        <w:t xml:space="preserve"> que, justement, pour les y v</w:t>
      </w:r>
      <w:r w:rsidRPr="00DA7839">
        <w:t>ider.</w:t>
      </w:r>
    </w:p>
    <w:p w14:paraId="40E33AEA" w14:textId="4D286E2C" w:rsidR="00CB410B" w:rsidRPr="00DA7839" w:rsidRDefault="009577FD" w:rsidP="00000A23">
      <w:pPr>
        <w:pStyle w:val="Corpsdetexte"/>
        <w:pPrChange w:id="1056" w:author="OBVIL" w:date="2016-12-01T14:12:00Z">
          <w:pPr>
            <w:pStyle w:val="Corpsdetexte"/>
            <w:spacing w:afterLines="120" w:after="288"/>
            <w:ind w:firstLine="240"/>
            <w:jc w:val="both"/>
          </w:pPr>
        </w:pPrChange>
      </w:pPr>
      <w:r w:rsidRPr="00DA7839">
        <w:t>Mais déjà, si je ne me t</w:t>
      </w:r>
      <w:r w:rsidR="00170A5B" w:rsidRPr="00DA7839">
        <w:t xml:space="preserve">rompe, dans quelques-uns de ces articles </w:t>
      </w:r>
      <w:r w:rsidR="00761A89" w:rsidRPr="00DA7839">
        <w:t>mêmes</w:t>
      </w:r>
      <w:r w:rsidR="00B6083B" w:rsidRPr="00DA7839">
        <w:t xml:space="preserve"> —</w:t>
      </w:r>
      <w:del w:id="1057" w:author="OBVIL" w:date="2016-12-01T14:12:00Z">
        <w:r w:rsidR="00170A5B" w:rsidRPr="00CB410B">
          <w:delText xml:space="preserve"> </w:delText>
        </w:r>
      </w:del>
      <w:ins w:id="1058" w:author="OBVIL" w:date="2016-12-01T14:12:00Z">
        <w:r w:rsidR="00B6083B" w:rsidRPr="00B6083B">
          <w:t> </w:t>
        </w:r>
      </w:ins>
      <w:r w:rsidR="00170A5B" w:rsidRPr="00DA7839">
        <w:t>ou, pour mieux dire, dans le dédain des opinions communes dont la liberté de son choix est une preuve, comme dans la hardiesse des solutions qu</w:t>
      </w:r>
      <w:r w:rsidR="00CB410B" w:rsidRPr="00DA7839">
        <w:t>’</w:t>
      </w:r>
      <w:r w:rsidR="00170A5B" w:rsidRPr="00DA7839">
        <w:t>il donne de ces questions qu’il aime</w:t>
      </w:r>
      <w:r w:rsidR="00CB410B" w:rsidRPr="00DA7839">
        <w:t>,</w:t>
      </w:r>
      <w:r w:rsidR="00B6083B" w:rsidRPr="00DA7839">
        <w:t xml:space="preserve"> — </w:t>
      </w:r>
      <w:r w:rsidR="00170A5B" w:rsidRPr="00DA7839">
        <w:t>on voit poindre quelque chose de nouveau. Très différent en ceci des érudits du siècle précédent, Bayle n</w:t>
      </w:r>
      <w:r w:rsidR="00CB410B" w:rsidRPr="00DA7839">
        <w:t>’</w:t>
      </w:r>
      <w:r w:rsidR="00170A5B" w:rsidRPr="00DA7839">
        <w:t>a pas plus de respect qu’il ne faut pour les autorités qu</w:t>
      </w:r>
      <w:r w:rsidR="00CB410B" w:rsidRPr="00DA7839">
        <w:t>’</w:t>
      </w:r>
      <w:r w:rsidR="00170A5B" w:rsidRPr="00DA7839">
        <w:t xml:space="preserve">il allègue, </w:t>
      </w:r>
      <w:del w:id="1059" w:author="OBVIL" w:date="2016-12-01T14:12:00Z">
        <w:r w:rsidR="00170A5B" w:rsidRPr="00CB410B">
          <w:delText>el</w:delText>
        </w:r>
      </w:del>
      <w:ins w:id="1060" w:author="OBVIL" w:date="2016-12-01T14:12:00Z">
        <w:r w:rsidR="00F64CC9">
          <w:t>et</w:t>
        </w:r>
      </w:ins>
      <w:r w:rsidR="00170A5B" w:rsidRPr="00DA7839">
        <w:t xml:space="preserve"> s</w:t>
      </w:r>
      <w:r w:rsidR="00CB410B" w:rsidRPr="00DA7839">
        <w:t>’</w:t>
      </w:r>
      <w:r w:rsidR="00170A5B" w:rsidRPr="00DA7839">
        <w:t xml:space="preserve">il accumule à plaisir les citations ou les </w:t>
      </w:r>
      <w:r w:rsidR="00CB410B" w:rsidRPr="00DA7839">
        <w:t>« </w:t>
      </w:r>
      <w:r w:rsidR="00170A5B" w:rsidRPr="00DA7839">
        <w:t>preuves</w:t>
      </w:r>
      <w:r w:rsidR="00CB410B" w:rsidRPr="00DA7839">
        <w:t> »</w:t>
      </w:r>
      <w:r w:rsidR="00170A5B" w:rsidRPr="00DA7839">
        <w:t>, c</w:t>
      </w:r>
      <w:r w:rsidR="00CB410B" w:rsidRPr="00DA7839">
        <w:t>’</w:t>
      </w:r>
      <w:r w:rsidR="00170A5B" w:rsidRPr="00DA7839">
        <w:t>est</w:t>
      </w:r>
      <w:r w:rsidR="00254340" w:rsidRPr="00DA7839">
        <w:t xml:space="preserve"> </w:t>
      </w:r>
      <w:del w:id="1061" w:author="OBVIL" w:date="2016-12-01T14:12:00Z">
        <w:r w:rsidR="00170A5B" w:rsidRPr="00CB410B">
          <w:delText>eu</w:delText>
        </w:r>
      </w:del>
      <w:ins w:id="1062" w:author="OBVIL" w:date="2016-12-01T14:12:00Z">
        <w:r w:rsidR="00254340">
          <w:t>en</w:t>
        </w:r>
      </w:ins>
      <w:r w:rsidR="00254340" w:rsidRPr="00DA7839">
        <w:t xml:space="preserve"> </w:t>
      </w:r>
      <w:r w:rsidR="00170A5B" w:rsidRPr="00DA7839">
        <w:t xml:space="preserve">dernier résultat son sens propre qui décide entre elles. Disons le vrai mot. Sous cet étalage d’érudition, l’esprit critique s’efforce en lui de se débarrasser des obstacles qui le gênent encore, </w:t>
      </w:r>
      <w:del w:id="1063" w:author="OBVIL" w:date="2016-12-01T14:12:00Z">
        <w:r w:rsidR="00170A5B" w:rsidRPr="00CB410B">
          <w:delText>el</w:delText>
        </w:r>
      </w:del>
      <w:ins w:id="1064" w:author="OBVIL" w:date="2016-12-01T14:12:00Z">
        <w:r w:rsidR="00F64CC9">
          <w:t>et</w:t>
        </w:r>
      </w:ins>
      <w:r w:rsidR="00170A5B" w:rsidRPr="00DA7839">
        <w:t xml:space="preserve"> si l</w:t>
      </w:r>
      <w:r w:rsidR="00CB410B" w:rsidRPr="00DA7839">
        <w:t>’</w:t>
      </w:r>
      <w:r w:rsidR="00170A5B" w:rsidRPr="00DA7839">
        <w:t>homme a des rapports avec</w:t>
      </w:r>
      <w:r w:rsidR="00761A89" w:rsidRPr="00DA7839">
        <w:t xml:space="preserve"> </w:t>
      </w:r>
      <w:r w:rsidR="00170A5B" w:rsidRPr="00DA7839">
        <w:t>Montaigne, ne semble-t-il pas qu</w:t>
      </w:r>
      <w:r w:rsidR="00CB410B" w:rsidRPr="00DA7839">
        <w:t>’</w:t>
      </w:r>
      <w:r w:rsidR="00761A89" w:rsidRPr="00DA7839">
        <w:t>il en ait déjà de plu</w:t>
      </w:r>
      <w:r w:rsidR="00170A5B" w:rsidRPr="00DA7839">
        <w:t>s étroits avec Voltair</w:t>
      </w:r>
      <w:r w:rsidR="00CB410B" w:rsidRPr="00DA7839">
        <w:t>e ?</w:t>
      </w:r>
      <w:r w:rsidR="00170A5B" w:rsidRPr="00DA7839">
        <w:t xml:space="preserve"> Une ironie tranquille se joue parmi toutes ses polissonneries, et un mépris involontaire se mêle à la sympathie qu</w:t>
      </w:r>
      <w:r w:rsidR="00CB410B" w:rsidRPr="00DA7839">
        <w:t>’</w:t>
      </w:r>
      <w:r w:rsidR="00170A5B" w:rsidRPr="00DA7839">
        <w:t>il éprouve pou</w:t>
      </w:r>
      <w:r w:rsidR="00761A89" w:rsidRPr="00DA7839">
        <w:t>r l</w:t>
      </w:r>
      <w:r w:rsidR="00170A5B" w:rsidRPr="00DA7839">
        <w:t>es érudits du passé.</w:t>
      </w:r>
    </w:p>
    <w:p w14:paraId="6858028A" w14:textId="3DCF0A80" w:rsidR="00CB410B" w:rsidRPr="00DA7839" w:rsidRDefault="00170A5B" w:rsidP="00000A23">
      <w:pPr>
        <w:pStyle w:val="Corpsdetexte"/>
        <w:pPrChange w:id="1065" w:author="OBVIL" w:date="2016-12-01T14:12:00Z">
          <w:pPr>
            <w:pStyle w:val="Corpsdetexte"/>
            <w:spacing w:afterLines="120" w:after="288"/>
            <w:ind w:firstLine="240"/>
            <w:jc w:val="both"/>
          </w:pPr>
        </w:pPrChange>
      </w:pPr>
      <w:r w:rsidRPr="00DA7839">
        <w:t>Non du tout qu</w:t>
      </w:r>
      <w:r w:rsidR="00CB410B" w:rsidRPr="00DA7839">
        <w:t>’</w:t>
      </w:r>
      <w:r w:rsidRPr="00DA7839">
        <w:t>il soit un critique, à la manière de Boileau, par exemple. Il manque trop de goût, nous l</w:t>
      </w:r>
      <w:r w:rsidR="00CB410B" w:rsidRPr="00DA7839">
        <w:t>’</w:t>
      </w:r>
      <w:r w:rsidR="009577FD" w:rsidRPr="00DA7839">
        <w:t>avons dit, et</w:t>
      </w:r>
      <w:r w:rsidR="00761A89" w:rsidRPr="00DA7839">
        <w:t xml:space="preserve"> de tact, on v</w:t>
      </w:r>
      <w:r w:rsidRPr="00DA7839">
        <w:t>ient de le voir. L</w:t>
      </w:r>
      <w:r w:rsidR="00CB410B" w:rsidRPr="00DA7839">
        <w:t>’</w:t>
      </w:r>
      <w:r w:rsidR="009577FD" w:rsidRPr="00DA7839">
        <w:t>url aussi bien lui est indifférent</w:t>
      </w:r>
      <w:r w:rsidRPr="00DA7839">
        <w:t>, et, sans doute, l</w:t>
      </w:r>
      <w:r w:rsidR="00CB410B" w:rsidRPr="00DA7839">
        <w:t>’</w:t>
      </w:r>
      <w:r w:rsidRPr="00DA7839">
        <w:t>une des choses qui l</w:t>
      </w:r>
      <w:r w:rsidR="00CB410B" w:rsidRPr="00DA7839">
        <w:t>’</w:t>
      </w:r>
      <w:r w:rsidR="009577FD" w:rsidRPr="00DA7839">
        <w:t>intéressen</w:t>
      </w:r>
      <w:r w:rsidRPr="00DA7839">
        <w:t>t le moins au monde, c</w:t>
      </w:r>
      <w:r w:rsidR="00CB410B" w:rsidRPr="00DA7839">
        <w:t>’</w:t>
      </w:r>
      <w:r w:rsidR="009577FD" w:rsidRPr="00DA7839">
        <w:t>est la valeur littéraire des œuvres</w:t>
      </w:r>
      <w:r w:rsidRPr="00DA7839">
        <w:t>. Tout lui est bon dès qu</w:t>
      </w:r>
      <w:r w:rsidR="00CB410B" w:rsidRPr="00DA7839">
        <w:t>’</w:t>
      </w:r>
      <w:r w:rsidRPr="00DA7839">
        <w:t>il l</w:t>
      </w:r>
      <w:r w:rsidR="00CB410B" w:rsidRPr="00DA7839">
        <w:t>’</w:t>
      </w:r>
      <w:r w:rsidRPr="00DA7839">
        <w:t xml:space="preserve">entend, et </w:t>
      </w:r>
      <w:r w:rsidR="00761A89" w:rsidRPr="00DA7839">
        <w:t>le</w:t>
      </w:r>
      <w:r w:rsidRPr="00DA7839">
        <w:t xml:space="preserve"> malheur est qu</w:t>
      </w:r>
      <w:r w:rsidR="00CB410B" w:rsidRPr="00DA7839">
        <w:t>’</w:t>
      </w:r>
      <w:r w:rsidR="00761A89" w:rsidRPr="00DA7839">
        <w:t>il entend tout. Je ne sais comment il se f</w:t>
      </w:r>
      <w:r w:rsidRPr="00DA7839">
        <w:t>ait qu</w:t>
      </w:r>
      <w:r w:rsidR="00CB410B" w:rsidRPr="00DA7839">
        <w:t>’</w:t>
      </w:r>
      <w:r w:rsidRPr="00DA7839">
        <w:t xml:space="preserve">il ait critiqué Molière, en se faisant fort de relever </w:t>
      </w:r>
      <w:r w:rsidR="00CB410B" w:rsidRPr="00DA7839">
        <w:t>« </w:t>
      </w:r>
      <w:r w:rsidRPr="00DA7839">
        <w:t>cent exemples de ses barbarismes</w:t>
      </w:r>
      <w:r w:rsidR="00CB410B" w:rsidRPr="00DA7839">
        <w:t> » ;</w:t>
      </w:r>
      <w:r w:rsidRPr="00DA7839">
        <w:t xml:space="preserve"> mais i</w:t>
      </w:r>
      <w:r w:rsidR="00761A89" w:rsidRPr="00DA7839">
        <w:t xml:space="preserve">l écrit de Paris, le 28 mai 1675, à son ami </w:t>
      </w:r>
      <w:r w:rsidR="00B6083B" w:rsidRPr="00DA7839">
        <w:t>M.</w:t>
      </w:r>
      <w:del w:id="1066" w:author="OBVIL" w:date="2016-12-01T14:12:00Z">
        <w:r w:rsidR="00761A89">
          <w:delText xml:space="preserve"> </w:delText>
        </w:r>
      </w:del>
      <w:ins w:id="1067" w:author="OBVIL" w:date="2016-12-01T14:12:00Z">
        <w:r w:rsidR="00B6083B">
          <w:t> </w:t>
        </w:r>
      </w:ins>
      <w:r w:rsidR="00761A89" w:rsidRPr="00DA7839">
        <w:t>Minut</w:t>
      </w:r>
      <w:r w:rsidRPr="00DA7839">
        <w:t>oli</w:t>
      </w:r>
      <w:r w:rsidR="00CB410B" w:rsidRPr="00DA7839">
        <w:t> :</w:t>
      </w:r>
      <w:r w:rsidRPr="00DA7839">
        <w:t xml:space="preserve"> </w:t>
      </w:r>
      <w:r w:rsidR="00CB410B" w:rsidRPr="00DA7839">
        <w:t>« </w:t>
      </w:r>
      <w:r w:rsidRPr="00DA7839">
        <w:rPr>
          <w:i/>
        </w:rPr>
        <w:t>L</w:t>
      </w:r>
      <w:r w:rsidR="00CB410B" w:rsidRPr="00DA7839">
        <w:rPr>
          <w:i/>
        </w:rPr>
        <w:t>’</w:t>
      </w:r>
      <w:r w:rsidRPr="00DA7839">
        <w:rPr>
          <w:i/>
        </w:rPr>
        <w:t>Iphigénie</w:t>
      </w:r>
      <w:r w:rsidRPr="00DA7839">
        <w:t xml:space="preserve"> de </w:t>
      </w:r>
      <w:r w:rsidR="00B6083B" w:rsidRPr="00DA7839">
        <w:t>M.</w:t>
      </w:r>
      <w:del w:id="1068" w:author="OBVIL" w:date="2016-12-01T14:12:00Z">
        <w:r w:rsidRPr="00CB410B">
          <w:delText xml:space="preserve"> </w:delText>
        </w:r>
      </w:del>
      <w:ins w:id="1069" w:author="OBVIL" w:date="2016-12-01T14:12:00Z">
        <w:r w:rsidR="00B6083B">
          <w:t> </w:t>
        </w:r>
      </w:ins>
      <w:r w:rsidRPr="00DA7839">
        <w:t xml:space="preserve">Curas se joue </w:t>
      </w:r>
      <w:r w:rsidRPr="00DA7839">
        <w:rPr>
          <w:i/>
        </w:rPr>
        <w:t>enfin</w:t>
      </w:r>
      <w:r w:rsidR="009577FD" w:rsidRPr="00DA7839">
        <w:t xml:space="preserve"> par la t</w:t>
      </w:r>
      <w:r w:rsidRPr="00DA7839">
        <w:t xml:space="preserve">roupe de Molière, après que celle de </w:t>
      </w:r>
      <w:r w:rsidR="00B6083B" w:rsidRPr="00DA7839">
        <w:t>M.</w:t>
      </w:r>
      <w:del w:id="1070" w:author="OBVIL" w:date="2016-12-01T14:12:00Z">
        <w:r w:rsidRPr="00CB410B">
          <w:delText xml:space="preserve"> </w:delText>
        </w:r>
      </w:del>
      <w:ins w:id="1071" w:author="OBVIL" w:date="2016-12-01T14:12:00Z">
        <w:r w:rsidR="00B6083B">
          <w:t> </w:t>
        </w:r>
      </w:ins>
      <w:r w:rsidR="00761A89" w:rsidRPr="00DA7839">
        <w:t>Rac</w:t>
      </w:r>
      <w:r w:rsidRPr="00DA7839">
        <w:t>ine s</w:t>
      </w:r>
      <w:r w:rsidR="00CB410B" w:rsidRPr="00DA7839">
        <w:t>’</w:t>
      </w:r>
      <w:r w:rsidR="009577FD" w:rsidRPr="00DA7839">
        <w:t>est</w:t>
      </w:r>
      <w:r w:rsidR="00761A89" w:rsidRPr="00DA7839">
        <w:t xml:space="preserve"> fait</w:t>
      </w:r>
      <w:r w:rsidRPr="00DA7839">
        <w:t xml:space="preserve"> </w:t>
      </w:r>
      <w:r w:rsidRPr="00DA7839">
        <w:rPr>
          <w:i/>
        </w:rPr>
        <w:t>assez</w:t>
      </w:r>
      <w:r w:rsidRPr="00DA7839">
        <w:t xml:space="preserve"> admirer dans l</w:t>
      </w:r>
      <w:r w:rsidR="00CB410B" w:rsidRPr="00DA7839">
        <w:t>’</w:t>
      </w:r>
      <w:r w:rsidR="00761A89" w:rsidRPr="00DA7839">
        <w:t>hô</w:t>
      </w:r>
      <w:r w:rsidRPr="00DA7839">
        <w:t>tel de Bourgogne</w:t>
      </w:r>
      <w:r w:rsidR="00CB410B" w:rsidRPr="00DA7839">
        <w:t> »</w:t>
      </w:r>
      <w:r w:rsidRPr="00DA7839">
        <w:t>. Ces deux adverbes sont malheureu</w:t>
      </w:r>
      <w:r w:rsidR="00CB410B" w:rsidRPr="00DA7839">
        <w:t>x !</w:t>
      </w:r>
      <w:r w:rsidR="009577FD" w:rsidRPr="00DA7839">
        <w:t xml:space="preserve"> Je vois ailleurs, dans une aut</w:t>
      </w:r>
      <w:r w:rsidRPr="00DA7839">
        <w:t>re lettre, qu</w:t>
      </w:r>
      <w:r w:rsidR="00CB410B" w:rsidRPr="00DA7839">
        <w:t>’</w:t>
      </w:r>
      <w:r w:rsidR="00761A89" w:rsidRPr="00DA7839">
        <w:t>il a fort</w:t>
      </w:r>
      <w:r w:rsidRPr="00DA7839">
        <w:t xml:space="preserve"> goûté </w:t>
      </w:r>
      <w:r w:rsidRPr="00DA7839">
        <w:rPr>
          <w:i/>
        </w:rPr>
        <w:t>l</w:t>
      </w:r>
      <w:r w:rsidR="009577FD" w:rsidRPr="00DA7839">
        <w:rPr>
          <w:i/>
        </w:rPr>
        <w:t>a</w:t>
      </w:r>
      <w:r w:rsidRPr="00DA7839">
        <w:rPr>
          <w:i/>
        </w:rPr>
        <w:t xml:space="preserve"> Princesse de Clèves</w:t>
      </w:r>
      <w:r w:rsidR="00B6083B" w:rsidRPr="00DA7839">
        <w:t xml:space="preserve"> —</w:t>
      </w:r>
      <w:del w:id="1072" w:author="OBVIL" w:date="2016-12-01T14:12:00Z">
        <w:r w:rsidR="00761A89">
          <w:delText xml:space="preserve"> </w:delText>
        </w:r>
      </w:del>
      <w:ins w:id="1073" w:author="OBVIL" w:date="2016-12-01T14:12:00Z">
        <w:r w:rsidR="00B6083B" w:rsidRPr="00B6083B">
          <w:t> </w:t>
        </w:r>
      </w:ins>
      <w:r w:rsidR="00761A89" w:rsidRPr="00DA7839">
        <w:t>et</w:t>
      </w:r>
      <w:r w:rsidRPr="00DA7839">
        <w:t xml:space="preserve"> peu s</w:t>
      </w:r>
      <w:r w:rsidR="00CB410B" w:rsidRPr="00DA7839">
        <w:t>’</w:t>
      </w:r>
      <w:r w:rsidRPr="00DA7839">
        <w:t>en faut que je ne m</w:t>
      </w:r>
      <w:r w:rsidR="00CB410B" w:rsidRPr="00DA7839">
        <w:t>’</w:t>
      </w:r>
      <w:r w:rsidRPr="00DA7839">
        <w:t xml:space="preserve">en </w:t>
      </w:r>
      <w:r w:rsidR="00761A89" w:rsidRPr="00DA7839">
        <w:t>étonne</w:t>
      </w:r>
      <w:r w:rsidR="00CB410B" w:rsidRPr="00DA7839">
        <w:t> ;</w:t>
      </w:r>
      <w:r w:rsidR="00B6083B" w:rsidRPr="00DA7839">
        <w:t xml:space="preserve"> — </w:t>
      </w:r>
      <w:r w:rsidRPr="00DA7839">
        <w:t>mais il n</w:t>
      </w:r>
      <w:r w:rsidR="00CB410B" w:rsidRPr="00DA7839">
        <w:t>’</w:t>
      </w:r>
      <w:r w:rsidRPr="00DA7839">
        <w:t xml:space="preserve">a pas moins apprécié </w:t>
      </w:r>
      <w:r w:rsidR="00761A89" w:rsidRPr="00DA7839">
        <w:rPr>
          <w:i/>
        </w:rPr>
        <w:t>les Am</w:t>
      </w:r>
      <w:r w:rsidRPr="00DA7839">
        <w:rPr>
          <w:i/>
        </w:rPr>
        <w:t>ours du roi de T</w:t>
      </w:r>
      <w:r w:rsidR="00761A89" w:rsidRPr="00DA7839">
        <w:rPr>
          <w:i/>
        </w:rPr>
        <w:t>amaran</w:t>
      </w:r>
      <w:r w:rsidRPr="00DA7839">
        <w:t xml:space="preserve">, par le sieur Brémont, </w:t>
      </w:r>
      <w:r w:rsidR="00CB410B" w:rsidRPr="00DA7839">
        <w:t>« </w:t>
      </w:r>
      <w:r w:rsidRPr="00DA7839">
        <w:t xml:space="preserve">un très joli </w:t>
      </w:r>
      <w:r w:rsidR="00761A89" w:rsidRPr="00DA7839">
        <w:t>petit ouvrage, bien écrit et</w:t>
      </w:r>
      <w:r w:rsidRPr="00DA7839">
        <w:t xml:space="preserve"> contenant des aventures </w:t>
      </w:r>
      <w:r w:rsidR="00761A89" w:rsidRPr="00DA7839">
        <w:t>fort</w:t>
      </w:r>
      <w:r w:rsidRPr="00DA7839">
        <w:t xml:space="preserve"> bien tournées</w:t>
      </w:r>
      <w:r w:rsidR="00CB410B" w:rsidRPr="00DA7839">
        <w:t> »</w:t>
      </w:r>
      <w:r w:rsidR="00761A89" w:rsidRPr="00DA7839">
        <w:t>. Ce sont c</w:t>
      </w:r>
      <w:r w:rsidRPr="00DA7839">
        <w:t>elles</w:t>
      </w:r>
      <w:r w:rsidR="00761A89" w:rsidRPr="00DA7839">
        <w:t xml:space="preserve"> de Charles II </w:t>
      </w:r>
      <w:r w:rsidRPr="00DA7839">
        <w:t>roi d</w:t>
      </w:r>
      <w:r w:rsidR="00CB410B" w:rsidRPr="00DA7839">
        <w:t>’</w:t>
      </w:r>
      <w:r w:rsidR="009577FD" w:rsidRPr="00DA7839">
        <w:t>Angleterre, et</w:t>
      </w:r>
      <w:r w:rsidRPr="00DA7839">
        <w:t xml:space="preserve"> de </w:t>
      </w:r>
      <w:r w:rsidR="00761A89" w:rsidRPr="00DA7839">
        <w:t>M</w:t>
      </w:r>
      <w:r w:rsidR="00761A89" w:rsidRPr="00DA7839">
        <w:rPr>
          <w:vertAlign w:val="superscript"/>
        </w:rPr>
        <w:t>me</w:t>
      </w:r>
      <w:r w:rsidRPr="00DA7839">
        <w:rPr>
          <w:vertAlign w:val="superscript"/>
        </w:rPr>
        <w:t xml:space="preserve"> </w:t>
      </w:r>
      <w:r w:rsidR="00761A89" w:rsidRPr="00DA7839">
        <w:t>de Castelmaine</w:t>
      </w:r>
      <w:r w:rsidRPr="00DA7839">
        <w:t xml:space="preserve">. Parcourez encore ses </w:t>
      </w:r>
      <w:r w:rsidR="001742D1" w:rsidRPr="00DA7839">
        <w:rPr>
          <w:i/>
        </w:rPr>
        <w:t>Nouvelles de la</w:t>
      </w:r>
      <w:r w:rsidRPr="00DA7839">
        <w:rPr>
          <w:i/>
        </w:rPr>
        <w:t xml:space="preserve"> république </w:t>
      </w:r>
      <w:r w:rsidR="001742D1" w:rsidRPr="00DA7839">
        <w:rPr>
          <w:i/>
        </w:rPr>
        <w:t>des lettres</w:t>
      </w:r>
      <w:r w:rsidRPr="00B6083B">
        <w:rPr>
          <w:rPrChange w:id="1074" w:author="OBVIL" w:date="2016-12-01T14:12:00Z">
            <w:rPr>
              <w:rFonts w:ascii="Times New Roman" w:hAnsi="Times New Roman"/>
              <w:i/>
            </w:rPr>
          </w:rPrChange>
        </w:rPr>
        <w:t>.</w:t>
      </w:r>
      <w:r w:rsidR="001742D1" w:rsidRPr="00DA7839">
        <w:t xml:space="preserve"> Il s’y déf</w:t>
      </w:r>
      <w:r w:rsidRPr="00DA7839">
        <w:t>end d</w:t>
      </w:r>
      <w:r w:rsidR="00CB410B" w:rsidRPr="00DA7839">
        <w:t>’</w:t>
      </w:r>
      <w:r w:rsidRPr="00DA7839">
        <w:t xml:space="preserve">écrire </w:t>
      </w:r>
      <w:r w:rsidR="00CB410B" w:rsidRPr="00DA7839">
        <w:t>« </w:t>
      </w:r>
      <w:r w:rsidRPr="00DA7839">
        <w:t>uniquement pour les savants</w:t>
      </w:r>
      <w:r w:rsidR="00CB410B" w:rsidRPr="00DA7839">
        <w:t> »</w:t>
      </w:r>
      <w:r w:rsidR="001742D1" w:rsidRPr="00DA7839">
        <w:t>, et</w:t>
      </w:r>
      <w:r w:rsidRPr="00DA7839">
        <w:t xml:space="preserve"> de loin en loin il y donne, </w:t>
      </w:r>
      <w:r w:rsidR="00CB410B" w:rsidRPr="00DA7839">
        <w:t>« </w:t>
      </w:r>
      <w:r w:rsidRPr="00DA7839">
        <w:t>pour les dames</w:t>
      </w:r>
      <w:r w:rsidR="00CB410B" w:rsidRPr="00DA7839">
        <w:t> »</w:t>
      </w:r>
      <w:r w:rsidRPr="00DA7839">
        <w:t>, l’analyse de quelque roman</w:t>
      </w:r>
      <w:r w:rsidR="00CB410B" w:rsidRPr="00DA7839">
        <w:t> ;</w:t>
      </w:r>
      <w:r w:rsidRPr="00DA7839">
        <w:t xml:space="preserve"> mais, il vrai dire, et au fond, il s</w:t>
      </w:r>
      <w:r w:rsidR="00CB410B" w:rsidRPr="00DA7839">
        <w:t>’</w:t>
      </w:r>
      <w:r w:rsidRPr="00DA7839">
        <w:t xml:space="preserve">intéresse bien plus aux questions de théologie, de métaphysique, d’histoire, de physique ou de physiologie. Un </w:t>
      </w:r>
      <w:r w:rsidRPr="00DA7839">
        <w:rPr>
          <w:i/>
        </w:rPr>
        <w:t>Traité de l</w:t>
      </w:r>
      <w:r w:rsidR="00CB410B" w:rsidRPr="00DA7839">
        <w:rPr>
          <w:i/>
        </w:rPr>
        <w:t>’</w:t>
      </w:r>
      <w:r w:rsidR="001742D1" w:rsidRPr="00DA7839">
        <w:rPr>
          <w:i/>
        </w:rPr>
        <w:t>Économie</w:t>
      </w:r>
      <w:r w:rsidRPr="00DA7839">
        <w:rPr>
          <w:i/>
        </w:rPr>
        <w:t xml:space="preserve"> animale et de la Génération de l</w:t>
      </w:r>
      <w:r w:rsidR="00CB410B" w:rsidRPr="00DA7839">
        <w:rPr>
          <w:i/>
        </w:rPr>
        <w:t>’</w:t>
      </w:r>
      <w:r w:rsidRPr="00DA7839">
        <w:rPr>
          <w:i/>
        </w:rPr>
        <w:t>homme</w:t>
      </w:r>
      <w:r w:rsidRPr="00B6083B">
        <w:rPr>
          <w:rPrChange w:id="1075" w:author="OBVIL" w:date="2016-12-01T14:12:00Z">
            <w:rPr>
              <w:rFonts w:ascii="Times New Roman" w:hAnsi="Times New Roman"/>
              <w:i/>
            </w:rPr>
          </w:rPrChange>
        </w:rPr>
        <w:t>,</w:t>
      </w:r>
      <w:r w:rsidRPr="00DA7839">
        <w:t xml:space="preserve"> ou un </w:t>
      </w:r>
      <w:r w:rsidRPr="00DA7839">
        <w:rPr>
          <w:i/>
        </w:rPr>
        <w:t>Recueil de Dissertations sur la mort de Judas</w:t>
      </w:r>
      <w:r w:rsidRPr="00B6083B">
        <w:rPr>
          <w:rPrChange w:id="1076" w:author="OBVIL" w:date="2016-12-01T14:12:00Z">
            <w:rPr>
              <w:rFonts w:ascii="Times New Roman" w:hAnsi="Times New Roman"/>
              <w:i/>
            </w:rPr>
          </w:rPrChange>
        </w:rPr>
        <w:t>,</w:t>
      </w:r>
      <w:r w:rsidRPr="00DA7839">
        <w:t xml:space="preserve"> voilà les livres qu</w:t>
      </w:r>
      <w:r w:rsidR="00CB410B" w:rsidRPr="00DA7839">
        <w:t>’</w:t>
      </w:r>
      <w:r w:rsidRPr="00DA7839">
        <w:t>il aime à</w:t>
      </w:r>
      <w:r w:rsidR="001742D1" w:rsidRPr="00DA7839">
        <w:t xml:space="preserve"> </w:t>
      </w:r>
      <w:r w:rsidR="00CB410B" w:rsidRPr="00DA7839">
        <w:t>« </w:t>
      </w:r>
      <w:r w:rsidRPr="00DA7839">
        <w:t>extraire</w:t>
      </w:r>
      <w:r w:rsidR="00CB410B" w:rsidRPr="00DA7839">
        <w:t> »</w:t>
      </w:r>
      <w:r w:rsidRPr="00DA7839">
        <w:t>. Que si d</w:t>
      </w:r>
      <w:r w:rsidR="00CB410B" w:rsidRPr="00DA7839">
        <w:t>’</w:t>
      </w:r>
      <w:r w:rsidRPr="00DA7839">
        <w:t>ailleurs il excelle à manier les idées générales, ajouterai-je qu</w:t>
      </w:r>
      <w:r w:rsidR="00CB410B" w:rsidRPr="00DA7839">
        <w:t>’</w:t>
      </w:r>
      <w:r w:rsidR="009577FD" w:rsidRPr="00DA7839">
        <w:t>il n</w:t>
      </w:r>
      <w:r w:rsidRPr="00DA7839">
        <w:t>‘en a pas d</w:t>
      </w:r>
      <w:r w:rsidR="00CB410B" w:rsidRPr="00DA7839">
        <w:t>’</w:t>
      </w:r>
      <w:r w:rsidRPr="00DA7839">
        <w:t>assez liées, d</w:t>
      </w:r>
      <w:r w:rsidR="00CB410B" w:rsidRPr="00DA7839">
        <w:t>’</w:t>
      </w:r>
      <w:r w:rsidRPr="00DA7839">
        <w:t>assez s</w:t>
      </w:r>
      <w:r w:rsidR="001742D1" w:rsidRPr="00DA7839">
        <w:t>uivies, d’assez systématiques p</w:t>
      </w:r>
      <w:r w:rsidRPr="00DA7839">
        <w:t xml:space="preserve">our être un </w:t>
      </w:r>
      <w:r w:rsidR="009577FD" w:rsidRPr="00DA7839">
        <w:t>critique</w:t>
      </w:r>
      <w:r w:rsidRPr="00DA7839">
        <w:t xml:space="preserve"> à la manière d</w:t>
      </w:r>
      <w:r w:rsidR="00CB410B" w:rsidRPr="00DA7839">
        <w:t>’</w:t>
      </w:r>
      <w:r w:rsidRPr="00DA7839">
        <w:t>aujourd</w:t>
      </w:r>
      <w:r w:rsidR="00CB410B" w:rsidRPr="00DA7839">
        <w:t>’</w:t>
      </w:r>
      <w:r w:rsidRPr="00DA7839">
        <w:t>hui</w:t>
      </w:r>
      <w:r w:rsidR="00CB410B" w:rsidRPr="00DA7839">
        <w:t> ?</w:t>
      </w:r>
    </w:p>
    <w:p w14:paraId="136658AE" w14:textId="4AD2A971" w:rsidR="00CB410B" w:rsidRPr="00DA7839" w:rsidRDefault="00170A5B" w:rsidP="00000A23">
      <w:pPr>
        <w:pStyle w:val="Corpsdetexte"/>
        <w:pPrChange w:id="1077" w:author="OBVIL" w:date="2016-12-01T14:12:00Z">
          <w:pPr>
            <w:pStyle w:val="Corpsdetexte"/>
            <w:spacing w:afterLines="120" w:after="288"/>
            <w:ind w:firstLine="240"/>
            <w:jc w:val="both"/>
          </w:pPr>
        </w:pPrChange>
      </w:pPr>
      <w:r w:rsidRPr="00DA7839">
        <w:t>Mais ce qu</w:t>
      </w:r>
      <w:r w:rsidR="00CB410B" w:rsidRPr="00DA7839">
        <w:t>’</w:t>
      </w:r>
      <w:r w:rsidRPr="00DA7839">
        <w:t xml:space="preserve">il </w:t>
      </w:r>
      <w:r w:rsidR="009577FD" w:rsidRPr="00DA7839">
        <w:t>est</w:t>
      </w:r>
      <w:r w:rsidRPr="00DA7839">
        <w:t xml:space="preserve"> proprement, c</w:t>
      </w:r>
      <w:r w:rsidR="00CB410B" w:rsidRPr="00DA7839">
        <w:t>’</w:t>
      </w:r>
      <w:r w:rsidRPr="00DA7839">
        <w:t>est l</w:t>
      </w:r>
      <w:r w:rsidR="00CB410B" w:rsidRPr="00DA7839">
        <w:t>’</w:t>
      </w:r>
      <w:r w:rsidRPr="00DA7839">
        <w:t>esprit critique incarné, l’universelle curiosité, la soif de savoir</w:t>
      </w:r>
      <w:r w:rsidR="00B6083B" w:rsidRPr="00DA7839">
        <w:t xml:space="preserve"> —</w:t>
      </w:r>
      <w:del w:id="1078" w:author="OBVIL" w:date="2016-12-01T14:12:00Z">
        <w:r w:rsidRPr="00CB410B">
          <w:delText xml:space="preserve"> </w:delText>
        </w:r>
      </w:del>
      <w:ins w:id="1079" w:author="OBVIL" w:date="2016-12-01T14:12:00Z">
        <w:r w:rsidR="00B6083B" w:rsidRPr="00B6083B">
          <w:t> </w:t>
        </w:r>
      </w:ins>
      <w:r w:rsidRPr="00DA7839">
        <w:rPr>
          <w:i/>
        </w:rPr>
        <w:t>libido sciendi</w:t>
      </w:r>
      <w:r w:rsidR="00CB410B" w:rsidRPr="00B6083B">
        <w:rPr>
          <w:rPrChange w:id="1080" w:author="OBVIL" w:date="2016-12-01T14:12:00Z">
            <w:rPr>
              <w:rFonts w:ascii="Times New Roman" w:hAnsi="Times New Roman"/>
              <w:i/>
            </w:rPr>
          </w:rPrChange>
        </w:rPr>
        <w:t>,</w:t>
      </w:r>
      <w:r w:rsidR="00B6083B" w:rsidRPr="00B6083B">
        <w:rPr>
          <w:rPrChange w:id="1081" w:author="OBVIL" w:date="2016-12-01T14:12:00Z">
            <w:rPr>
              <w:rFonts w:ascii="Times New Roman" w:hAnsi="Times New Roman"/>
              <w:i/>
            </w:rPr>
          </w:rPrChange>
        </w:rPr>
        <w:t xml:space="preserve"> </w:t>
      </w:r>
      <w:r w:rsidR="00B6083B" w:rsidRPr="00DA7839">
        <w:t>—</w:t>
      </w:r>
      <w:r w:rsidR="00B6083B" w:rsidRPr="00B6083B">
        <w:rPr>
          <w:rPrChange w:id="1082" w:author="OBVIL" w:date="2016-12-01T14:12:00Z">
            <w:rPr>
              <w:rFonts w:ascii="Times New Roman" w:hAnsi="Times New Roman"/>
              <w:i/>
            </w:rPr>
          </w:rPrChange>
        </w:rPr>
        <w:t> </w:t>
      </w:r>
      <w:r w:rsidR="00CB410B" w:rsidRPr="00DA7839">
        <w:t>l</w:t>
      </w:r>
      <w:r w:rsidRPr="00DA7839">
        <w:t xml:space="preserve">a crainte de ne pas tout </w:t>
      </w:r>
      <w:r w:rsidR="009577FD" w:rsidRPr="00DA7839">
        <w:t>connaitre</w:t>
      </w:r>
      <w:r w:rsidRPr="00DA7839">
        <w:t xml:space="preserve"> sur un sujet donné. C’est aussi l</w:t>
      </w:r>
      <w:r w:rsidR="00CB410B" w:rsidRPr="00DA7839">
        <w:t>’</w:t>
      </w:r>
      <w:r w:rsidRPr="00DA7839">
        <w:t>universelle défiance, dont le premier mouvement est de tout révoquer en doute, et plus particulièrement ce qui est imprimé. Tout homme a tant de raisons de ne se servir de l’écriture que pour déguiser sa pensé</w:t>
      </w:r>
      <w:r w:rsidR="00CB410B" w:rsidRPr="00DA7839">
        <w:t>e !</w:t>
      </w:r>
      <w:r w:rsidRPr="00DA7839">
        <w:t xml:space="preserve"> Notre judiciaire est si court</w:t>
      </w:r>
      <w:r w:rsidR="00CB410B" w:rsidRPr="00DA7839">
        <w:t>e !</w:t>
      </w:r>
      <w:r w:rsidRPr="00DA7839">
        <w:t xml:space="preserve"> La vérité est si difficile à fixe</w:t>
      </w:r>
      <w:r w:rsidR="00CB410B" w:rsidRPr="00DA7839">
        <w:t>r !</w:t>
      </w:r>
      <w:r w:rsidRPr="00DA7839">
        <w:t xml:space="preserve"> Bayle n</w:t>
      </w:r>
      <w:r w:rsidR="00CB410B" w:rsidRPr="00DA7839">
        <w:t>’</w:t>
      </w:r>
      <w:r w:rsidRPr="00DA7839">
        <w:t>aime pas à être dupe, et, s</w:t>
      </w:r>
      <w:r w:rsidR="00CB410B" w:rsidRPr="00DA7839">
        <w:t>’</w:t>
      </w:r>
      <w:r w:rsidRPr="00DA7839">
        <w:t>il veut tout savoir, c</w:t>
      </w:r>
      <w:r w:rsidR="00CB410B" w:rsidRPr="00DA7839">
        <w:t>’</w:t>
      </w:r>
      <w:r w:rsidR="001742D1" w:rsidRPr="00DA7839">
        <w:t>est pour tout contrôle</w:t>
      </w:r>
      <w:r w:rsidRPr="00DA7839">
        <w:t>r. Joi</w:t>
      </w:r>
      <w:r w:rsidR="009577FD" w:rsidRPr="00DA7839">
        <w:t>gnez le goû</w:t>
      </w:r>
      <w:r w:rsidRPr="00DA7839">
        <w:t>t</w:t>
      </w:r>
      <w:r w:rsidR="001742D1" w:rsidRPr="00DA7839">
        <w:t xml:space="preserve"> de la contradiction. Un peu enfl</w:t>
      </w:r>
      <w:r w:rsidRPr="00DA7839">
        <w:t>é de sa science et glorieux de sa perspicacité, non seulement</w:t>
      </w:r>
    </w:p>
    <w:p w14:paraId="5864B7F1" w14:textId="77777777" w:rsidR="00CB410B" w:rsidRPr="00CB410B" w:rsidRDefault="00170A5B" w:rsidP="001742D1">
      <w:pPr>
        <w:pStyle w:val="quotel"/>
      </w:pPr>
      <w:r w:rsidRPr="00CB410B">
        <w:t>Il penserait paraître un homme du commun</w:t>
      </w:r>
    </w:p>
    <w:p w14:paraId="2AF18340" w14:textId="77777777" w:rsidR="001742D1" w:rsidRDefault="001742D1" w:rsidP="001742D1">
      <w:pPr>
        <w:pStyle w:val="quotel"/>
      </w:pPr>
      <w:r>
        <w:t xml:space="preserve">    </w:t>
      </w:r>
      <w:r w:rsidR="00170A5B" w:rsidRPr="00CB410B">
        <w:t>Si l’on voyait qu’il fût de l’avis de quelqu’u</w:t>
      </w:r>
      <w:r w:rsidR="00CB410B" w:rsidRPr="00CB410B">
        <w:t>n ;</w:t>
      </w:r>
    </w:p>
    <w:p w14:paraId="0E44FAE8" w14:textId="77777777" w:rsidR="00CB410B" w:rsidRPr="00DA7839" w:rsidRDefault="00CB410B" w:rsidP="00000A23">
      <w:pPr>
        <w:pStyle w:val="Corpsdetexte"/>
        <w:pPrChange w:id="1083" w:author="OBVIL" w:date="2016-12-01T14:12:00Z">
          <w:pPr>
            <w:pStyle w:val="Corpsdetexte"/>
            <w:spacing w:afterLines="120" w:after="288"/>
            <w:jc w:val="both"/>
          </w:pPr>
        </w:pPrChange>
      </w:pPr>
      <w:r w:rsidRPr="00DA7839">
        <w:rPr>
          <w:rFonts w:hint="eastAsia"/>
        </w:rPr>
        <w:t xml:space="preserve"> </w:t>
      </w:r>
      <w:r w:rsidRPr="00DA7839">
        <w:t>m</w:t>
      </w:r>
      <w:r w:rsidR="00170A5B" w:rsidRPr="00DA7839">
        <w:t>ais sa propre opinion lui déplaît dès qu</w:t>
      </w:r>
      <w:r w:rsidRPr="00DA7839">
        <w:t>’</w:t>
      </w:r>
      <w:r w:rsidR="00170A5B" w:rsidRPr="00DA7839">
        <w:t>on la partage, et</w:t>
      </w:r>
    </w:p>
    <w:p w14:paraId="075A42CB" w14:textId="77777777" w:rsidR="00CB410B" w:rsidRPr="00CB410B" w:rsidRDefault="00170A5B" w:rsidP="001742D1">
      <w:pPr>
        <w:pStyle w:val="quotel"/>
      </w:pPr>
      <w:r w:rsidRPr="00CB410B">
        <w:t>Ses vrais sentiments sont combattus par lui.</w:t>
      </w:r>
    </w:p>
    <w:p w14:paraId="2CC1152D" w14:textId="77777777" w:rsidR="00CB410B" w:rsidRPr="00CB410B" w:rsidRDefault="00170A5B" w:rsidP="001742D1">
      <w:pPr>
        <w:pStyle w:val="quotel"/>
      </w:pPr>
      <w:r w:rsidRPr="00CB410B">
        <w:t>Aussitôt qu’il les voit dans la bouche d</w:t>
      </w:r>
      <w:r w:rsidR="00CB410B" w:rsidRPr="00CB410B">
        <w:t>’</w:t>
      </w:r>
      <w:r w:rsidRPr="00CB410B">
        <w:t>autrui.</w:t>
      </w:r>
    </w:p>
    <w:p w14:paraId="0656385E" w14:textId="3B9A8F7F" w:rsidR="00CB410B" w:rsidRPr="00DA7839" w:rsidRDefault="00170A5B" w:rsidP="00000A23">
      <w:pPr>
        <w:pStyle w:val="Corpsdetexte"/>
        <w:pPrChange w:id="1084" w:author="OBVIL" w:date="2016-12-01T14:12:00Z">
          <w:pPr>
            <w:pStyle w:val="Corpsdetexte"/>
            <w:spacing w:afterLines="120" w:after="288"/>
            <w:ind w:firstLine="240"/>
            <w:jc w:val="both"/>
          </w:pPr>
        </w:pPrChange>
      </w:pPr>
      <w:r w:rsidRPr="00DA7839">
        <w:t>Leibniz, à ce propos, disait très joliment</w:t>
      </w:r>
      <w:r w:rsidR="00CB410B" w:rsidRPr="00DA7839">
        <w:t> :</w:t>
      </w:r>
      <w:r w:rsidRPr="00DA7839">
        <w:t xml:space="preserve"> </w:t>
      </w:r>
      <w:r w:rsidR="00CB410B" w:rsidRPr="001742D1">
        <w:rPr>
          <w:rStyle w:val="quotec"/>
        </w:rPr>
        <w:t>« </w:t>
      </w:r>
      <w:r w:rsidRPr="001742D1">
        <w:rPr>
          <w:rStyle w:val="quotec"/>
        </w:rPr>
        <w:t xml:space="preserve">Le vrai moyen de faire écrire utilement </w:t>
      </w:r>
      <w:r w:rsidR="00B6083B">
        <w:rPr>
          <w:rStyle w:val="quotec"/>
        </w:rPr>
        <w:t>M.</w:t>
      </w:r>
      <w:del w:id="1085" w:author="OBVIL" w:date="2016-12-01T14:12:00Z">
        <w:r w:rsidRPr="001742D1">
          <w:rPr>
            <w:rStyle w:val="quotec"/>
          </w:rPr>
          <w:delText xml:space="preserve"> </w:delText>
        </w:r>
      </w:del>
      <w:ins w:id="1086" w:author="OBVIL" w:date="2016-12-01T14:12:00Z">
        <w:r w:rsidR="00B6083B">
          <w:rPr>
            <w:rStyle w:val="quotec"/>
          </w:rPr>
          <w:t> </w:t>
        </w:r>
      </w:ins>
      <w:r w:rsidRPr="001742D1">
        <w:rPr>
          <w:rStyle w:val="quotec"/>
        </w:rPr>
        <w:t>Bayle, ce serait de l</w:t>
      </w:r>
      <w:r w:rsidR="00CB410B" w:rsidRPr="001742D1">
        <w:rPr>
          <w:rStyle w:val="quotec"/>
        </w:rPr>
        <w:t>’</w:t>
      </w:r>
      <w:r w:rsidRPr="001742D1">
        <w:rPr>
          <w:rStyle w:val="quotec"/>
        </w:rPr>
        <w:t>attaquer lorsqu</w:t>
      </w:r>
      <w:r w:rsidR="00CB410B" w:rsidRPr="001742D1">
        <w:rPr>
          <w:rStyle w:val="quotec"/>
        </w:rPr>
        <w:t>’</w:t>
      </w:r>
      <w:r w:rsidRPr="001742D1">
        <w:rPr>
          <w:rStyle w:val="quotec"/>
        </w:rPr>
        <w:t>il dit des choses bonnes et vraies, car ce serait le moyen de le piquer pour continuer.</w:t>
      </w:r>
      <w:r w:rsidR="001742D1" w:rsidRPr="001742D1">
        <w:rPr>
          <w:rStyle w:val="quotec"/>
        </w:rPr>
        <w:t xml:space="preserve"> Au lieu qu</w:t>
      </w:r>
      <w:r w:rsidR="00CB410B" w:rsidRPr="001742D1">
        <w:rPr>
          <w:rStyle w:val="quotec"/>
        </w:rPr>
        <w:t>’</w:t>
      </w:r>
      <w:r w:rsidRPr="001742D1">
        <w:rPr>
          <w:rStyle w:val="quotec"/>
        </w:rPr>
        <w:t>il ne faillirait point l</w:t>
      </w:r>
      <w:r w:rsidR="00CB410B" w:rsidRPr="001742D1">
        <w:rPr>
          <w:rStyle w:val="quotec"/>
        </w:rPr>
        <w:t>’</w:t>
      </w:r>
      <w:r w:rsidR="001742D1" w:rsidRPr="001742D1">
        <w:rPr>
          <w:rStyle w:val="quotec"/>
        </w:rPr>
        <w:t>att</w:t>
      </w:r>
      <w:r w:rsidRPr="001742D1">
        <w:rPr>
          <w:rStyle w:val="quotec"/>
        </w:rPr>
        <w:t>aquer quand il on dit de mauvaises, car</w:t>
      </w:r>
      <w:r w:rsidR="001742D1" w:rsidRPr="001742D1">
        <w:rPr>
          <w:rStyle w:val="quotec"/>
        </w:rPr>
        <w:t xml:space="preserve"> c</w:t>
      </w:r>
      <w:r w:rsidRPr="001742D1">
        <w:rPr>
          <w:rStyle w:val="quotec"/>
        </w:rPr>
        <w:t>ela l</w:t>
      </w:r>
      <w:r w:rsidR="00CB410B" w:rsidRPr="001742D1">
        <w:rPr>
          <w:rStyle w:val="quotec"/>
        </w:rPr>
        <w:t>’</w:t>
      </w:r>
      <w:r w:rsidRPr="001742D1">
        <w:rPr>
          <w:rStyle w:val="quotec"/>
        </w:rPr>
        <w:t>engagerait à en dire d</w:t>
      </w:r>
      <w:r w:rsidR="00CB410B" w:rsidRPr="001742D1">
        <w:rPr>
          <w:rStyle w:val="quotec"/>
        </w:rPr>
        <w:t>’</w:t>
      </w:r>
      <w:r w:rsidRPr="001742D1">
        <w:rPr>
          <w:rStyle w:val="quotec"/>
        </w:rPr>
        <w:t>autres aussi mauvaises pour soutenir les premières.</w:t>
      </w:r>
      <w:r w:rsidR="00CB410B" w:rsidRPr="001742D1">
        <w:rPr>
          <w:rStyle w:val="quotec"/>
        </w:rPr>
        <w:t> »</w:t>
      </w:r>
      <w:r w:rsidRPr="00DA7839">
        <w:t xml:space="preserve"> </w:t>
      </w:r>
      <w:r w:rsidR="001742D1" w:rsidRPr="00DA7839">
        <w:t>Mett</w:t>
      </w:r>
      <w:r w:rsidRPr="00DA7839">
        <w:t>ez encore l</w:t>
      </w:r>
      <w:r w:rsidR="00CB410B" w:rsidRPr="00DA7839">
        <w:t>’</w:t>
      </w:r>
      <w:r w:rsidRPr="00DA7839">
        <w:t>amour du paradoxe, une tendance instinctive à croire que l</w:t>
      </w:r>
      <w:r w:rsidR="00CB410B" w:rsidRPr="00DA7839">
        <w:t>’</w:t>
      </w:r>
      <w:r w:rsidRPr="00DA7839">
        <w:t>opinion commune est l</w:t>
      </w:r>
      <w:r w:rsidR="00CB410B" w:rsidRPr="00DA7839">
        <w:t>’</w:t>
      </w:r>
      <w:r w:rsidRPr="00DA7839">
        <w:t>erreur commun</w:t>
      </w:r>
      <w:r w:rsidR="00CB410B" w:rsidRPr="00DA7839">
        <w:t>e ;</w:t>
      </w:r>
      <w:r w:rsidRPr="00DA7839">
        <w:t xml:space="preserve"> que la plupart des hommes, recevant de leurs parents, de leurs maîtres, de l</w:t>
      </w:r>
      <w:r w:rsidR="00CB410B" w:rsidRPr="00DA7839">
        <w:t>’</w:t>
      </w:r>
      <w:r w:rsidR="001742D1" w:rsidRPr="00DA7839">
        <w:t>usage même du monde et</w:t>
      </w:r>
      <w:r w:rsidRPr="00DA7839">
        <w:t xml:space="preserve"> de l</w:t>
      </w:r>
      <w:r w:rsidR="00CB410B" w:rsidRPr="00DA7839">
        <w:t>’</w:t>
      </w:r>
      <w:r w:rsidRPr="00DA7839">
        <w:t xml:space="preserve">expérience banale de </w:t>
      </w:r>
      <w:r w:rsidR="009577FD" w:rsidRPr="00DA7839">
        <w:t>la vie, leurs préjugés tout fait</w:t>
      </w:r>
      <w:r w:rsidRPr="00DA7839">
        <w:t>s, sont incapables de pense</w:t>
      </w:r>
      <w:r w:rsidR="00CB410B" w:rsidRPr="00DA7839">
        <w:t>r ;</w:t>
      </w:r>
      <w:r w:rsidRPr="00DA7839">
        <w:t xml:space="preserve"> qu</w:t>
      </w:r>
      <w:r w:rsidR="00CB410B" w:rsidRPr="00DA7839">
        <w:t>’</w:t>
      </w:r>
      <w:r w:rsidR="001742D1" w:rsidRPr="00DA7839">
        <w:t>il faut</w:t>
      </w:r>
      <w:r w:rsidRPr="00DA7839">
        <w:t xml:space="preserve"> do</w:t>
      </w:r>
      <w:r w:rsidR="00EF6E0E" w:rsidRPr="00DA7839">
        <w:t>nc de temps en temps les inquiét</w:t>
      </w:r>
      <w:r w:rsidRPr="00DA7839">
        <w:t xml:space="preserve">er sur leurs idées, secouer pour ainsi dire leur torpeur intellectuelle, </w:t>
      </w:r>
      <w:del w:id="1087" w:author="OBVIL" w:date="2016-12-01T14:12:00Z">
        <w:r w:rsidRPr="00CB410B">
          <w:delText>el</w:delText>
        </w:r>
      </w:del>
      <w:ins w:id="1088" w:author="OBVIL" w:date="2016-12-01T14:12:00Z">
        <w:r w:rsidR="00F64CC9">
          <w:t>et</w:t>
        </w:r>
      </w:ins>
      <w:r w:rsidRPr="00DA7839">
        <w:t>, au besoin, les étonner, les irriter, les scandaliser.</w:t>
      </w:r>
      <w:r w:rsidR="00CB410B" w:rsidRPr="00DA7839">
        <w:t xml:space="preserve">… </w:t>
      </w:r>
      <w:r w:rsidRPr="00DA7839">
        <w:t>Si tout cela ne forme pas la définition même de l</w:t>
      </w:r>
      <w:r w:rsidR="00CB410B" w:rsidRPr="00DA7839">
        <w:t>’</w:t>
      </w:r>
      <w:r w:rsidRPr="00DA7839">
        <w:t>esprit critique, il ne s</w:t>
      </w:r>
      <w:r w:rsidR="00CB410B" w:rsidRPr="00DA7839">
        <w:t>’</w:t>
      </w:r>
      <w:r w:rsidR="00EF6E0E" w:rsidRPr="00DA7839">
        <w:t>en faut de</w:t>
      </w:r>
      <w:r w:rsidRPr="00DA7839">
        <w:t xml:space="preserve"> guèr</w:t>
      </w:r>
      <w:r w:rsidR="00CB410B" w:rsidRPr="00DA7839">
        <w:t>e ;</w:t>
      </w:r>
      <w:r w:rsidR="00EF6E0E" w:rsidRPr="00DA7839">
        <w:t xml:space="preserve"> mais tout </w:t>
      </w:r>
      <w:r w:rsidRPr="00DA7839">
        <w:t>cela c</w:t>
      </w:r>
      <w:r w:rsidR="00CB410B" w:rsidRPr="00DA7839">
        <w:t>’</w:t>
      </w:r>
      <w:r w:rsidRPr="00DA7839">
        <w:t>est Bayl</w:t>
      </w:r>
      <w:r w:rsidR="00CB410B" w:rsidRPr="00DA7839">
        <w:t>e ;</w:t>
      </w:r>
      <w:r w:rsidR="00B6083B" w:rsidRPr="00DA7839">
        <w:t xml:space="preserve"> — </w:t>
      </w:r>
      <w:r w:rsidRPr="00DA7839">
        <w:t>et on a cru pendant longtemps, on semble croire encore que ce le serait tout entier.</w:t>
      </w:r>
    </w:p>
    <w:p w14:paraId="34BD1988" w14:textId="337FC4DE" w:rsidR="00CB410B" w:rsidRPr="00DA7839" w:rsidRDefault="00170A5B" w:rsidP="00000A23">
      <w:pPr>
        <w:pStyle w:val="Corpsdetexte"/>
        <w:pPrChange w:id="1089" w:author="OBVIL" w:date="2016-12-01T14:12:00Z">
          <w:pPr>
            <w:pStyle w:val="Corpsdetexte"/>
            <w:spacing w:afterLines="120" w:after="288"/>
            <w:ind w:firstLine="240"/>
            <w:jc w:val="both"/>
          </w:pPr>
        </w:pPrChange>
      </w:pPr>
      <w:r w:rsidRPr="00DA7839">
        <w:t xml:space="preserve">Il </w:t>
      </w:r>
      <w:r w:rsidR="009577FD" w:rsidRPr="00DA7839">
        <w:t>est</w:t>
      </w:r>
      <w:r w:rsidRPr="00DA7839">
        <w:t xml:space="preserve"> vrai qu</w:t>
      </w:r>
      <w:r w:rsidR="00CB410B" w:rsidRPr="00DA7839">
        <w:t>’</w:t>
      </w:r>
      <w:r w:rsidRPr="00DA7839">
        <w:t>à cet égard on ne sa</w:t>
      </w:r>
      <w:r w:rsidR="00EF6E0E" w:rsidRPr="00DA7839">
        <w:t>urait</w:t>
      </w:r>
      <w:r w:rsidRPr="00DA7839">
        <w:t xml:space="preserve"> exagérer l</w:t>
      </w:r>
      <w:r w:rsidR="00CB410B" w:rsidRPr="00DA7839">
        <w:t>’</w:t>
      </w:r>
      <w:r w:rsidR="009577FD" w:rsidRPr="00DA7839">
        <w:t>importance</w:t>
      </w:r>
      <w:r w:rsidRPr="00DA7839">
        <w:t xml:space="preserve"> de son rôle. En laid que la critique, entendue largement, nous préserve, comme ou Ta si bien dit, </w:t>
      </w:r>
      <w:r w:rsidR="00CB410B" w:rsidRPr="00DA7839">
        <w:t>« </w:t>
      </w:r>
      <w:r w:rsidRPr="00DA7839">
        <w:t>d</w:t>
      </w:r>
      <w:r w:rsidR="00CB410B" w:rsidRPr="00DA7839">
        <w:t>’</w:t>
      </w:r>
      <w:r w:rsidR="00EF6E0E" w:rsidRPr="00DA7839">
        <w:t>être dévorés par la superstition et</w:t>
      </w:r>
      <w:r w:rsidRPr="00DA7839">
        <w:t xml:space="preserve"> la crédulité</w:t>
      </w:r>
      <w:r w:rsidR="00CB410B" w:rsidRPr="00DA7839">
        <w:t> »</w:t>
      </w:r>
      <w:r w:rsidRPr="00DA7839">
        <w:t>, c</w:t>
      </w:r>
      <w:r w:rsidR="00CB410B" w:rsidRPr="00DA7839">
        <w:t>’</w:t>
      </w:r>
      <w:r w:rsidR="009577FD" w:rsidRPr="00DA7839">
        <w:t>est lui qui l’</w:t>
      </w:r>
      <w:r w:rsidRPr="00DA7839">
        <w:t>a fondée. Lorsqu</w:t>
      </w:r>
      <w:r w:rsidR="00CB410B" w:rsidRPr="00DA7839">
        <w:t>’</w:t>
      </w:r>
      <w:r w:rsidR="00EF6E0E" w:rsidRPr="00DA7839">
        <w:t>il parut</w:t>
      </w:r>
      <w:r w:rsidR="009577FD" w:rsidRPr="00DA7839">
        <w:t xml:space="preserve"> le principe</w:t>
      </w:r>
      <w:r w:rsidRPr="00DA7839">
        <w:t xml:space="preserve"> d’autorité régnait encore partout. D</w:t>
      </w:r>
      <w:r w:rsidR="009577FD" w:rsidRPr="00DA7839">
        <w:t>escartes même, en philosophie, n’avait</w:t>
      </w:r>
      <w:r w:rsidRPr="00DA7839">
        <w:t xml:space="preserve"> abouti, comme autrefois </w:t>
      </w:r>
      <w:r w:rsidR="009577FD" w:rsidRPr="00DA7839">
        <w:t>saint</w:t>
      </w:r>
      <w:r w:rsidRPr="00DA7839">
        <w:t xml:space="preserve"> Thomas, qu’à des </w:t>
      </w:r>
      <w:r w:rsidR="009577FD" w:rsidRPr="00DA7839">
        <w:t>solutions pré</w:t>
      </w:r>
      <w:r w:rsidRPr="00DA7839">
        <w:t>vues, consenties, imposées d</w:t>
      </w:r>
      <w:r w:rsidR="00CB410B" w:rsidRPr="00DA7839">
        <w:t>’</w:t>
      </w:r>
      <w:r w:rsidRPr="00DA7839">
        <w:t>avance. Après avoir découvert des chemins tout nouveaux, il s</w:t>
      </w:r>
      <w:r w:rsidR="00CB410B" w:rsidRPr="00DA7839">
        <w:t>’</w:t>
      </w:r>
      <w:r w:rsidR="009577FD" w:rsidRPr="00DA7839">
        <w:t>était</w:t>
      </w:r>
      <w:r w:rsidRPr="00DA7839">
        <w:t xml:space="preserve"> empressé de les barrer. </w:t>
      </w:r>
      <w:r w:rsidR="009577FD" w:rsidRPr="00DA7839">
        <w:t>À</w:t>
      </w:r>
      <w:r w:rsidRPr="00DA7839">
        <w:t xml:space="preserve"> plus forte raison, en morale et en politique,</w:t>
      </w:r>
      <w:r w:rsidR="00EF6E0E" w:rsidRPr="00DA7839">
        <w:t xml:space="preserve"> le sens propre et individuel trouvait-il par</w:t>
      </w:r>
      <w:r w:rsidRPr="00DA7839">
        <w:t>to</w:t>
      </w:r>
      <w:r w:rsidR="00EF6E0E" w:rsidRPr="00DA7839">
        <w:t>ut sa limite. Pou</w:t>
      </w:r>
      <w:r w:rsidRPr="00DA7839">
        <w:t>r vingt manièr</w:t>
      </w:r>
      <w:r w:rsidR="00954000" w:rsidRPr="00DA7839">
        <w:t>es qu’il y avait de démontrer l’immortalit</w:t>
      </w:r>
      <w:r w:rsidRPr="00DA7839">
        <w:t>é de l</w:t>
      </w:r>
      <w:r w:rsidR="00CB410B" w:rsidRPr="00DA7839">
        <w:t>’</w:t>
      </w:r>
      <w:r w:rsidR="00954000" w:rsidRPr="00DA7839">
        <w:t>âme</w:t>
      </w:r>
      <w:r w:rsidRPr="00DA7839">
        <w:t xml:space="preserve"> ou </w:t>
      </w:r>
      <w:r w:rsidR="00954000" w:rsidRPr="00DA7839">
        <w:t>le</w:t>
      </w:r>
      <w:r w:rsidRPr="00DA7839">
        <w:t xml:space="preserve"> droit divin </w:t>
      </w:r>
      <w:r w:rsidR="00954000" w:rsidRPr="00DA7839">
        <w:t>le</w:t>
      </w:r>
      <w:r w:rsidRPr="00DA7839">
        <w:t>s rois, ou n’en so</w:t>
      </w:r>
      <w:r w:rsidR="00EF6E0E" w:rsidRPr="00DA7839">
        <w:t>uffrait pas une de les nier. Que si, timidement</w:t>
      </w:r>
      <w:r w:rsidRPr="00DA7839">
        <w:t>, quelqu</w:t>
      </w:r>
      <w:r w:rsidR="00CB410B" w:rsidRPr="00DA7839">
        <w:t>’</w:t>
      </w:r>
      <w:r w:rsidRPr="00DA7839">
        <w:t>un essaya</w:t>
      </w:r>
      <w:r w:rsidR="00EF6E0E" w:rsidRPr="00DA7839">
        <w:t>it</w:t>
      </w:r>
      <w:r w:rsidRPr="00DA7839">
        <w:t xml:space="preserve"> de déplacer la borne, aussitôt les Arnauld, les Pascal, les Bossuet, les Malebranche accouraient, qui la replaçaient. Le rôle de Bayle allait être de l</w:t>
      </w:r>
      <w:r w:rsidR="00CB410B" w:rsidRPr="00DA7839">
        <w:t>’</w:t>
      </w:r>
      <w:r w:rsidRPr="00DA7839">
        <w:t>ébranler doucement, mais si profondément qu’elle devait après lui tomber à la première secousse. Au nom même de la vérité</w:t>
      </w:r>
      <w:r w:rsidR="00B6083B" w:rsidRPr="00DA7839">
        <w:t xml:space="preserve"> —</w:t>
      </w:r>
      <w:del w:id="1090" w:author="OBVIL" w:date="2016-12-01T14:12:00Z">
        <w:r w:rsidR="00954000">
          <w:delText xml:space="preserve"> </w:delText>
        </w:r>
      </w:del>
      <w:ins w:id="1091" w:author="OBVIL" w:date="2016-12-01T14:12:00Z">
        <w:r w:rsidR="00B6083B" w:rsidRPr="00B6083B">
          <w:t> </w:t>
        </w:r>
      </w:ins>
      <w:r w:rsidRPr="00DA7839">
        <w:t xml:space="preserve"> si l</w:t>
      </w:r>
      <w:r w:rsidR="00CB410B" w:rsidRPr="00DA7839">
        <w:t>’</w:t>
      </w:r>
      <w:r w:rsidRPr="00DA7839">
        <w:t>on admet que la vérité ne s’éprouve que par la contradiction</w:t>
      </w:r>
      <w:r w:rsidR="00CB410B" w:rsidRPr="00DA7839">
        <w:t>,</w:t>
      </w:r>
      <w:r w:rsidR="00B6083B" w:rsidRPr="00DA7839">
        <w:t xml:space="preserve"> — </w:t>
      </w:r>
      <w:r w:rsidRPr="00DA7839">
        <w:t>il allait revendiquer le droit de tout homme à l</w:t>
      </w:r>
      <w:r w:rsidR="00CB410B" w:rsidRPr="00DA7839">
        <w:t>’</w:t>
      </w:r>
      <w:r w:rsidRPr="00DA7839">
        <w:t>erreur. Où sont les titres de l</w:t>
      </w:r>
      <w:r w:rsidR="00CB410B" w:rsidRPr="00DA7839">
        <w:t>’</w:t>
      </w:r>
      <w:r w:rsidRPr="00DA7839">
        <w:t>autorit</w:t>
      </w:r>
      <w:r w:rsidR="00CB410B" w:rsidRPr="00DA7839">
        <w:t>é ?</w:t>
      </w:r>
      <w:r w:rsidRPr="00DA7839">
        <w:t xml:space="preserve"> où sont ceux de la traditio</w:t>
      </w:r>
      <w:r w:rsidR="00CB410B" w:rsidRPr="00DA7839">
        <w:t>n ?</w:t>
      </w:r>
      <w:r w:rsidRPr="00DA7839">
        <w:t xml:space="preserve"> Si l</w:t>
      </w:r>
      <w:r w:rsidR="00CB410B" w:rsidRPr="00DA7839">
        <w:t>’</w:t>
      </w:r>
      <w:r w:rsidRPr="00DA7839">
        <w:t>on commence par supposer les problèmes résolus, n</w:t>
      </w:r>
      <w:r w:rsidR="00CB410B" w:rsidRPr="00DA7839">
        <w:t>’</w:t>
      </w:r>
      <w:r w:rsidRPr="00DA7839">
        <w:t>est-ce pas demander il la raison, pour sa première démarche, de s</w:t>
      </w:r>
      <w:r w:rsidR="00CB410B" w:rsidRPr="00DA7839">
        <w:t>’</w:t>
      </w:r>
      <w:r w:rsidRPr="00DA7839">
        <w:t>abdiquer elle-mêm</w:t>
      </w:r>
      <w:r w:rsidR="00CB410B" w:rsidRPr="00DA7839">
        <w:t>e ?</w:t>
      </w:r>
      <w:r w:rsidRPr="00DA7839">
        <w:t xml:space="preserve"> Tandis qu</w:t>
      </w:r>
      <w:r w:rsidR="00CB410B" w:rsidRPr="00DA7839">
        <w:t>’</w:t>
      </w:r>
      <w:r w:rsidRPr="00DA7839">
        <w:t>on ouvre à son essor les champs illi</w:t>
      </w:r>
      <w:r w:rsidR="00954000" w:rsidRPr="00DA7839">
        <w:t>mités de la métaphysique, pourqu</w:t>
      </w:r>
      <w:r w:rsidRPr="00DA7839">
        <w:t xml:space="preserve">oi lui </w:t>
      </w:r>
      <w:r w:rsidR="00954000" w:rsidRPr="00DA7839">
        <w:t>interdit</w:t>
      </w:r>
      <w:r w:rsidRPr="00DA7839">
        <w:t>-on le domaine de la politique et de la moral</w:t>
      </w:r>
      <w:r w:rsidR="00CB410B" w:rsidRPr="00DA7839">
        <w:t>e</w:t>
      </w:r>
      <w:r w:rsidR="00EF6E0E" w:rsidRPr="00DA7839">
        <w:t> ? …</w:t>
      </w:r>
      <w:r w:rsidR="00CB410B" w:rsidRPr="00DA7839">
        <w:t xml:space="preserve"> </w:t>
      </w:r>
      <w:r w:rsidRPr="00DA7839">
        <w:t>Bayle n</w:t>
      </w:r>
      <w:r w:rsidR="00CB410B" w:rsidRPr="00DA7839">
        <w:t>’</w:t>
      </w:r>
      <w:r w:rsidRPr="00DA7839">
        <w:t>a pas posé toutes ces questions pour la première fois, mais personne, avant lui, ne les avait ni traitées, ni posées comme lui, d</w:t>
      </w:r>
      <w:r w:rsidR="00CB410B" w:rsidRPr="00DA7839">
        <w:t>’</w:t>
      </w:r>
      <w:r w:rsidRPr="00DA7839">
        <w:t>une manière vraiment critique, parce qu</w:t>
      </w:r>
      <w:r w:rsidR="00CB410B" w:rsidRPr="00DA7839">
        <w:t>’</w:t>
      </w:r>
      <w:r w:rsidRPr="00DA7839">
        <w:t>elle l</w:t>
      </w:r>
      <w:r w:rsidR="00CB410B" w:rsidRPr="00DA7839">
        <w:t>’</w:t>
      </w:r>
      <w:r w:rsidR="00954000" w:rsidRPr="00DA7839">
        <w:t>est</w:t>
      </w:r>
      <w:r w:rsidRPr="00DA7839">
        <w:t xml:space="preserve"> exclusivement.</w:t>
      </w:r>
    </w:p>
    <w:p w14:paraId="558956C3" w14:textId="330658E4" w:rsidR="00CB410B" w:rsidRPr="00DA7839" w:rsidRDefault="00170A5B" w:rsidP="00000A23">
      <w:pPr>
        <w:pStyle w:val="Corpsdetexte"/>
        <w:pPrChange w:id="1092" w:author="OBVIL" w:date="2016-12-01T14:12:00Z">
          <w:pPr>
            <w:pStyle w:val="Corpsdetexte"/>
            <w:spacing w:afterLines="120" w:after="288"/>
            <w:ind w:firstLine="240"/>
            <w:jc w:val="both"/>
          </w:pPr>
        </w:pPrChange>
      </w:pPr>
      <w:r w:rsidRPr="00DA7839">
        <w:t>C</w:t>
      </w:r>
      <w:r w:rsidR="00CB410B" w:rsidRPr="00DA7839">
        <w:t>’</w:t>
      </w:r>
      <w:r w:rsidRPr="00DA7839">
        <w:t>est qu</w:t>
      </w:r>
      <w:r w:rsidR="00CB410B" w:rsidRPr="00DA7839">
        <w:t>’</w:t>
      </w:r>
      <w:r w:rsidRPr="00DA7839">
        <w:t>aussi bien</w:t>
      </w:r>
      <w:r w:rsidR="00B6083B" w:rsidRPr="00DA7839">
        <w:t xml:space="preserve"> —</w:t>
      </w:r>
      <w:del w:id="1093" w:author="OBVIL" w:date="2016-12-01T14:12:00Z">
        <w:r w:rsidRPr="00CB410B">
          <w:delText xml:space="preserve"> </w:delText>
        </w:r>
      </w:del>
      <w:ins w:id="1094" w:author="OBVIL" w:date="2016-12-01T14:12:00Z">
        <w:r w:rsidR="00B6083B" w:rsidRPr="00B6083B">
          <w:t> </w:t>
        </w:r>
      </w:ins>
      <w:r w:rsidRPr="00DA7839">
        <w:t>et ce trait, achèvera de le caractériser</w:t>
      </w:r>
      <w:r w:rsidR="00B6083B" w:rsidRPr="00DA7839">
        <w:t xml:space="preserve"> —</w:t>
      </w:r>
      <w:del w:id="1095" w:author="OBVIL" w:date="2016-12-01T14:12:00Z">
        <w:r w:rsidRPr="00CB410B">
          <w:delText xml:space="preserve"> </w:delText>
        </w:r>
      </w:del>
      <w:ins w:id="1096" w:author="OBVIL" w:date="2016-12-01T14:12:00Z">
        <w:r w:rsidR="00B6083B" w:rsidRPr="00B6083B">
          <w:t> </w:t>
        </w:r>
      </w:ins>
      <w:r w:rsidRPr="00DA7839">
        <w:t xml:space="preserve">il a su réserver et préserver en lui, de toutes les libertés la plus précieuse </w:t>
      </w:r>
      <w:r w:rsidR="00954000" w:rsidRPr="00DA7839">
        <w:t>peut-être</w:t>
      </w:r>
      <w:r w:rsidRPr="00DA7839">
        <w:t>, qui est celle de ne pas se foire le complaisant de soi-même, et l’esclave de sa propre pensée. En aucun temps, les opinions de Bayle n’ont rien eu pour</w:t>
      </w:r>
      <w:r w:rsidR="00EF6E0E" w:rsidRPr="00DA7839">
        <w:t xml:space="preserve"> lui de plus sa</w:t>
      </w:r>
      <w:r w:rsidRPr="00DA7839">
        <w:t>int ni sacré</w:t>
      </w:r>
      <w:r w:rsidR="00954000" w:rsidRPr="00DA7839">
        <w:t xml:space="preserve"> que les opinions des autres. Et, e</w:t>
      </w:r>
      <w:r w:rsidRPr="00DA7839">
        <w:t xml:space="preserve">n </w:t>
      </w:r>
      <w:r w:rsidR="00954000" w:rsidRPr="00DA7839">
        <w:t>effet</w:t>
      </w:r>
      <w:r w:rsidRPr="00DA7839">
        <w:t>, pour peu qu’</w:t>
      </w:r>
      <w:r w:rsidR="00954000" w:rsidRPr="00DA7839">
        <w:t>on y veuille songer, ne serait-c</w:t>
      </w:r>
      <w:r w:rsidRPr="00DA7839">
        <w:t>e pas une étrange duperie que de travailler, comme il a fait, pendant trente ans, quatorze heures par jou</w:t>
      </w:r>
      <w:r w:rsidR="00CB410B" w:rsidRPr="00DA7839">
        <w:t>r ;</w:t>
      </w:r>
      <w:r w:rsidRPr="00DA7839">
        <w:t xml:space="preserve"> de dépouiller, la plume à la main, la philosophie, l</w:t>
      </w:r>
      <w:r w:rsidR="00CB410B" w:rsidRPr="00DA7839">
        <w:t>’</w:t>
      </w:r>
      <w:r w:rsidRPr="00DA7839">
        <w:t>histoire, l’antiquité tout entièr</w:t>
      </w:r>
      <w:r w:rsidR="00CB410B" w:rsidRPr="00DA7839">
        <w:t>e :</w:t>
      </w:r>
      <w:r w:rsidRPr="00DA7839">
        <w:t xml:space="preserve"> de faire des extraits de tout ce qui paraît, d</w:t>
      </w:r>
      <w:r w:rsidR="00CB410B" w:rsidRPr="00DA7839">
        <w:t>’</w:t>
      </w:r>
      <w:r w:rsidRPr="00DA7839">
        <w:t xml:space="preserve">entretenir une correspondance régulière avec </w:t>
      </w:r>
      <w:r w:rsidR="00EF6E0E" w:rsidRPr="00DA7839">
        <w:t>tout</w:t>
      </w:r>
      <w:r w:rsidRPr="00DA7839">
        <w:t xml:space="preserve"> ce qu</w:t>
      </w:r>
      <w:r w:rsidR="00CB410B" w:rsidRPr="00DA7839">
        <w:t>’</w:t>
      </w:r>
      <w:r w:rsidR="00EF6E0E" w:rsidRPr="00DA7839">
        <w:t>il y avait d’érudit</w:t>
      </w:r>
      <w:r w:rsidRPr="00DA7839">
        <w:t>s renommés dans l’Europe d’alor</w:t>
      </w:r>
      <w:r w:rsidR="00CB410B" w:rsidRPr="00DA7839">
        <w:t>s ;</w:t>
      </w:r>
      <w:r w:rsidRPr="00DA7839">
        <w:t xml:space="preserve"> d</w:t>
      </w:r>
      <w:r w:rsidR="00CB410B" w:rsidRPr="00DA7839">
        <w:t>’</w:t>
      </w:r>
      <w:r w:rsidR="00954000" w:rsidRPr="00DA7839">
        <w:t>être</w:t>
      </w:r>
      <w:r w:rsidRPr="00DA7839">
        <w:t xml:space="preserve"> avec cela l</w:t>
      </w:r>
      <w:r w:rsidR="00CB410B" w:rsidRPr="00DA7839">
        <w:t>’</w:t>
      </w:r>
      <w:r w:rsidR="00EF6E0E" w:rsidRPr="00DA7839">
        <w:t>un des dialect</w:t>
      </w:r>
      <w:r w:rsidRPr="00DA7839">
        <w:t>iciens les plus hardis, les plus souilles, les plus féconds en ressources qu</w:t>
      </w:r>
      <w:r w:rsidR="00CB410B" w:rsidRPr="00DA7839">
        <w:t>’</w:t>
      </w:r>
      <w:r w:rsidR="00954000" w:rsidRPr="00DA7839">
        <w:t xml:space="preserve">il y ait </w:t>
      </w:r>
      <w:r w:rsidR="00EF6E0E" w:rsidRPr="00DA7839">
        <w:t>jamais eu,</w:t>
      </w:r>
      <w:r w:rsidRPr="00DA7839">
        <w:t xml:space="preserve"> si l</w:t>
      </w:r>
      <w:r w:rsidR="00CB410B" w:rsidRPr="00DA7839">
        <w:t>’</w:t>
      </w:r>
      <w:r w:rsidRPr="00DA7839">
        <w:t>on n</w:t>
      </w:r>
      <w:r w:rsidR="00CB410B" w:rsidRPr="00DA7839">
        <w:t>’</w:t>
      </w:r>
      <w:r w:rsidR="00954000" w:rsidRPr="00DA7839">
        <w:t>aboutissait</w:t>
      </w:r>
      <w:r w:rsidRPr="00DA7839">
        <w:t xml:space="preserve"> pour dernière conclusion qu</w:t>
      </w:r>
      <w:r w:rsidR="00CB410B" w:rsidRPr="00DA7839">
        <w:t>’</w:t>
      </w:r>
      <w:r w:rsidRPr="00DA7839">
        <w:t>à s</w:t>
      </w:r>
      <w:r w:rsidR="00CB410B" w:rsidRPr="00DA7839">
        <w:t>’</w:t>
      </w:r>
      <w:r w:rsidRPr="00DA7839">
        <w:t xml:space="preserve">emprisonner soi-même dans les liens de son propre raisonnement, mais surtout si ce prodigieux labeur </w:t>
      </w:r>
      <w:r w:rsidR="00954000" w:rsidRPr="00DA7839">
        <w:t>était</w:t>
      </w:r>
      <w:r w:rsidRPr="00DA7839">
        <w:t xml:space="preserve"> rendu d’avance inutile par le ferme propos qu</w:t>
      </w:r>
      <w:r w:rsidR="00CB410B" w:rsidRPr="00DA7839">
        <w:t>’</w:t>
      </w:r>
      <w:r w:rsidRPr="00DA7839">
        <w:t>on prendrait de remâcher encore à cinquante ans les idées de sa vingtième anné</w:t>
      </w:r>
      <w:r w:rsidR="00CB410B" w:rsidRPr="00DA7839">
        <w:t>e ?</w:t>
      </w:r>
      <w:r w:rsidRPr="00DA7839">
        <w:t xml:space="preserve"> Lorsqu</w:t>
      </w:r>
      <w:r w:rsidR="00CB410B" w:rsidRPr="00DA7839">
        <w:t>’</w:t>
      </w:r>
      <w:r w:rsidRPr="00DA7839">
        <w:t>ils oui passé les b</w:t>
      </w:r>
      <w:r w:rsidR="00EF6E0E" w:rsidRPr="00DA7839">
        <w:t>ornes de la jeunesse, la plupart</w:t>
      </w:r>
      <w:r w:rsidRPr="00DA7839">
        <w:t xml:space="preserve"> des hommes </w:t>
      </w:r>
      <w:r w:rsidR="00B6083B" w:rsidRPr="00DA7839">
        <w:t>—</w:t>
      </w:r>
      <w:r w:rsidRPr="00DA7839">
        <w:t>j’entends de ceux qui pensent</w:t>
      </w:r>
      <w:r w:rsidR="00B6083B" w:rsidRPr="00DA7839">
        <w:t xml:space="preserve"> —</w:t>
      </w:r>
      <w:del w:id="1097" w:author="OBVIL" w:date="2016-12-01T14:12:00Z">
        <w:r w:rsidRPr="00CB410B">
          <w:delText xml:space="preserve"> </w:delText>
        </w:r>
      </w:del>
      <w:ins w:id="1098" w:author="OBVIL" w:date="2016-12-01T14:12:00Z">
        <w:r w:rsidR="00B6083B" w:rsidRPr="00B6083B">
          <w:t> </w:t>
        </w:r>
      </w:ins>
      <w:r w:rsidRPr="00DA7839">
        <w:t>ne demandent plus aux livres, à l</w:t>
      </w:r>
      <w:r w:rsidR="00CB410B" w:rsidRPr="00DA7839">
        <w:t>’</w:t>
      </w:r>
      <w:r w:rsidRPr="00DA7839">
        <w:t>expérience, à la méditation que de l</w:t>
      </w:r>
      <w:r w:rsidR="00050FAA" w:rsidRPr="00DA7839">
        <w:t>es ancrer dans hoirs opinions. L</w:t>
      </w:r>
      <w:r w:rsidRPr="00DA7839">
        <w:t>a vérité</w:t>
      </w:r>
      <w:r w:rsidR="00050FAA" w:rsidRPr="00DA7839">
        <w:t>, pour eux, c’est alors ce qui flat</w:t>
      </w:r>
      <w:r w:rsidRPr="00DA7839">
        <w:t>te leurs préjugés, et l</w:t>
      </w:r>
      <w:r w:rsidR="00CB410B" w:rsidRPr="00DA7839">
        <w:t>’</w:t>
      </w:r>
      <w:r w:rsidR="00050FAA" w:rsidRPr="00DA7839">
        <w:t>erreur ce qui les cont</w:t>
      </w:r>
      <w:r w:rsidRPr="00DA7839">
        <w:t>rarie</w:t>
      </w:r>
      <w:r w:rsidR="00CB410B" w:rsidRPr="00DA7839">
        <w:t> ;</w:t>
      </w:r>
      <w:r w:rsidR="00050FAA" w:rsidRPr="00DA7839">
        <w:t xml:space="preserve"> leur siège est</w:t>
      </w:r>
      <w:r w:rsidRPr="00DA7839">
        <w:t xml:space="preserve"> fai</w:t>
      </w:r>
      <w:r w:rsidR="00CB410B" w:rsidRPr="00DA7839">
        <w:t>t ;</w:t>
      </w:r>
      <w:r w:rsidRPr="00DA7839">
        <w:t xml:space="preserve"> </w:t>
      </w:r>
      <w:r w:rsidR="00050FAA" w:rsidRPr="00DA7839">
        <w:t>et</w:t>
      </w:r>
      <w:r w:rsidRPr="00DA7839">
        <w:t xml:space="preserve"> quiconque essaie de leur persuader de le refaire n</w:t>
      </w:r>
      <w:r w:rsidR="00CB410B" w:rsidRPr="00DA7839">
        <w:t>’</w:t>
      </w:r>
      <w:r w:rsidRPr="00DA7839">
        <w:t>est plus</w:t>
      </w:r>
      <w:r w:rsidR="00050FAA" w:rsidRPr="00DA7839">
        <w:t xml:space="preserve"> à leurs y</w:t>
      </w:r>
      <w:r w:rsidRPr="00DA7839">
        <w:t>eux qu</w:t>
      </w:r>
      <w:r w:rsidR="00050FAA" w:rsidRPr="00DA7839">
        <w:t>’un</w:t>
      </w:r>
      <w:r w:rsidR="00954000" w:rsidRPr="00DA7839">
        <w:t xml:space="preserve"> </w:t>
      </w:r>
      <w:r w:rsidR="00050FAA" w:rsidRPr="00DA7839">
        <w:t>sophiste</w:t>
      </w:r>
      <w:r w:rsidRPr="00DA7839">
        <w:t>. Bayle</w:t>
      </w:r>
      <w:r w:rsidR="00050FAA" w:rsidRPr="00B6083B">
        <w:rPr>
          <w:rPrChange w:id="1099" w:author="OBVIL" w:date="2016-12-01T14:12:00Z">
            <w:rPr>
              <w:rFonts w:ascii="Times New Roman" w:hAnsi="Times New Roman"/>
              <w:position w:val="5"/>
            </w:rPr>
          </w:rPrChange>
        </w:rPr>
        <w:t xml:space="preserve"> </w:t>
      </w:r>
      <w:r w:rsidRPr="00DA7839">
        <w:t xml:space="preserve">tout au contraire. </w:t>
      </w:r>
      <w:r w:rsidR="00BB6627" w:rsidRPr="00DA7839">
        <w:t xml:space="preserve">Il </w:t>
      </w:r>
      <w:r w:rsidRPr="00DA7839">
        <w:t>n</w:t>
      </w:r>
      <w:r w:rsidR="00CB410B" w:rsidRPr="00DA7839">
        <w:t>’</w:t>
      </w:r>
      <w:r w:rsidR="00050FAA" w:rsidRPr="00DA7839">
        <w:t>y a pas pour lui de sot livre, dont un homme d’esprit ne puisse, ou plutôt ne doive tirer profit</w:t>
      </w:r>
      <w:r w:rsidRPr="00DA7839">
        <w:t>, et par là, pro</w:t>
      </w:r>
      <w:r w:rsidR="00050FAA" w:rsidRPr="00DA7839">
        <w:t xml:space="preserve">uver son esprit même. </w:t>
      </w:r>
      <w:r w:rsidR="00BB6627" w:rsidRPr="00DA7839">
        <w:t xml:space="preserve">Il </w:t>
      </w:r>
      <w:r w:rsidR="00050FAA" w:rsidRPr="00DA7839">
        <w:t>fait de</w:t>
      </w:r>
      <w:r w:rsidRPr="00DA7839">
        <w:t xml:space="preserve"> l</w:t>
      </w:r>
      <w:r w:rsidR="00CB410B" w:rsidRPr="00DA7839">
        <w:t>’</w:t>
      </w:r>
      <w:r w:rsidRPr="00DA7839">
        <w:t>or avec du plomb. Pareillement, si la vi</w:t>
      </w:r>
      <w:r w:rsidR="00050FAA" w:rsidRPr="00DA7839">
        <w:t>e</w:t>
      </w:r>
      <w:r w:rsidRPr="00DA7839">
        <w:t xml:space="preserve">, si la </w:t>
      </w:r>
      <w:r w:rsidR="00954000" w:rsidRPr="00DA7839">
        <w:t>réflexion</w:t>
      </w:r>
      <w:r w:rsidRPr="00DA7839">
        <w:t xml:space="preserve"> nous apprennent </w:t>
      </w:r>
      <w:r w:rsidR="00050FAA" w:rsidRPr="00DA7839">
        <w:t>tous</w:t>
      </w:r>
      <w:r w:rsidRPr="00DA7839">
        <w:t xml:space="preserve"> les</w:t>
      </w:r>
      <w:r w:rsidR="00050FAA" w:rsidRPr="00DA7839">
        <w:t xml:space="preserve"> </w:t>
      </w:r>
      <w:r w:rsidRPr="00DA7839">
        <w:t xml:space="preserve">jours quelque chose de nouveau, </w:t>
      </w:r>
      <w:r w:rsidR="00050FAA" w:rsidRPr="00DA7839">
        <w:t>comment</w:t>
      </w:r>
      <w:r w:rsidRPr="00DA7839">
        <w:t xml:space="preserve"> nos </w:t>
      </w:r>
      <w:r w:rsidR="00050FAA" w:rsidRPr="00DA7839">
        <w:t>idées</w:t>
      </w:r>
      <w:r w:rsidRPr="00DA7839">
        <w:t xml:space="preserve"> n</w:t>
      </w:r>
      <w:r w:rsidR="00CB410B" w:rsidRPr="00DA7839">
        <w:t>’</w:t>
      </w:r>
      <w:r w:rsidRPr="00DA7839">
        <w:t>en seraient-elles pas modifiée</w:t>
      </w:r>
      <w:r w:rsidR="00CB410B" w:rsidRPr="00DA7839">
        <w:t>s ?</w:t>
      </w:r>
      <w:r w:rsidRPr="00DA7839">
        <w:t xml:space="preserve"> </w:t>
      </w:r>
      <w:r w:rsidR="00050FAA" w:rsidRPr="00DA7839">
        <w:t>Tout coule, rien ne demeure. C’est</w:t>
      </w:r>
      <w:r w:rsidRPr="00DA7839">
        <w:t xml:space="preserve"> pourquoi la pensée de Bayle, qui n’a</w:t>
      </w:r>
      <w:r w:rsidR="00954000" w:rsidRPr="00DA7839">
        <w:t xml:space="preserve"> </w:t>
      </w:r>
      <w:r w:rsidRPr="00DA7839">
        <w:t>jamais connu le repos, parce qu</w:t>
      </w:r>
      <w:r w:rsidR="00CB410B" w:rsidRPr="00DA7839">
        <w:t>’</w:t>
      </w:r>
      <w:r w:rsidRPr="00DA7839">
        <w:t xml:space="preserve">elle n’a jamais </w:t>
      </w:r>
      <w:r w:rsidR="00050FAA" w:rsidRPr="00DA7839">
        <w:t>senti</w:t>
      </w:r>
      <w:r w:rsidRPr="00DA7839">
        <w:t xml:space="preserve"> la lassi</w:t>
      </w:r>
      <w:r w:rsidR="00050FAA" w:rsidRPr="00DA7839">
        <w:t>tude</w:t>
      </w:r>
      <w:r w:rsidRPr="00DA7839">
        <w:t xml:space="preserve">, ne s’est donc aussi jamais fixée, ou pour mieux dire figée dans </w:t>
      </w:r>
      <w:r w:rsidR="00954000" w:rsidRPr="00DA7839">
        <w:t>un</w:t>
      </w:r>
      <w:r w:rsidRPr="00DA7839">
        <w:t xml:space="preserve"> dogme. </w:t>
      </w:r>
      <w:r w:rsidR="00954000" w:rsidRPr="00DA7839">
        <w:t>Émancipé</w:t>
      </w:r>
      <w:r w:rsidR="00050FAA" w:rsidRPr="00DA7839">
        <w:t xml:space="preserve"> de l’autorit</w:t>
      </w:r>
      <w:r w:rsidRPr="00DA7839">
        <w:t>é des autres, Bayle l</w:t>
      </w:r>
      <w:r w:rsidR="00CB410B" w:rsidRPr="00DA7839">
        <w:t>’</w:t>
      </w:r>
      <w:r w:rsidRPr="00DA7839">
        <w:t>est presque plu</w:t>
      </w:r>
      <w:r w:rsidR="00050FAA" w:rsidRPr="00DA7839">
        <w:t>s encore de</w:t>
      </w:r>
      <w:r w:rsidR="00761A89" w:rsidRPr="00DA7839">
        <w:t xml:space="preserve"> la sienne propre. Et ne faut-il</w:t>
      </w:r>
      <w:r w:rsidR="00050FAA" w:rsidRPr="00DA7839">
        <w:t xml:space="preserve"> pas b</w:t>
      </w:r>
      <w:r w:rsidRPr="00DA7839">
        <w:t>ien que peu d</w:t>
      </w:r>
      <w:r w:rsidR="00050FAA" w:rsidRPr="00DA7839">
        <w:t>e crit</w:t>
      </w:r>
      <w:r w:rsidRPr="00DA7839">
        <w:t xml:space="preserve">iques </w:t>
      </w:r>
      <w:r w:rsidR="00050FAA" w:rsidRPr="00DA7839">
        <w:t>aient mérité cett</w:t>
      </w:r>
      <w:r w:rsidRPr="00DA7839">
        <w:t>e louang</w:t>
      </w:r>
      <w:r w:rsidR="00954000" w:rsidRPr="00DA7839">
        <w:t>e, si le reproche presque le plu</w:t>
      </w:r>
      <w:r w:rsidRPr="00DA7839">
        <w:t>s commun qu’on leur fasse est précisément d’avoir manqué de soupless</w:t>
      </w:r>
      <w:r w:rsidR="00CB410B" w:rsidRPr="00DA7839">
        <w:t>e ?</w:t>
      </w:r>
      <w:r w:rsidRPr="00DA7839">
        <w:t xml:space="preserve"> Mais qui niera qu’en effet on ne leur en puisse adresser de plus grav</w:t>
      </w:r>
      <w:r w:rsidR="00CB410B" w:rsidRPr="00DA7839">
        <w:t>e ?</w:t>
      </w:r>
      <w:r w:rsidRPr="00DA7839">
        <w:t xml:space="preserve"> Non seulement la méthode ou les procédés de la critique doivent eux-mêmes varier avec l</w:t>
      </w:r>
      <w:r w:rsidR="00CB410B" w:rsidRPr="00DA7839">
        <w:t>’</w:t>
      </w:r>
      <w:r w:rsidRPr="00DA7839">
        <w:t>objet, et, comme on dit, en épouser la forme au lieu de lui imposer la leu</w:t>
      </w:r>
      <w:r w:rsidR="00CB410B" w:rsidRPr="00DA7839">
        <w:t>r ;</w:t>
      </w:r>
      <w:r w:rsidRPr="00DA7839">
        <w:t xml:space="preserve"> mais la pensée cesse d</w:t>
      </w:r>
      <w:r w:rsidR="00CB410B" w:rsidRPr="00DA7839">
        <w:t>’</w:t>
      </w:r>
      <w:r w:rsidRPr="00DA7839">
        <w:t xml:space="preserve">être, en cessant d’évoluer ou de </w:t>
      </w:r>
      <w:r w:rsidR="00CB410B" w:rsidRPr="00DA7839">
        <w:t>« d</w:t>
      </w:r>
      <w:r w:rsidRPr="00DA7839">
        <w:t>eveni</w:t>
      </w:r>
      <w:r w:rsidR="00CB410B" w:rsidRPr="00DA7839">
        <w:t>r » ;</w:t>
      </w:r>
      <w:r w:rsidRPr="00DA7839">
        <w:t xml:space="preserve"> et </w:t>
      </w:r>
      <w:r w:rsidR="00954000" w:rsidRPr="00DA7839">
        <w:t>dès</w:t>
      </w:r>
      <w:r w:rsidRPr="00DA7839">
        <w:t xml:space="preserve"> qu’elle </w:t>
      </w:r>
      <w:r w:rsidR="00E1645E" w:rsidRPr="00DA7839">
        <w:t>ne change plus, la vie ou plutôt</w:t>
      </w:r>
      <w:r w:rsidRPr="00DA7839">
        <w:t xml:space="preserve"> la réalité s’en relire. C</w:t>
      </w:r>
      <w:r w:rsidR="00CB410B" w:rsidRPr="00DA7839">
        <w:t>’</w:t>
      </w:r>
      <w:r w:rsidRPr="00DA7839">
        <w:t>est ce que je ne crois pas que personne ait mieux su que Bayle. Ceux-là seuls le lui reprocheront qui ne verront pas qu</w:t>
      </w:r>
      <w:r w:rsidR="00CB410B" w:rsidRPr="00DA7839">
        <w:t>’</w:t>
      </w:r>
      <w:r w:rsidRPr="00DA7839">
        <w:t>en le faisant, ils nieraient les conditions mêmes d</w:t>
      </w:r>
      <w:r w:rsidR="00CB410B" w:rsidRPr="00DA7839">
        <w:t>’</w:t>
      </w:r>
      <w:r w:rsidRPr="00DA7839">
        <w:t>existence de la critique, ou qui ne savent pas combien il faut peu de principes pour fonder, en logique ou en fait, le plus tyrannique et le plus intransigeant des dogmatisme</w:t>
      </w:r>
      <w:r w:rsidR="00CB410B" w:rsidRPr="00DA7839">
        <w:t>s !</w:t>
      </w:r>
    </w:p>
    <w:p w14:paraId="10D2674F" w14:textId="158CE478" w:rsidR="00254340" w:rsidRPr="00DA7839" w:rsidRDefault="00170A5B" w:rsidP="00000A23">
      <w:pPr>
        <w:pStyle w:val="Corpsdetexte"/>
        <w:pPrChange w:id="1100" w:author="OBVIL" w:date="2016-12-01T14:12:00Z">
          <w:pPr>
            <w:pStyle w:val="Corpsdetexte"/>
            <w:spacing w:afterLines="120" w:after="288"/>
            <w:ind w:firstLine="240"/>
            <w:jc w:val="both"/>
          </w:pPr>
        </w:pPrChange>
      </w:pPr>
      <w:r w:rsidRPr="00DA7839">
        <w:t>Est-ce que, sur ces derniers mots, par un paradoxe imité de lui-même, je veux faire de l</w:t>
      </w:r>
      <w:r w:rsidR="00CB410B" w:rsidRPr="00DA7839">
        <w:t>’</w:t>
      </w:r>
      <w:r w:rsidRPr="00DA7839">
        <w:t xml:space="preserve">auteur du </w:t>
      </w:r>
      <w:r w:rsidRPr="00DA7839">
        <w:rPr>
          <w:i/>
        </w:rPr>
        <w:t>Dictionnaire historique</w:t>
      </w:r>
      <w:r w:rsidRPr="00DA7839">
        <w:t xml:space="preserve"> un théoricien </w:t>
      </w:r>
      <w:r w:rsidR="00E1645E" w:rsidRPr="00DA7839">
        <w:t>de</w:t>
      </w:r>
      <w:r w:rsidRPr="00DA7839">
        <w:t xml:space="preserve"> la famille de Hobbes ou de Spinos</w:t>
      </w:r>
      <w:r w:rsidR="00CB410B" w:rsidRPr="00DA7839">
        <w:t>a ?</w:t>
      </w:r>
      <w:r w:rsidRPr="00DA7839">
        <w:t xml:space="preserve"> Non certainemen</w:t>
      </w:r>
      <w:r w:rsidR="00CB410B" w:rsidRPr="00DA7839">
        <w:t>t ;</w:t>
      </w:r>
      <w:r w:rsidRPr="00DA7839">
        <w:t xml:space="preserve"> </w:t>
      </w:r>
      <w:r w:rsidR="00E1645E" w:rsidRPr="00DA7839">
        <w:t>et t</w:t>
      </w:r>
      <w:r w:rsidRPr="00DA7839">
        <w:t>ous les traits que je viens d’assembler suffiraient à m’en empêcher si j</w:t>
      </w:r>
      <w:r w:rsidR="00CB410B" w:rsidRPr="00DA7839">
        <w:t>’</w:t>
      </w:r>
      <w:r w:rsidRPr="00DA7839">
        <w:t>en avai</w:t>
      </w:r>
      <w:r w:rsidR="00954000" w:rsidRPr="00DA7839">
        <w:t>s pu concevoir le dessein. Je ne</w:t>
      </w:r>
      <w:r w:rsidRPr="00DA7839">
        <w:t xml:space="preserve"> prétends seulement pas qu</w:t>
      </w:r>
      <w:r w:rsidR="00CB410B" w:rsidRPr="00DA7839">
        <w:t>’</w:t>
      </w:r>
      <w:r w:rsidR="00E1645E" w:rsidRPr="00DA7839">
        <w:t>il eût</w:t>
      </w:r>
      <w:r w:rsidRPr="00DA7839">
        <w:t xml:space="preserve"> une conscience très claire de la nature, de l</w:t>
      </w:r>
      <w:r w:rsidR="00CB410B" w:rsidRPr="00DA7839">
        <w:t>’</w:t>
      </w:r>
      <w:r w:rsidRPr="00DA7839">
        <w:t xml:space="preserve">étendue, </w:t>
      </w:r>
      <w:r w:rsidR="00E1645E" w:rsidRPr="00DA7839">
        <w:t>de la portée des conclusions où</w:t>
      </w:r>
      <w:r w:rsidRPr="00DA7839">
        <w:t xml:space="preserve"> il se laissait entraîner par sa dialectique. Dirai-je même qu’en dégageant du</w:t>
      </w:r>
      <w:r w:rsidR="00954000" w:rsidRPr="00DA7839">
        <w:t xml:space="preserve"> milieu de se</w:t>
      </w:r>
      <w:r w:rsidRPr="00DA7839">
        <w:t>s ironies, de ses contradictions, de ses doutes, les deux ou trois principes qui les dominent ou mieux encore qui les engendrent, et en les systématisant, je leur donnerai un degré de précision ou de solidité qu</w:t>
      </w:r>
      <w:r w:rsidR="00CB410B" w:rsidRPr="00DA7839">
        <w:t>’</w:t>
      </w:r>
      <w:r w:rsidRPr="00DA7839">
        <w:t>ils n’avaient pas dans sa pensée. Je le dirai, si l’on le vent, et en effet, je le pense. Mais qu’ils y soient, c</w:t>
      </w:r>
      <w:r w:rsidR="00CB410B" w:rsidRPr="00DA7839">
        <w:t>’</w:t>
      </w:r>
      <w:r w:rsidRPr="00DA7839">
        <w:t>est [oui ce que j</w:t>
      </w:r>
      <w:r w:rsidR="00CB410B" w:rsidRPr="00DA7839">
        <w:t>’</w:t>
      </w:r>
      <w:r w:rsidRPr="00DA7839">
        <w:t>affirm</w:t>
      </w:r>
      <w:r w:rsidR="00CB410B" w:rsidRPr="00DA7839">
        <w:t>e ;</w:t>
      </w:r>
      <w:r w:rsidRPr="00DA7839">
        <w:t xml:space="preserve"> que </w:t>
      </w:r>
      <w:r w:rsidR="00954000" w:rsidRPr="00DA7839">
        <w:t>d’autres</w:t>
      </w:r>
      <w:r w:rsidRPr="00DA7839">
        <w:t xml:space="preserve"> les y aient reconnus avant moi, c</w:t>
      </w:r>
      <w:r w:rsidR="00CB410B" w:rsidRPr="00DA7839">
        <w:t>’</w:t>
      </w:r>
      <w:r w:rsidRPr="00DA7839">
        <w:t>est coque l</w:t>
      </w:r>
      <w:r w:rsidR="00CB410B" w:rsidRPr="00DA7839">
        <w:t>’</w:t>
      </w:r>
      <w:r w:rsidRPr="00DA7839">
        <w:t>on va voi</w:t>
      </w:r>
      <w:r w:rsidR="00CB410B" w:rsidRPr="00DA7839">
        <w:t>r ;</w:t>
      </w:r>
      <w:r w:rsidRPr="00DA7839">
        <w:t xml:space="preserve"> et qu</w:t>
      </w:r>
      <w:r w:rsidR="00CB410B" w:rsidRPr="00DA7839">
        <w:t>’</w:t>
      </w:r>
      <w:r w:rsidRPr="00DA7839">
        <w:t>enfin la fécondité n</w:t>
      </w:r>
      <w:r w:rsidR="00CB410B" w:rsidRPr="00DA7839">
        <w:t>’</w:t>
      </w:r>
      <w:r w:rsidRPr="00DA7839">
        <w:t xml:space="preserve">en </w:t>
      </w:r>
      <w:r w:rsidR="00954000" w:rsidRPr="00DA7839">
        <w:t>soit</w:t>
      </w:r>
      <w:r w:rsidRPr="00DA7839">
        <w:t xml:space="preserve"> pas épuisée, c</w:t>
      </w:r>
      <w:r w:rsidR="00CB410B" w:rsidRPr="00DA7839">
        <w:t>’</w:t>
      </w:r>
      <w:r w:rsidR="00E1645E" w:rsidRPr="00DA7839">
        <w:t>est ce que</w:t>
      </w:r>
      <w:r w:rsidRPr="00DA7839">
        <w:t xml:space="preserve"> j</w:t>
      </w:r>
      <w:r w:rsidR="00CB410B" w:rsidRPr="00DA7839">
        <w:t>’</w:t>
      </w:r>
      <w:r w:rsidRPr="00DA7839">
        <w:t>espère établir.</w:t>
      </w:r>
      <w:del w:id="1101" w:author="OBVIL" w:date="2016-12-01T14:12:00Z">
        <w:r w:rsidR="00CB410B" w:rsidRPr="00CB410B">
          <w:rPr>
            <w:rFonts w:hint="eastAsia"/>
          </w:rPr>
          <w:delText xml:space="preserve"> </w:delText>
        </w:r>
      </w:del>
    </w:p>
    <w:p w14:paraId="72D20DD3" w14:textId="77777777" w:rsidR="00E1645E" w:rsidRPr="00CB410B" w:rsidRDefault="00E1645E" w:rsidP="00E1645E">
      <w:pPr>
        <w:pStyle w:val="Titre2"/>
      </w:pPr>
      <w:r>
        <w:t>III</w:t>
      </w:r>
    </w:p>
    <w:p w14:paraId="7F694678" w14:textId="0807A71F" w:rsidR="00CB410B" w:rsidRPr="00DA7839" w:rsidRDefault="00170A5B" w:rsidP="00000A23">
      <w:pPr>
        <w:pStyle w:val="Corpsdetexte"/>
        <w:pPrChange w:id="1102" w:author="OBVIL" w:date="2016-12-01T14:12:00Z">
          <w:pPr>
            <w:pStyle w:val="Corpsdetexte"/>
            <w:spacing w:afterLines="120" w:after="288"/>
            <w:ind w:firstLine="240"/>
            <w:jc w:val="both"/>
          </w:pPr>
        </w:pPrChange>
      </w:pPr>
      <w:r w:rsidRPr="00DA7839">
        <w:t>Parlons de là, que ce qu</w:t>
      </w:r>
      <w:r w:rsidR="00CB410B" w:rsidRPr="00DA7839">
        <w:t>’</w:t>
      </w:r>
      <w:r w:rsidRPr="00DA7839">
        <w:t>il s</w:t>
      </w:r>
      <w:r w:rsidR="00CB410B" w:rsidRPr="00DA7839">
        <w:t>’</w:t>
      </w:r>
      <w:r w:rsidR="00761A89" w:rsidRPr="00DA7839">
        <w:t>est proposé de déraciner des esprit</w:t>
      </w:r>
      <w:r w:rsidRPr="00DA7839">
        <w:t>s de</w:t>
      </w:r>
      <w:r w:rsidR="00F64CC9" w:rsidRPr="00DA7839">
        <w:t xml:space="preserve"> </w:t>
      </w:r>
      <w:del w:id="1103" w:author="OBVIL" w:date="2016-12-01T14:12:00Z">
        <w:r w:rsidRPr="00CB410B">
          <w:delText>sou</w:delText>
        </w:r>
      </w:del>
      <w:ins w:id="1104" w:author="OBVIL" w:date="2016-12-01T14:12:00Z">
        <w:r w:rsidR="00F64CC9">
          <w:t>son</w:t>
        </w:r>
      </w:ins>
      <w:r w:rsidR="00F64CC9" w:rsidRPr="00DA7839">
        <w:t xml:space="preserve"> </w:t>
      </w:r>
      <w:r w:rsidRPr="00DA7839">
        <w:t>temps, c</w:t>
      </w:r>
      <w:r w:rsidR="00CB410B" w:rsidRPr="00DA7839">
        <w:t>’</w:t>
      </w:r>
      <w:r w:rsidRPr="00DA7839">
        <w:t xml:space="preserve">est avant tout </w:t>
      </w:r>
      <w:r w:rsidR="007F130F" w:rsidRPr="00DA7839">
        <w:t>ce</w:t>
      </w:r>
      <w:r w:rsidRPr="00DA7839">
        <w:t xml:space="preserve"> dogme ou cette idée de la Providence, dont on a vu que| Bossuet </w:t>
      </w:r>
      <w:r w:rsidR="00761A89" w:rsidRPr="00DA7839">
        <w:t>avait</w:t>
      </w:r>
      <w:r w:rsidRPr="00DA7839">
        <w:t>, lui, prétendu faire le fort imprenable de son c</w:t>
      </w:r>
      <w:r w:rsidR="007F130F" w:rsidRPr="00DA7839">
        <w:t>hristianisme. Là</w:t>
      </w:r>
      <w:r w:rsidR="00761A89" w:rsidRPr="00DA7839">
        <w:t xml:space="preserve"> même est l’intention</w:t>
      </w:r>
      <w:r w:rsidRPr="00DA7839">
        <w:t xml:space="preserve"> de son premier écrit</w:t>
      </w:r>
      <w:r w:rsidR="00CB410B" w:rsidRPr="00DA7839">
        <w:t> :</w:t>
      </w:r>
      <w:r w:rsidRPr="00DA7839">
        <w:t xml:space="preserve"> </w:t>
      </w:r>
      <w:r w:rsidR="007F130F" w:rsidRPr="00DA7839">
        <w:rPr>
          <w:i/>
        </w:rPr>
        <w:t>Pens</w:t>
      </w:r>
      <w:r w:rsidR="00E1645E" w:rsidRPr="00DA7839">
        <w:rPr>
          <w:i/>
        </w:rPr>
        <w:t>ées d</w:t>
      </w:r>
      <w:r w:rsidRPr="00DA7839">
        <w:rPr>
          <w:i/>
        </w:rPr>
        <w:t>iverses écrites à un docteur de Sorbonne à</w:t>
      </w:r>
      <w:r w:rsidRPr="00DA7839">
        <w:t xml:space="preserve"> </w:t>
      </w:r>
      <w:r w:rsidR="007F130F" w:rsidRPr="00DA7839">
        <w:rPr>
          <w:i/>
        </w:rPr>
        <w:t>l’occasion de la comèt</w:t>
      </w:r>
      <w:r w:rsidRPr="00DA7839">
        <w:rPr>
          <w:i/>
        </w:rPr>
        <w:t xml:space="preserve">e qui parut an mois de décembre </w:t>
      </w:r>
      <w:r w:rsidR="007F130F" w:rsidRPr="00DA7839">
        <w:rPr>
          <w:i/>
        </w:rPr>
        <w:t>MDCLXXX</w:t>
      </w:r>
      <w:r w:rsidRPr="00B6083B">
        <w:rPr>
          <w:rPrChange w:id="1105" w:author="OBVIL" w:date="2016-12-01T14:12:00Z">
            <w:rPr>
              <w:rFonts w:ascii="Times New Roman" w:hAnsi="Times New Roman"/>
              <w:i/>
            </w:rPr>
          </w:rPrChange>
        </w:rPr>
        <w:t>.</w:t>
      </w:r>
      <w:r w:rsidR="00415EA3" w:rsidRPr="00DA7839">
        <w:t xml:space="preserve"> Il n’</w:t>
      </w:r>
      <w:r w:rsidRPr="00DA7839">
        <w:t xml:space="preserve">y </w:t>
      </w:r>
      <w:r w:rsidR="00415EA3" w:rsidRPr="00DA7839">
        <w:t>est parlé que de la Providence, mais cette</w:t>
      </w:r>
      <w:r w:rsidRPr="00DA7839">
        <w:t xml:space="preserve"> Providence </w:t>
      </w:r>
      <w:r w:rsidR="00761A89" w:rsidRPr="00DA7839">
        <w:t>est</w:t>
      </w:r>
      <w:r w:rsidR="00415EA3" w:rsidRPr="00DA7839">
        <w:t xml:space="preserve"> si peu cel</w:t>
      </w:r>
      <w:r w:rsidRPr="00DA7839">
        <w:t>le des chrétiens qu</w:t>
      </w:r>
      <w:r w:rsidR="00CB410B" w:rsidRPr="00DA7839">
        <w:t>’</w:t>
      </w:r>
      <w:r w:rsidRPr="00DA7839">
        <w:t xml:space="preserve">elle </w:t>
      </w:r>
      <w:r w:rsidR="00761A89" w:rsidRPr="00DA7839">
        <w:t xml:space="preserve">en </w:t>
      </w:r>
      <w:r w:rsidR="00415EA3" w:rsidRPr="00DA7839">
        <w:t>est</w:t>
      </w:r>
      <w:r w:rsidR="00761A89" w:rsidRPr="00DA7839">
        <w:t xml:space="preserve"> </w:t>
      </w:r>
      <w:r w:rsidR="00415EA3" w:rsidRPr="00DA7839">
        <w:t>justement</w:t>
      </w:r>
      <w:r w:rsidR="00761A89" w:rsidRPr="00DA7839">
        <w:t xml:space="preserve"> le contraire. C’est</w:t>
      </w:r>
      <w:r w:rsidRPr="00DA7839">
        <w:t xml:space="preserve"> ce que j</w:t>
      </w:r>
      <w:r w:rsidR="00CB410B" w:rsidRPr="00DA7839">
        <w:t>’</w:t>
      </w:r>
      <w:r w:rsidR="00415EA3" w:rsidRPr="00DA7839">
        <w:t>ai t</w:t>
      </w:r>
      <w:r w:rsidR="00761A89" w:rsidRPr="00DA7839">
        <w:t>âché de mont</w:t>
      </w:r>
      <w:r w:rsidR="00415EA3" w:rsidRPr="00DA7839">
        <w:t>rer en</w:t>
      </w:r>
      <w:r w:rsidRPr="00DA7839">
        <w:t xml:space="preserve"> essayant de définir </w:t>
      </w:r>
      <w:r w:rsidR="00CB410B" w:rsidRPr="00DA7839">
        <w:t>« </w:t>
      </w:r>
      <w:r w:rsidRPr="00DA7839">
        <w:t>la philosophie de Bossuet</w:t>
      </w:r>
      <w:r w:rsidR="00CB410B" w:rsidRPr="00DA7839">
        <w:t> »</w:t>
      </w:r>
      <w:r w:rsidR="00415EA3" w:rsidRPr="00DA7839">
        <w:t>, et</w:t>
      </w:r>
      <w:r w:rsidRPr="00DA7839">
        <w:t xml:space="preserve"> c</w:t>
      </w:r>
      <w:r w:rsidR="00CB410B" w:rsidRPr="00DA7839">
        <w:t>’</w:t>
      </w:r>
      <w:r w:rsidRPr="00DA7839">
        <w:t>est ce qu</w:t>
      </w:r>
      <w:r w:rsidR="00CB410B" w:rsidRPr="00DA7839">
        <w:t>’</w:t>
      </w:r>
      <w:r w:rsidR="00761A89" w:rsidRPr="00DA7839">
        <w:t>il faut</w:t>
      </w:r>
      <w:r w:rsidRPr="00DA7839">
        <w:t xml:space="preserve"> bien que je redise encore. </w:t>
      </w:r>
      <w:r w:rsidR="00415EA3" w:rsidRPr="00DA7839">
        <w:t>Une Providence particulière, et en</w:t>
      </w:r>
      <w:r w:rsidRPr="00DA7839">
        <w:t xml:space="preserve"> quelque sorte personnelle </w:t>
      </w:r>
      <w:r w:rsidR="00415EA3" w:rsidRPr="00DA7839">
        <w:t xml:space="preserve">à </w:t>
      </w:r>
      <w:r w:rsidRPr="00DA7839">
        <w:t>chacun de nous, sans</w:t>
      </w:r>
      <w:r w:rsidR="00761A89" w:rsidRPr="00DA7839">
        <w:t xml:space="preserve"> le </w:t>
      </w:r>
      <w:r w:rsidR="00415EA3" w:rsidRPr="00DA7839">
        <w:t>décret</w:t>
      </w:r>
      <w:r w:rsidR="00761A89" w:rsidRPr="00DA7839">
        <w:t xml:space="preserve"> ou le consentement de</w:t>
      </w:r>
      <w:r w:rsidRPr="00DA7839">
        <w:t xml:space="preserve"> laquelle il ne saura</w:t>
      </w:r>
      <w:r w:rsidR="00415EA3" w:rsidRPr="00DA7839">
        <w:t>it</w:t>
      </w:r>
      <w:r w:rsidRPr="00DA7839">
        <w:t>, selon l</w:t>
      </w:r>
      <w:r w:rsidR="00CB410B" w:rsidRPr="00DA7839">
        <w:t>’</w:t>
      </w:r>
      <w:r w:rsidR="00415EA3" w:rsidRPr="00DA7839">
        <w:t>expression consacrée, t</w:t>
      </w:r>
      <w:r w:rsidRPr="00DA7839">
        <w:t>om</w:t>
      </w:r>
      <w:r w:rsidR="00415EA3" w:rsidRPr="00DA7839">
        <w:t>ber un seul cheveu de notre têt</w:t>
      </w:r>
      <w:r w:rsidR="00CB410B" w:rsidRPr="00DA7839">
        <w:t>e ;</w:t>
      </w:r>
      <w:r w:rsidRPr="00DA7839">
        <w:t xml:space="preserve"> un Dieu caché, qui se </w:t>
      </w:r>
      <w:r w:rsidR="00415EA3" w:rsidRPr="00DA7839">
        <w:t>manifesterait de préférence dan</w:t>
      </w:r>
      <w:r w:rsidRPr="00DA7839">
        <w:t>s les cas qu</w:t>
      </w:r>
      <w:r w:rsidR="00CB410B" w:rsidRPr="00DA7839">
        <w:t>’</w:t>
      </w:r>
      <w:r w:rsidRPr="00DA7839">
        <w:t xml:space="preserve">on appelle </w:t>
      </w:r>
      <w:r w:rsidRPr="00DA7839">
        <w:rPr>
          <w:i/>
        </w:rPr>
        <w:t>fortuits</w:t>
      </w:r>
      <w:r w:rsidR="00415EA3" w:rsidRPr="00DA7839">
        <w:t>, et dont</w:t>
      </w:r>
      <w:r w:rsidR="00761A89" w:rsidRPr="00DA7839">
        <w:t xml:space="preserve"> le t</w:t>
      </w:r>
      <w:r w:rsidR="00415EA3" w:rsidRPr="00DA7839">
        <w:t>riomphe, quand il veut paraitre, serait</w:t>
      </w:r>
      <w:r w:rsidRPr="00DA7839">
        <w:t xml:space="preserve"> d</w:t>
      </w:r>
      <w:r w:rsidR="00CB410B" w:rsidRPr="00DA7839">
        <w:t>’</w:t>
      </w:r>
      <w:r w:rsidR="00415EA3" w:rsidRPr="00DA7839">
        <w:t>interrompre, pour les faire tou</w:t>
      </w:r>
      <w:r w:rsidRPr="00DA7839">
        <w:t xml:space="preserve">rner </w:t>
      </w:r>
      <w:r w:rsidR="00415EA3" w:rsidRPr="00DA7839">
        <w:t>de sa gloire, les conséquences natu</w:t>
      </w:r>
      <w:r w:rsidRPr="00DA7839">
        <w:t>rell</w:t>
      </w:r>
      <w:r w:rsidR="00415EA3" w:rsidRPr="00DA7839">
        <w:t>es ou nécessaires de nos acte</w:t>
      </w:r>
      <w:r w:rsidR="00CB410B" w:rsidRPr="00DA7839">
        <w:t>s ;</w:t>
      </w:r>
      <w:r w:rsidR="00415EA3" w:rsidRPr="00DA7839">
        <w:t xml:space="preserve"> un Père célest</w:t>
      </w:r>
      <w:r w:rsidRPr="00DA7839">
        <w:t xml:space="preserve">e, accessible </w:t>
      </w:r>
      <w:r w:rsidR="00415EA3" w:rsidRPr="00DA7839">
        <w:t>à nos y</w:t>
      </w:r>
      <w:r w:rsidRPr="00DA7839">
        <w:t xml:space="preserve">eux, </w:t>
      </w:r>
      <w:r w:rsidR="00415EA3" w:rsidRPr="00DA7839">
        <w:t>à</w:t>
      </w:r>
      <w:r w:rsidRPr="00DA7839">
        <w:t xml:space="preserve"> nos prières, </w:t>
      </w:r>
      <w:r w:rsidR="00415EA3" w:rsidRPr="00DA7839">
        <w:t>à nos supplications, et dont la volont</w:t>
      </w:r>
      <w:r w:rsidRPr="00DA7839">
        <w:t xml:space="preserve">é se laisserait fléchir </w:t>
      </w:r>
      <w:r w:rsidR="00415EA3" w:rsidRPr="00DA7839">
        <w:t>à</w:t>
      </w:r>
      <w:r w:rsidRPr="00DA7839">
        <w:t xml:space="preserve"> l’intercession des saints ou de la Vierge, telle est donc l</w:t>
      </w:r>
      <w:r w:rsidR="00CB410B" w:rsidRPr="00DA7839">
        <w:t>’</w:t>
      </w:r>
      <w:r w:rsidRPr="00DA7839">
        <w:t>idée que les chrétiens se forment de la Providence</w:t>
      </w:r>
      <w:r w:rsidR="00415EA3" w:rsidRPr="00DA7839">
        <w:t>.</w:t>
      </w:r>
      <w:r w:rsidRPr="00DA7839">
        <w:t xml:space="preserve"> </w:t>
      </w:r>
      <w:r w:rsidR="00415EA3" w:rsidRPr="00DA7839">
        <w:t>Ils</w:t>
      </w:r>
      <w:r w:rsidRPr="00DA7839">
        <w:t xml:space="preserve"> la voient mêlée partout dans les affaires humaines. C’</w:t>
      </w:r>
      <w:r w:rsidR="00415EA3" w:rsidRPr="00DA7839">
        <w:t>est</w:t>
      </w:r>
      <w:r w:rsidRPr="00DA7839">
        <w:t xml:space="preserve"> elle qui frappe ces</w:t>
      </w:r>
      <w:r w:rsidR="00415EA3" w:rsidRPr="00DA7839">
        <w:t xml:space="preserve"> grands coups dont les hommes et</w:t>
      </w:r>
      <w:r w:rsidRPr="00DA7839">
        <w:t xml:space="preserve"> les peuples demeurent quelquefois stupides, et qui prépare la victoire du christ</w:t>
      </w:r>
      <w:r w:rsidR="009956F3" w:rsidRPr="00DA7839">
        <w:t>ianisme en jetant Antoine aux b</w:t>
      </w:r>
      <w:r w:rsidRPr="00DA7839">
        <w:t xml:space="preserve">ras de Cléopâtre. </w:t>
      </w:r>
      <w:r w:rsidR="00CB410B" w:rsidRPr="00DA7839">
        <w:t>« </w:t>
      </w:r>
      <w:r w:rsidRPr="00DA7839">
        <w:t>Le nez de Cléopâtre, s</w:t>
      </w:r>
      <w:r w:rsidR="00CB410B" w:rsidRPr="00DA7839">
        <w:t>’</w:t>
      </w:r>
      <w:r w:rsidR="009956F3" w:rsidRPr="00DA7839">
        <w:t>il eut été plus court, tout</w:t>
      </w:r>
      <w:r w:rsidRPr="00DA7839">
        <w:t>e la face de la terre aurait changé.</w:t>
      </w:r>
      <w:r w:rsidR="00CB410B" w:rsidRPr="00DA7839">
        <w:t> »</w:t>
      </w:r>
      <w:r w:rsidR="009956F3" w:rsidRPr="00DA7839">
        <w:t xml:space="preserve"> C’est elle</w:t>
      </w:r>
      <w:r w:rsidRPr="00DA7839">
        <w:t xml:space="preserve"> dont nous nous efforçons vainement d’amoindrir le pouvoir en l’appelant des noms de fortune ou de hasard. </w:t>
      </w:r>
      <w:r w:rsidR="00CB410B" w:rsidRPr="00DA7839">
        <w:t>« </w:t>
      </w:r>
      <w:r w:rsidRPr="00DA7839">
        <w:t xml:space="preserve">Ce qui </w:t>
      </w:r>
      <w:r w:rsidR="00415EA3" w:rsidRPr="00DA7839">
        <w:t>est</w:t>
      </w:r>
      <w:r w:rsidRPr="00DA7839">
        <w:t xml:space="preserve"> hasard à l’égard de nos conseils incertains </w:t>
      </w:r>
      <w:r w:rsidR="00415EA3" w:rsidRPr="00DA7839">
        <w:t>est</w:t>
      </w:r>
      <w:r w:rsidRPr="00DA7839">
        <w:t xml:space="preserve"> un dessein </w:t>
      </w:r>
      <w:r w:rsidR="009956F3" w:rsidRPr="00DA7839">
        <w:t>concerté dans un conseil plus hau</w:t>
      </w:r>
      <w:r w:rsidRPr="00DA7839">
        <w:t>t.</w:t>
      </w:r>
      <w:r w:rsidR="00CB410B" w:rsidRPr="00DA7839">
        <w:t xml:space="preserve">… </w:t>
      </w:r>
      <w:r w:rsidRPr="00DA7839">
        <w:t>et c’est faute d’entendre le tout que nous trouvons du hasard ou de l</w:t>
      </w:r>
      <w:r w:rsidR="00CB410B" w:rsidRPr="00DA7839">
        <w:t>’</w:t>
      </w:r>
      <w:r w:rsidRPr="00DA7839">
        <w:t>irrégularité dans les rencontres particulières.</w:t>
      </w:r>
      <w:r w:rsidR="00CB410B" w:rsidRPr="00DA7839">
        <w:t> »</w:t>
      </w:r>
      <w:r w:rsidRPr="00DA7839">
        <w:t xml:space="preserve"> C</w:t>
      </w:r>
      <w:r w:rsidR="00CB410B" w:rsidRPr="00DA7839">
        <w:t>’</w:t>
      </w:r>
      <w:r w:rsidRPr="00DA7839">
        <w:t>est elle qui donne la prospérité des méchants</w:t>
      </w:r>
      <w:r w:rsidR="00254340" w:rsidRPr="00DA7839">
        <w:t xml:space="preserve"> </w:t>
      </w:r>
      <w:del w:id="1106" w:author="OBVIL" w:date="2016-12-01T14:12:00Z">
        <w:r w:rsidRPr="00CB410B">
          <w:delText>eu</w:delText>
        </w:r>
      </w:del>
      <w:ins w:id="1107" w:author="OBVIL" w:date="2016-12-01T14:12:00Z">
        <w:r w:rsidR="00254340">
          <w:t>en</w:t>
        </w:r>
      </w:ins>
      <w:r w:rsidR="00254340" w:rsidRPr="00DA7839">
        <w:t xml:space="preserve"> </w:t>
      </w:r>
      <w:r w:rsidRPr="00DA7839">
        <w:t>contradiction aux hommes de peu de foi, et c</w:t>
      </w:r>
      <w:r w:rsidR="00CB410B" w:rsidRPr="00DA7839">
        <w:t>’</w:t>
      </w:r>
      <w:r w:rsidRPr="00DA7839">
        <w:t>est elle qui, pour rompre</w:t>
      </w:r>
      <w:r w:rsidR="00254340" w:rsidRPr="00DA7839">
        <w:t xml:space="preserve"> </w:t>
      </w:r>
      <w:del w:id="1108" w:author="OBVIL" w:date="2016-12-01T14:12:00Z">
        <w:r w:rsidRPr="00CB410B">
          <w:delText>eu</w:delText>
        </w:r>
      </w:del>
      <w:ins w:id="1109" w:author="OBVIL" w:date="2016-12-01T14:12:00Z">
        <w:r w:rsidR="00254340">
          <w:t>en</w:t>
        </w:r>
      </w:ins>
      <w:r w:rsidR="00254340" w:rsidRPr="00DA7839">
        <w:t xml:space="preserve"> </w:t>
      </w:r>
      <w:r w:rsidRPr="00DA7839">
        <w:t xml:space="preserve">nous les al taches du monde, nous envoie les infirmités, les maladies, </w:t>
      </w:r>
      <w:del w:id="1110" w:author="OBVIL" w:date="2016-12-01T14:12:00Z">
        <w:r w:rsidRPr="00CB410B">
          <w:delText>el</w:delText>
        </w:r>
      </w:del>
      <w:ins w:id="1111" w:author="OBVIL" w:date="2016-12-01T14:12:00Z">
        <w:r w:rsidR="00F64CC9">
          <w:t>et</w:t>
        </w:r>
      </w:ins>
      <w:r w:rsidRPr="00DA7839">
        <w:t xml:space="preserve"> la mort. </w:t>
      </w:r>
      <w:r w:rsidR="00CB410B" w:rsidRPr="00DA7839">
        <w:t>« </w:t>
      </w:r>
      <w:r w:rsidR="009956F3" w:rsidRPr="00DA7839">
        <w:t>Je vous loue, ô</w:t>
      </w:r>
      <w:r w:rsidRPr="00DA7839">
        <w:t xml:space="preserve"> mon Die</w:t>
      </w:r>
      <w:r w:rsidR="00CB410B" w:rsidRPr="00DA7839">
        <w:t>u !</w:t>
      </w:r>
      <w:r w:rsidRPr="00DA7839">
        <w:t xml:space="preserve"> de ce qu’il vous a plu me réduire dans l</w:t>
      </w:r>
      <w:r w:rsidR="00CB410B" w:rsidRPr="00DA7839">
        <w:t>’</w:t>
      </w:r>
      <w:r w:rsidRPr="00DA7839">
        <w:t>incapacité de jouir des douceurs de la santé et des plaisirs du monde, et de ce que vous avez anéanti, en quelque sorte, pour mou avantage les idoles trompeuses que vous anéantirez effectivement pour la confusion dos méchants au jour de votre colère.</w:t>
      </w:r>
      <w:r w:rsidR="00CB410B" w:rsidRPr="00DA7839">
        <w:t> »</w:t>
      </w:r>
      <w:r w:rsidRPr="00DA7839">
        <w:t xml:space="preserve"> Si c’est bien ainsi que les Pascal et les Bossuet oui entendu la Providence, rien n</w:t>
      </w:r>
      <w:r w:rsidR="00CB410B" w:rsidRPr="00DA7839">
        <w:t>’</w:t>
      </w:r>
      <w:r w:rsidRPr="00DA7839">
        <w:t>est plus contraire, il faut en convenir, à. l’idée d</w:t>
      </w:r>
      <w:r w:rsidR="00CB410B" w:rsidRPr="00DA7839">
        <w:t>’</w:t>
      </w:r>
      <w:r w:rsidRPr="00DA7839">
        <w:t>une Providence générale que limiteraient, qu</w:t>
      </w:r>
      <w:r w:rsidR="00CB410B" w:rsidRPr="00DA7839">
        <w:t>’</w:t>
      </w:r>
      <w:r w:rsidRPr="00DA7839">
        <w:t>obligeraient, que contraindraient ses lois mêmes. Mais, de son côté, si Bayle n</w:t>
      </w:r>
      <w:r w:rsidR="00CB410B" w:rsidRPr="00DA7839">
        <w:t>’</w:t>
      </w:r>
      <w:r w:rsidRPr="00DA7839">
        <w:t>a pas</w:t>
      </w:r>
      <w:r w:rsidR="009956F3" w:rsidRPr="00DA7839">
        <w:t xml:space="preserve"> eu de souci plus évident peut-être</w:t>
      </w:r>
      <w:r w:rsidRPr="00DA7839">
        <w:t>, ni, vingt ans durant, de préoccupation plus con</w:t>
      </w:r>
      <w:r w:rsidR="009956F3" w:rsidRPr="00DA7839">
        <w:t>stante que de réduire le nom de</w:t>
      </w:r>
      <w:r w:rsidRPr="00DA7839">
        <w:t xml:space="preserve"> la Providence à n’</w:t>
      </w:r>
      <w:r w:rsidR="009956F3" w:rsidRPr="00DA7839">
        <w:t>être</w:t>
      </w:r>
      <w:r w:rsidRPr="00DA7839">
        <w:t xml:space="preserve"> que l</w:t>
      </w:r>
      <w:r w:rsidR="00CB410B" w:rsidRPr="00DA7839">
        <w:t>’</w:t>
      </w:r>
      <w:r w:rsidRPr="00DA7839">
        <w:t>expression équivoque de l</w:t>
      </w:r>
      <w:r w:rsidR="00CB410B" w:rsidRPr="00DA7839">
        <w:t>’</w:t>
      </w:r>
      <w:r w:rsidRPr="00DA7839">
        <w:t xml:space="preserve">immutabilité des lois de la nature, ne conviendra-t-on pas aussi que les Pascal </w:t>
      </w:r>
      <w:r w:rsidR="009956F3" w:rsidRPr="00DA7839">
        <w:t>et</w:t>
      </w:r>
      <w:r w:rsidR="00536A39" w:rsidRPr="00DA7839">
        <w:t xml:space="preserve"> </w:t>
      </w:r>
      <w:r w:rsidRPr="00DA7839">
        <w:t xml:space="preserve"> les Bossuet n</w:t>
      </w:r>
      <w:r w:rsidR="00CB410B" w:rsidRPr="00DA7839">
        <w:t>’</w:t>
      </w:r>
      <w:r w:rsidRPr="00DA7839">
        <w:t>ont pas eu de plus dangereux adversair</w:t>
      </w:r>
      <w:r w:rsidR="00CB410B" w:rsidRPr="00DA7839">
        <w:t>e ?</w:t>
      </w:r>
      <w:r w:rsidRPr="00DA7839">
        <w:t xml:space="preserve"> C</w:t>
      </w:r>
      <w:r w:rsidR="00CB410B" w:rsidRPr="00DA7839">
        <w:t>’</w:t>
      </w:r>
      <w:r w:rsidR="009956F3" w:rsidRPr="00DA7839">
        <w:t>est</w:t>
      </w:r>
      <w:r w:rsidRPr="00DA7839">
        <w:t xml:space="preserve"> ce qu</w:t>
      </w:r>
      <w:r w:rsidR="00CB410B" w:rsidRPr="00DA7839">
        <w:t>’</w:t>
      </w:r>
      <w:r w:rsidRPr="00DA7839">
        <w:t>une seule citation suffira pour montrer.</w:t>
      </w:r>
    </w:p>
    <w:p w14:paraId="04C15C50" w14:textId="118B4A0D" w:rsidR="00CB410B" w:rsidRPr="00DA7839" w:rsidRDefault="00CB410B" w:rsidP="00000A23">
      <w:pPr>
        <w:pStyle w:val="Corpsdetexte"/>
        <w:pPrChange w:id="1112" w:author="OBVIL" w:date="2016-12-01T14:12:00Z">
          <w:pPr>
            <w:pStyle w:val="Corpsdetexte"/>
            <w:spacing w:afterLines="120" w:after="288"/>
            <w:ind w:firstLine="240"/>
            <w:jc w:val="both"/>
          </w:pPr>
        </w:pPrChange>
      </w:pPr>
      <w:r w:rsidRPr="00536A39">
        <w:rPr>
          <w:rStyle w:val="quotec"/>
        </w:rPr>
        <w:t>« </w:t>
      </w:r>
      <w:r w:rsidR="00170A5B" w:rsidRPr="00536A39">
        <w:rPr>
          <w:rStyle w:val="quotec"/>
        </w:rPr>
        <w:t>Je ne ferai point sc</w:t>
      </w:r>
      <w:r w:rsidR="00536A39" w:rsidRPr="00536A39">
        <w:rPr>
          <w:rStyle w:val="quotec"/>
        </w:rPr>
        <w:t>rupule de dire que tous ceux qu</w:t>
      </w:r>
      <w:r w:rsidR="00170A5B" w:rsidRPr="00536A39">
        <w:rPr>
          <w:rStyle w:val="quotec"/>
        </w:rPr>
        <w:t xml:space="preserve">i trouvent étrange la prospérité des </w:t>
      </w:r>
      <w:r w:rsidR="00536A39" w:rsidRPr="00536A39">
        <w:rPr>
          <w:rStyle w:val="quotec"/>
        </w:rPr>
        <w:t>méchants ont très peu médité sur la nature</w:t>
      </w:r>
      <w:r w:rsidR="00170A5B" w:rsidRPr="00536A39">
        <w:rPr>
          <w:rStyle w:val="quotec"/>
        </w:rPr>
        <w:t xml:space="preserve"> de Dieu, et qu</w:t>
      </w:r>
      <w:r w:rsidRPr="00536A39">
        <w:rPr>
          <w:rStyle w:val="quotec"/>
        </w:rPr>
        <w:t>’</w:t>
      </w:r>
      <w:r w:rsidR="00170A5B" w:rsidRPr="00536A39">
        <w:rPr>
          <w:rStyle w:val="quotec"/>
        </w:rPr>
        <w:t>ils ont réduit les obligations d</w:t>
      </w:r>
      <w:r w:rsidRPr="00536A39">
        <w:rPr>
          <w:rStyle w:val="quotec"/>
        </w:rPr>
        <w:t>’</w:t>
      </w:r>
      <w:r w:rsidR="00170A5B" w:rsidRPr="00536A39">
        <w:rPr>
          <w:rStyle w:val="quotec"/>
        </w:rPr>
        <w:t>une cause qui gouverne toutes choses à la mesure d</w:t>
      </w:r>
      <w:r w:rsidRPr="00536A39">
        <w:rPr>
          <w:rStyle w:val="quotec"/>
        </w:rPr>
        <w:t>’</w:t>
      </w:r>
      <w:r w:rsidR="00536A39" w:rsidRPr="00536A39">
        <w:rPr>
          <w:rStyle w:val="quotec"/>
        </w:rPr>
        <w:t>une Providence subalterne</w:t>
      </w:r>
      <w:r w:rsidR="00170A5B" w:rsidRPr="00536A39">
        <w:rPr>
          <w:rStyle w:val="quotec"/>
        </w:rPr>
        <w:t>, ce qui est d</w:t>
      </w:r>
      <w:r w:rsidRPr="00536A39">
        <w:rPr>
          <w:rStyle w:val="quotec"/>
        </w:rPr>
        <w:t>’</w:t>
      </w:r>
      <w:r w:rsidR="00536A39" w:rsidRPr="00536A39">
        <w:rPr>
          <w:rStyle w:val="quotec"/>
        </w:rPr>
        <w:t>un</w:t>
      </w:r>
      <w:r w:rsidR="00170A5B" w:rsidRPr="00536A39">
        <w:rPr>
          <w:rStyle w:val="quotec"/>
        </w:rPr>
        <w:t xml:space="preserve"> petit esprit. Quoi don</w:t>
      </w:r>
      <w:r w:rsidRPr="00536A39">
        <w:rPr>
          <w:rStyle w:val="quotec"/>
        </w:rPr>
        <w:t>c !</w:t>
      </w:r>
      <w:r w:rsidR="00170A5B" w:rsidRPr="00536A39">
        <w:rPr>
          <w:rStyle w:val="quotec"/>
        </w:rPr>
        <w:t xml:space="preserve"> il </w:t>
      </w:r>
      <w:r w:rsidR="00536A39" w:rsidRPr="00536A39">
        <w:rPr>
          <w:rStyle w:val="quotec"/>
        </w:rPr>
        <w:t>faudrait</w:t>
      </w:r>
      <w:r w:rsidR="00170A5B" w:rsidRPr="00536A39">
        <w:rPr>
          <w:rStyle w:val="quotec"/>
        </w:rPr>
        <w:t xml:space="preserve"> que Dieu, après avoir fait des c</w:t>
      </w:r>
      <w:r w:rsidR="00536A39" w:rsidRPr="00536A39">
        <w:rPr>
          <w:rStyle w:val="quotec"/>
        </w:rPr>
        <w:t>auses libres et</w:t>
      </w:r>
      <w:r w:rsidR="00170A5B" w:rsidRPr="00536A39">
        <w:rPr>
          <w:rStyle w:val="quotec"/>
        </w:rPr>
        <w:t xml:space="preserve"> des causes</w:t>
      </w:r>
      <w:r w:rsidRPr="00536A39">
        <w:rPr>
          <w:rStyle w:val="quotec"/>
          <w:rFonts w:hint="eastAsia"/>
        </w:rPr>
        <w:t xml:space="preserve"> </w:t>
      </w:r>
      <w:r w:rsidRPr="00536A39">
        <w:rPr>
          <w:rStyle w:val="quotec"/>
        </w:rPr>
        <w:t>n</w:t>
      </w:r>
      <w:r w:rsidR="00536A39" w:rsidRPr="00536A39">
        <w:rPr>
          <w:rStyle w:val="quotec"/>
        </w:rPr>
        <w:t>écessaires…  eût</w:t>
      </w:r>
      <w:r w:rsidR="00170A5B" w:rsidRPr="00536A39">
        <w:rPr>
          <w:rStyle w:val="quotec"/>
        </w:rPr>
        <w:t xml:space="preserve"> établi des lois conformes à la</w:t>
      </w:r>
      <w:r w:rsidRPr="00536A39">
        <w:rPr>
          <w:rStyle w:val="quotec"/>
          <w:rFonts w:hint="eastAsia"/>
        </w:rPr>
        <w:t xml:space="preserve"> </w:t>
      </w:r>
      <w:r w:rsidRPr="00536A39">
        <w:rPr>
          <w:rStyle w:val="quotec"/>
        </w:rPr>
        <w:t>n</w:t>
      </w:r>
      <w:r w:rsidR="00170A5B" w:rsidRPr="00536A39">
        <w:rPr>
          <w:rStyle w:val="quotec"/>
        </w:rPr>
        <w:t>ature des causes libres, mais si peu fixes que le moindre chagrin qui arriverait à un homme les bouleverserait entièrement, à la ruine de la liberté humain</w:t>
      </w:r>
      <w:r w:rsidRPr="00536A39">
        <w:rPr>
          <w:rStyle w:val="quotec"/>
        </w:rPr>
        <w:t>e ?</w:t>
      </w:r>
      <w:r w:rsidR="00170A5B" w:rsidRPr="00536A39">
        <w:rPr>
          <w:rStyle w:val="quotec"/>
        </w:rPr>
        <w:t xml:space="preserve"> Un simple gouverneur de ville se fera moquer de lui, s</w:t>
      </w:r>
      <w:r w:rsidRPr="00536A39">
        <w:rPr>
          <w:rStyle w:val="quotec"/>
        </w:rPr>
        <w:t>’</w:t>
      </w:r>
      <w:r w:rsidR="00170A5B" w:rsidRPr="00536A39">
        <w:rPr>
          <w:rStyle w:val="quotec"/>
        </w:rPr>
        <w:t xml:space="preserve">il change ses règlements </w:t>
      </w:r>
      <w:del w:id="1113" w:author="OBVIL" w:date="2016-12-01T14:12:00Z">
        <w:r w:rsidR="00170A5B" w:rsidRPr="00536A39">
          <w:rPr>
            <w:rStyle w:val="quotec"/>
          </w:rPr>
          <w:delText>el</w:delText>
        </w:r>
      </w:del>
      <w:ins w:id="1114" w:author="OBVIL" w:date="2016-12-01T14:12:00Z">
        <w:r w:rsidR="00F64CC9">
          <w:rPr>
            <w:rStyle w:val="quotec"/>
          </w:rPr>
          <w:t>et</w:t>
        </w:r>
      </w:ins>
      <w:r w:rsidR="00170A5B" w:rsidRPr="00536A39">
        <w:rPr>
          <w:rStyle w:val="quotec"/>
        </w:rPr>
        <w:t xml:space="preserve"> ses ordres autant de fois qu</w:t>
      </w:r>
      <w:r w:rsidRPr="00536A39">
        <w:rPr>
          <w:rStyle w:val="quotec"/>
        </w:rPr>
        <w:t>’</w:t>
      </w:r>
      <w:r w:rsidR="00170A5B" w:rsidRPr="00536A39">
        <w:rPr>
          <w:rStyle w:val="quotec"/>
        </w:rPr>
        <w:t>il plaît à quelqu</w:t>
      </w:r>
      <w:r w:rsidRPr="00536A39">
        <w:rPr>
          <w:rStyle w:val="quotec"/>
        </w:rPr>
        <w:t>’</w:t>
      </w:r>
      <w:r w:rsidR="00170A5B" w:rsidRPr="00536A39">
        <w:rPr>
          <w:rStyle w:val="quotec"/>
        </w:rPr>
        <w:t>un de murmure</w:t>
      </w:r>
      <w:r w:rsidRPr="00536A39">
        <w:rPr>
          <w:rStyle w:val="quotec"/>
        </w:rPr>
        <w:t>r ;</w:t>
      </w:r>
      <w:r w:rsidR="00170A5B" w:rsidRPr="00536A39">
        <w:rPr>
          <w:rStyle w:val="quotec"/>
        </w:rPr>
        <w:t xml:space="preserve"> et Dieu</w:t>
      </w:r>
      <w:r w:rsidRPr="00536A39">
        <w:rPr>
          <w:rStyle w:val="quotec"/>
        </w:rPr>
        <w:t xml:space="preserve">… </w:t>
      </w:r>
      <w:r w:rsidR="00170A5B" w:rsidRPr="00536A39">
        <w:rPr>
          <w:rStyle w:val="quotec"/>
        </w:rPr>
        <w:t>sera tenu de déroger à ses lois, parce qu</w:t>
      </w:r>
      <w:r w:rsidRPr="00536A39">
        <w:rPr>
          <w:rStyle w:val="quotec"/>
        </w:rPr>
        <w:t>’</w:t>
      </w:r>
      <w:r w:rsidR="00170A5B" w:rsidRPr="00536A39">
        <w:rPr>
          <w:rStyle w:val="quotec"/>
        </w:rPr>
        <w:t>elles ne plairont pas aujourd</w:t>
      </w:r>
      <w:r w:rsidRPr="00536A39">
        <w:rPr>
          <w:rStyle w:val="quotec"/>
        </w:rPr>
        <w:t>’</w:t>
      </w:r>
      <w:r w:rsidR="00170A5B" w:rsidRPr="00536A39">
        <w:rPr>
          <w:rStyle w:val="quotec"/>
        </w:rPr>
        <w:t>hui à l</w:t>
      </w:r>
      <w:r w:rsidRPr="00536A39">
        <w:rPr>
          <w:rStyle w:val="quotec"/>
        </w:rPr>
        <w:t>’</w:t>
      </w:r>
      <w:r w:rsidR="00170A5B" w:rsidRPr="00536A39">
        <w:rPr>
          <w:rStyle w:val="quotec"/>
        </w:rPr>
        <w:t xml:space="preserve">un </w:t>
      </w:r>
      <w:del w:id="1115" w:author="OBVIL" w:date="2016-12-01T14:12:00Z">
        <w:r w:rsidR="00170A5B" w:rsidRPr="00536A39">
          <w:rPr>
            <w:rStyle w:val="quotec"/>
          </w:rPr>
          <w:delText>el</w:delText>
        </w:r>
      </w:del>
      <w:ins w:id="1116" w:author="OBVIL" w:date="2016-12-01T14:12:00Z">
        <w:r w:rsidR="00F64CC9">
          <w:rPr>
            <w:rStyle w:val="quotec"/>
          </w:rPr>
          <w:t>et</w:t>
        </w:r>
      </w:ins>
      <w:r w:rsidR="00170A5B" w:rsidRPr="00536A39">
        <w:rPr>
          <w:rStyle w:val="quotec"/>
        </w:rPr>
        <w:t xml:space="preserve"> demain à l</w:t>
      </w:r>
      <w:r w:rsidRPr="00536A39">
        <w:rPr>
          <w:rStyle w:val="quotec"/>
        </w:rPr>
        <w:t>’</w:t>
      </w:r>
      <w:r w:rsidR="00170A5B" w:rsidRPr="00536A39">
        <w:rPr>
          <w:rStyle w:val="quotec"/>
        </w:rPr>
        <w:t>autr</w:t>
      </w:r>
      <w:r w:rsidRPr="00536A39">
        <w:rPr>
          <w:rStyle w:val="quotec"/>
        </w:rPr>
        <w:t>e</w:t>
      </w:r>
      <w:r w:rsidR="00536A39" w:rsidRPr="00536A39">
        <w:rPr>
          <w:rStyle w:val="quotec"/>
        </w:rPr>
        <w:t> ? …</w:t>
      </w:r>
      <w:r w:rsidRPr="00536A39">
        <w:rPr>
          <w:rStyle w:val="quotec"/>
        </w:rPr>
        <w:t xml:space="preserve"> </w:t>
      </w:r>
      <w:r w:rsidR="00536A39" w:rsidRPr="00536A39">
        <w:rPr>
          <w:rStyle w:val="quotec"/>
        </w:rPr>
        <w:t>Peut</w:t>
      </w:r>
      <w:r w:rsidR="00170A5B" w:rsidRPr="00536A39">
        <w:rPr>
          <w:rStyle w:val="quotec"/>
        </w:rPr>
        <w:t xml:space="preserve">-on se faire </w:t>
      </w:r>
      <w:r w:rsidR="00536A39" w:rsidRPr="00536A39">
        <w:rPr>
          <w:rStyle w:val="quotec"/>
        </w:rPr>
        <w:t xml:space="preserve">une </w:t>
      </w:r>
      <w:r w:rsidR="00170A5B" w:rsidRPr="00536A39">
        <w:rPr>
          <w:rStyle w:val="quotec"/>
        </w:rPr>
        <w:t>idée plus fausse d</w:t>
      </w:r>
      <w:r w:rsidRPr="00536A39">
        <w:rPr>
          <w:rStyle w:val="quotec"/>
        </w:rPr>
        <w:t>’</w:t>
      </w:r>
      <w:r w:rsidR="00170A5B" w:rsidRPr="00536A39">
        <w:rPr>
          <w:rStyle w:val="quotec"/>
        </w:rPr>
        <w:t>une Providence général</w:t>
      </w:r>
      <w:r w:rsidRPr="00536A39">
        <w:rPr>
          <w:rStyle w:val="quotec"/>
        </w:rPr>
        <w:t>e</w:t>
      </w:r>
      <w:r w:rsidR="00536A39" w:rsidRPr="00536A39">
        <w:rPr>
          <w:rStyle w:val="quotec"/>
        </w:rPr>
        <w:t> ? …</w:t>
      </w:r>
      <w:r w:rsidRPr="00536A39">
        <w:rPr>
          <w:rStyle w:val="quotec"/>
        </w:rPr>
        <w:t xml:space="preserve"> </w:t>
      </w:r>
      <w:r w:rsidR="00170A5B" w:rsidRPr="00536A39">
        <w:rPr>
          <w:rStyle w:val="quotec"/>
        </w:rPr>
        <w:t>Ceux qui voudraient qu</w:t>
      </w:r>
      <w:r w:rsidRPr="00536A39">
        <w:rPr>
          <w:rStyle w:val="quotec"/>
        </w:rPr>
        <w:t>’</w:t>
      </w:r>
      <w:r w:rsidR="00170A5B" w:rsidRPr="00536A39">
        <w:rPr>
          <w:rStyle w:val="quotec"/>
        </w:rPr>
        <w:t xml:space="preserve">un méchant homme </w:t>
      </w:r>
      <w:r w:rsidR="00536A39" w:rsidRPr="00536A39">
        <w:rPr>
          <w:rStyle w:val="quotec"/>
        </w:rPr>
        <w:t>devient malade sont quelquefois aussi injustes que</w:t>
      </w:r>
      <w:r w:rsidR="00170A5B" w:rsidRPr="00536A39">
        <w:rPr>
          <w:rStyle w:val="quotec"/>
        </w:rPr>
        <w:t xml:space="preserve"> ceux qui voudraient qu</w:t>
      </w:r>
      <w:r w:rsidRPr="00536A39">
        <w:rPr>
          <w:rStyle w:val="quotec"/>
        </w:rPr>
        <w:t>’</w:t>
      </w:r>
      <w:r w:rsidR="00170A5B" w:rsidRPr="00536A39">
        <w:rPr>
          <w:rStyle w:val="quotec"/>
        </w:rPr>
        <w:t xml:space="preserve">une pierre qui tombe sur </w:t>
      </w:r>
      <w:r w:rsidR="00536A39" w:rsidRPr="00536A39">
        <w:rPr>
          <w:rStyle w:val="quotec"/>
        </w:rPr>
        <w:t>un verre</w:t>
      </w:r>
      <w:r w:rsidR="00170A5B" w:rsidRPr="00536A39">
        <w:rPr>
          <w:rStyle w:val="quotec"/>
        </w:rPr>
        <w:t xml:space="preserve"> ne le cassât poin</w:t>
      </w:r>
      <w:r w:rsidRPr="00536A39">
        <w:rPr>
          <w:rStyle w:val="quotec"/>
        </w:rPr>
        <w:t>t ;</w:t>
      </w:r>
      <w:r w:rsidR="00170A5B" w:rsidRPr="00536A39">
        <w:rPr>
          <w:rStyle w:val="quotec"/>
        </w:rPr>
        <w:t xml:space="preserve"> car, de la manière qu’il a ses organes composés, ni les éléments qu</w:t>
      </w:r>
      <w:r w:rsidRPr="00536A39">
        <w:rPr>
          <w:rStyle w:val="quotec"/>
        </w:rPr>
        <w:t>’</w:t>
      </w:r>
      <w:r w:rsidR="00170A5B" w:rsidRPr="00536A39">
        <w:rPr>
          <w:rStyle w:val="quotec"/>
        </w:rPr>
        <w:t>il prend, ni l’air qu</w:t>
      </w:r>
      <w:r w:rsidRPr="00536A39">
        <w:rPr>
          <w:rStyle w:val="quotec"/>
        </w:rPr>
        <w:t>’</w:t>
      </w:r>
      <w:r w:rsidR="00170A5B" w:rsidRPr="00536A39">
        <w:rPr>
          <w:rStyle w:val="quotec"/>
        </w:rPr>
        <w:t>il respire ne son</w:t>
      </w:r>
      <w:r w:rsidR="00536A39" w:rsidRPr="00536A39">
        <w:rPr>
          <w:rStyle w:val="quotec"/>
        </w:rPr>
        <w:t>t pas capables, selon les lois naturelles, de préjudicier</w:t>
      </w:r>
      <w:r w:rsidR="00170A5B" w:rsidRPr="00536A39">
        <w:rPr>
          <w:rStyle w:val="quotec"/>
        </w:rPr>
        <w:t xml:space="preserve"> </w:t>
      </w:r>
      <w:r w:rsidR="00536A39" w:rsidRPr="00536A39">
        <w:rPr>
          <w:rStyle w:val="quotec"/>
        </w:rPr>
        <w:t>à sa santé</w:t>
      </w:r>
      <w:r w:rsidR="00170A5B" w:rsidRPr="00536A39">
        <w:rPr>
          <w:rStyle w:val="quotec"/>
        </w:rPr>
        <w:t>, si bien que ceux qui se</w:t>
      </w:r>
      <w:r w:rsidRPr="00536A39">
        <w:rPr>
          <w:rStyle w:val="quotec"/>
          <w:rFonts w:hint="eastAsia"/>
        </w:rPr>
        <w:t xml:space="preserve"> </w:t>
      </w:r>
      <w:r w:rsidRPr="00536A39">
        <w:rPr>
          <w:rStyle w:val="quotec"/>
        </w:rPr>
        <w:t>p</w:t>
      </w:r>
      <w:r w:rsidR="00170A5B" w:rsidRPr="00536A39">
        <w:rPr>
          <w:rStyle w:val="quotec"/>
        </w:rPr>
        <w:t xml:space="preserve">laignent de sa santé se plaignent de ce que Dieu </w:t>
      </w:r>
      <w:r w:rsidR="00536A39" w:rsidRPr="00536A39">
        <w:rPr>
          <w:rStyle w:val="quotec"/>
        </w:rPr>
        <w:t>ne</w:t>
      </w:r>
      <w:r w:rsidRPr="00536A39">
        <w:rPr>
          <w:rStyle w:val="quotec"/>
          <w:rFonts w:hint="eastAsia"/>
        </w:rPr>
        <w:t xml:space="preserve"> </w:t>
      </w:r>
      <w:r w:rsidRPr="00536A39">
        <w:rPr>
          <w:rStyle w:val="quotec"/>
        </w:rPr>
        <w:t>v</w:t>
      </w:r>
      <w:r w:rsidR="00536A39" w:rsidRPr="00536A39">
        <w:rPr>
          <w:rStyle w:val="quotec"/>
        </w:rPr>
        <w:t>iole point</w:t>
      </w:r>
      <w:r w:rsidR="00170A5B" w:rsidRPr="00536A39">
        <w:rPr>
          <w:rStyle w:val="quotec"/>
        </w:rPr>
        <w:t xml:space="preserve"> les lois qu</w:t>
      </w:r>
      <w:r w:rsidRPr="00536A39">
        <w:rPr>
          <w:rStyle w:val="quotec"/>
        </w:rPr>
        <w:t>’</w:t>
      </w:r>
      <w:r w:rsidR="00170A5B" w:rsidRPr="00536A39">
        <w:rPr>
          <w:rStyle w:val="quotec"/>
        </w:rPr>
        <w:t>il a établies</w:t>
      </w:r>
      <w:r w:rsidRPr="00536A39">
        <w:rPr>
          <w:rStyle w:val="quotec"/>
        </w:rPr>
        <w:t> »</w:t>
      </w:r>
      <w:r w:rsidR="00170A5B" w:rsidRPr="00DA7839">
        <w:t xml:space="preserve"> </w:t>
      </w:r>
      <w:r w:rsidR="00170A5B" w:rsidRPr="00DA7839">
        <w:rPr>
          <w:i/>
        </w:rPr>
        <w:t xml:space="preserve">(Pensées sur </w:t>
      </w:r>
      <w:r w:rsidR="00536A39" w:rsidRPr="00DA7839">
        <w:rPr>
          <w:i/>
        </w:rPr>
        <w:t>de</w:t>
      </w:r>
      <w:r w:rsidRPr="00DA7839">
        <w:rPr>
          <w:rFonts w:hint="eastAsia"/>
        </w:rPr>
        <w:t xml:space="preserve"> </w:t>
      </w:r>
      <w:r w:rsidRPr="00DA7839">
        <w:rPr>
          <w:i/>
        </w:rPr>
        <w:t>c</w:t>
      </w:r>
      <w:r w:rsidR="00170A5B" w:rsidRPr="00DA7839">
        <w:rPr>
          <w:i/>
        </w:rPr>
        <w:t>omète</w:t>
      </w:r>
      <w:r w:rsidR="00170A5B" w:rsidRPr="00DA7839">
        <w:t>, édition de 1</w:t>
      </w:r>
      <w:r w:rsidR="00536A39" w:rsidRPr="00DA7839">
        <w:t>7</w:t>
      </w:r>
      <w:r w:rsidR="00170A5B" w:rsidRPr="00DA7839">
        <w:t>27, p. 110.)</w:t>
      </w:r>
    </w:p>
    <w:p w14:paraId="08FF2023" w14:textId="77777777" w:rsidR="00CB410B" w:rsidRPr="00DA7839" w:rsidRDefault="00170A5B" w:rsidP="00000A23">
      <w:pPr>
        <w:pStyle w:val="Corpsdetexte"/>
        <w:pPrChange w:id="1117" w:author="OBVIL" w:date="2016-12-01T14:12:00Z">
          <w:pPr>
            <w:pStyle w:val="Corpsdetexte"/>
            <w:spacing w:afterLines="120" w:after="288"/>
            <w:ind w:firstLine="240"/>
            <w:jc w:val="both"/>
          </w:pPr>
        </w:pPrChange>
      </w:pPr>
      <w:r w:rsidRPr="00DA7839">
        <w:t xml:space="preserve">Incompatible, selon Bayle, avec l’idée de la </w:t>
      </w:r>
      <w:r w:rsidR="00536A39" w:rsidRPr="00DA7839">
        <w:t>majesté</w:t>
      </w:r>
      <w:r w:rsidRPr="00DA7839">
        <w:t xml:space="preserve"> divine ou, si l’on veut, selon l</w:t>
      </w:r>
      <w:r w:rsidR="00CB410B" w:rsidRPr="00DA7839">
        <w:t>’</w:t>
      </w:r>
      <w:r w:rsidRPr="00DA7839">
        <w:t>expression de Bossuet, avec ce quelque chose d’immuable, san</w:t>
      </w:r>
      <w:r w:rsidR="00536A39" w:rsidRPr="00DA7839">
        <w:t>s lequel la loi n’est pas loi, le</w:t>
      </w:r>
      <w:r w:rsidRPr="00DA7839">
        <w:t xml:space="preserve"> dogme chrétien de la Providence ne l</w:t>
      </w:r>
      <w:r w:rsidR="00CB410B" w:rsidRPr="00DA7839">
        <w:t>’</w:t>
      </w:r>
      <w:r w:rsidRPr="00DA7839">
        <w:t>est pas moins avec l</w:t>
      </w:r>
      <w:r w:rsidR="00CB410B" w:rsidRPr="00DA7839">
        <w:t>’</w:t>
      </w:r>
      <w:r w:rsidRPr="00DA7839">
        <w:t>idée de la sagesse, et surtout de la bonté de Dieu</w:t>
      </w:r>
      <w:r w:rsidR="00CB410B" w:rsidRPr="00DA7839">
        <w:t> :</w:t>
      </w:r>
    </w:p>
    <w:p w14:paraId="3E80A599" w14:textId="77777777" w:rsidR="00CB410B" w:rsidRPr="00DA7839" w:rsidRDefault="00CB410B" w:rsidP="00000A23">
      <w:pPr>
        <w:pStyle w:val="Corpsdetexte"/>
        <w:pPrChange w:id="1118" w:author="OBVIL" w:date="2016-12-01T14:12:00Z">
          <w:pPr>
            <w:pStyle w:val="Corpsdetexte"/>
            <w:spacing w:afterLines="120" w:after="288"/>
            <w:ind w:firstLine="240"/>
            <w:jc w:val="both"/>
          </w:pPr>
        </w:pPrChange>
      </w:pPr>
      <w:r w:rsidRPr="00536A39">
        <w:rPr>
          <w:rStyle w:val="quotec"/>
        </w:rPr>
        <w:t>« </w:t>
      </w:r>
      <w:r w:rsidR="00170A5B" w:rsidRPr="00536A39">
        <w:rPr>
          <w:rStyle w:val="quotec"/>
        </w:rPr>
        <w:t>Ce</w:t>
      </w:r>
      <w:r w:rsidR="00536A39" w:rsidRPr="00536A39">
        <w:rPr>
          <w:rStyle w:val="quotec"/>
        </w:rPr>
        <w:t xml:space="preserve"> </w:t>
      </w:r>
      <w:r w:rsidR="00170A5B" w:rsidRPr="00536A39">
        <w:rPr>
          <w:rStyle w:val="quotec"/>
        </w:rPr>
        <w:t>qu’il</w:t>
      </w:r>
      <w:r w:rsidR="00536A39" w:rsidRPr="00536A39">
        <w:rPr>
          <w:rStyle w:val="quotec"/>
        </w:rPr>
        <w:t xml:space="preserve"> </w:t>
      </w:r>
      <w:r w:rsidR="00170A5B" w:rsidRPr="00536A39">
        <w:rPr>
          <w:rStyle w:val="quotec"/>
        </w:rPr>
        <w:t>y</w:t>
      </w:r>
      <w:r w:rsidR="00536A39" w:rsidRPr="00536A39">
        <w:rPr>
          <w:rStyle w:val="quotec"/>
        </w:rPr>
        <w:t xml:space="preserve"> </w:t>
      </w:r>
      <w:r w:rsidR="00170A5B" w:rsidRPr="00536A39">
        <w:rPr>
          <w:rStyle w:val="quotec"/>
        </w:rPr>
        <w:t>a de plus sensible dans l</w:t>
      </w:r>
      <w:r w:rsidRPr="00536A39">
        <w:rPr>
          <w:rStyle w:val="quotec"/>
        </w:rPr>
        <w:t>’</w:t>
      </w:r>
      <w:r w:rsidR="00170A5B" w:rsidRPr="00536A39">
        <w:rPr>
          <w:rStyle w:val="quotec"/>
        </w:rPr>
        <w:t>histoire humaine est l’alternative d</w:t>
      </w:r>
      <w:r w:rsidRPr="00536A39">
        <w:rPr>
          <w:rStyle w:val="quotec"/>
        </w:rPr>
        <w:t>’</w:t>
      </w:r>
      <w:r w:rsidR="00170A5B" w:rsidRPr="00536A39">
        <w:rPr>
          <w:rStyle w:val="quotec"/>
        </w:rPr>
        <w:t>élévation et d</w:t>
      </w:r>
      <w:r w:rsidRPr="00536A39">
        <w:rPr>
          <w:rStyle w:val="quotec"/>
        </w:rPr>
        <w:t>’</w:t>
      </w:r>
      <w:r w:rsidR="00170A5B" w:rsidRPr="00536A39">
        <w:rPr>
          <w:rStyle w:val="quotec"/>
        </w:rPr>
        <w:t>abaissement qui, au dire d’Ésope, est l’occupation ordinaire de la Pro</w:t>
      </w:r>
      <w:r w:rsidR="00536A39" w:rsidRPr="00536A39">
        <w:rPr>
          <w:rStyle w:val="quotec"/>
        </w:rPr>
        <w:t>vidence. C</w:t>
      </w:r>
      <w:r w:rsidR="00170A5B" w:rsidRPr="00536A39">
        <w:rPr>
          <w:rStyle w:val="quotec"/>
        </w:rPr>
        <w:t>omment concilier cela avec les idées d’un Dieu infiniment bo</w:t>
      </w:r>
      <w:r w:rsidRPr="00536A39">
        <w:rPr>
          <w:rStyle w:val="quotec"/>
        </w:rPr>
        <w:t>n</w:t>
      </w:r>
      <w:r w:rsidR="00536A39" w:rsidRPr="00536A39">
        <w:rPr>
          <w:rStyle w:val="quotec"/>
        </w:rPr>
        <w:t> ? …</w:t>
      </w:r>
      <w:r w:rsidRPr="00536A39">
        <w:rPr>
          <w:rStyle w:val="quotec"/>
        </w:rPr>
        <w:t xml:space="preserve"> </w:t>
      </w:r>
      <w:r w:rsidR="00170A5B" w:rsidRPr="00536A39">
        <w:rPr>
          <w:rStyle w:val="quotec"/>
        </w:rPr>
        <w:t>L</w:t>
      </w:r>
      <w:r w:rsidRPr="00536A39">
        <w:rPr>
          <w:rStyle w:val="quotec"/>
        </w:rPr>
        <w:t>’</w:t>
      </w:r>
      <w:r w:rsidR="00536A39" w:rsidRPr="00536A39">
        <w:rPr>
          <w:rStyle w:val="quotec"/>
        </w:rPr>
        <w:t>Être</w:t>
      </w:r>
      <w:r w:rsidR="00170A5B" w:rsidRPr="00536A39">
        <w:rPr>
          <w:rStyle w:val="quotec"/>
        </w:rPr>
        <w:t xml:space="preserve"> parfait se peut-il pl</w:t>
      </w:r>
      <w:r w:rsidR="00536A39" w:rsidRPr="00536A39">
        <w:rPr>
          <w:rStyle w:val="quotec"/>
        </w:rPr>
        <w:t>aire à élever une créature au pl</w:t>
      </w:r>
      <w:r w:rsidR="00170A5B" w:rsidRPr="00536A39">
        <w:rPr>
          <w:rStyle w:val="quotec"/>
        </w:rPr>
        <w:t xml:space="preserve">us haut degré </w:t>
      </w:r>
      <w:r w:rsidR="00536A39" w:rsidRPr="00536A39">
        <w:rPr>
          <w:rStyle w:val="quotec"/>
        </w:rPr>
        <w:t>de</w:t>
      </w:r>
      <w:r w:rsidR="00170A5B" w:rsidRPr="00536A39">
        <w:rPr>
          <w:rStyle w:val="quotec"/>
        </w:rPr>
        <w:t xml:space="preserve"> sa gloire, pour la précipiter ensuite au plus bas degré de l’ignomini</w:t>
      </w:r>
      <w:r w:rsidRPr="00536A39">
        <w:rPr>
          <w:rStyle w:val="quotec"/>
        </w:rPr>
        <w:t>e ?</w:t>
      </w:r>
      <w:r w:rsidR="00170A5B" w:rsidRPr="00536A39">
        <w:rPr>
          <w:rStyle w:val="quotec"/>
        </w:rPr>
        <w:t xml:space="preserve"> Ne </w:t>
      </w:r>
      <w:r w:rsidR="00536A39" w:rsidRPr="00536A39">
        <w:rPr>
          <w:rStyle w:val="quotec"/>
        </w:rPr>
        <w:t>serait-ce</w:t>
      </w:r>
      <w:r w:rsidR="00170A5B" w:rsidRPr="00536A39">
        <w:rPr>
          <w:rStyle w:val="quotec"/>
        </w:rPr>
        <w:t xml:space="preserve"> pas se conduire comme les enfants, qui n</w:t>
      </w:r>
      <w:r w:rsidRPr="00536A39">
        <w:rPr>
          <w:rStyle w:val="quotec"/>
        </w:rPr>
        <w:t>’</w:t>
      </w:r>
      <w:r w:rsidR="00536A39" w:rsidRPr="00536A39">
        <w:rPr>
          <w:rStyle w:val="quotec"/>
        </w:rPr>
        <w:t>ont pas pl</w:t>
      </w:r>
      <w:r w:rsidR="00170A5B" w:rsidRPr="00536A39">
        <w:rPr>
          <w:rStyle w:val="quotec"/>
        </w:rPr>
        <w:t>us tôt bâti un château de cartes qu’ils le défont et qu</w:t>
      </w:r>
      <w:r w:rsidRPr="00536A39">
        <w:rPr>
          <w:rStyle w:val="quotec"/>
        </w:rPr>
        <w:t>’</w:t>
      </w:r>
      <w:r w:rsidR="00170A5B" w:rsidRPr="00536A39">
        <w:rPr>
          <w:rStyle w:val="quotec"/>
        </w:rPr>
        <w:t>ils le renversen</w:t>
      </w:r>
      <w:r w:rsidRPr="00536A39">
        <w:rPr>
          <w:rStyle w:val="quotec"/>
        </w:rPr>
        <w:t>t ?</w:t>
      </w:r>
      <w:r w:rsidR="00170A5B" w:rsidRPr="00536A39">
        <w:rPr>
          <w:rStyle w:val="quotec"/>
        </w:rPr>
        <w:t xml:space="preserve"> Cela, dira-t-on, est nécessaire, parce que les hommes, abusant de leur prospérité, en deviennent si insolents qu</w:t>
      </w:r>
      <w:r w:rsidRPr="00536A39">
        <w:rPr>
          <w:rStyle w:val="quotec"/>
        </w:rPr>
        <w:t>’</w:t>
      </w:r>
      <w:r w:rsidR="00170A5B" w:rsidRPr="00536A39">
        <w:rPr>
          <w:rStyle w:val="quotec"/>
        </w:rPr>
        <w:t xml:space="preserve">il faut qui leur chute soit la punition du mauvais usage qu’ils ont fait des faveurs du ciel, la consolation des malheureux, et une leçon pour ceux à qui Dieu fera des grâces à l’avenir. Mais ne vaudrait-il pas mieux, répondra quelque autre, mêler à tant de faveurs celle de n’en </w:t>
      </w:r>
      <w:r w:rsidR="00536A39" w:rsidRPr="00536A39">
        <w:rPr>
          <w:rStyle w:val="quotec"/>
        </w:rPr>
        <w:t>point</w:t>
      </w:r>
      <w:r w:rsidR="00170A5B" w:rsidRPr="00536A39">
        <w:rPr>
          <w:rStyle w:val="quotec"/>
        </w:rPr>
        <w:t xml:space="preserve"> abuse</w:t>
      </w:r>
      <w:r w:rsidRPr="00536A39">
        <w:rPr>
          <w:rStyle w:val="quotec"/>
        </w:rPr>
        <w:t>r</w:t>
      </w:r>
      <w:r w:rsidR="00536A39" w:rsidRPr="00536A39">
        <w:rPr>
          <w:rStyle w:val="quotec"/>
        </w:rPr>
        <w:t> ? …</w:t>
      </w:r>
      <w:r w:rsidRPr="00536A39">
        <w:rPr>
          <w:rStyle w:val="quotec"/>
        </w:rPr>
        <w:t xml:space="preserve"> </w:t>
      </w:r>
      <w:r w:rsidR="00170A5B" w:rsidRPr="00536A39">
        <w:rPr>
          <w:rStyle w:val="quotec"/>
        </w:rPr>
        <w:t>La première chose que ferait un père, s’il le pouvait, serait de fournir à ses enfants le don de se bien servir de tous les biens qu’il leur voudrait communique</w:t>
      </w:r>
      <w:r w:rsidRPr="00536A39">
        <w:rPr>
          <w:rStyle w:val="quotec"/>
        </w:rPr>
        <w:t>r ;</w:t>
      </w:r>
      <w:r w:rsidR="00170A5B" w:rsidRPr="00536A39">
        <w:rPr>
          <w:rStyle w:val="quotec"/>
        </w:rPr>
        <w:t xml:space="preserve"> car sans cela, </w:t>
      </w:r>
      <w:r w:rsidR="00536A39" w:rsidRPr="00536A39">
        <w:rPr>
          <w:rStyle w:val="quotec"/>
        </w:rPr>
        <w:t>les autres présents qu’il leur fait</w:t>
      </w:r>
      <w:r w:rsidR="00170A5B" w:rsidRPr="00536A39">
        <w:rPr>
          <w:rStyle w:val="quotec"/>
        </w:rPr>
        <w:t xml:space="preserve"> sont plutôt un piège qu’une faveur, quand on sait qu</w:t>
      </w:r>
      <w:r w:rsidRPr="00536A39">
        <w:rPr>
          <w:rStyle w:val="quotec"/>
        </w:rPr>
        <w:t>’</w:t>
      </w:r>
      <w:r w:rsidR="00170A5B" w:rsidRPr="00536A39">
        <w:rPr>
          <w:rStyle w:val="quotec"/>
        </w:rPr>
        <w:t>ils inspireront une conduite dont il faudra que la punition serve d’exemple. Outre que l’on ne remarque point les utilités de ces exemples</w:t>
      </w:r>
      <w:r w:rsidRPr="00536A39">
        <w:rPr>
          <w:rStyle w:val="quotec"/>
        </w:rPr>
        <w:t> ;</w:t>
      </w:r>
      <w:r w:rsidR="00170A5B" w:rsidRPr="00536A39">
        <w:rPr>
          <w:rStyle w:val="quotec"/>
        </w:rPr>
        <w:t xml:space="preserve"> toutes les générations</w:t>
      </w:r>
      <w:r w:rsidR="00536A39" w:rsidRPr="00536A39">
        <w:rPr>
          <w:rStyle w:val="quotec"/>
        </w:rPr>
        <w:t xml:space="preserve"> </w:t>
      </w:r>
      <w:r w:rsidR="00170A5B" w:rsidRPr="00536A39">
        <w:rPr>
          <w:rStyle w:val="quotec"/>
        </w:rPr>
        <w:t>j</w:t>
      </w:r>
      <w:r w:rsidR="00536A39" w:rsidRPr="00536A39">
        <w:rPr>
          <w:rStyle w:val="quotec"/>
        </w:rPr>
        <w:t>usques ici ont eu besoin de cett</w:t>
      </w:r>
      <w:r w:rsidR="00170A5B" w:rsidRPr="00536A39">
        <w:rPr>
          <w:rStyle w:val="quotec"/>
        </w:rPr>
        <w:t xml:space="preserve">e leçon, et il </w:t>
      </w:r>
      <w:r w:rsidR="00536A39" w:rsidRPr="00536A39">
        <w:rPr>
          <w:rStyle w:val="quotec"/>
        </w:rPr>
        <w:t>n</w:t>
      </w:r>
      <w:r w:rsidRPr="00536A39">
        <w:rPr>
          <w:rStyle w:val="quotec"/>
        </w:rPr>
        <w:t>’</w:t>
      </w:r>
      <w:r w:rsidR="00536A39" w:rsidRPr="00536A39">
        <w:rPr>
          <w:rStyle w:val="quotec"/>
        </w:rPr>
        <w:t>y a pas d’apparence qu</w:t>
      </w:r>
      <w:r w:rsidR="00170A5B" w:rsidRPr="00536A39">
        <w:rPr>
          <w:rStyle w:val="quotec"/>
        </w:rPr>
        <w:t>e les siècles à ve</w:t>
      </w:r>
      <w:r w:rsidR="00536A39" w:rsidRPr="00536A39">
        <w:rPr>
          <w:rStyle w:val="quotec"/>
        </w:rPr>
        <w:t>nir soient moins exempts de cett</w:t>
      </w:r>
      <w:r w:rsidR="00170A5B" w:rsidRPr="00536A39">
        <w:rPr>
          <w:rStyle w:val="quotec"/>
        </w:rPr>
        <w:t>e vicissitude que ceux qui ont précédé.</w:t>
      </w:r>
      <w:r w:rsidRPr="00536A39">
        <w:rPr>
          <w:rStyle w:val="quotec"/>
        </w:rPr>
        <w:t> »</w:t>
      </w:r>
      <w:r w:rsidR="00170A5B" w:rsidRPr="00DA7839">
        <w:t xml:space="preserve"> </w:t>
      </w:r>
      <w:r w:rsidR="00536A39" w:rsidRPr="00DA7839">
        <w:rPr>
          <w:i/>
        </w:rPr>
        <w:t>(</w:t>
      </w:r>
      <w:r w:rsidR="00170A5B" w:rsidRPr="00DA7839">
        <w:rPr>
          <w:i/>
        </w:rPr>
        <w:t>Dictionnaire historique</w:t>
      </w:r>
      <w:r w:rsidR="00170A5B" w:rsidRPr="00B6083B">
        <w:rPr>
          <w:rPrChange w:id="1119" w:author="OBVIL" w:date="2016-12-01T14:12:00Z">
            <w:rPr>
              <w:rFonts w:ascii="Times New Roman" w:hAnsi="Times New Roman"/>
              <w:i/>
            </w:rPr>
          </w:rPrChange>
        </w:rPr>
        <w:t>.</w:t>
      </w:r>
      <w:r w:rsidR="00170A5B" w:rsidRPr="00DA7839">
        <w:t xml:space="preserve"> art. </w:t>
      </w:r>
      <w:r w:rsidR="00170A5B" w:rsidRPr="00DA7839">
        <w:rPr>
          <w:smallCaps/>
        </w:rPr>
        <w:t>Lucrèce</w:t>
      </w:r>
      <w:r w:rsidR="00170A5B" w:rsidRPr="00B6083B">
        <w:rPr>
          <w:rPrChange w:id="1120" w:author="OBVIL" w:date="2016-12-01T14:12:00Z">
            <w:rPr>
              <w:rFonts w:ascii="Times New Roman" w:hAnsi="Times New Roman"/>
              <w:smallCaps/>
            </w:rPr>
          </w:rPrChange>
        </w:rPr>
        <w:t xml:space="preserve">, </w:t>
      </w:r>
      <w:r w:rsidR="00536A39" w:rsidRPr="00DA7839">
        <w:t>remarque D)</w:t>
      </w:r>
    </w:p>
    <w:p w14:paraId="685DB1FA" w14:textId="70CB8E72" w:rsidR="00CB410B" w:rsidRPr="00DA7839" w:rsidRDefault="00170A5B" w:rsidP="00000A23">
      <w:pPr>
        <w:pStyle w:val="Corpsdetexte"/>
        <w:pPrChange w:id="1121" w:author="OBVIL" w:date="2016-12-01T14:12:00Z">
          <w:pPr>
            <w:pStyle w:val="Corpsdetexte"/>
            <w:spacing w:afterLines="120" w:after="288"/>
            <w:ind w:firstLine="240"/>
            <w:jc w:val="both"/>
          </w:pPr>
        </w:pPrChange>
      </w:pPr>
      <w:r w:rsidRPr="00DA7839">
        <w:t>Ni</w:t>
      </w:r>
      <w:r w:rsidR="00536A39" w:rsidRPr="00DA7839">
        <w:t>er ainsi</w:t>
      </w:r>
      <w:r w:rsidR="00B6083B" w:rsidRPr="00DA7839">
        <w:t xml:space="preserve"> —</w:t>
      </w:r>
      <w:del w:id="1122" w:author="OBVIL" w:date="2016-12-01T14:12:00Z">
        <w:r w:rsidR="00536A39">
          <w:delText xml:space="preserve"> </w:delText>
        </w:r>
      </w:del>
      <w:ins w:id="1123" w:author="OBVIL" w:date="2016-12-01T14:12:00Z">
        <w:r w:rsidR="00B6083B" w:rsidRPr="00B6083B">
          <w:t> </w:t>
        </w:r>
      </w:ins>
      <w:r w:rsidR="00536A39" w:rsidRPr="00DA7839">
        <w:t>que ce soit au nom de</w:t>
      </w:r>
      <w:r w:rsidRPr="00DA7839">
        <w:t xml:space="preserve"> sa maj</w:t>
      </w:r>
      <w:r w:rsidR="00536A39" w:rsidRPr="00DA7839">
        <w:t>esté même ou de sa bonté</w:t>
      </w:r>
      <w:r w:rsidR="00B6083B" w:rsidRPr="00DA7839">
        <w:t xml:space="preserve"> —</w:t>
      </w:r>
      <w:del w:id="1124" w:author="OBVIL" w:date="2016-12-01T14:12:00Z">
        <w:r w:rsidR="00536A39">
          <w:delText xml:space="preserve"> </w:delText>
        </w:r>
      </w:del>
      <w:ins w:id="1125" w:author="OBVIL" w:date="2016-12-01T14:12:00Z">
        <w:r w:rsidR="00B6083B" w:rsidRPr="00B6083B">
          <w:t> </w:t>
        </w:r>
      </w:ins>
      <w:r w:rsidR="00536A39" w:rsidRPr="00DA7839">
        <w:t>l’intervent</w:t>
      </w:r>
      <w:r w:rsidRPr="00DA7839">
        <w:t xml:space="preserve">ion de Dieu dans les affaires humaines, le reléguer </w:t>
      </w:r>
      <w:r w:rsidR="00536A39" w:rsidRPr="00DA7839">
        <w:t>lui-même</w:t>
      </w:r>
      <w:r w:rsidRPr="00DA7839">
        <w:t xml:space="preserve"> là-haut,</w:t>
      </w:r>
      <w:r w:rsidR="00732467" w:rsidRPr="00DA7839">
        <w:t xml:space="preserve"> </w:t>
      </w:r>
      <w:r w:rsidR="00536A39" w:rsidRPr="00DA7839">
        <w:t>très haut, très</w:t>
      </w:r>
      <w:r w:rsidRPr="00DA7839">
        <w:t xml:space="preserve"> loin,</w:t>
      </w:r>
    </w:p>
    <w:p w14:paraId="6D81A407" w14:textId="77777777" w:rsidR="00CB410B" w:rsidRPr="00CB410B" w:rsidRDefault="00536A39" w:rsidP="00732467">
      <w:pPr>
        <w:pStyle w:val="quotel"/>
      </w:pPr>
      <w:r>
        <w:t xml:space="preserve">Dans ses cieux, </w:t>
      </w:r>
      <w:r w:rsidR="00732467">
        <w:t>au</w:t>
      </w:r>
      <w:r w:rsidR="00732467" w:rsidRPr="00CB410B">
        <w:t>-delà</w:t>
      </w:r>
      <w:r w:rsidR="00170A5B" w:rsidRPr="00CB410B">
        <w:t xml:space="preserve"> de la sphère des nues,</w:t>
      </w:r>
    </w:p>
    <w:p w14:paraId="217E8313" w14:textId="77777777" w:rsidR="00732467" w:rsidRDefault="00732467" w:rsidP="00732467">
      <w:pPr>
        <w:pStyle w:val="quotel"/>
      </w:pPr>
      <w:r>
        <w:t>Au</w:t>
      </w:r>
      <w:r w:rsidR="00170A5B" w:rsidRPr="00CB410B">
        <w:t xml:space="preserve"> fond de son azur immobile et dormant,</w:t>
      </w:r>
    </w:p>
    <w:p w14:paraId="0D77445A" w14:textId="7396DE3A" w:rsidR="00CB410B" w:rsidRPr="00DA7839" w:rsidRDefault="00CB410B" w:rsidP="00000A23">
      <w:pPr>
        <w:pStyle w:val="Corpsdetexte"/>
        <w:pPrChange w:id="1126" w:author="OBVIL" w:date="2016-12-01T14:12:00Z">
          <w:pPr>
            <w:pStyle w:val="Corpsdetexte"/>
            <w:spacing w:afterLines="120" w:after="288"/>
            <w:jc w:val="both"/>
          </w:pPr>
        </w:pPrChange>
      </w:pPr>
      <w:r w:rsidRPr="00DA7839">
        <w:t>c’</w:t>
      </w:r>
      <w:r w:rsidR="003B13E7" w:rsidRPr="00DA7839">
        <w:t>est proprement le déisme, et</w:t>
      </w:r>
      <w:r w:rsidR="00170A5B" w:rsidRPr="00DA7839">
        <w:t xml:space="preserve"> Bayle </w:t>
      </w:r>
      <w:r w:rsidR="00B6083B" w:rsidRPr="00DA7839">
        <w:t xml:space="preserve"> —</w:t>
      </w:r>
      <w:del w:id="1127" w:author="OBVIL" w:date="2016-12-01T14:12:00Z">
        <w:r w:rsidR="003B13E7">
          <w:delText xml:space="preserve"> </w:delText>
        </w:r>
      </w:del>
      <w:ins w:id="1128" w:author="OBVIL" w:date="2016-12-01T14:12:00Z">
        <w:r w:rsidR="00B6083B" w:rsidRPr="00B6083B">
          <w:t> </w:t>
        </w:r>
      </w:ins>
      <w:r w:rsidR="003B13E7" w:rsidRPr="00DA7839">
        <w:t>pour en réitérer en</w:t>
      </w:r>
      <w:r w:rsidR="00170A5B" w:rsidRPr="00DA7839">
        <w:t xml:space="preserve"> passant la remarque</w:t>
      </w:r>
      <w:r w:rsidR="00B6083B" w:rsidRPr="00DA7839">
        <w:t xml:space="preserve"> —</w:t>
      </w:r>
      <w:del w:id="1129" w:author="OBVIL" w:date="2016-12-01T14:12:00Z">
        <w:r w:rsidR="00170A5B" w:rsidRPr="00CB410B">
          <w:delText xml:space="preserve"> </w:delText>
        </w:r>
      </w:del>
      <w:ins w:id="1130" w:author="OBVIL" w:date="2016-12-01T14:12:00Z">
        <w:r w:rsidR="00B6083B" w:rsidRPr="00B6083B">
          <w:t> </w:t>
        </w:r>
      </w:ins>
      <w:r w:rsidR="00170A5B" w:rsidRPr="00DA7839">
        <w:t xml:space="preserve">en aurait donc donné la formule avant les </w:t>
      </w:r>
      <w:r w:rsidR="00170A5B" w:rsidRPr="00DA7839">
        <w:rPr>
          <w:i/>
        </w:rPr>
        <w:t>Libres penseurs</w:t>
      </w:r>
      <w:r w:rsidR="00170A5B" w:rsidRPr="00DA7839">
        <w:t xml:space="preserve"> anglais. C</w:t>
      </w:r>
      <w:r w:rsidRPr="00DA7839">
        <w:t>’</w:t>
      </w:r>
      <w:r w:rsidR="00170A5B" w:rsidRPr="00DA7839">
        <w:t>est au surplus un point sur lequel je n</w:t>
      </w:r>
      <w:r w:rsidRPr="00DA7839">
        <w:t>’</w:t>
      </w:r>
      <w:r w:rsidR="00170A5B" w:rsidRPr="00DA7839">
        <w:t xml:space="preserve">insiste [tas, si, cette formule, il la tenait, </w:t>
      </w:r>
      <w:r w:rsidR="003B13E7" w:rsidRPr="00DA7839">
        <w:t>lui-même</w:t>
      </w:r>
      <w:r w:rsidR="00170A5B" w:rsidRPr="00DA7839">
        <w:t xml:space="preserve"> des premiers libres penseurs de l</w:t>
      </w:r>
      <w:r w:rsidRPr="00DA7839">
        <w:t>’</w:t>
      </w:r>
      <w:r w:rsidR="00170A5B" w:rsidRPr="00DA7839">
        <w:t>Europe moderne</w:t>
      </w:r>
      <w:r w:rsidR="00B6083B" w:rsidRPr="00DA7839">
        <w:t xml:space="preserve"> —</w:t>
      </w:r>
      <w:del w:id="1131" w:author="OBVIL" w:date="2016-12-01T14:12:00Z">
        <w:r w:rsidR="00170A5B" w:rsidRPr="00CB410B">
          <w:delText xml:space="preserve"> </w:delText>
        </w:r>
      </w:del>
      <w:ins w:id="1132" w:author="OBVIL" w:date="2016-12-01T14:12:00Z">
        <w:r w:rsidR="00B6083B" w:rsidRPr="00B6083B">
          <w:t> </w:t>
        </w:r>
      </w:ins>
      <w:r w:rsidR="00170A5B" w:rsidRPr="00DA7839">
        <w:t>ce sont les Italien</w:t>
      </w:r>
      <w:r w:rsidRPr="00DA7839">
        <w:t>s ;</w:t>
      </w:r>
      <w:r w:rsidR="00B6083B" w:rsidRPr="00DA7839">
        <w:t xml:space="preserve"> — </w:t>
      </w:r>
      <w:r w:rsidR="00170A5B" w:rsidRPr="00DA7839">
        <w:t>à moins encore que, comme eux, il ne l</w:t>
      </w:r>
      <w:r w:rsidRPr="00DA7839">
        <w:t>’</w:t>
      </w:r>
      <w:r w:rsidR="003B13E7" w:rsidRPr="00DA7839">
        <w:t>eû</w:t>
      </w:r>
      <w:r w:rsidR="00170A5B" w:rsidRPr="00DA7839">
        <w:t xml:space="preserve">t directement héritée des Anciens. </w:t>
      </w:r>
      <w:r w:rsidRPr="00DA7839">
        <w:t>« </w:t>
      </w:r>
      <w:r w:rsidR="00170A5B" w:rsidRPr="00DA7839">
        <w:t xml:space="preserve">Jamais homme ne nia plus </w:t>
      </w:r>
      <w:r w:rsidR="003B13E7" w:rsidRPr="00DA7839">
        <w:t>hardiment que ce poète la Providenc</w:t>
      </w:r>
      <w:r w:rsidR="00170A5B" w:rsidRPr="00DA7839">
        <w:t>e divine</w:t>
      </w:r>
      <w:r w:rsidRPr="00DA7839">
        <w:t> »</w:t>
      </w:r>
      <w:r w:rsidR="00170A5B" w:rsidRPr="00DA7839">
        <w:t>, dit-il en parlant de Lucrèc</w:t>
      </w:r>
      <w:r w:rsidRPr="00DA7839">
        <w:t>e :</w:t>
      </w:r>
      <w:r w:rsidR="00170A5B" w:rsidRPr="00DA7839">
        <w:t xml:space="preserve"> et il a raison de le dire.</w:t>
      </w:r>
    </w:p>
    <w:p w14:paraId="3385D902" w14:textId="6E23820F" w:rsidR="00CB410B" w:rsidRPr="00DA7839" w:rsidRDefault="003B13E7" w:rsidP="00000A23">
      <w:pPr>
        <w:pStyle w:val="Corpsdetexte"/>
        <w:pPrChange w:id="1133" w:author="OBVIL" w:date="2016-12-01T14:12:00Z">
          <w:pPr>
            <w:pStyle w:val="Corpsdetexte"/>
            <w:spacing w:afterLines="120" w:after="288"/>
            <w:ind w:firstLine="240"/>
            <w:jc w:val="both"/>
          </w:pPr>
        </w:pPrChange>
      </w:pPr>
      <w:r w:rsidRPr="00DA7839">
        <w:t>Mais Bay</w:t>
      </w:r>
      <w:r w:rsidR="00170A5B" w:rsidRPr="00DA7839">
        <w:t>le va</w:t>
      </w:r>
      <w:r w:rsidR="00F64CC9" w:rsidRPr="00DA7839">
        <w:t xml:space="preserve"> </w:t>
      </w:r>
      <w:del w:id="1134" w:author="OBVIL" w:date="2016-12-01T14:12:00Z">
        <w:r w:rsidR="00170A5B" w:rsidRPr="00CB410B">
          <w:delText>pins</w:delText>
        </w:r>
      </w:del>
      <w:ins w:id="1135" w:author="OBVIL" w:date="2016-12-01T14:12:00Z">
        <w:r w:rsidR="00F64CC9">
          <w:t>plus</w:t>
        </w:r>
      </w:ins>
      <w:r w:rsidR="00F64CC9" w:rsidRPr="00DA7839">
        <w:t xml:space="preserve"> </w:t>
      </w:r>
      <w:r w:rsidR="00170A5B" w:rsidRPr="00DA7839">
        <w:t xml:space="preserve">loin que les Anciens encore, et sa négation de ta Providence n’est en quelque manière que la première démarche de sa dialectique. En effet, après avoir </w:t>
      </w:r>
      <w:r w:rsidRPr="00DA7839">
        <w:t>établi</w:t>
      </w:r>
      <w:r w:rsidR="00170A5B" w:rsidRPr="00DA7839">
        <w:t>, en cent endroits de ses</w:t>
      </w:r>
      <w:r w:rsidRPr="00DA7839">
        <w:t xml:space="preserve"> </w:t>
      </w:r>
      <w:r w:rsidR="00170A5B" w:rsidRPr="00DA7839">
        <w:rPr>
          <w:i/>
        </w:rPr>
        <w:t>Pensées</w:t>
      </w:r>
      <w:r w:rsidR="00170A5B" w:rsidRPr="00DA7839">
        <w:t xml:space="preserve"> ou de son </w:t>
      </w:r>
      <w:r w:rsidRPr="00DA7839">
        <w:rPr>
          <w:i/>
        </w:rPr>
        <w:t>Dictionnai</w:t>
      </w:r>
      <w:r w:rsidR="00170A5B" w:rsidRPr="00DA7839">
        <w:rPr>
          <w:i/>
        </w:rPr>
        <w:t>re</w:t>
      </w:r>
      <w:r w:rsidR="00170A5B" w:rsidRPr="00DA7839">
        <w:t>, qu</w:t>
      </w:r>
      <w:r w:rsidR="00CB410B" w:rsidRPr="00DA7839">
        <w:t>’</w:t>
      </w:r>
      <w:r w:rsidR="00170A5B" w:rsidRPr="00DA7839">
        <w:t>à vrai dire, l</w:t>
      </w:r>
      <w:r w:rsidRPr="00DA7839">
        <w:t>a Providence, comme le Hasard et</w:t>
      </w:r>
      <w:r w:rsidR="00170A5B" w:rsidRPr="00DA7839">
        <w:t xml:space="preserve"> comme la Fortune, n</w:t>
      </w:r>
      <w:r w:rsidR="00CB410B" w:rsidRPr="00DA7839">
        <w:t>’</w:t>
      </w:r>
      <w:r w:rsidR="00170A5B" w:rsidRPr="00DA7839">
        <w:t>est qu’un beau mot dont nous nous payons pour couvrir notre ignorance des desseins de Dieu, il n</w:t>
      </w:r>
      <w:r w:rsidR="00CB410B" w:rsidRPr="00DA7839">
        <w:t>’</w:t>
      </w:r>
      <w:r w:rsidR="00170A5B" w:rsidRPr="00DA7839">
        <w:t xml:space="preserve">établit pas moins fortement, en cent autres endroits, que </w:t>
      </w:r>
      <w:r w:rsidR="00CB410B" w:rsidRPr="00DA7839">
        <w:t>« </w:t>
      </w:r>
      <w:r w:rsidR="00170A5B" w:rsidRPr="00DA7839">
        <w:t xml:space="preserve">tous les usages de la religion sont fondés </w:t>
      </w:r>
      <w:r w:rsidRPr="00DA7839">
        <w:t>non</w:t>
      </w:r>
      <w:r w:rsidR="00170A5B" w:rsidRPr="00DA7839">
        <w:t xml:space="preserve"> pas sur le dogme de l’existence de Dieu, mais sur celui de la Providence</w:t>
      </w:r>
      <w:r w:rsidR="00CB410B" w:rsidRPr="00DA7839">
        <w:t> »</w:t>
      </w:r>
      <w:r w:rsidRPr="00DA7839">
        <w:t>. La conséquence</w:t>
      </w:r>
      <w:r w:rsidR="00170A5B" w:rsidRPr="00DA7839">
        <w:t xml:space="preserve"> est évidente, et Bossuet encore ici ne s</w:t>
      </w:r>
      <w:r w:rsidR="00CB410B" w:rsidRPr="00DA7839">
        <w:t>’</w:t>
      </w:r>
      <w:r w:rsidR="00170A5B" w:rsidRPr="00DA7839">
        <w:t xml:space="preserve">était pas mépris. </w:t>
      </w:r>
      <w:r w:rsidRPr="00DA7839">
        <w:t>À</w:t>
      </w:r>
      <w:r w:rsidR="00170A5B" w:rsidRPr="00DA7839">
        <w:t xml:space="preserve"> l</w:t>
      </w:r>
      <w:r w:rsidR="00CB410B" w:rsidRPr="00DA7839">
        <w:t>’</w:t>
      </w:r>
      <w:r w:rsidR="00170A5B" w:rsidRPr="00DA7839">
        <w:t>égard de la religion, nier la Providence ou nier l</w:t>
      </w:r>
      <w:r w:rsidR="00CB410B" w:rsidRPr="00DA7839">
        <w:t>’</w:t>
      </w:r>
      <w:r w:rsidR="00170A5B" w:rsidRPr="00DA7839">
        <w:t>existence de Dieu, c’est exactement la même chose. Point de Providence, point de religion, la</w:t>
      </w:r>
      <w:r w:rsidRPr="00DA7839">
        <w:t xml:space="preserve"> paradoxe n</w:t>
      </w:r>
      <w:r w:rsidR="00CB410B" w:rsidRPr="00DA7839">
        <w:t>’</w:t>
      </w:r>
      <w:r w:rsidR="00170A5B" w:rsidRPr="00DA7839">
        <w:t xml:space="preserve">arrête pas Bayle, et dans une série de chapitres de ses </w:t>
      </w:r>
      <w:r w:rsidRPr="00DA7839">
        <w:rPr>
          <w:i/>
        </w:rPr>
        <w:t>Pensées sur</w:t>
      </w:r>
      <w:r w:rsidR="00170A5B" w:rsidRPr="00DA7839">
        <w:rPr>
          <w:i/>
        </w:rPr>
        <w:t xml:space="preserve"> la comète</w:t>
      </w:r>
      <w:r w:rsidR="00170A5B" w:rsidRPr="00DA7839">
        <w:t xml:space="preserve"> </w:t>
      </w:r>
      <w:r w:rsidRPr="00DA7839">
        <w:t>ou</w:t>
      </w:r>
      <w:r w:rsidR="00170A5B" w:rsidRPr="00DA7839">
        <w:t xml:space="preserve"> de leur </w:t>
      </w:r>
      <w:r w:rsidR="00170A5B" w:rsidRPr="00DA7839">
        <w:rPr>
          <w:i/>
        </w:rPr>
        <w:t>Continuation</w:t>
      </w:r>
      <w:r w:rsidR="00170A5B" w:rsidRPr="00DA7839">
        <w:t xml:space="preserve"> il examine avec tranquillité </w:t>
      </w:r>
      <w:r w:rsidR="00CB410B" w:rsidRPr="00DA7839">
        <w:t>« </w:t>
      </w:r>
      <w:r w:rsidRPr="00DA7839">
        <w:t>si 1’ath</w:t>
      </w:r>
      <w:r w:rsidR="00170A5B" w:rsidRPr="00DA7839">
        <w:t>éisme conduit nécessairement à la corruption des mœurs</w:t>
      </w:r>
      <w:r w:rsidR="00CB410B" w:rsidRPr="00DA7839">
        <w:t> </w:t>
      </w:r>
      <w:r w:rsidR="00CB410B" w:rsidRPr="00DA7839">
        <w:rPr>
          <w:i/>
        </w:rPr>
        <w:t>»</w:t>
      </w:r>
      <w:r w:rsidR="00CB410B" w:rsidRPr="00B6083B">
        <w:rPr>
          <w:rPrChange w:id="1136" w:author="OBVIL" w:date="2016-12-01T14:12:00Z">
            <w:rPr>
              <w:rFonts w:ascii="Times New Roman" w:hAnsi="Times New Roman"/>
              <w:i/>
            </w:rPr>
          </w:rPrChange>
        </w:rPr>
        <w:t>,</w:t>
      </w:r>
      <w:r w:rsidR="00B6083B" w:rsidRPr="00B6083B">
        <w:rPr>
          <w:rPrChange w:id="1137" w:author="OBVIL" w:date="2016-12-01T14:12:00Z">
            <w:rPr>
              <w:rFonts w:ascii="Times New Roman" w:hAnsi="Times New Roman"/>
              <w:i/>
            </w:rPr>
          </w:rPrChange>
        </w:rPr>
        <w:t xml:space="preserve"> </w:t>
      </w:r>
      <w:r w:rsidR="00B6083B" w:rsidRPr="00DA7839">
        <w:t>—</w:t>
      </w:r>
      <w:r w:rsidR="00B6083B" w:rsidRPr="00B6083B">
        <w:rPr>
          <w:rPrChange w:id="1138" w:author="OBVIL" w:date="2016-12-01T14:12:00Z">
            <w:rPr>
              <w:rFonts w:ascii="Times New Roman" w:hAnsi="Times New Roman"/>
              <w:i/>
            </w:rPr>
          </w:rPrChange>
        </w:rPr>
        <w:t> </w:t>
      </w:r>
      <w:r w:rsidRPr="00DA7839">
        <w:t>et</w:t>
      </w:r>
      <w:r w:rsidR="00170A5B" w:rsidRPr="00DA7839">
        <w:t xml:space="preserve"> il trouve que no</w:t>
      </w:r>
      <w:r w:rsidR="00CB410B" w:rsidRPr="00DA7839">
        <w:t>n ;</w:t>
      </w:r>
      <w:r w:rsidR="00170A5B" w:rsidRPr="00DA7839">
        <w:t xml:space="preserve"> s</w:t>
      </w:r>
      <w:r w:rsidR="00CB410B" w:rsidRPr="00DA7839">
        <w:t>’</w:t>
      </w:r>
      <w:r w:rsidR="00170A5B" w:rsidRPr="00DA7839">
        <w:t xml:space="preserve">il est vrai </w:t>
      </w:r>
      <w:r w:rsidR="00CB410B" w:rsidRPr="00DA7839">
        <w:t>« q</w:t>
      </w:r>
      <w:r w:rsidR="00170A5B" w:rsidRPr="00DA7839">
        <w:t>u</w:t>
      </w:r>
      <w:r w:rsidR="00CB410B" w:rsidRPr="00DA7839">
        <w:t>’</w:t>
      </w:r>
      <w:r w:rsidR="00170A5B" w:rsidRPr="00DA7839">
        <w:t>une société d</w:t>
      </w:r>
      <w:r w:rsidR="00CB410B" w:rsidRPr="00DA7839">
        <w:t>’</w:t>
      </w:r>
      <w:r w:rsidRPr="00DA7839">
        <w:t>athées n</w:t>
      </w:r>
      <w:r w:rsidR="00170A5B" w:rsidRPr="00DA7839">
        <w:t>e pourrait pa</w:t>
      </w:r>
      <w:r w:rsidRPr="00DA7839">
        <w:t>s se faire de</w:t>
      </w:r>
      <w:r w:rsidR="00170A5B" w:rsidRPr="00DA7839">
        <w:t>s principes de bienséance et d’honneur</w:t>
      </w:r>
      <w:r w:rsidR="00CB410B" w:rsidRPr="00DA7839">
        <w:t> »,</w:t>
      </w:r>
      <w:r w:rsidR="00B6083B" w:rsidRPr="00DA7839">
        <w:t xml:space="preserve"> — </w:t>
      </w:r>
      <w:r w:rsidR="00170A5B" w:rsidRPr="00DA7839">
        <w:t>et il trouve que no</w:t>
      </w:r>
      <w:r w:rsidR="00CB410B" w:rsidRPr="00DA7839">
        <w:t>n ;</w:t>
      </w:r>
      <w:r w:rsidRPr="00DA7839">
        <w:t xml:space="preserve"> enf</w:t>
      </w:r>
      <w:r w:rsidR="00170A5B" w:rsidRPr="00DA7839">
        <w:t xml:space="preserve">in si </w:t>
      </w:r>
      <w:r w:rsidRPr="00DA7839">
        <w:t>une</w:t>
      </w:r>
      <w:r w:rsidR="00170A5B" w:rsidRPr="00DA7839">
        <w:t xml:space="preserve"> religion est absolument nécessaire pour conserver les sociétés</w:t>
      </w:r>
      <w:r w:rsidR="00CB410B" w:rsidRPr="00DA7839">
        <w:t> »,</w:t>
      </w:r>
      <w:r w:rsidR="00B6083B" w:rsidRPr="00DA7839">
        <w:t xml:space="preserve"> — </w:t>
      </w:r>
      <w:r w:rsidRPr="00DA7839">
        <w:t>et</w:t>
      </w:r>
      <w:r w:rsidR="00170A5B" w:rsidRPr="00DA7839">
        <w:t xml:space="preserve"> il trouve toujours que non. De proche en proche, comme on le voit, le déisme tourne à l</w:t>
      </w:r>
      <w:r w:rsidR="00CB410B" w:rsidRPr="00DA7839">
        <w:t>’</w:t>
      </w:r>
      <w:r w:rsidR="00170A5B" w:rsidRPr="00DA7839">
        <w:t>athéisme. Avant même que Voltaire soit né, Ba</w:t>
      </w:r>
      <w:r w:rsidRPr="00DA7839">
        <w:t>yle va plus loin que Voltaire. Ni Bolingbroke, ni Col</w:t>
      </w:r>
      <w:r w:rsidR="00170A5B" w:rsidRPr="00DA7839">
        <w:t>lins, ni Toland n</w:t>
      </w:r>
      <w:r w:rsidR="00CB410B" w:rsidRPr="00DA7839">
        <w:t>’</w:t>
      </w:r>
      <w:r w:rsidR="00170A5B" w:rsidRPr="00DA7839">
        <w:t xml:space="preserve">ajouteront rien à la force </w:t>
      </w:r>
      <w:r w:rsidRPr="00DA7839">
        <w:t xml:space="preserve">de </w:t>
      </w:r>
      <w:r w:rsidR="00170A5B" w:rsidRPr="00DA7839">
        <w:t>ses déductio</w:t>
      </w:r>
      <w:r w:rsidRPr="00DA7839">
        <w:t>ns. Ce penseur solitaire, qui n</w:t>
      </w:r>
      <w:r w:rsidR="00CB410B" w:rsidRPr="00DA7839">
        <w:t>’</w:t>
      </w:r>
      <w:r w:rsidR="00170A5B" w:rsidRPr="00DA7839">
        <w:t>a qu</w:t>
      </w:r>
      <w:r w:rsidR="00CB410B" w:rsidRPr="00DA7839">
        <w:t>’</w:t>
      </w:r>
      <w:r w:rsidR="00170A5B" w:rsidRPr="00DA7839">
        <w:t>une passion au monde</w:t>
      </w:r>
      <w:r w:rsidR="00B6083B" w:rsidRPr="00DA7839">
        <w:t xml:space="preserve"> —</w:t>
      </w:r>
      <w:del w:id="1139" w:author="OBVIL" w:date="2016-12-01T14:12:00Z">
        <w:r w:rsidR="00170A5B" w:rsidRPr="00CB410B">
          <w:delText xml:space="preserve"> </w:delText>
        </w:r>
      </w:del>
      <w:ins w:id="1140" w:author="OBVIL" w:date="2016-12-01T14:12:00Z">
        <w:r w:rsidR="00B6083B" w:rsidRPr="00B6083B">
          <w:t> </w:t>
        </w:r>
      </w:ins>
      <w:r w:rsidR="00170A5B" w:rsidRPr="00DA7839">
        <w:t xml:space="preserve">celle de la dialectique, </w:t>
      </w:r>
      <w:r w:rsidRPr="00DA7839">
        <w:t>plutôt</w:t>
      </w:r>
      <w:r w:rsidR="00170A5B" w:rsidRPr="00DA7839">
        <w:t xml:space="preserve"> encore </w:t>
      </w:r>
      <w:r w:rsidRPr="00DA7839">
        <w:t xml:space="preserve">que </w:t>
      </w:r>
      <w:r w:rsidR="00170A5B" w:rsidRPr="00DA7839">
        <w:t xml:space="preserve">de la </w:t>
      </w:r>
      <w:r w:rsidRPr="00DA7839">
        <w:t>vérité,</w:t>
      </w:r>
      <w:del w:id="1141" w:author="OBVIL" w:date="2016-12-01T14:12:00Z">
        <w:r>
          <w:delText> —</w:delText>
        </w:r>
        <w:r w:rsidR="00170A5B" w:rsidRPr="00CB410B">
          <w:delText xml:space="preserve"> </w:delText>
        </w:r>
      </w:del>
      <w:ins w:id="1142" w:author="OBVIL" w:date="2016-12-01T14:12:00Z">
        <w:r w:rsidR="00B6083B" w:rsidRPr="00B6083B">
          <w:t xml:space="preserve"> — </w:t>
        </w:r>
      </w:ins>
      <w:r w:rsidR="00170A5B" w:rsidRPr="00DA7839">
        <w:t xml:space="preserve">les a </w:t>
      </w:r>
      <w:r w:rsidRPr="00DA7839">
        <w:t>du premier coup dépassé</w:t>
      </w:r>
      <w:r w:rsidR="00CB410B" w:rsidRPr="00DA7839">
        <w:t> ;</w:t>
      </w:r>
      <w:r w:rsidR="00170A5B" w:rsidRPr="00DA7839">
        <w:t xml:space="preserve"> et ce qui le distingue d</w:t>
      </w:r>
      <w:r w:rsidR="00CB410B" w:rsidRPr="00DA7839">
        <w:t>’</w:t>
      </w:r>
      <w:r w:rsidR="00170A5B" w:rsidRPr="00DA7839">
        <w:t xml:space="preserve">eux tous, peut-être, c’est qu’ayant envisagé froidement son paradoxe, </w:t>
      </w:r>
      <w:r w:rsidRPr="00DA7839">
        <w:t>non</w:t>
      </w:r>
      <w:r w:rsidR="00170A5B" w:rsidRPr="00DA7839">
        <w:t xml:space="preserve"> seulement il y a persisté, mais, avec les ruines qu’il venait de fair</w:t>
      </w:r>
      <w:r w:rsidRPr="00DA7839">
        <w:t>e,</w:t>
      </w:r>
      <w:r w:rsidR="00170A5B" w:rsidRPr="00DA7839">
        <w:t xml:space="preserve"> il a prétendu reconstruire lui-même,</w:t>
      </w:r>
      <w:r w:rsidR="00254340" w:rsidRPr="00DA7839">
        <w:t xml:space="preserve"> </w:t>
      </w:r>
      <w:del w:id="1143" w:author="OBVIL" w:date="2016-12-01T14:12:00Z">
        <w:r w:rsidR="00170A5B" w:rsidRPr="00CB410B">
          <w:delText>do</w:delText>
        </w:r>
      </w:del>
      <w:ins w:id="1144" w:author="OBVIL" w:date="2016-12-01T14:12:00Z">
        <w:r w:rsidR="00254340">
          <w:t>de</w:t>
        </w:r>
      </w:ins>
      <w:r w:rsidR="00254340" w:rsidRPr="00DA7839">
        <w:t xml:space="preserve"> </w:t>
      </w:r>
      <w:r w:rsidR="00170A5B" w:rsidRPr="00DA7839">
        <w:t>ses propr</w:t>
      </w:r>
      <w:r w:rsidRPr="00DA7839">
        <w:t>es mains, sur un plan nouveau, c</w:t>
      </w:r>
      <w:r w:rsidR="00170A5B" w:rsidRPr="00DA7839">
        <w:t>e qu</w:t>
      </w:r>
      <w:r w:rsidR="00CB410B" w:rsidRPr="00DA7839">
        <w:t>’</w:t>
      </w:r>
      <w:r w:rsidR="00170A5B" w:rsidRPr="00DA7839">
        <w:t>il venait de renverser.</w:t>
      </w:r>
    </w:p>
    <w:p w14:paraId="30E2F0ED" w14:textId="72B07A06" w:rsidR="00CB410B" w:rsidRPr="00DA7839" w:rsidRDefault="00170A5B" w:rsidP="00000A23">
      <w:pPr>
        <w:pStyle w:val="Corpsdetexte"/>
        <w:pPrChange w:id="1145" w:author="OBVIL" w:date="2016-12-01T14:12:00Z">
          <w:pPr>
            <w:pStyle w:val="Corpsdetexte"/>
            <w:spacing w:afterLines="120" w:after="288"/>
            <w:ind w:firstLine="240"/>
            <w:jc w:val="both"/>
          </w:pPr>
        </w:pPrChange>
      </w:pPr>
      <w:r w:rsidRPr="00DA7839">
        <w:t>Car on se tromperait, si l</w:t>
      </w:r>
      <w:r w:rsidR="00CB410B" w:rsidRPr="00DA7839">
        <w:t>’</w:t>
      </w:r>
      <w:r w:rsidRPr="00DA7839">
        <w:t>on croyait que Bayle n</w:t>
      </w:r>
      <w:r w:rsidR="00CB410B" w:rsidRPr="00DA7839">
        <w:t>’</w:t>
      </w:r>
      <w:r w:rsidRPr="00DA7839">
        <w:t>eût pas vu le vice de son argumentation, et qu</w:t>
      </w:r>
      <w:r w:rsidR="00CB410B" w:rsidRPr="00DA7839">
        <w:t>’</w:t>
      </w:r>
      <w:r w:rsidRPr="00DA7839">
        <w:t>il consista</w:t>
      </w:r>
      <w:r w:rsidR="003B13E7" w:rsidRPr="00DA7839">
        <w:t>it</w:t>
      </w:r>
      <w:r w:rsidRPr="00DA7839">
        <w:t>, comme aussi bien celui du raisonnement de ses adversaires, à transporter en Dieu</w:t>
      </w:r>
      <w:r w:rsidR="00B6083B" w:rsidRPr="00DA7839">
        <w:t xml:space="preserve"> —</w:t>
      </w:r>
      <w:del w:id="1146" w:author="OBVIL" w:date="2016-12-01T14:12:00Z">
        <w:r w:rsidRPr="00CB410B">
          <w:delText xml:space="preserve"> </w:delText>
        </w:r>
      </w:del>
      <w:ins w:id="1147" w:author="OBVIL" w:date="2016-12-01T14:12:00Z">
        <w:r w:rsidR="00B6083B" w:rsidRPr="00B6083B">
          <w:t> </w:t>
        </w:r>
      </w:ins>
      <w:r w:rsidRPr="00DA7839">
        <w:t>l</w:t>
      </w:r>
      <w:r w:rsidR="003B13E7" w:rsidRPr="00DA7839">
        <w:t>equel, en dehors de la révélation,</w:t>
      </w:r>
      <w:r w:rsidRPr="00DA7839">
        <w:t xml:space="preserve"> n’e</w:t>
      </w:r>
      <w:r w:rsidR="003B13E7" w:rsidRPr="00DA7839">
        <w:t>st</w:t>
      </w:r>
      <w:r w:rsidRPr="00DA7839">
        <w:t xml:space="preserve"> qu</w:t>
      </w:r>
      <w:r w:rsidR="00CB410B" w:rsidRPr="00DA7839">
        <w:t>’</w:t>
      </w:r>
      <w:r w:rsidR="003B13E7" w:rsidRPr="00DA7839">
        <w:t>une pure hypothèse</w:t>
      </w:r>
      <w:r w:rsidR="00B6083B" w:rsidRPr="00DA7839">
        <w:t xml:space="preserve"> —</w:t>
      </w:r>
      <w:del w:id="1148" w:author="OBVIL" w:date="2016-12-01T14:12:00Z">
        <w:r w:rsidR="003B13E7">
          <w:delText xml:space="preserve"> </w:delText>
        </w:r>
      </w:del>
      <w:ins w:id="1149" w:author="OBVIL" w:date="2016-12-01T14:12:00Z">
        <w:r w:rsidR="00B6083B" w:rsidRPr="00B6083B">
          <w:t> </w:t>
        </w:r>
      </w:ins>
      <w:r w:rsidR="003B13E7" w:rsidRPr="00DA7839">
        <w:t>des attribut</w:t>
      </w:r>
      <w:r w:rsidRPr="00DA7839">
        <w:t>s</w:t>
      </w:r>
      <w:r w:rsidR="003B13E7" w:rsidRPr="00DA7839">
        <w:t xml:space="preserve"> contradictoires à la manière mê</w:t>
      </w:r>
      <w:r w:rsidRPr="00DA7839">
        <w:t>me dont nous en avons formé l</w:t>
      </w:r>
      <w:r w:rsidR="00CB410B" w:rsidRPr="00DA7839">
        <w:t>’</w:t>
      </w:r>
      <w:r w:rsidRPr="00DA7839">
        <w:t xml:space="preserve">idée. Nous ne pouvons raisonner sur Dieu que </w:t>
      </w:r>
      <w:r w:rsidR="003B13E7" w:rsidRPr="00DA7839">
        <w:t>d’une façon purement humaine, et, qu</w:t>
      </w:r>
      <w:r w:rsidRPr="00DA7839">
        <w:t>e nous acceptions ou non le dogme de la Providence, c</w:t>
      </w:r>
      <w:r w:rsidR="00CB410B" w:rsidRPr="00DA7839">
        <w:t>’</w:t>
      </w:r>
      <w:r w:rsidR="003B13E7" w:rsidRPr="00DA7839">
        <w:t>est t</w:t>
      </w:r>
      <w:r w:rsidRPr="00DA7839">
        <w:t>oujours de l</w:t>
      </w:r>
      <w:r w:rsidR="00CB410B" w:rsidRPr="00DA7839">
        <w:t>’</w:t>
      </w:r>
      <w:r w:rsidRPr="00DA7839">
        <w:t>anthropomorp</w:t>
      </w:r>
      <w:r w:rsidR="003B13E7" w:rsidRPr="00DA7839">
        <w:t>hisme. Mais les adversaires de Ba</w:t>
      </w:r>
      <w:r w:rsidRPr="00DA7839">
        <w:t>yle ava</w:t>
      </w:r>
      <w:r w:rsidR="003B13E7" w:rsidRPr="00DA7839">
        <w:t>ient cru fermement il la révélat</w:t>
      </w:r>
      <w:r w:rsidRPr="00DA7839">
        <w:t xml:space="preserve">ion. Lui, qui n’y croit </w:t>
      </w:r>
      <w:r w:rsidR="003B13E7" w:rsidRPr="00DA7839">
        <w:t>point, se</w:t>
      </w:r>
      <w:r w:rsidRPr="00DA7839">
        <w:t xml:space="preserve"> </w:t>
      </w:r>
      <w:r w:rsidR="003B13E7" w:rsidRPr="00DA7839">
        <w:t>sert</w:t>
      </w:r>
      <w:r w:rsidRPr="00DA7839">
        <w:t xml:space="preserve"> de la contradiction pour ruiner l</w:t>
      </w:r>
      <w:r w:rsidR="00CB410B" w:rsidRPr="00DA7839">
        <w:t>’</w:t>
      </w:r>
      <w:r w:rsidR="00D331AD" w:rsidRPr="00DA7839">
        <w:t>hypothèse, ou plutôt</w:t>
      </w:r>
      <w:r w:rsidRPr="00DA7839">
        <w:t xml:space="preserve"> encore pou</w:t>
      </w:r>
      <w:r w:rsidR="00D331AD" w:rsidRPr="00DA7839">
        <w:t>r en émanciper tout c</w:t>
      </w:r>
      <w:r w:rsidRPr="00DA7839">
        <w:t>e qu</w:t>
      </w:r>
      <w:r w:rsidR="00CB410B" w:rsidRPr="00DA7839">
        <w:t>’</w:t>
      </w:r>
      <w:r w:rsidRPr="00DA7839">
        <w:t>on y croit lié d</w:t>
      </w:r>
      <w:r w:rsidR="00CB410B" w:rsidRPr="00DA7839">
        <w:t>’</w:t>
      </w:r>
      <w:r w:rsidRPr="00DA7839">
        <w:t>utile. Moins ou verra clair, pour ainsi parler, dans l</w:t>
      </w:r>
      <w:r w:rsidR="00CB410B" w:rsidRPr="00DA7839">
        <w:t>’</w:t>
      </w:r>
      <w:r w:rsidRPr="00DA7839">
        <w:t xml:space="preserve">idée de Dieu, plus on se </w:t>
      </w:r>
      <w:r w:rsidR="00D331AD" w:rsidRPr="00DA7839">
        <w:t>sentira</w:t>
      </w:r>
      <w:r w:rsidRPr="00DA7839">
        <w:t xml:space="preserve"> contraint de chercher ailleurs qu</w:t>
      </w:r>
      <w:r w:rsidR="00CB410B" w:rsidRPr="00DA7839">
        <w:t>’</w:t>
      </w:r>
      <w:r w:rsidRPr="00DA7839">
        <w:t xml:space="preserve">en elle le </w:t>
      </w:r>
      <w:r w:rsidR="00D331AD" w:rsidRPr="00DA7839">
        <w:t>fondement de la moralité,</w:t>
      </w:r>
      <w:r w:rsidRPr="00DA7839">
        <w:t xml:space="preserve"> c</w:t>
      </w:r>
      <w:r w:rsidR="00D331AD" w:rsidRPr="00DA7839">
        <w:t>elui de l’obligation sociale, et</w:t>
      </w:r>
      <w:r w:rsidRPr="00DA7839">
        <w:t xml:space="preserve"> celui de la vertu. S</w:t>
      </w:r>
      <w:r w:rsidR="00D331AD" w:rsidRPr="00DA7839">
        <w:t>i donc Bay</w:t>
      </w:r>
      <w:r w:rsidRPr="00DA7839">
        <w:t>le semble prendre plaisir à l</w:t>
      </w:r>
      <w:r w:rsidR="00CB410B" w:rsidRPr="00DA7839">
        <w:t>’</w:t>
      </w:r>
      <w:r w:rsidR="00D331AD" w:rsidRPr="00DA7839">
        <w:t>embrouiller et</w:t>
      </w:r>
      <w:r w:rsidRPr="00DA7839">
        <w:t xml:space="preserve"> à l</w:t>
      </w:r>
      <w:r w:rsidR="00CB410B" w:rsidRPr="00DA7839">
        <w:t>’</w:t>
      </w:r>
      <w:r w:rsidRPr="00DA7839">
        <w:t>obscurcir, c</w:t>
      </w:r>
      <w:r w:rsidR="00CB410B" w:rsidRPr="00DA7839">
        <w:t>’</w:t>
      </w:r>
      <w:r w:rsidRPr="00DA7839">
        <w:t xml:space="preserve">est qu’il a son dessein, </w:t>
      </w:r>
      <w:r w:rsidR="00CB410B" w:rsidRPr="00DA7839">
        <w:t>« </w:t>
      </w:r>
      <w:r w:rsidR="00D331AD" w:rsidRPr="00DA7839">
        <w:t>sa pensée de derrière la tête</w:t>
      </w:r>
      <w:r w:rsidR="00CB410B" w:rsidRPr="00DA7839">
        <w:t> »</w:t>
      </w:r>
      <w:r w:rsidR="00D331AD" w:rsidRPr="00DA7839">
        <w:t>, à la fois très voisine et trè</w:t>
      </w:r>
      <w:r w:rsidRPr="00DA7839">
        <w:t>s éloignée de celle de</w:t>
      </w:r>
      <w:r w:rsidR="00D331AD" w:rsidRPr="00DA7839">
        <w:t xml:space="preserve"> Pascal et de Spinosa. Ou plutôt</w:t>
      </w:r>
      <w:r w:rsidR="00B6083B" w:rsidRPr="00DA7839">
        <w:t xml:space="preserve"> —</w:t>
      </w:r>
      <w:del w:id="1150" w:author="OBVIL" w:date="2016-12-01T14:12:00Z">
        <w:r w:rsidR="00D331AD">
          <w:delText xml:space="preserve"> </w:delText>
        </w:r>
      </w:del>
      <w:ins w:id="1151" w:author="OBVIL" w:date="2016-12-01T14:12:00Z">
        <w:r w:rsidR="00B6083B" w:rsidRPr="00B6083B">
          <w:t> </w:t>
        </w:r>
      </w:ins>
      <w:r w:rsidRPr="00DA7839">
        <w:t>car la nature du rapport est</w:t>
      </w:r>
      <w:r w:rsidR="00D331AD" w:rsidRPr="00DA7839">
        <w:t xml:space="preserve"> assez</w:t>
      </w:r>
      <w:r w:rsidRPr="00DA7839">
        <w:t>, d</w:t>
      </w:r>
      <w:r w:rsidR="00D331AD" w:rsidRPr="00DA7839">
        <w:t>ifficile à exprimer d’un</w:t>
      </w:r>
      <w:r w:rsidRPr="00DA7839">
        <w:t xml:space="preserve"> seul mol</w:t>
      </w:r>
      <w:r w:rsidR="00CB410B" w:rsidRPr="00DA7839">
        <w:t>,</w:t>
      </w:r>
      <w:r w:rsidR="00B6083B" w:rsidRPr="00DA7839">
        <w:t xml:space="preserve"> — </w:t>
      </w:r>
      <w:r w:rsidR="00D331AD" w:rsidRPr="00DA7839">
        <w:t>tandis que l’auteur</w:t>
      </w:r>
      <w:r w:rsidRPr="00DA7839">
        <w:t xml:space="preserve"> des </w:t>
      </w:r>
      <w:r w:rsidRPr="00DA7839">
        <w:rPr>
          <w:i/>
        </w:rPr>
        <w:t xml:space="preserve">Pensées </w:t>
      </w:r>
      <w:r w:rsidRPr="00DA7839">
        <w:t xml:space="preserve">avait essayé de réduire à la </w:t>
      </w:r>
      <w:r w:rsidR="00D331AD" w:rsidRPr="00DA7839">
        <w:t>religion toute</w:t>
      </w:r>
      <w:r w:rsidRPr="00DA7839">
        <w:t xml:space="preserve"> la morale et </w:t>
      </w:r>
      <w:r w:rsidR="00D331AD" w:rsidRPr="00DA7839">
        <w:t>toute</w:t>
      </w:r>
      <w:r w:rsidRPr="00DA7839">
        <w:t xml:space="preserve"> la philosophi</w:t>
      </w:r>
      <w:r w:rsidR="00CB410B" w:rsidRPr="00DA7839">
        <w:t>e ;</w:t>
      </w:r>
      <w:r w:rsidR="00D331AD" w:rsidRPr="00DA7839">
        <w:t xml:space="preserve"> tandis que</w:t>
      </w:r>
      <w:r w:rsidRPr="00DA7839">
        <w:t xml:space="preserve"> l</w:t>
      </w:r>
      <w:r w:rsidR="00CB410B" w:rsidRPr="00DA7839">
        <w:t>’</w:t>
      </w:r>
      <w:r w:rsidRPr="00DA7839">
        <w:t xml:space="preserve">auteur de </w:t>
      </w:r>
      <w:r w:rsidR="00D331AD" w:rsidRPr="00DA7839">
        <w:rPr>
          <w:i/>
        </w:rPr>
        <w:t>l’Éthique</w:t>
      </w:r>
      <w:r w:rsidRPr="00DA7839">
        <w:t xml:space="preserve"> avait séparé de la religion, mais en </w:t>
      </w:r>
      <w:r w:rsidR="00D331AD" w:rsidRPr="00DA7839">
        <w:t>continuant</w:t>
      </w:r>
      <w:r w:rsidRPr="00DA7839">
        <w:t xml:space="preserve"> de les confondre toutes </w:t>
      </w:r>
      <w:r w:rsidR="00D331AD" w:rsidRPr="00DA7839">
        <w:t>les deux ensembles, la morale et</w:t>
      </w:r>
      <w:r w:rsidRPr="00DA7839">
        <w:t xml:space="preserve"> la philosophi</w:t>
      </w:r>
      <w:r w:rsidR="00CB410B" w:rsidRPr="00DA7839">
        <w:t>e ;</w:t>
      </w:r>
      <w:r w:rsidRPr="00DA7839">
        <w:t xml:space="preserve"> celui-ci, </w:t>
      </w:r>
      <w:r w:rsidR="00D331AD" w:rsidRPr="00DA7839">
        <w:t xml:space="preserve">l’auteur du </w:t>
      </w:r>
      <w:r w:rsidR="00D331AD" w:rsidRPr="00DA7839">
        <w:rPr>
          <w:i/>
        </w:rPr>
        <w:t>Dictionnaire</w:t>
      </w:r>
      <w:r w:rsidR="00D331AD" w:rsidRPr="00DA7839">
        <w:t xml:space="preserve"> prétend séparer la morale de la reli</w:t>
      </w:r>
      <w:r w:rsidRPr="00DA7839">
        <w:t>gion et de</w:t>
      </w:r>
      <w:r w:rsidR="00D331AD" w:rsidRPr="00DA7839">
        <w:t xml:space="preserve"> la</w:t>
      </w:r>
      <w:r w:rsidRPr="00DA7839">
        <w:t xml:space="preserve"> philosophie. Écoutons-le raisonner là-dessus.</w:t>
      </w:r>
    </w:p>
    <w:p w14:paraId="0D418DB7" w14:textId="77777777" w:rsidR="00CB410B" w:rsidRPr="00DA7839" w:rsidRDefault="00170A5B" w:rsidP="00000A23">
      <w:pPr>
        <w:pStyle w:val="Corpsdetexte"/>
        <w:pPrChange w:id="1152" w:author="OBVIL" w:date="2016-12-01T14:12:00Z">
          <w:pPr>
            <w:pStyle w:val="Corpsdetexte"/>
            <w:spacing w:afterLines="120" w:after="288"/>
            <w:ind w:firstLine="240"/>
            <w:jc w:val="both"/>
          </w:pPr>
        </w:pPrChange>
      </w:pPr>
      <w:r w:rsidRPr="00DA7839">
        <w:t>Toute religion, quelle qu</w:t>
      </w:r>
      <w:r w:rsidR="00CB410B" w:rsidRPr="00DA7839">
        <w:t>’</w:t>
      </w:r>
      <w:r w:rsidR="00D331AD" w:rsidRPr="00DA7839">
        <w:t>elle soit, repose, comm</w:t>
      </w:r>
      <w:r w:rsidRPr="00DA7839">
        <w:t>e sur un trépied, sur un ensemble d</w:t>
      </w:r>
      <w:r w:rsidR="00CB410B" w:rsidRPr="00DA7839">
        <w:t>’</w:t>
      </w:r>
      <w:r w:rsidRPr="00DA7839">
        <w:t>obser</w:t>
      </w:r>
      <w:r w:rsidR="00D331AD" w:rsidRPr="00DA7839">
        <w:t>vances, de dogmes, et de traditi</w:t>
      </w:r>
      <w:r w:rsidRPr="00DA7839">
        <w:t>ons. Passons rapidement sur les observances. En tant qu</w:t>
      </w:r>
      <w:r w:rsidR="00CB410B" w:rsidRPr="00DA7839">
        <w:t>’</w:t>
      </w:r>
      <w:r w:rsidRPr="00DA7839">
        <w:t xml:space="preserve">elles sont extérieures, elles ne signifient rien. </w:t>
      </w:r>
      <w:r w:rsidR="00CB410B" w:rsidRPr="00D331AD">
        <w:rPr>
          <w:rStyle w:val="quotec"/>
        </w:rPr>
        <w:t>« </w:t>
      </w:r>
      <w:r w:rsidRPr="00D331AD">
        <w:rPr>
          <w:rStyle w:val="quotec"/>
        </w:rPr>
        <w:t>Car, si nous concevons qu</w:t>
      </w:r>
      <w:r w:rsidR="00CB410B" w:rsidRPr="00D331AD">
        <w:rPr>
          <w:rStyle w:val="quotec"/>
        </w:rPr>
        <w:t>’</w:t>
      </w:r>
      <w:r w:rsidRPr="00D331AD">
        <w:rPr>
          <w:rStyle w:val="quotec"/>
        </w:rPr>
        <w:t>un roi ne regarderait point comme un hommage fait à sa personne, par des statues, la situation où le vent les ferait par hasard tomber lorsqu</w:t>
      </w:r>
      <w:r w:rsidR="00CB410B" w:rsidRPr="00D331AD">
        <w:rPr>
          <w:rStyle w:val="quotec"/>
        </w:rPr>
        <w:t>’</w:t>
      </w:r>
      <w:r w:rsidRPr="00D331AD">
        <w:rPr>
          <w:rStyle w:val="quotec"/>
        </w:rPr>
        <w:t xml:space="preserve">il passerait, ou bien la situation à genoux dans laquelle on mettrait des marionnettes, à plus forte raison doit-on croire </w:t>
      </w:r>
      <w:r w:rsidR="00D331AD">
        <w:rPr>
          <w:rStyle w:val="quotec"/>
        </w:rPr>
        <w:t>que</w:t>
      </w:r>
      <w:r w:rsidRPr="00D331AD">
        <w:rPr>
          <w:rStyle w:val="quotec"/>
        </w:rPr>
        <w:t xml:space="preserve"> Dieu, qui juge sûre</w:t>
      </w:r>
      <w:r w:rsidR="00D331AD">
        <w:rPr>
          <w:rStyle w:val="quotec"/>
        </w:rPr>
        <w:t>ment de toutes choses, ne compte</w:t>
      </w:r>
      <w:r w:rsidRPr="00D331AD">
        <w:rPr>
          <w:rStyle w:val="quotec"/>
        </w:rPr>
        <w:t xml:space="preserve"> point pour un acte de soumission et de culte ce qu</w:t>
      </w:r>
      <w:r w:rsidR="00CB410B" w:rsidRPr="00D331AD">
        <w:rPr>
          <w:rStyle w:val="quotec"/>
        </w:rPr>
        <w:t>’</w:t>
      </w:r>
      <w:r w:rsidRPr="00D331AD">
        <w:rPr>
          <w:rStyle w:val="quotec"/>
        </w:rPr>
        <w:t>on ne fait pour lui qu</w:t>
      </w:r>
      <w:r w:rsidR="00CB410B" w:rsidRPr="00D331AD">
        <w:rPr>
          <w:rStyle w:val="quotec"/>
        </w:rPr>
        <w:t>’</w:t>
      </w:r>
      <w:r w:rsidRPr="00D331AD">
        <w:rPr>
          <w:rStyle w:val="quotec"/>
        </w:rPr>
        <w:t>extérieurement.</w:t>
      </w:r>
      <w:r w:rsidR="00CB410B" w:rsidRPr="00D331AD">
        <w:rPr>
          <w:rStyle w:val="quotec"/>
        </w:rPr>
        <w:t> »</w:t>
      </w:r>
      <w:r w:rsidRPr="00DA7839">
        <w:t xml:space="preserve"> </w:t>
      </w:r>
      <w:r w:rsidR="00D331AD" w:rsidRPr="00DA7839">
        <w:t>Mais, en tant</w:t>
      </w:r>
      <w:r w:rsidRPr="00DA7839">
        <w:t xml:space="preserve"> qu</w:t>
      </w:r>
      <w:r w:rsidR="00CB410B" w:rsidRPr="00DA7839">
        <w:t>’</w:t>
      </w:r>
      <w:r w:rsidR="00D331AD" w:rsidRPr="00DA7839">
        <w:t>elles sont conse</w:t>
      </w:r>
      <w:r w:rsidRPr="00DA7839">
        <w:t>rvatoires du fond, les observances valent ce que vaut le dogme même dont</w:t>
      </w:r>
      <w:r w:rsidR="00D331AD" w:rsidRPr="00DA7839">
        <w:t xml:space="preserve"> elles sont une conséquence, une</w:t>
      </w:r>
      <w:r w:rsidRPr="00DA7839">
        <w:t xml:space="preserve"> manifestation, ou un symbole. Or le dogme est contradictoire à ce que la raison de l</w:t>
      </w:r>
      <w:r w:rsidR="00CB410B" w:rsidRPr="00DA7839">
        <w:t>’</w:t>
      </w:r>
      <w:r w:rsidR="00D331AD" w:rsidRPr="00DA7839">
        <w:t>homme t</w:t>
      </w:r>
      <w:r w:rsidRPr="00DA7839">
        <w:t>ient justement pour le plus assuré. Par exemple</w:t>
      </w:r>
      <w:r w:rsidR="00CB410B" w:rsidRPr="00DA7839">
        <w:t> :</w:t>
      </w:r>
      <w:r w:rsidRPr="00DA7839">
        <w:t xml:space="preserve"> </w:t>
      </w:r>
      <w:r w:rsidR="00CB410B" w:rsidRPr="00DA7839">
        <w:t>« </w:t>
      </w:r>
      <w:r w:rsidR="00D331AD" w:rsidRPr="00DA7839">
        <w:t>Il</w:t>
      </w:r>
      <w:r w:rsidRPr="00DA7839">
        <w:t xml:space="preserve"> est évident que les choses qui ne sont pas différentes d</w:t>
      </w:r>
      <w:r w:rsidR="00CB410B" w:rsidRPr="00DA7839">
        <w:t>’</w:t>
      </w:r>
      <w:r w:rsidRPr="00DA7839">
        <w:t>un</w:t>
      </w:r>
      <w:r w:rsidR="009A4FC0" w:rsidRPr="00DA7839">
        <w:t>e</w:t>
      </w:r>
      <w:r w:rsidRPr="00DA7839">
        <w:t xml:space="preserve"> troisième ne diffèrent point entre elle</w:t>
      </w:r>
      <w:r w:rsidR="00CB410B" w:rsidRPr="00DA7839">
        <w:t>s ;</w:t>
      </w:r>
      <w:r w:rsidRPr="00DA7839">
        <w:t xml:space="preserve"> </w:t>
      </w:r>
      <w:r w:rsidRPr="00DA7839">
        <w:rPr>
          <w:i/>
        </w:rPr>
        <w:t>c</w:t>
      </w:r>
      <w:r w:rsidR="00CB410B" w:rsidRPr="00DA7839">
        <w:rPr>
          <w:i/>
        </w:rPr>
        <w:t>’</w:t>
      </w:r>
      <w:r w:rsidR="00D331AD" w:rsidRPr="00DA7839">
        <w:rPr>
          <w:i/>
        </w:rPr>
        <w:t>est</w:t>
      </w:r>
      <w:r w:rsidRPr="00DA7839">
        <w:rPr>
          <w:i/>
        </w:rPr>
        <w:t xml:space="preserve"> la base de tous nos raisonnements</w:t>
      </w:r>
      <w:r w:rsidRPr="00B6083B">
        <w:rPr>
          <w:rPrChange w:id="1153" w:author="OBVIL" w:date="2016-12-01T14:12:00Z">
            <w:rPr>
              <w:rFonts w:ascii="Times New Roman" w:hAnsi="Times New Roman"/>
              <w:i/>
            </w:rPr>
          </w:rPrChange>
        </w:rPr>
        <w:t xml:space="preserve">, </w:t>
      </w:r>
      <w:r w:rsidRPr="00DA7839">
        <w:rPr>
          <w:i/>
        </w:rPr>
        <w:t>c</w:t>
      </w:r>
      <w:r w:rsidR="00CB410B" w:rsidRPr="00DA7839">
        <w:rPr>
          <w:i/>
        </w:rPr>
        <w:t>’</w:t>
      </w:r>
      <w:r w:rsidRPr="00DA7839">
        <w:rPr>
          <w:i/>
        </w:rPr>
        <w:t>est sur cela que nous fondons tous nos syllogismes</w:t>
      </w:r>
      <w:r w:rsidRPr="00B6083B">
        <w:rPr>
          <w:rPrChange w:id="1154" w:author="OBVIL" w:date="2016-12-01T14:12:00Z">
            <w:rPr>
              <w:rFonts w:ascii="Times New Roman" w:hAnsi="Times New Roman"/>
              <w:i/>
            </w:rPr>
          </w:rPrChange>
        </w:rPr>
        <w:t>,</w:t>
      </w:r>
      <w:r w:rsidRPr="00DA7839">
        <w:t xml:space="preserve"> et néanmoins la révélation du mystère de la Trinité nous assure que cet axiome est faux. </w:t>
      </w:r>
      <w:r w:rsidR="009A4FC0" w:rsidRPr="00DA7839">
        <w:t>Inventez tant de distinctions qu</w:t>
      </w:r>
      <w:r w:rsidRPr="00DA7839">
        <w:t>i vous plaira, vous ne montrerez jamais que cette maxime ne soit pas démentie par ce grand mystère.</w:t>
      </w:r>
      <w:r w:rsidR="00CB410B" w:rsidRPr="00DA7839">
        <w:t> »</w:t>
      </w:r>
      <w:r w:rsidRPr="00DA7839">
        <w:t xml:space="preserve"> Ce dogme est-il trop métaphysique, peut-êtr</w:t>
      </w:r>
      <w:r w:rsidR="00CB410B" w:rsidRPr="00DA7839">
        <w:t>e ?</w:t>
      </w:r>
      <w:r w:rsidRPr="00DA7839">
        <w:t xml:space="preserve"> Encore est-il vrai qu</w:t>
      </w:r>
      <w:r w:rsidR="00CB410B" w:rsidRPr="00DA7839">
        <w:t>’</w:t>
      </w:r>
      <w:r w:rsidRPr="00DA7839">
        <w:t>il fut l</w:t>
      </w:r>
      <w:r w:rsidR="00CB410B" w:rsidRPr="00DA7839">
        <w:t>’</w:t>
      </w:r>
      <w:r w:rsidRPr="00DA7839">
        <w:t>un des fondements du c</w:t>
      </w:r>
      <w:r w:rsidR="009A4FC0" w:rsidRPr="00DA7839">
        <w:t>hristianisme, et que depuis Ariu</w:t>
      </w:r>
      <w:r w:rsidRPr="00DA7839">
        <w:t>s, on est hérétique, si l</w:t>
      </w:r>
      <w:r w:rsidR="00CB410B" w:rsidRPr="00DA7839">
        <w:t>’</w:t>
      </w:r>
      <w:r w:rsidRPr="00DA7839">
        <w:t>on discute seulement la définition que l</w:t>
      </w:r>
      <w:r w:rsidR="00CB410B" w:rsidRPr="00DA7839">
        <w:t>’</w:t>
      </w:r>
      <w:r w:rsidRPr="00DA7839">
        <w:t>Église en donne. Prenons cependant un dogme plus concret, dont la liaison soit plus évidente avec la morale, ou avec la pratique. Par exemple</w:t>
      </w:r>
      <w:r w:rsidR="00CB410B" w:rsidRPr="00DA7839">
        <w:t> ;</w:t>
      </w:r>
      <w:r w:rsidRPr="00DA7839">
        <w:t xml:space="preserve"> </w:t>
      </w:r>
      <w:r w:rsidR="00CB410B" w:rsidRPr="00DA7839">
        <w:t>« </w:t>
      </w:r>
      <w:r w:rsidR="00D331AD" w:rsidRPr="00DA7839">
        <w:t>Il</w:t>
      </w:r>
      <w:r w:rsidRPr="00DA7839">
        <w:t xml:space="preserve"> </w:t>
      </w:r>
      <w:r w:rsidR="00D331AD" w:rsidRPr="00DA7839">
        <w:t>est</w:t>
      </w:r>
      <w:r w:rsidRPr="00DA7839">
        <w:t xml:space="preserve"> évident qu</w:t>
      </w:r>
      <w:r w:rsidR="00CB410B" w:rsidRPr="00DA7839">
        <w:t>’</w:t>
      </w:r>
      <w:r w:rsidRPr="00DA7839">
        <w:t>on doit empêcher le mal si l</w:t>
      </w:r>
      <w:r w:rsidR="00CB410B" w:rsidRPr="00DA7839">
        <w:t>’</w:t>
      </w:r>
      <w:r w:rsidRPr="00DA7839">
        <w:t>on le peu</w:t>
      </w:r>
      <w:r w:rsidR="00CB410B" w:rsidRPr="00DA7839">
        <w:t>t ;</w:t>
      </w:r>
      <w:r w:rsidRPr="00DA7839">
        <w:t xml:space="preserve"> et cependant noire théol</w:t>
      </w:r>
      <w:r w:rsidR="009A4FC0" w:rsidRPr="00DA7839">
        <w:t>ogie nous enseigne que Dieu ne f</w:t>
      </w:r>
      <w:r w:rsidRPr="00DA7839">
        <w:t xml:space="preserve">ait rien qui ne soit digne de ses perfections, </w:t>
      </w:r>
      <w:r w:rsidRPr="00DA7839">
        <w:rPr>
          <w:i/>
        </w:rPr>
        <w:t>lorsqu</w:t>
      </w:r>
      <w:r w:rsidR="00CB410B" w:rsidRPr="00DA7839">
        <w:rPr>
          <w:i/>
        </w:rPr>
        <w:t>’</w:t>
      </w:r>
      <w:r w:rsidRPr="00DA7839">
        <w:rPr>
          <w:i/>
        </w:rPr>
        <w:t>il souffre</w:t>
      </w:r>
      <w:r w:rsidRPr="00B6083B">
        <w:rPr>
          <w:rPrChange w:id="1155" w:author="OBVIL" w:date="2016-12-01T14:12:00Z">
            <w:rPr>
              <w:rFonts w:ascii="Times New Roman" w:hAnsi="Times New Roman"/>
              <w:i/>
            </w:rPr>
          </w:rPrChange>
        </w:rPr>
        <w:t xml:space="preserve">, </w:t>
      </w:r>
      <w:r w:rsidRPr="00DA7839">
        <w:rPr>
          <w:i/>
        </w:rPr>
        <w:t xml:space="preserve">lotis les </w:t>
      </w:r>
      <w:r w:rsidR="009A4FC0" w:rsidRPr="00DA7839">
        <w:rPr>
          <w:i/>
        </w:rPr>
        <w:t>désordres qui</w:t>
      </w:r>
      <w:r w:rsidRPr="00DA7839">
        <w:rPr>
          <w:i/>
        </w:rPr>
        <w:t xml:space="preserve"> sont au monde</w:t>
      </w:r>
      <w:r w:rsidR="009A4FC0" w:rsidRPr="00DA7839">
        <w:t>, et</w:t>
      </w:r>
      <w:r w:rsidRPr="00DA7839">
        <w:t xml:space="preserve"> qu</w:t>
      </w:r>
      <w:r w:rsidR="00CB410B" w:rsidRPr="00DA7839">
        <w:t>’</w:t>
      </w:r>
      <w:r w:rsidRPr="00DA7839">
        <w:t>il lui était facile de prévenir</w:t>
      </w:r>
      <w:r w:rsidR="00CB410B" w:rsidRPr="00DA7839">
        <w:t> »</w:t>
      </w:r>
      <w:r w:rsidR="009A4FC0" w:rsidRPr="00DA7839">
        <w:t>. Selon l’expression de</w:t>
      </w:r>
      <w:r w:rsidRPr="00DA7839">
        <w:t xml:space="preserve"> l</w:t>
      </w:r>
      <w:r w:rsidR="00CB410B" w:rsidRPr="00DA7839">
        <w:t>’</w:t>
      </w:r>
      <w:r w:rsidR="009A4FC0" w:rsidRPr="00DA7839">
        <w:t>Église</w:t>
      </w:r>
      <w:r w:rsidRPr="00DA7839">
        <w:t xml:space="preserve">, le dogme nous </w:t>
      </w:r>
      <w:r w:rsidR="009A4FC0" w:rsidRPr="00DA7839">
        <w:t>est</w:t>
      </w:r>
      <w:r w:rsidRPr="00DA7839">
        <w:t xml:space="preserve"> donc donné pour nous être une occasion de scandale, cl, celui-là seul étant vraiment chrétien qui n</w:t>
      </w:r>
      <w:r w:rsidR="00CB410B" w:rsidRPr="00DA7839">
        <w:t>’</w:t>
      </w:r>
      <w:r w:rsidRPr="00DA7839">
        <w:t xml:space="preserve">y succombe pas, notre premier devoir </w:t>
      </w:r>
      <w:r w:rsidR="009A4FC0" w:rsidRPr="00DA7839">
        <w:t>est</w:t>
      </w:r>
      <w:r w:rsidRPr="00DA7839">
        <w:t xml:space="preserve"> ainsi d</w:t>
      </w:r>
      <w:r w:rsidR="00CB410B" w:rsidRPr="00DA7839">
        <w:t>’</w:t>
      </w:r>
      <w:r w:rsidRPr="00DA7839">
        <w:t xml:space="preserve">abdiquer notre raison </w:t>
      </w:r>
      <w:r w:rsidR="009A4FC0" w:rsidRPr="00DA7839">
        <w:t>entre</w:t>
      </w:r>
      <w:r w:rsidRPr="00DA7839">
        <w:t xml:space="preserve"> les mains </w:t>
      </w:r>
      <w:r w:rsidR="009A4FC0" w:rsidRPr="00DA7839">
        <w:t xml:space="preserve">de la théologie. Mais la théologie, </w:t>
      </w:r>
      <w:r w:rsidRPr="00DA7839">
        <w:t>sur quoi si fonde-t-ell</w:t>
      </w:r>
      <w:r w:rsidR="00CB410B" w:rsidRPr="00DA7839">
        <w:t>e ?</w:t>
      </w:r>
      <w:r w:rsidR="009A4FC0" w:rsidRPr="00DA7839">
        <w:t xml:space="preserve"> Sur la tradition et</w:t>
      </w:r>
      <w:r w:rsidRPr="00DA7839">
        <w:t xml:space="preserve"> sur </w:t>
      </w:r>
      <w:r w:rsidR="009A4FC0" w:rsidRPr="00DA7839">
        <w:t>l’aut</w:t>
      </w:r>
      <w:r w:rsidRPr="00DA7839">
        <w:t>orité, c</w:t>
      </w:r>
      <w:r w:rsidR="00CB410B" w:rsidRPr="00DA7839">
        <w:t>’</w:t>
      </w:r>
      <w:r w:rsidR="009A4FC0" w:rsidRPr="00DA7839">
        <w:t xml:space="preserve">est-à-dire sur </w:t>
      </w:r>
      <w:r w:rsidRPr="00DA7839">
        <w:t>ce que Bayle se charge de montrer qu</w:t>
      </w:r>
      <w:r w:rsidR="00CB410B" w:rsidRPr="00DA7839">
        <w:t>’</w:t>
      </w:r>
      <w:r w:rsidRPr="00DA7839">
        <w:t>il</w:t>
      </w:r>
      <w:r w:rsidR="009A4FC0" w:rsidRPr="00DA7839">
        <w:t xml:space="preserve"> y a de moins solide au monde et</w:t>
      </w:r>
      <w:r w:rsidRPr="00DA7839">
        <w:t xml:space="preserve"> de plus changeant. Car en com</w:t>
      </w:r>
      <w:r w:rsidR="009A4FC0" w:rsidRPr="00DA7839">
        <w:t>bien de manières la tradition ne peut-elle pas être altérée</w:t>
      </w:r>
      <w:r w:rsidRPr="00DA7839">
        <w:t>, déformée, corrompu</w:t>
      </w:r>
      <w:r w:rsidR="00CB410B" w:rsidRPr="00DA7839">
        <w:t>e ?</w:t>
      </w:r>
      <w:r w:rsidR="009A4FC0" w:rsidRPr="00DA7839">
        <w:t xml:space="preserve"> Où est-e</w:t>
      </w:r>
      <w:r w:rsidRPr="00DA7839">
        <w:t>lle d</w:t>
      </w:r>
      <w:r w:rsidR="00CB410B" w:rsidRPr="00DA7839">
        <w:t>’</w:t>
      </w:r>
      <w:r w:rsidR="009A4FC0" w:rsidRPr="00DA7839">
        <w:t>ailleurs, de quel côté</w:t>
      </w:r>
      <w:r w:rsidR="00CB410B" w:rsidRPr="00DA7839">
        <w:t> ?</w:t>
      </w:r>
      <w:r w:rsidRPr="00DA7839">
        <w:t xml:space="preserve"> </w:t>
      </w:r>
      <w:r w:rsidR="00CB410B" w:rsidRPr="00DA7839">
        <w:t>« </w:t>
      </w:r>
      <w:r w:rsidRPr="00DA7839">
        <w:t>On ne sait pas encore ce qu’il faut croire, ni de la conception im</w:t>
      </w:r>
      <w:r w:rsidR="009A4FC0" w:rsidRPr="00DA7839">
        <w:t>macul</w:t>
      </w:r>
      <w:r w:rsidRPr="00DA7839">
        <w:t xml:space="preserve">ée de la </w:t>
      </w:r>
      <w:r w:rsidR="009A4FC0" w:rsidRPr="00DA7839">
        <w:t>sainte Vierge, ni de son assomption dans le</w:t>
      </w:r>
      <w:r w:rsidRPr="00DA7839">
        <w:t xml:space="preserve"> ciel.</w:t>
      </w:r>
      <w:r w:rsidR="00CB410B" w:rsidRPr="00DA7839">
        <w:t xml:space="preserve">… </w:t>
      </w:r>
      <w:r w:rsidRPr="00DA7839">
        <w:t xml:space="preserve">On ne sait pas encore </w:t>
      </w:r>
      <w:r w:rsidR="009A4FC0" w:rsidRPr="00DA7839">
        <w:t>si saint Augustin a été molinist</w:t>
      </w:r>
      <w:r w:rsidRPr="00DA7839">
        <w:t>e ou</w:t>
      </w:r>
      <w:r w:rsidR="00CB410B" w:rsidRPr="00DA7839">
        <w:rPr>
          <w:rFonts w:hint="eastAsia"/>
        </w:rPr>
        <w:t xml:space="preserve"> </w:t>
      </w:r>
      <w:r w:rsidR="00CB410B" w:rsidRPr="00DA7839">
        <w:t>j</w:t>
      </w:r>
      <w:r w:rsidR="009A4FC0" w:rsidRPr="00DA7839">
        <w:t>anséniste…  On ne sait pas encore le vrai état</w:t>
      </w:r>
      <w:r w:rsidRPr="00DA7839">
        <w:t xml:space="preserve"> de la</w:t>
      </w:r>
      <w:r w:rsidR="00CB410B" w:rsidRPr="00DA7839">
        <w:rPr>
          <w:rFonts w:hint="eastAsia"/>
        </w:rPr>
        <w:t xml:space="preserve"> </w:t>
      </w:r>
      <w:r w:rsidR="009A4FC0" w:rsidRPr="00DA7839">
        <w:t>question</w:t>
      </w:r>
      <w:r w:rsidRPr="00DA7839">
        <w:t xml:space="preserve"> sur l</w:t>
      </w:r>
      <w:r w:rsidR="00CB410B" w:rsidRPr="00DA7839">
        <w:t>’</w:t>
      </w:r>
      <w:r w:rsidR="009A4FC0" w:rsidRPr="00DA7839">
        <w:t>hérésie des semi-pélagien</w:t>
      </w:r>
      <w:r w:rsidRPr="00DA7839">
        <w:t>s.</w:t>
      </w:r>
      <w:r w:rsidR="00CB410B" w:rsidRPr="00DA7839">
        <w:t> »</w:t>
      </w:r>
      <w:r w:rsidRPr="00DA7839">
        <w:t xml:space="preserve"> Voilà pour la religion. Le moyen, </w:t>
      </w:r>
      <w:r w:rsidR="009A4FC0" w:rsidRPr="00DA7839">
        <w:t>en vérité, de fonder la morale sur ce sol perpétuellement mou</w:t>
      </w:r>
      <w:r w:rsidRPr="00DA7839">
        <w:t>van</w:t>
      </w:r>
      <w:r w:rsidR="009A4FC0" w:rsidRPr="00DA7839">
        <w:t>t</w:t>
      </w:r>
      <w:r w:rsidR="00CB410B" w:rsidRPr="00DA7839">
        <w:t> !</w:t>
      </w:r>
    </w:p>
    <w:p w14:paraId="26E66240" w14:textId="77777777" w:rsidR="00CB410B" w:rsidRPr="00DA7839" w:rsidRDefault="00170A5B" w:rsidP="00000A23">
      <w:pPr>
        <w:pStyle w:val="Corpsdetexte"/>
        <w:pPrChange w:id="1156" w:author="OBVIL" w:date="2016-12-01T14:12:00Z">
          <w:pPr>
            <w:pStyle w:val="Corpsdetexte"/>
            <w:spacing w:afterLines="120" w:after="288"/>
            <w:ind w:firstLine="240"/>
            <w:jc w:val="both"/>
          </w:pPr>
        </w:pPrChange>
      </w:pPr>
      <w:r w:rsidRPr="00DA7839">
        <w:t>La philosophie n</w:t>
      </w:r>
      <w:r w:rsidR="00CB410B" w:rsidRPr="00DA7839">
        <w:t>’</w:t>
      </w:r>
      <w:r w:rsidRPr="00DA7839">
        <w:t>y a pas beaucoup p</w:t>
      </w:r>
      <w:r w:rsidR="009A4FC0" w:rsidRPr="00DA7839">
        <w:t>lus de litres ou de droits. C’est</w:t>
      </w:r>
      <w:r w:rsidRPr="00DA7839">
        <w:t xml:space="preserve"> d</w:t>
      </w:r>
      <w:r w:rsidR="00CB410B" w:rsidRPr="00DA7839">
        <w:t>’</w:t>
      </w:r>
      <w:r w:rsidR="009A4FC0" w:rsidRPr="00DA7839">
        <w:t>abord que la plupart des questions</w:t>
      </w:r>
      <w:r w:rsidRPr="00DA7839">
        <w:t xml:space="preserve"> qu</w:t>
      </w:r>
      <w:r w:rsidR="00CB410B" w:rsidRPr="00DA7839">
        <w:t>’</w:t>
      </w:r>
      <w:r w:rsidR="009A4FC0" w:rsidRPr="00DA7839">
        <w:t>elle agite, si peut-être</w:t>
      </w:r>
      <w:r w:rsidRPr="00DA7839">
        <w:t xml:space="preserve"> elles ne </w:t>
      </w:r>
      <w:r w:rsidR="009A4FC0" w:rsidRPr="00DA7839">
        <w:t>sont</w:t>
      </w:r>
      <w:r w:rsidRPr="00DA7839">
        <w:t xml:space="preserve"> pas précisément oiseuses, </w:t>
      </w:r>
      <w:r w:rsidR="009A4FC0" w:rsidRPr="00DA7839">
        <w:t>sont</w:t>
      </w:r>
      <w:r w:rsidRPr="00DA7839">
        <w:t xml:space="preserve"> </w:t>
      </w:r>
      <w:r w:rsidR="009A4FC0" w:rsidRPr="00DA7839">
        <w:t>situées par leur natu</w:t>
      </w:r>
      <w:r w:rsidR="006214A1" w:rsidRPr="00DA7839">
        <w:t>re trop au-de</w:t>
      </w:r>
      <w:r w:rsidRPr="00DA7839">
        <w:t xml:space="preserve">ssus </w:t>
      </w:r>
      <w:r w:rsidR="006214A1" w:rsidRPr="00DA7839">
        <w:t>de</w:t>
      </w:r>
      <w:r w:rsidRPr="00DA7839">
        <w:t xml:space="preserve"> la vie pratique, dans la région de l</w:t>
      </w:r>
      <w:r w:rsidR="00CB410B" w:rsidRPr="00DA7839">
        <w:t>’</w:t>
      </w:r>
      <w:r w:rsidRPr="00DA7839">
        <w:t>abstraction</w:t>
      </w:r>
      <w:r w:rsidR="006214A1" w:rsidRPr="00DA7839">
        <w:t xml:space="preserve"> et du rêve. On ne</w:t>
      </w:r>
      <w:r w:rsidR="009A4FC0" w:rsidRPr="00DA7839">
        <w:t xml:space="preserve"> peut pas att</w:t>
      </w:r>
      <w:r w:rsidR="006214A1" w:rsidRPr="00DA7839">
        <w:t>endre à v</w:t>
      </w:r>
      <w:r w:rsidRPr="00DA7839">
        <w:t>ivre que les métaphysiciens aient décidé si l</w:t>
      </w:r>
      <w:r w:rsidR="00CB410B" w:rsidRPr="00DA7839">
        <w:t>’</w:t>
      </w:r>
      <w:r w:rsidRPr="00DA7839">
        <w:t xml:space="preserve">étendue est </w:t>
      </w:r>
      <w:r w:rsidR="00CB410B" w:rsidRPr="00DA7839">
        <w:t>« </w:t>
      </w:r>
      <w:r w:rsidRPr="00DA7839">
        <w:t>un être composé</w:t>
      </w:r>
      <w:r w:rsidR="00CB410B" w:rsidRPr="00DA7839">
        <w:t> »</w:t>
      </w:r>
      <w:r w:rsidRPr="00DA7839">
        <w:t xml:space="preserve">, ou </w:t>
      </w:r>
      <w:r w:rsidR="00CB410B" w:rsidRPr="00DA7839">
        <w:t>« </w:t>
      </w:r>
      <w:r w:rsidRPr="00DA7839">
        <w:t>une substance unique en nombre</w:t>
      </w:r>
      <w:r w:rsidR="00CB410B" w:rsidRPr="00DA7839">
        <w:t> »</w:t>
      </w:r>
      <w:r w:rsidRPr="00DA7839">
        <w:t xml:space="preserve">. </w:t>
      </w:r>
      <w:r w:rsidR="009A4FC0" w:rsidRPr="00DA7839">
        <w:t>Qu’importent</w:t>
      </w:r>
      <w:r w:rsidRPr="00DA7839">
        <w:t xml:space="preserve"> au fond de semblables problème</w:t>
      </w:r>
      <w:r w:rsidR="00CB410B" w:rsidRPr="00DA7839">
        <w:t>s ?</w:t>
      </w:r>
      <w:r w:rsidRPr="00DA7839">
        <w:t xml:space="preserve"> </w:t>
      </w:r>
      <w:r w:rsidR="009A4FC0" w:rsidRPr="00DA7839">
        <w:t>À</w:t>
      </w:r>
      <w:r w:rsidRPr="00DA7839">
        <w:t xml:space="preserve"> peu près autant que ceux où l’on a vu que Bayle s</w:t>
      </w:r>
      <w:r w:rsidR="00CB410B" w:rsidRPr="00DA7839">
        <w:t>’</w:t>
      </w:r>
      <w:r w:rsidRPr="00DA7839">
        <w:t>amusait</w:t>
      </w:r>
      <w:r w:rsidR="00CB410B" w:rsidRPr="00DA7839">
        <w:t> :</w:t>
      </w:r>
      <w:r w:rsidRPr="00DA7839">
        <w:t xml:space="preserve"> si Calvin fut heureux en ménage, ou si Aristote exerça la pharmacie dans Athènes. Comme il ne résulte rien de ceux-ci qui intéresse notre opinion sur la scolastique ou sur la réforme, de même, nous penserons des autres tout ce que nous voudrons, sans qu</w:t>
      </w:r>
      <w:r w:rsidR="00CB410B" w:rsidRPr="00DA7839">
        <w:t>’</w:t>
      </w:r>
      <w:r w:rsidRPr="00DA7839">
        <w:t>il en dérive une conception nouvelle du mariage ou de la famille. Ma</w:t>
      </w:r>
      <w:r w:rsidR="006214A1" w:rsidRPr="00DA7839">
        <w:t>is surtout sa grande raison cont</w:t>
      </w:r>
      <w:r w:rsidRPr="00DA7839">
        <w:t>re la raison</w:t>
      </w:r>
      <w:r w:rsidR="006214A1" w:rsidRPr="00DA7839">
        <w:t xml:space="preserve"> est la confiance même qu’il met</w:t>
      </w:r>
      <w:r w:rsidRPr="00DA7839">
        <w:t xml:space="preserve"> en elle, dans la fécondité </w:t>
      </w:r>
      <w:r w:rsidR="006214A1" w:rsidRPr="00DA7839">
        <w:t>d</w:t>
      </w:r>
      <w:r w:rsidRPr="00DA7839">
        <w:t>e ses ressources, dans l</w:t>
      </w:r>
      <w:r w:rsidR="00CB410B" w:rsidRPr="00DA7839">
        <w:t>’</w:t>
      </w:r>
      <w:r w:rsidRPr="00DA7839">
        <w:t xml:space="preserve">étendue de son pouvoir, dans la subtilité de sa dialectique. </w:t>
      </w:r>
      <w:r w:rsidR="009A4FC0" w:rsidRPr="00DA7839">
        <w:t>Étant</w:t>
      </w:r>
      <w:r w:rsidRPr="00DA7839">
        <w:t xml:space="preserve"> capable de démontrer, en toute matière, le pour et le contre, la raison métaphysique est impropre </w:t>
      </w:r>
      <w:r w:rsidR="006214A1" w:rsidRPr="00DA7839">
        <w:t>à</w:t>
      </w:r>
      <w:r w:rsidRPr="00DA7839">
        <w:t xml:space="preserve"> résoudre les problèmes de la conduite, qui ne comportent </w:t>
      </w:r>
      <w:r w:rsidR="009A4FC0" w:rsidRPr="00DA7839">
        <w:t>point</w:t>
      </w:r>
      <w:r w:rsidRPr="00DA7839">
        <w:t xml:space="preserve"> tant de distinctions. Infatigable, inépuisable, merveilleuse ouvrière de destruction, la raison n</w:t>
      </w:r>
      <w:r w:rsidR="00CB410B" w:rsidRPr="00DA7839">
        <w:t>’</w:t>
      </w:r>
      <w:r w:rsidRPr="00DA7839">
        <w:t>est propre à rien édifie</w:t>
      </w:r>
      <w:r w:rsidR="00CB410B" w:rsidRPr="00DA7839">
        <w:t>r ;</w:t>
      </w:r>
      <w:r w:rsidRPr="00DA7839">
        <w:t xml:space="preserve"> et c</w:t>
      </w:r>
      <w:r w:rsidR="00CB410B" w:rsidRPr="00DA7839">
        <w:t>’</w:t>
      </w:r>
      <w:r w:rsidR="006214A1" w:rsidRPr="00DA7839">
        <w:t>est pourquoi nous ne voyon</w:t>
      </w:r>
      <w:r w:rsidRPr="00DA7839">
        <w:t xml:space="preserve">s point que la philosophie nous guérisse de </w:t>
      </w:r>
      <w:r w:rsidR="00CB410B" w:rsidRPr="00DA7839">
        <w:t>« </w:t>
      </w:r>
      <w:r w:rsidRPr="00DA7839">
        <w:t>l</w:t>
      </w:r>
      <w:r w:rsidR="00CB410B" w:rsidRPr="00DA7839">
        <w:t>’</w:t>
      </w:r>
      <w:r w:rsidR="009A4FC0" w:rsidRPr="00DA7839">
        <w:t>esprit</w:t>
      </w:r>
      <w:r w:rsidR="006214A1" w:rsidRPr="00DA7839">
        <w:t xml:space="preserve"> flottan</w:t>
      </w:r>
      <w:r w:rsidRPr="00DA7839">
        <w:t>t</w:t>
      </w:r>
      <w:r w:rsidR="00CB410B" w:rsidRPr="00DA7839">
        <w:t> »</w:t>
      </w:r>
      <w:r w:rsidRPr="00DA7839">
        <w:t>, si même on ne doit dire qu</w:t>
      </w:r>
      <w:r w:rsidR="00CB410B" w:rsidRPr="00DA7839">
        <w:t>’</w:t>
      </w:r>
      <w:r w:rsidRPr="00DA7839">
        <w:t>elle l</w:t>
      </w:r>
      <w:r w:rsidR="00CB410B" w:rsidRPr="00DA7839">
        <w:t>’</w:t>
      </w:r>
      <w:r w:rsidRPr="00DA7839">
        <w:t>encourage en nous. Elle est l</w:t>
      </w:r>
      <w:r w:rsidR="00CB410B" w:rsidRPr="00DA7839">
        <w:t>’</w:t>
      </w:r>
      <w:r w:rsidR="006214A1" w:rsidRPr="00DA7839">
        <w:t>art</w:t>
      </w:r>
      <w:r w:rsidR="009A4FC0" w:rsidRPr="00DA7839">
        <w:t xml:space="preserve"> de douter. Les </w:t>
      </w:r>
      <w:r w:rsidR="006214A1" w:rsidRPr="00DA7839">
        <w:t>difficultés</w:t>
      </w:r>
      <w:r w:rsidRPr="00DA7839">
        <w:t xml:space="preserve"> dont elle s</w:t>
      </w:r>
      <w:r w:rsidR="00CB410B" w:rsidRPr="00DA7839">
        <w:t>’</w:t>
      </w:r>
      <w:r w:rsidR="009A4FC0" w:rsidRPr="00DA7839">
        <w:t>embarrasse, le réseau des subtilit</w:t>
      </w:r>
      <w:r w:rsidRPr="00DA7839">
        <w:t>és dans lesquelles elle s’emprisonne, la presque impossibilité où elle est d</w:t>
      </w:r>
      <w:r w:rsidR="00CB410B" w:rsidRPr="00DA7839">
        <w:t>’</w:t>
      </w:r>
      <w:r w:rsidRPr="00DA7839">
        <w:t xml:space="preserve">atteindre jamais la certitude, si elles donnent une grande idée de son infinie souplesse, en donnent une aussi, qui </w:t>
      </w:r>
      <w:r w:rsidR="006214A1" w:rsidRPr="00DA7839">
        <w:t>est lâcheuse, de sa radicale infirmité. De même que les pyrrhonien</w:t>
      </w:r>
      <w:r w:rsidRPr="00DA7839">
        <w:t>s se sont donc bien gardés d</w:t>
      </w:r>
      <w:r w:rsidR="00CB410B" w:rsidRPr="00DA7839">
        <w:t>’</w:t>
      </w:r>
      <w:r w:rsidRPr="00DA7839">
        <w:t xml:space="preserve">étendre </w:t>
      </w:r>
      <w:r w:rsidR="006214A1" w:rsidRPr="00DA7839">
        <w:t>jusqu’à la</w:t>
      </w:r>
      <w:r w:rsidRPr="00DA7839">
        <w:t xml:space="preserve"> vie pratique l</w:t>
      </w:r>
      <w:r w:rsidR="00CB410B" w:rsidRPr="00DA7839">
        <w:t>’</w:t>
      </w:r>
      <w:r w:rsidRPr="00DA7839">
        <w:t>universalité de leur doute, il faut philosopher, mais il ne faut pas demander à la philosophie, non plus qu</w:t>
      </w:r>
      <w:r w:rsidR="00CB410B" w:rsidRPr="00DA7839">
        <w:t>’</w:t>
      </w:r>
      <w:r w:rsidRPr="00DA7839">
        <w:t xml:space="preserve">à la raison philosophique, de nous donner des règles de conduite. </w:t>
      </w:r>
      <w:r w:rsidR="006214A1" w:rsidRPr="00DA7839">
        <w:t>Il</w:t>
      </w:r>
      <w:r w:rsidRPr="00DA7839">
        <w:t xml:space="preserve"> ne faut pas prétendre conformer nos actions à un ordre universel dont nous ne pouvons affirmer l</w:t>
      </w:r>
      <w:r w:rsidR="00CB410B" w:rsidRPr="00DA7839">
        <w:t>’</w:t>
      </w:r>
      <w:r w:rsidRPr="00DA7839">
        <w:t>existence qu</w:t>
      </w:r>
      <w:r w:rsidR="00CB410B" w:rsidRPr="00DA7839">
        <w:t>’</w:t>
      </w:r>
      <w:r w:rsidR="006214A1" w:rsidRPr="00DA7839">
        <w:t>autant que nous le t</w:t>
      </w:r>
      <w:r w:rsidRPr="00DA7839">
        <w:t>irons d</w:t>
      </w:r>
      <w:r w:rsidR="00CB410B" w:rsidRPr="00DA7839">
        <w:t>’</w:t>
      </w:r>
      <w:r w:rsidRPr="00DA7839">
        <w:t>une certaine idée que nous nous formons de l</w:t>
      </w:r>
      <w:r w:rsidR="00CB410B" w:rsidRPr="00DA7839">
        <w:t>’</w:t>
      </w:r>
      <w:r w:rsidR="006214A1" w:rsidRPr="00DA7839">
        <w:t>ordre</w:t>
      </w:r>
      <w:r w:rsidRPr="00DA7839">
        <w:t>, ce qui est un cercle vicieux. Ou en d</w:t>
      </w:r>
      <w:r w:rsidR="00CB410B" w:rsidRPr="00DA7839">
        <w:t>’</w:t>
      </w:r>
      <w:r w:rsidRPr="00DA7839">
        <w:t>autres termes encore, ce n</w:t>
      </w:r>
      <w:r w:rsidR="00CB410B" w:rsidRPr="00DA7839">
        <w:t>’</w:t>
      </w:r>
      <w:r w:rsidRPr="00DA7839">
        <w:t>est pas d</w:t>
      </w:r>
      <w:r w:rsidR="00CB410B" w:rsidRPr="00DA7839">
        <w:t>’</w:t>
      </w:r>
      <w:r w:rsidRPr="00DA7839">
        <w:t>une définition de la substance qu</w:t>
      </w:r>
      <w:r w:rsidR="00CB410B" w:rsidRPr="00DA7839">
        <w:t>’</w:t>
      </w:r>
      <w:r w:rsidRPr="00DA7839">
        <w:t>il faut faire dépendre noire règle de vivre, et si c</w:t>
      </w:r>
      <w:r w:rsidR="00CB410B" w:rsidRPr="00DA7839">
        <w:t>’</w:t>
      </w:r>
      <w:r w:rsidRPr="00DA7839">
        <w:t xml:space="preserve">est précisément là ce que Spinoza, dans son </w:t>
      </w:r>
      <w:r w:rsidR="006214A1" w:rsidRPr="00DA7839">
        <w:rPr>
          <w:i/>
        </w:rPr>
        <w:t>Éthique</w:t>
      </w:r>
      <w:r w:rsidRPr="00DA7839">
        <w:t>, a essayé,</w:t>
      </w:r>
      <w:r w:rsidR="006214A1" w:rsidRPr="00DA7839">
        <w:t xml:space="preserve"> comme on le sait, sa méthode ne</w:t>
      </w:r>
      <w:r w:rsidRPr="00DA7839">
        <w:t xml:space="preserve"> vaut pas mieux, à l’égard de la vie pratique, que celle des théologiens.</w:t>
      </w:r>
    </w:p>
    <w:p w14:paraId="6F53F0A3" w14:textId="5C161789" w:rsidR="00CB410B" w:rsidRPr="00DA7839" w:rsidRDefault="00170A5B" w:rsidP="00000A23">
      <w:pPr>
        <w:pStyle w:val="Corpsdetexte"/>
        <w:pPrChange w:id="1157" w:author="OBVIL" w:date="2016-12-01T14:12:00Z">
          <w:pPr>
            <w:pStyle w:val="Corpsdetexte"/>
            <w:spacing w:afterLines="120" w:after="288"/>
            <w:ind w:firstLine="240"/>
            <w:jc w:val="both"/>
          </w:pPr>
        </w:pPrChange>
      </w:pPr>
      <w:r w:rsidRPr="00DA7839">
        <w:t>J’expos</w:t>
      </w:r>
      <w:r w:rsidR="00303D96" w:rsidRPr="00DA7839">
        <w:t>e ici les idées de Bayle, je ne</w:t>
      </w:r>
      <w:r w:rsidRPr="00DA7839">
        <w:t xml:space="preserve"> les discute pas. On peut lui opposer d</w:t>
      </w:r>
      <w:r w:rsidR="00CB410B" w:rsidRPr="00DA7839">
        <w:t>’</w:t>
      </w:r>
      <w:r w:rsidRPr="00DA7839">
        <w:t>excellentes raisons, et j’en indiquerai tout à l</w:t>
      </w:r>
      <w:r w:rsidR="00CB410B" w:rsidRPr="00DA7839">
        <w:t>’</w:t>
      </w:r>
      <w:r w:rsidRPr="00DA7839">
        <w:t>heure une ou deux. Mai</w:t>
      </w:r>
      <w:r w:rsidR="00303D96" w:rsidRPr="00DA7839">
        <w:t>s ce que je suis plus pressé de</w:t>
      </w:r>
      <w:r w:rsidRPr="00DA7839">
        <w:t xml:space="preserve"> montrer, ce sont les conséqu</w:t>
      </w:r>
      <w:r w:rsidR="00303D96" w:rsidRPr="00DA7839">
        <w:t>ences qui sont résultées de cette é</w:t>
      </w:r>
      <w:r w:rsidRPr="00DA7839">
        <w:t>manci</w:t>
      </w:r>
      <w:r w:rsidR="00303D96" w:rsidRPr="00DA7839">
        <w:t>pation de la morale générale, et</w:t>
      </w:r>
      <w:r w:rsidRPr="00DA7839">
        <w:t xml:space="preserve"> dont on a pu dire</w:t>
      </w:r>
      <w:r w:rsidR="00B6083B" w:rsidRPr="00DA7839">
        <w:t xml:space="preserve"> —</w:t>
      </w:r>
      <w:del w:id="1158" w:author="OBVIL" w:date="2016-12-01T14:12:00Z">
        <w:r w:rsidRPr="00CB410B">
          <w:delText xml:space="preserve"> </w:delText>
        </w:r>
      </w:del>
      <w:ins w:id="1159" w:author="OBVIL" w:date="2016-12-01T14:12:00Z">
        <w:r w:rsidR="00B6083B" w:rsidRPr="00B6083B">
          <w:t> </w:t>
        </w:r>
      </w:ins>
      <w:r w:rsidRPr="00DA7839">
        <w:t>c</w:t>
      </w:r>
      <w:r w:rsidR="00CB410B" w:rsidRPr="00DA7839">
        <w:t>’</w:t>
      </w:r>
      <w:r w:rsidRPr="00DA7839">
        <w:t xml:space="preserve">est </w:t>
      </w:r>
      <w:r w:rsidR="00B6083B" w:rsidRPr="00DA7839">
        <w:t>M.</w:t>
      </w:r>
      <w:del w:id="1160" w:author="OBVIL" w:date="2016-12-01T14:12:00Z">
        <w:r w:rsidR="00303D96">
          <w:delText xml:space="preserve"> </w:delText>
        </w:r>
      </w:del>
      <w:ins w:id="1161" w:author="OBVIL" w:date="2016-12-01T14:12:00Z">
        <w:r w:rsidR="00B6083B">
          <w:t> </w:t>
        </w:r>
      </w:ins>
      <w:r w:rsidR="00303D96" w:rsidRPr="00DA7839">
        <w:t>Paul Sonquet,</w:t>
      </w:r>
      <w:r w:rsidR="00B6083B" w:rsidRPr="00DA7839">
        <w:t xml:space="preserve"> — </w:t>
      </w:r>
      <w:r w:rsidRPr="00DA7839">
        <w:t>en une form</w:t>
      </w:r>
      <w:r w:rsidR="00303D96" w:rsidRPr="00DA7839">
        <w:t>ule singulièrement heureuse, qu</w:t>
      </w:r>
      <w:r w:rsidRPr="00DA7839">
        <w:t xml:space="preserve">e </w:t>
      </w:r>
      <w:r w:rsidR="00CB410B" w:rsidRPr="00DA7839">
        <w:t>« </w:t>
      </w:r>
      <w:r w:rsidRPr="00DA7839">
        <w:t>presque t</w:t>
      </w:r>
      <w:r w:rsidR="00303D96" w:rsidRPr="00DA7839">
        <w:t>out</w:t>
      </w:r>
      <w:r w:rsidRPr="00DA7839">
        <w:t>es les certitudes qu</w:t>
      </w:r>
      <w:r w:rsidR="00303D96" w:rsidRPr="00DA7839">
        <w:t>e Bayle a ébranlées étaient aut</w:t>
      </w:r>
      <w:r w:rsidRPr="00DA7839">
        <w:t>ant de servitudes dont il nous a délivrés</w:t>
      </w:r>
      <w:r w:rsidR="00CB410B" w:rsidRPr="00DA7839">
        <w:t> »</w:t>
      </w:r>
      <w:r w:rsidRPr="00DA7839">
        <w:t>.</w:t>
      </w:r>
    </w:p>
    <w:p w14:paraId="024390AF" w14:textId="7CF645F6" w:rsidR="00CB410B" w:rsidRPr="00DA7839" w:rsidRDefault="00170A5B" w:rsidP="00000A23">
      <w:pPr>
        <w:pStyle w:val="Corpsdetexte"/>
        <w:pPrChange w:id="1162" w:author="OBVIL" w:date="2016-12-01T14:12:00Z">
          <w:pPr>
            <w:pStyle w:val="Corpsdetexte"/>
            <w:spacing w:afterLines="120" w:after="288"/>
            <w:ind w:firstLine="240"/>
            <w:jc w:val="both"/>
          </w:pPr>
        </w:pPrChange>
      </w:pPr>
      <w:r w:rsidRPr="00DA7839">
        <w:t>Il s</w:t>
      </w:r>
      <w:r w:rsidR="00CB410B" w:rsidRPr="00DA7839">
        <w:t>’</w:t>
      </w:r>
      <w:r w:rsidR="00303D96" w:rsidRPr="00DA7839">
        <w:t>ensuit en effet de</w:t>
      </w:r>
      <w:r w:rsidRPr="00DA7839">
        <w:t xml:space="preserve"> ses principes que ni la</w:t>
      </w:r>
      <w:r w:rsidR="00303D96" w:rsidRPr="00DA7839">
        <w:t xml:space="preserve"> religion, ni la philosophie ne</w:t>
      </w:r>
      <w:r w:rsidRPr="00DA7839">
        <w:t xml:space="preserve"> sauraient être affaire d’</w:t>
      </w:r>
      <w:r w:rsidR="00303D96" w:rsidRPr="00DA7839">
        <w:t>État, ce qu</w:t>
      </w:r>
      <w:r w:rsidRPr="00DA7839">
        <w:t>i revient à dire que ni le souverain</w:t>
      </w:r>
      <w:r w:rsidR="00B6083B" w:rsidRPr="00DA7839">
        <w:t xml:space="preserve"> —</w:t>
      </w:r>
      <w:del w:id="1163" w:author="OBVIL" w:date="2016-12-01T14:12:00Z">
        <w:r w:rsidRPr="00CB410B">
          <w:delText xml:space="preserve"> </w:delText>
        </w:r>
      </w:del>
      <w:ins w:id="1164" w:author="OBVIL" w:date="2016-12-01T14:12:00Z">
        <w:r w:rsidR="00B6083B" w:rsidRPr="00B6083B">
          <w:t> </w:t>
        </w:r>
      </w:ins>
      <w:r w:rsidRPr="00DA7839">
        <w:t>peuple ou roi</w:t>
      </w:r>
      <w:r w:rsidR="00CB410B" w:rsidRPr="00DA7839">
        <w:t>,</w:t>
      </w:r>
      <w:r w:rsidR="00B6083B" w:rsidRPr="00DA7839">
        <w:t xml:space="preserve"> — </w:t>
      </w:r>
      <w:r w:rsidRPr="00DA7839">
        <w:t>ni l</w:t>
      </w:r>
      <w:r w:rsidR="00CB410B" w:rsidRPr="00DA7839">
        <w:t>’</w:t>
      </w:r>
      <w:r w:rsidRPr="00DA7839">
        <w:t>opinion générale n’en sa</w:t>
      </w:r>
      <w:r w:rsidR="00303D96" w:rsidRPr="00DA7839">
        <w:t>uraient déterminer les dogmes et</w:t>
      </w:r>
      <w:r w:rsidRPr="00DA7839">
        <w:t xml:space="preserve"> les observances, ou, si l</w:t>
      </w:r>
      <w:r w:rsidR="00CB410B" w:rsidRPr="00DA7839">
        <w:t>’</w:t>
      </w:r>
      <w:r w:rsidRPr="00DA7839">
        <w:t xml:space="preserve">on veut encore, que la tolérance </w:t>
      </w:r>
      <w:r w:rsidR="00303D96" w:rsidRPr="00DA7839">
        <w:t>est</w:t>
      </w:r>
      <w:r w:rsidRPr="00DA7839">
        <w:t xml:space="preserve"> de droit politique. L</w:t>
      </w:r>
      <w:r w:rsidR="00303D96" w:rsidRPr="00DA7839">
        <w:t>à-dessus, rappelez-vous que Bay</w:t>
      </w:r>
      <w:r w:rsidRPr="00DA7839">
        <w:t xml:space="preserve">le </w:t>
      </w:r>
      <w:r w:rsidR="00303D96" w:rsidRPr="00DA7839">
        <w:t>est</w:t>
      </w:r>
      <w:r w:rsidRPr="00DA7839">
        <w:t xml:space="preserve"> un contemporain de Louis XIV, que ses </w:t>
      </w:r>
      <w:r w:rsidR="00303D96" w:rsidRPr="00DA7839">
        <w:rPr>
          <w:i/>
        </w:rPr>
        <w:t>Pensées sur la Comète</w:t>
      </w:r>
      <w:r w:rsidRPr="00DA7839">
        <w:t xml:space="preserve"> ont précédé de trois ans la révocation de l</w:t>
      </w:r>
      <w:r w:rsidR="00CB410B" w:rsidRPr="00DA7839">
        <w:t>’</w:t>
      </w:r>
      <w:r w:rsidR="00303D96" w:rsidRPr="00DA7839">
        <w:t>édit de Nantes, et</w:t>
      </w:r>
      <w:r w:rsidRPr="00DA7839">
        <w:t xml:space="preserve"> qu</w:t>
      </w:r>
      <w:r w:rsidR="00CB410B" w:rsidRPr="00DA7839">
        <w:t>’</w:t>
      </w:r>
      <w:r w:rsidRPr="00DA7839">
        <w:t>un siècle doit s</w:t>
      </w:r>
      <w:r w:rsidR="00CB410B" w:rsidRPr="00DA7839">
        <w:t>’</w:t>
      </w:r>
      <w:r w:rsidRPr="00DA7839">
        <w:t>écouler avant que nos lois politiques, civiles, criminelles même aient achevé de s</w:t>
      </w:r>
      <w:r w:rsidR="00CB410B" w:rsidRPr="00DA7839">
        <w:t>’</w:t>
      </w:r>
      <w:r w:rsidRPr="00DA7839">
        <w:t xml:space="preserve">émanciper de la théologie. Sous le </w:t>
      </w:r>
      <w:r w:rsidR="00303D96" w:rsidRPr="00DA7839">
        <w:t>règne</w:t>
      </w:r>
      <w:r w:rsidRPr="00DA7839">
        <w:t xml:space="preserve"> de Louis XVI, le </w:t>
      </w:r>
      <w:r w:rsidRPr="00DA7839">
        <w:rPr>
          <w:i/>
        </w:rPr>
        <w:t>Tolérantisme</w:t>
      </w:r>
      <w:r w:rsidRPr="00DA7839">
        <w:t>, en tant qu</w:t>
      </w:r>
      <w:r w:rsidR="00CB410B" w:rsidRPr="00DA7839">
        <w:t>’</w:t>
      </w:r>
      <w:r w:rsidRPr="00DA7839">
        <w:t xml:space="preserve">il consistait </w:t>
      </w:r>
      <w:r w:rsidR="00CB410B" w:rsidRPr="00DA7839">
        <w:t>« </w:t>
      </w:r>
      <w:r w:rsidRPr="00DA7839">
        <w:t>à admettre indifféremment toute sorte de religions</w:t>
      </w:r>
      <w:r w:rsidR="00CB410B" w:rsidRPr="00DA7839">
        <w:t> »</w:t>
      </w:r>
      <w:r w:rsidRPr="00DA7839">
        <w:t xml:space="preserve">, était encore qualifié de </w:t>
      </w:r>
      <w:r w:rsidR="00303D96" w:rsidRPr="00DA7839">
        <w:rPr>
          <w:i/>
        </w:rPr>
        <w:t>crime de lèse-majesté divi</w:t>
      </w:r>
      <w:r w:rsidRPr="00DA7839">
        <w:rPr>
          <w:i/>
        </w:rPr>
        <w:t>ne</w:t>
      </w:r>
      <w:r w:rsidRPr="00DA7839">
        <w:t>, et passible au besoin, comme tel, de la peine du feu. Il s</w:t>
      </w:r>
      <w:r w:rsidR="00CB410B" w:rsidRPr="00DA7839">
        <w:t>’</w:t>
      </w:r>
      <w:r w:rsidRPr="00DA7839">
        <w:t>ensuit également des principes de Bayle que ni la religion, ni la philosophie ne sont matière à démonstration, mais</w:t>
      </w:r>
      <w:r w:rsidR="00303D96" w:rsidRPr="00DA7839">
        <w:t xml:space="preserve"> à conjecture seulement, ou à hypothèse, et ceci, c</w:t>
      </w:r>
      <w:r w:rsidR="00CB410B" w:rsidRPr="00DA7839">
        <w:t>’</w:t>
      </w:r>
      <w:r w:rsidR="00303D96" w:rsidRPr="00DA7839">
        <w:t>est</w:t>
      </w:r>
      <w:r w:rsidRPr="00DA7839">
        <w:t xml:space="preserve"> comme s</w:t>
      </w:r>
      <w:r w:rsidR="00CB410B" w:rsidRPr="00DA7839">
        <w:t>’</w:t>
      </w:r>
      <w:r w:rsidRPr="00DA7839">
        <w:t xml:space="preserve">il </w:t>
      </w:r>
      <w:r w:rsidR="00303D96" w:rsidRPr="00DA7839">
        <w:t>disait</w:t>
      </w:r>
      <w:r w:rsidRPr="00DA7839">
        <w:t xml:space="preserve"> que la liberté de penser est de droit naturel. </w:t>
      </w:r>
      <w:r w:rsidR="00303D96" w:rsidRPr="00DA7839">
        <w:t>À no</w:t>
      </w:r>
      <w:r w:rsidRPr="00DA7839">
        <w:t xml:space="preserve">s risques </w:t>
      </w:r>
      <w:r w:rsidR="00303D96" w:rsidRPr="00DA7839">
        <w:t>et</w:t>
      </w:r>
      <w:r w:rsidRPr="00DA7839">
        <w:t xml:space="preserve"> périls, nous nous faisons chacun notre religion, pour en user comme il nous convient, et personne au monde n</w:t>
      </w:r>
      <w:r w:rsidR="00CB410B" w:rsidRPr="00DA7839">
        <w:t>’</w:t>
      </w:r>
      <w:r w:rsidRPr="00DA7839">
        <w:t>a de droit contre les droits de la conscience individuelle. Là-dessus, rappelez-vous que nous sommes au temps où Bossuet écrit en propres termes</w:t>
      </w:r>
      <w:r w:rsidR="00B6083B" w:rsidRPr="00DA7839">
        <w:t xml:space="preserve"> —</w:t>
      </w:r>
      <w:del w:id="1165" w:author="OBVIL" w:date="2016-12-01T14:12:00Z">
        <w:r w:rsidRPr="00CB410B">
          <w:delText xml:space="preserve"> </w:delText>
        </w:r>
      </w:del>
      <w:ins w:id="1166" w:author="OBVIL" w:date="2016-12-01T14:12:00Z">
        <w:r w:rsidR="00B6083B" w:rsidRPr="00B6083B">
          <w:t> </w:t>
        </w:r>
      </w:ins>
      <w:r w:rsidRPr="00DA7839">
        <w:t>j’ai déjà cité la phras</w:t>
      </w:r>
      <w:r w:rsidR="00CB410B" w:rsidRPr="00DA7839">
        <w:t>e :</w:t>
      </w:r>
      <w:r w:rsidR="00B6083B" w:rsidRPr="00DA7839">
        <w:t xml:space="preserve"> —</w:t>
      </w:r>
      <w:del w:id="1167" w:author="OBVIL" w:date="2016-12-01T14:12:00Z">
        <w:r w:rsidRPr="00CB410B">
          <w:delText xml:space="preserve"> </w:delText>
        </w:r>
      </w:del>
      <w:ins w:id="1168" w:author="OBVIL" w:date="2016-12-01T14:12:00Z">
        <w:r w:rsidR="00B6083B" w:rsidRPr="00B6083B">
          <w:t> </w:t>
        </w:r>
      </w:ins>
      <w:r w:rsidR="00CB410B" w:rsidRPr="00303D96">
        <w:rPr>
          <w:rStyle w:val="quotec"/>
        </w:rPr>
        <w:t>« </w:t>
      </w:r>
      <w:r w:rsidRPr="00303D96">
        <w:rPr>
          <w:rStyle w:val="quotec"/>
        </w:rPr>
        <w:t>L</w:t>
      </w:r>
      <w:r w:rsidR="00CB410B" w:rsidRPr="00303D96">
        <w:rPr>
          <w:rStyle w:val="quotec"/>
        </w:rPr>
        <w:t>’</w:t>
      </w:r>
      <w:r w:rsidR="00303D96" w:rsidRPr="00303D96">
        <w:rPr>
          <w:rStyle w:val="quotec"/>
        </w:rPr>
        <w:t>hérétique est</w:t>
      </w:r>
      <w:r w:rsidRPr="00303D96">
        <w:rPr>
          <w:rStyle w:val="quotec"/>
        </w:rPr>
        <w:t xml:space="preserve"> celui qui a une opinion</w:t>
      </w:r>
      <w:r w:rsidR="00CB410B" w:rsidRPr="00303D96">
        <w:rPr>
          <w:rStyle w:val="quotec"/>
        </w:rPr>
        <w:t> »</w:t>
      </w:r>
      <w:r w:rsidR="00CB410B" w:rsidRPr="00DA7839">
        <w:t> ;</w:t>
      </w:r>
      <w:r w:rsidRPr="00DA7839">
        <w:t xml:space="preserve"> et l</w:t>
      </w:r>
      <w:r w:rsidR="00CB410B" w:rsidRPr="00DA7839">
        <w:t>’</w:t>
      </w:r>
      <w:r w:rsidRPr="00DA7839">
        <w:t>Europe entière est effectivement de l</w:t>
      </w:r>
      <w:r w:rsidR="00CB410B" w:rsidRPr="00DA7839">
        <w:t>’</w:t>
      </w:r>
      <w:r w:rsidRPr="00DA7839">
        <w:t>opinion de Bossuet. Et il s</w:t>
      </w:r>
      <w:r w:rsidR="00CB410B" w:rsidRPr="00DA7839">
        <w:t>’</w:t>
      </w:r>
      <w:r w:rsidR="00303D96" w:rsidRPr="00DA7839">
        <w:t>ensuit enfin des mêmes principe</w:t>
      </w:r>
      <w:r w:rsidRPr="00DA7839">
        <w:t>s que ni la religion, ni la philosophie n</w:t>
      </w:r>
      <w:r w:rsidR="00CB410B" w:rsidRPr="00DA7839">
        <w:t>’</w:t>
      </w:r>
      <w:r w:rsidRPr="00DA7839">
        <w:t>étant choses communes, mais individuelles, toutes les fois qu</w:t>
      </w:r>
      <w:r w:rsidR="00CB410B" w:rsidRPr="00DA7839">
        <w:t>’</w:t>
      </w:r>
      <w:r w:rsidR="00303D96" w:rsidRPr="00DA7839">
        <w:t>elles entrent</w:t>
      </w:r>
      <w:r w:rsidRPr="00DA7839">
        <w:t>, pour ainsi parler, dans la pratique, elles rencontrent, pour les limiter ou les restreindre dans leurs applications, le droit de l</w:t>
      </w:r>
      <w:r w:rsidR="00CB410B" w:rsidRPr="00DA7839">
        <w:t>’</w:t>
      </w:r>
      <w:r w:rsidRPr="00DA7839">
        <w:t>individu, ce qui mène à poser que l</w:t>
      </w:r>
      <w:r w:rsidR="00CB410B" w:rsidRPr="00DA7839">
        <w:t>’</w:t>
      </w:r>
      <w:r w:rsidRPr="00DA7839">
        <w:t>État est fait pour l</w:t>
      </w:r>
      <w:r w:rsidR="00CB410B" w:rsidRPr="00DA7839">
        <w:t>’</w:t>
      </w:r>
      <w:r w:rsidRPr="00DA7839">
        <w:t>individu et non pas l</w:t>
      </w:r>
      <w:r w:rsidR="00CB410B" w:rsidRPr="00DA7839">
        <w:t>’</w:t>
      </w:r>
      <w:r w:rsidRPr="00DA7839">
        <w:t>individu pour l’État. Là-dessus, rappelez-vous que Bayle est un contemporain,</w:t>
      </w:r>
      <w:r w:rsidR="00303D96" w:rsidRPr="00DA7839">
        <w:t xml:space="preserve"> ou plutôt</w:t>
      </w:r>
      <w:r w:rsidRPr="00DA7839">
        <w:t xml:space="preserve"> lui-même une victime de la persécution religieuse, dont le fondement est cette idée que ni la violence, ni les exils, ni les supplices ne doivent être comptés de rien, si l’on atteint par eux l’unité religieuse. Pour que l</w:t>
      </w:r>
      <w:r w:rsidR="00CB410B" w:rsidRPr="00DA7839">
        <w:t>’</w:t>
      </w:r>
      <w:r w:rsidRPr="00DA7839">
        <w:t>énormité de cette maxime d’</w:t>
      </w:r>
      <w:r w:rsidR="00303D96" w:rsidRPr="00DA7839">
        <w:t>État</w:t>
      </w:r>
      <w:r w:rsidRPr="00DA7839">
        <w:t xml:space="preserve"> commence d</w:t>
      </w:r>
      <w:r w:rsidR="00CB410B" w:rsidRPr="00DA7839">
        <w:t>’</w:t>
      </w:r>
      <w:r w:rsidR="00303D96" w:rsidRPr="00DA7839">
        <w:t>être comprise,</w:t>
      </w:r>
      <w:r w:rsidRPr="00DA7839">
        <w:t xml:space="preserve"> il va falloir </w:t>
      </w:r>
      <w:r w:rsidR="00303D96" w:rsidRPr="00DA7839">
        <w:t>maintenant attendre près de cent ans,</w:t>
      </w:r>
      <w:r w:rsidRPr="00DA7839">
        <w:t xml:space="preserve"> jusqu</w:t>
      </w:r>
      <w:r w:rsidR="00CB410B" w:rsidRPr="00DA7839">
        <w:t>’</w:t>
      </w:r>
      <w:r w:rsidRPr="00DA7839">
        <w:t>à Voltair</w:t>
      </w:r>
      <w:r w:rsidR="00CB410B" w:rsidRPr="00DA7839">
        <w:t>e ;</w:t>
      </w:r>
      <w:r w:rsidR="00303D96" w:rsidRPr="00DA7839">
        <w:t xml:space="preserve"> et</w:t>
      </w:r>
      <w:r w:rsidRPr="00DA7839">
        <w:t>, aujourd</w:t>
      </w:r>
      <w:r w:rsidR="00CB410B" w:rsidRPr="00DA7839">
        <w:t>’</w:t>
      </w:r>
      <w:r w:rsidRPr="00DA7839">
        <w:t>hui même, l</w:t>
      </w:r>
      <w:r w:rsidR="00CB410B" w:rsidRPr="00DA7839">
        <w:t>’</w:t>
      </w:r>
      <w:r w:rsidR="00303D96" w:rsidRPr="00DA7839">
        <w:t xml:space="preserve">horreur en est-elle bien connue ? </w:t>
      </w:r>
      <w:r w:rsidRPr="00DA7839">
        <w:rPr>
          <w:i/>
        </w:rPr>
        <w:t xml:space="preserve">Salas populi suprema </w:t>
      </w:r>
      <w:r w:rsidR="00303D96" w:rsidRPr="00DA7839">
        <w:rPr>
          <w:i/>
        </w:rPr>
        <w:t>lex</w:t>
      </w:r>
      <w:r w:rsidRPr="00DA7839">
        <w:rPr>
          <w:i/>
        </w:rPr>
        <w:t xml:space="preserve"> est</w:t>
      </w:r>
      <w:r w:rsidR="00303D96" w:rsidRPr="00DA7839">
        <w:rPr>
          <w:i/>
        </w:rPr>
        <w:t>o</w:t>
      </w:r>
      <w:r w:rsidR="00CB410B" w:rsidRPr="00DA7839">
        <w:rPr>
          <w:i/>
        </w:rPr>
        <w:t> !</w:t>
      </w:r>
      <w:r w:rsidRPr="00DA7839">
        <w:t xml:space="preserve"> Combien de fois, depuis Bayle jusqu</w:t>
      </w:r>
      <w:r w:rsidR="00CB410B" w:rsidRPr="00DA7839">
        <w:t>’</w:t>
      </w:r>
      <w:r w:rsidR="00303D96" w:rsidRPr="00DA7839">
        <w:t>à Voltaire et</w:t>
      </w:r>
      <w:r w:rsidRPr="00DA7839">
        <w:t xml:space="preserve"> depuis Voltaire jusqu</w:t>
      </w:r>
      <w:r w:rsidR="00CB410B" w:rsidRPr="00DA7839">
        <w:t>’</w:t>
      </w:r>
      <w:r w:rsidRPr="00DA7839">
        <w:t>à nous, la maxime a-t-elle servi d</w:t>
      </w:r>
      <w:r w:rsidR="00CB410B" w:rsidRPr="00DA7839">
        <w:t>’</w:t>
      </w:r>
      <w:r w:rsidRPr="00DA7839">
        <w:t>excuse ou de prétexte aux pires tyrannie</w:t>
      </w:r>
      <w:r w:rsidR="00CB410B" w:rsidRPr="00DA7839">
        <w:t>s !</w:t>
      </w:r>
    </w:p>
    <w:p w14:paraId="7512399A" w14:textId="0EE6EFFF" w:rsidR="00CB410B" w:rsidRPr="00DA7839" w:rsidRDefault="00170A5B" w:rsidP="00000A23">
      <w:pPr>
        <w:pStyle w:val="Corpsdetexte"/>
        <w:pPrChange w:id="1169" w:author="OBVIL" w:date="2016-12-01T14:12:00Z">
          <w:pPr>
            <w:pStyle w:val="Corpsdetexte"/>
            <w:spacing w:afterLines="120" w:after="288"/>
            <w:ind w:firstLine="240"/>
            <w:jc w:val="both"/>
          </w:pPr>
        </w:pPrChange>
      </w:pPr>
      <w:r w:rsidRPr="00DA7839">
        <w:t>Si l’on ne jugeait donc une doctrine que sur quelques-unes de ses conséquences, il n</w:t>
      </w:r>
      <w:r w:rsidR="00CB410B" w:rsidRPr="00DA7839">
        <w:t>’</w:t>
      </w:r>
      <w:r w:rsidRPr="00DA7839">
        <w:t>y aurait, semble-t-il, qu’à louer dans l</w:t>
      </w:r>
      <w:r w:rsidR="00CB410B" w:rsidRPr="00DA7839">
        <w:t>’</w:t>
      </w:r>
      <w:r w:rsidR="00303D96" w:rsidRPr="00DA7839">
        <w:t>œuvre</w:t>
      </w:r>
      <w:r w:rsidRPr="00DA7839">
        <w:t xml:space="preserve"> de Bayle. On peut même aller plus loi</w:t>
      </w:r>
      <w:r w:rsidR="00CB410B" w:rsidRPr="00DA7839">
        <w:t>n ;</w:t>
      </w:r>
      <w:r w:rsidR="00303D96" w:rsidRPr="00DA7839">
        <w:t xml:space="preserve"> et</w:t>
      </w:r>
      <w:r w:rsidR="00B6083B" w:rsidRPr="00DA7839">
        <w:t xml:space="preserve"> —</w:t>
      </w:r>
      <w:del w:id="1170" w:author="OBVIL" w:date="2016-12-01T14:12:00Z">
        <w:r w:rsidRPr="00CB410B">
          <w:delText xml:space="preserve"> </w:delText>
        </w:r>
      </w:del>
      <w:ins w:id="1171" w:author="OBVIL" w:date="2016-12-01T14:12:00Z">
        <w:r w:rsidR="00B6083B" w:rsidRPr="00B6083B">
          <w:t> </w:t>
        </w:r>
      </w:ins>
      <w:r w:rsidRPr="00DA7839">
        <w:t>puisqu</w:t>
      </w:r>
      <w:r w:rsidR="00CB410B" w:rsidRPr="00DA7839">
        <w:t>’</w:t>
      </w:r>
      <w:r w:rsidRPr="00DA7839">
        <w:t>il fallait que son œuvre fût faite, puisqu</w:t>
      </w:r>
      <w:r w:rsidR="00CB410B" w:rsidRPr="00DA7839">
        <w:t>’</w:t>
      </w:r>
      <w:r w:rsidRPr="00DA7839">
        <w:t>il fallait que la morale, dans sa longue évolution, après avoir été placée dans la</w:t>
      </w:r>
      <w:r w:rsidR="00303D96" w:rsidRPr="00DA7839">
        <w:t xml:space="preserve"> tutelle, sous la dépendance, et</w:t>
      </w:r>
      <w:r w:rsidRPr="00DA7839">
        <w:t xml:space="preserve"> consacrée par</w:t>
      </w:r>
      <w:r w:rsidR="00303D96" w:rsidRPr="00DA7839">
        <w:t xml:space="preserve"> les sanctions de la religion et</w:t>
      </w:r>
      <w:r w:rsidRPr="00DA7839">
        <w:t xml:space="preserve"> de la philosophie, s</w:t>
      </w:r>
      <w:r w:rsidR="00CB410B" w:rsidRPr="00DA7839">
        <w:t>’</w:t>
      </w:r>
      <w:r w:rsidRPr="00DA7839">
        <w:t>en affranchit, pour es</w:t>
      </w:r>
      <w:r w:rsidR="00303D96" w:rsidRPr="00DA7839">
        <w:t>sayer de se constituer sur une b</w:t>
      </w:r>
      <w:r w:rsidRPr="00DA7839">
        <w:t>ase plus large</w:t>
      </w:r>
      <w:r w:rsidR="00CB410B" w:rsidRPr="00DA7839">
        <w:t>,</w:t>
      </w:r>
      <w:r w:rsidR="00B6083B" w:rsidRPr="00DA7839">
        <w:t xml:space="preserve"> — </w:t>
      </w:r>
      <w:r w:rsidR="00303D96" w:rsidRPr="00DA7839">
        <w:t>on peut dire, et</w:t>
      </w:r>
      <w:r w:rsidRPr="00DA7839">
        <w:t xml:space="preserve"> nous dirons que son œuvr</w:t>
      </w:r>
      <w:r w:rsidR="00303D96" w:rsidRPr="00DA7839">
        <w:t>e fui bonne. Mais elle ne le fut</w:t>
      </w:r>
      <w:r w:rsidRPr="00DA7839">
        <w:t xml:space="preserve"> qu</w:t>
      </w:r>
      <w:r w:rsidR="00CB410B" w:rsidRPr="00DA7839">
        <w:t>’</w:t>
      </w:r>
      <w:r w:rsidRPr="00DA7839">
        <w:t>à litre provisoire, e</w:t>
      </w:r>
      <w:r w:rsidR="00D20D0D" w:rsidRPr="00DA7839">
        <w:t>t il faut montrer que, comme définit</w:t>
      </w:r>
      <w:r w:rsidRPr="00DA7839">
        <w:t>ive, son œuvre de doute pourrait devenir aisément dangereuse.</w:t>
      </w:r>
    </w:p>
    <w:p w14:paraId="5738B358" w14:textId="0F75432D" w:rsidR="00CB410B" w:rsidRPr="00DA7839" w:rsidRDefault="00170A5B" w:rsidP="00000A23">
      <w:pPr>
        <w:pStyle w:val="Corpsdetexte"/>
        <w:pPrChange w:id="1172" w:author="OBVIL" w:date="2016-12-01T14:12:00Z">
          <w:pPr>
            <w:pStyle w:val="Corpsdetexte"/>
            <w:spacing w:afterLines="120" w:after="288"/>
            <w:ind w:firstLine="240"/>
            <w:jc w:val="both"/>
          </w:pPr>
        </w:pPrChange>
      </w:pPr>
      <w:r w:rsidRPr="00DA7839">
        <w:t>C</w:t>
      </w:r>
      <w:r w:rsidR="00CB410B" w:rsidRPr="00DA7839">
        <w:t>’</w:t>
      </w:r>
      <w:r w:rsidRPr="00DA7839">
        <w:t>est en effet une question de savoir si l</w:t>
      </w:r>
      <w:r w:rsidR="00CB410B" w:rsidRPr="00DA7839">
        <w:t>’</w:t>
      </w:r>
      <w:r w:rsidR="00D20D0D" w:rsidRPr="00DA7839">
        <w:t>on peut entièrement détacher</w:t>
      </w:r>
      <w:r w:rsidRPr="00DA7839">
        <w:t xml:space="preserve"> la morale d</w:t>
      </w:r>
      <w:r w:rsidR="00CB410B" w:rsidRPr="00DA7839">
        <w:t>’</w:t>
      </w:r>
      <w:r w:rsidR="00303D96" w:rsidRPr="00DA7839">
        <w:t>une concept</w:t>
      </w:r>
      <w:r w:rsidRPr="00DA7839">
        <w:t>ion générale du mond</w:t>
      </w:r>
      <w:r w:rsidR="00CB410B" w:rsidRPr="00DA7839">
        <w:t>e ;</w:t>
      </w:r>
      <w:r w:rsidR="00D20D0D" w:rsidRPr="00DA7839">
        <w:t xml:space="preserve"> et</w:t>
      </w:r>
      <w:r w:rsidRPr="00DA7839">
        <w:t xml:space="preserve">, au contraire, </w:t>
      </w:r>
      <w:r w:rsidR="00303D96" w:rsidRPr="00DA7839">
        <w:t>on</w:t>
      </w:r>
      <w:r w:rsidR="00D20D0D" w:rsidRPr="00DA7839">
        <w:t xml:space="preserve"> pourrait penser que</w:t>
      </w:r>
      <w:r w:rsidRPr="00DA7839">
        <w:t xml:space="preserve"> toutes choses, comme dit Pascal, </w:t>
      </w:r>
      <w:r w:rsidR="00CB410B" w:rsidRPr="00DA7839">
        <w:t>« </w:t>
      </w:r>
      <w:r w:rsidR="00D20D0D" w:rsidRPr="00DA7839">
        <w:t>étant causantes et</w:t>
      </w:r>
      <w:r w:rsidRPr="00DA7839">
        <w:t xml:space="preserve"> causées</w:t>
      </w:r>
      <w:r w:rsidR="00CB410B" w:rsidRPr="00DA7839">
        <w:t> </w:t>
      </w:r>
      <w:r w:rsidR="00CB410B" w:rsidRPr="00DA7839">
        <w:rPr>
          <w:i/>
        </w:rPr>
        <w:t>»</w:t>
      </w:r>
      <w:r w:rsidRPr="00B6083B">
        <w:rPr>
          <w:rPrChange w:id="1173" w:author="OBVIL" w:date="2016-12-01T14:12:00Z">
            <w:rPr>
              <w:rFonts w:ascii="Times New Roman" w:hAnsi="Times New Roman"/>
              <w:i/>
            </w:rPr>
          </w:rPrChange>
        </w:rPr>
        <w:t>,</w:t>
      </w:r>
      <w:r w:rsidRPr="00DA7839">
        <w:t xml:space="preserve"> il y a plus de rapports que Bayle ne le ve</w:t>
      </w:r>
      <w:r w:rsidR="00D20D0D" w:rsidRPr="00DA7839">
        <w:t>ut bien dire</w:t>
      </w:r>
      <w:r w:rsidR="00B6083B" w:rsidRPr="00DA7839">
        <w:t xml:space="preserve"> —</w:t>
      </w:r>
      <w:del w:id="1174" w:author="OBVIL" w:date="2016-12-01T14:12:00Z">
        <w:r w:rsidR="00D20D0D">
          <w:delText xml:space="preserve"> </w:delText>
        </w:r>
      </w:del>
      <w:ins w:id="1175" w:author="OBVIL" w:date="2016-12-01T14:12:00Z">
        <w:r w:rsidR="00B6083B" w:rsidRPr="00B6083B">
          <w:t> </w:t>
        </w:r>
      </w:ins>
      <w:r w:rsidR="00D20D0D" w:rsidRPr="00DA7839">
        <w:t>de plus droits et</w:t>
      </w:r>
      <w:r w:rsidRPr="00DA7839">
        <w:t xml:space="preserve"> même de vraiment nécessaires</w:t>
      </w:r>
      <w:r w:rsidR="00B6083B" w:rsidRPr="00DA7839">
        <w:t xml:space="preserve"> —</w:t>
      </w:r>
      <w:del w:id="1176" w:author="OBVIL" w:date="2016-12-01T14:12:00Z">
        <w:r w:rsidRPr="00CB410B">
          <w:delText xml:space="preserve"> </w:delText>
        </w:r>
      </w:del>
      <w:ins w:id="1177" w:author="OBVIL" w:date="2016-12-01T14:12:00Z">
        <w:r w:rsidR="00B6083B" w:rsidRPr="00B6083B">
          <w:t> </w:t>
        </w:r>
      </w:ins>
      <w:r w:rsidR="00D20D0D" w:rsidRPr="00DA7839">
        <w:t>entre la théorie spinosist</w:t>
      </w:r>
      <w:r w:rsidRPr="00DA7839">
        <w:t xml:space="preserve">e </w:t>
      </w:r>
      <w:r w:rsidR="00D20D0D" w:rsidRPr="00DA7839">
        <w:t>de</w:t>
      </w:r>
      <w:r w:rsidRPr="00DA7839">
        <w:t xml:space="preserve"> la substance, d</w:t>
      </w:r>
      <w:r w:rsidR="00D20D0D" w:rsidRPr="00DA7839">
        <w:t>e</w:t>
      </w:r>
      <w:r w:rsidRPr="00DA7839">
        <w:t xml:space="preserve"> l</w:t>
      </w:r>
      <w:r w:rsidR="00CB410B" w:rsidRPr="00DA7839">
        <w:t>’</w:t>
      </w:r>
      <w:r w:rsidRPr="00DA7839">
        <w:t>usage que l</w:t>
      </w:r>
      <w:r w:rsidR="00CB410B" w:rsidRPr="00DA7839">
        <w:t>’</w:t>
      </w:r>
      <w:r w:rsidRPr="00DA7839">
        <w:t xml:space="preserve">homme doit </w:t>
      </w:r>
      <w:r w:rsidR="00D20D0D" w:rsidRPr="00DA7839">
        <w:t>faire</w:t>
      </w:r>
      <w:r w:rsidRPr="00DA7839">
        <w:t xml:space="preserve"> de ses passions ou de sa liberté. Mais ce qui est certain, ce que l</w:t>
      </w:r>
      <w:r w:rsidR="00CB410B" w:rsidRPr="00DA7839">
        <w:t>’</w:t>
      </w:r>
      <w:r w:rsidRPr="00DA7839">
        <w:t>expérience de l</w:t>
      </w:r>
      <w:r w:rsidR="00CB410B" w:rsidRPr="00DA7839">
        <w:t>’</w:t>
      </w:r>
      <w:r w:rsidR="00D20D0D" w:rsidRPr="00DA7839">
        <w:t>histoire</w:t>
      </w:r>
      <w:r w:rsidRPr="00DA7839">
        <w:t xml:space="preserve"> ne nous </w:t>
      </w:r>
      <w:r w:rsidR="00D20D0D" w:rsidRPr="00DA7839">
        <w:t>permet</w:t>
      </w:r>
      <w:r w:rsidRPr="00DA7839">
        <w:t xml:space="preserve"> pas de nier ou de discuter seulement, c</w:t>
      </w:r>
      <w:r w:rsidR="00CB410B" w:rsidRPr="00DA7839">
        <w:t>’</w:t>
      </w:r>
      <w:r w:rsidRPr="00DA7839">
        <w:t>est qu</w:t>
      </w:r>
      <w:r w:rsidR="00CB410B" w:rsidRPr="00DA7839">
        <w:t>’</w:t>
      </w:r>
      <w:r w:rsidRPr="00DA7839">
        <w:t>une momie</w:t>
      </w:r>
      <w:r w:rsidR="00CB410B" w:rsidRPr="00DA7839">
        <w:rPr>
          <w:rFonts w:hint="eastAsia"/>
        </w:rPr>
        <w:t xml:space="preserve"> </w:t>
      </w:r>
      <w:r w:rsidR="00CB410B" w:rsidRPr="00DA7839">
        <w:t>r</w:t>
      </w:r>
      <w:r w:rsidRPr="00DA7839">
        <w:t>epose toujours et nécessairement sur une conception déterminée de la vie et de l</w:t>
      </w:r>
      <w:r w:rsidR="00CB410B" w:rsidRPr="00DA7839">
        <w:t>’</w:t>
      </w:r>
      <w:r w:rsidRPr="00DA7839">
        <w:t>homme. Si l</w:t>
      </w:r>
      <w:r w:rsidR="00CB410B" w:rsidRPr="00DA7839">
        <w:t>’</w:t>
      </w:r>
      <w:r w:rsidRPr="00DA7839">
        <w:t>on place l</w:t>
      </w:r>
      <w:r w:rsidR="00CB410B" w:rsidRPr="00DA7839">
        <w:t>’</w:t>
      </w:r>
      <w:r w:rsidRPr="00DA7839">
        <w:t>objet de la vie en elle-même, c</w:t>
      </w:r>
      <w:r w:rsidR="00CB410B" w:rsidRPr="00DA7839">
        <w:t>’</w:t>
      </w:r>
      <w:r w:rsidRPr="00DA7839">
        <w:t>est-à-dire si l</w:t>
      </w:r>
      <w:r w:rsidR="00CB410B" w:rsidRPr="00DA7839">
        <w:t>’</w:t>
      </w:r>
      <w:r w:rsidR="00D20D0D" w:rsidRPr="00DA7839">
        <w:t>on l</w:t>
      </w:r>
      <w:r w:rsidRPr="00DA7839">
        <w:t>e borne à ce que peut enfermer de</w:t>
      </w:r>
      <w:r w:rsidR="00D20D0D" w:rsidRPr="00DA7839">
        <w:t xml:space="preserve"> plaisir ou de bonheur le</w:t>
      </w:r>
      <w:r w:rsidRPr="00DA7839">
        <w:t xml:space="preserve"> court espace d</w:t>
      </w:r>
      <w:r w:rsidR="00CB410B" w:rsidRPr="00DA7839">
        <w:t>’</w:t>
      </w:r>
      <w:r w:rsidRPr="00DA7839">
        <w:t>une vie humaine, quelque définition que l</w:t>
      </w:r>
      <w:r w:rsidR="00CB410B" w:rsidRPr="00DA7839">
        <w:t>’</w:t>
      </w:r>
      <w:r w:rsidRPr="00DA7839">
        <w:t>on donne après cela du bonheur ou du plaisir, il est bien évident que la morale qu</w:t>
      </w:r>
      <w:r w:rsidR="00CB410B" w:rsidRPr="00DA7839">
        <w:t>’</w:t>
      </w:r>
      <w:r w:rsidRPr="00DA7839">
        <w:t>on en tire implique une opinion plus ou moins raisonnée sur la nature de l</w:t>
      </w:r>
      <w:r w:rsidR="00CB410B" w:rsidRPr="00DA7839">
        <w:t>’</w:t>
      </w:r>
      <w:r w:rsidRPr="00DA7839">
        <w:t>homme, sur la vie futur</w:t>
      </w:r>
      <w:r w:rsidR="00CB410B" w:rsidRPr="00DA7839">
        <w:t>e ;</w:t>
      </w:r>
      <w:r w:rsidR="00B6083B" w:rsidRPr="00DA7839">
        <w:t xml:space="preserve"> — </w:t>
      </w:r>
      <w:r w:rsidRPr="00DA7839">
        <w:t>et par suite sur l’existence en même temps que sur les attributs de Dieu.</w:t>
      </w:r>
    </w:p>
    <w:p w14:paraId="35452530" w14:textId="77777777" w:rsidR="00D20D0D" w:rsidRDefault="00170A5B" w:rsidP="00D20D0D">
      <w:pPr>
        <w:pStyle w:val="quotel"/>
      </w:pPr>
      <w:r w:rsidRPr="00CB410B">
        <w:t>Aimons don</w:t>
      </w:r>
      <w:r w:rsidR="00CB410B" w:rsidRPr="00CB410B">
        <w:t>c !</w:t>
      </w:r>
      <w:r w:rsidRPr="00CB410B">
        <w:t xml:space="preserve"> aimons don</w:t>
      </w:r>
      <w:r w:rsidR="00CB410B" w:rsidRPr="00CB410B">
        <w:t>c !</w:t>
      </w:r>
      <w:r w:rsidRPr="00CB410B">
        <w:t xml:space="preserve"> De l</w:t>
      </w:r>
      <w:r w:rsidR="00CB410B" w:rsidRPr="00CB410B">
        <w:t>’</w:t>
      </w:r>
      <w:r w:rsidRPr="00CB410B">
        <w:t>heure fugitive,</w:t>
      </w:r>
    </w:p>
    <w:p w14:paraId="38B083B2" w14:textId="77777777" w:rsidR="00CB410B" w:rsidRPr="00CB410B" w:rsidRDefault="00170A5B" w:rsidP="00D20D0D">
      <w:pPr>
        <w:pStyle w:val="quotel"/>
      </w:pPr>
      <w:r w:rsidRPr="00CB410B">
        <w:t xml:space="preserve"> Hâtons-nous</w:t>
      </w:r>
      <w:r w:rsidR="00CB410B" w:rsidRPr="00CB410B">
        <w:t> !</w:t>
      </w:r>
      <w:r w:rsidRPr="00CB410B">
        <w:t xml:space="preserve"> jouissons.</w:t>
      </w:r>
    </w:p>
    <w:p w14:paraId="66B914A9" w14:textId="77777777" w:rsidR="00D20D0D" w:rsidRDefault="00170A5B" w:rsidP="00D20D0D">
      <w:pPr>
        <w:pStyle w:val="quotel"/>
      </w:pPr>
      <w:r w:rsidRPr="00CB410B">
        <w:t>L</w:t>
      </w:r>
      <w:r w:rsidR="00CB410B" w:rsidRPr="00CB410B">
        <w:t>’</w:t>
      </w:r>
      <w:r w:rsidRPr="00CB410B">
        <w:t>homme n’a pas de</w:t>
      </w:r>
      <w:r w:rsidR="00D20D0D">
        <w:t xml:space="preserve"> port, le temps n’a pas de rive.</w:t>
      </w:r>
    </w:p>
    <w:p w14:paraId="655A7ECB" w14:textId="77777777" w:rsidR="00CB410B" w:rsidRPr="00CB410B" w:rsidRDefault="00D20D0D" w:rsidP="00D20D0D">
      <w:pPr>
        <w:pStyle w:val="quotel"/>
      </w:pPr>
      <w:r>
        <w:t>Il coule, et</w:t>
      </w:r>
      <w:r w:rsidR="00170A5B" w:rsidRPr="00CB410B">
        <w:t xml:space="preserve"> nous passon</w:t>
      </w:r>
      <w:r w:rsidR="00CB410B" w:rsidRPr="00CB410B">
        <w:t>s !</w:t>
      </w:r>
    </w:p>
    <w:p w14:paraId="5BBF250F" w14:textId="77777777" w:rsidR="00CB410B" w:rsidRPr="00DA7839" w:rsidRDefault="00170A5B" w:rsidP="00000A23">
      <w:pPr>
        <w:pStyle w:val="Corpsdetexte"/>
        <w:pPrChange w:id="1178" w:author="OBVIL" w:date="2016-12-01T14:12:00Z">
          <w:pPr>
            <w:pStyle w:val="Corpsdetexte"/>
            <w:spacing w:afterLines="120" w:after="288"/>
            <w:ind w:firstLine="240"/>
            <w:jc w:val="both"/>
          </w:pPr>
        </w:pPrChange>
      </w:pPr>
      <w:r w:rsidRPr="00DA7839">
        <w:t>Si ces vers étaient un conseil, évidemment ils ne seraient pas celui de se mortifier, et, non moins évidemment, ils impliqueraient que l</w:t>
      </w:r>
      <w:r w:rsidR="00CB410B" w:rsidRPr="00DA7839">
        <w:t>’</w:t>
      </w:r>
      <w:r w:rsidRPr="00DA7839">
        <w:t xml:space="preserve">homme a été mis sur la terre, non point pour y travailler, </w:t>
      </w:r>
      <w:r w:rsidRPr="00DA7839">
        <w:rPr>
          <w:i/>
        </w:rPr>
        <w:t>ut operaretur eam</w:t>
      </w:r>
      <w:r w:rsidR="001870D7" w:rsidRPr="00B6083B">
        <w:rPr>
          <w:rPrChange w:id="1179" w:author="OBVIL" w:date="2016-12-01T14:12:00Z">
            <w:rPr>
              <w:rFonts w:ascii="Times New Roman" w:hAnsi="Times New Roman"/>
              <w:i/>
            </w:rPr>
          </w:rPrChange>
        </w:rPr>
        <w:t>,</w:t>
      </w:r>
      <w:r w:rsidRPr="00DA7839">
        <w:t xml:space="preserve"> mais pour en joui</w:t>
      </w:r>
      <w:r w:rsidR="00CB410B" w:rsidRPr="00DA7839">
        <w:t>r ;</w:t>
      </w:r>
      <w:r w:rsidR="00B6083B" w:rsidRPr="00DA7839">
        <w:t xml:space="preserve"> — </w:t>
      </w:r>
      <w:r w:rsidRPr="00DA7839">
        <w:t>ce qui est une solution du problème de la destinée. En d</w:t>
      </w:r>
      <w:r w:rsidR="00CB410B" w:rsidRPr="00DA7839">
        <w:t>’</w:t>
      </w:r>
      <w:r w:rsidRPr="00DA7839">
        <w:t>autres termes encore, une manière de vivre est une manière de philosopher, sans le vouloir, sans le savoir, dont il importe assez peu que ceux qui la pratiquent voient clairement les liaisons ensemble, ou connaissent la formule abstraite, mais c</w:t>
      </w:r>
      <w:r w:rsidR="00CB410B" w:rsidRPr="00DA7839">
        <w:t>’</w:t>
      </w:r>
      <w:r w:rsidRPr="00DA7839">
        <w:t xml:space="preserve">en est bien une. La grande erreur de Bayle est, en voulant émanciper la morale </w:t>
      </w:r>
      <w:r w:rsidR="001870D7" w:rsidRPr="00DA7839">
        <w:t>d</w:t>
      </w:r>
      <w:r w:rsidRPr="00DA7839">
        <w:t>e la servitude ou de la dépendance de la philosophie, d’en avoir plutôt rétréci qu</w:t>
      </w:r>
      <w:r w:rsidR="00CB410B" w:rsidRPr="00DA7839">
        <w:t>’</w:t>
      </w:r>
      <w:r w:rsidRPr="00DA7839">
        <w:t>élargi la bas</w:t>
      </w:r>
      <w:r w:rsidR="00CB410B" w:rsidRPr="00DA7839">
        <w:t>e ;</w:t>
      </w:r>
      <w:r w:rsidR="00B6083B" w:rsidRPr="00DA7839">
        <w:t xml:space="preserve"> — </w:t>
      </w:r>
      <w:r w:rsidRPr="00DA7839">
        <w:t>et surtout d</w:t>
      </w:r>
      <w:r w:rsidR="00CB410B" w:rsidRPr="00DA7839">
        <w:t>’</w:t>
      </w:r>
      <w:r w:rsidRPr="00DA7839">
        <w:t>en avoir comme abaissé le ciel.</w:t>
      </w:r>
    </w:p>
    <w:p w14:paraId="4EFD9F31" w14:textId="209EBC16" w:rsidR="00CB410B" w:rsidRPr="00DA7839" w:rsidRDefault="00170A5B" w:rsidP="00000A23">
      <w:pPr>
        <w:pStyle w:val="Corpsdetexte"/>
        <w:pPrChange w:id="1180" w:author="OBVIL" w:date="2016-12-01T14:12:00Z">
          <w:pPr>
            <w:pStyle w:val="Corpsdetexte"/>
            <w:spacing w:afterLines="120" w:after="288"/>
            <w:ind w:firstLine="240"/>
            <w:jc w:val="both"/>
          </w:pPr>
        </w:pPrChange>
      </w:pPr>
      <w:r w:rsidRPr="00DA7839">
        <w:t xml:space="preserve">Le reprendrons-nous pareillement de l’avoir voulu </w:t>
      </w:r>
      <w:r w:rsidRPr="00DA7839">
        <w:rPr>
          <w:i/>
        </w:rPr>
        <w:t>laïciser</w:t>
      </w:r>
      <w:r w:rsidRPr="00B6083B">
        <w:rPr>
          <w:rPrChange w:id="1181" w:author="OBVIL" w:date="2016-12-01T14:12:00Z">
            <w:rPr>
              <w:rFonts w:ascii="Times New Roman" w:hAnsi="Times New Roman"/>
              <w:i/>
            </w:rPr>
          </w:rPrChange>
        </w:rPr>
        <w:t>,</w:t>
      </w:r>
      <w:r w:rsidRPr="00DA7839">
        <w:t xml:space="preserve"> comme on dit de nos jour</w:t>
      </w:r>
      <w:r w:rsidR="00CB410B" w:rsidRPr="00DA7839">
        <w:t>s ?</w:t>
      </w:r>
      <w:r w:rsidRPr="00DA7839">
        <w:t xml:space="preserve"> </w:t>
      </w:r>
      <w:r w:rsidR="001870D7" w:rsidRPr="00DA7839">
        <w:t>À</w:t>
      </w:r>
      <w:r w:rsidRPr="00DA7839">
        <w:t xml:space="preserve"> tout le moins</w:t>
      </w:r>
      <w:r w:rsidR="00CB410B" w:rsidRPr="00DA7839">
        <w:rPr>
          <w:rFonts w:hint="eastAsia"/>
        </w:rPr>
        <w:t xml:space="preserve"> </w:t>
      </w:r>
      <w:r w:rsidR="00CB410B" w:rsidRPr="00DA7839">
        <w:t>s</w:t>
      </w:r>
      <w:r w:rsidR="001870D7" w:rsidRPr="00DA7839">
        <w:t>ach</w:t>
      </w:r>
      <w:r w:rsidRPr="00DA7839">
        <w:t>ons-lui gré d</w:t>
      </w:r>
      <w:r w:rsidR="00CB410B" w:rsidRPr="00DA7839">
        <w:t>’</w:t>
      </w:r>
      <w:r w:rsidRPr="00DA7839">
        <w:t xml:space="preserve">avoir fortement établi </w:t>
      </w:r>
      <w:r w:rsidR="00CB410B" w:rsidRPr="00DA7839">
        <w:t>« </w:t>
      </w:r>
      <w:r w:rsidRPr="00DA7839">
        <w:t>qu</w:t>
      </w:r>
      <w:r w:rsidR="00CB410B" w:rsidRPr="00DA7839">
        <w:t>’</w:t>
      </w:r>
      <w:r w:rsidRPr="00DA7839">
        <w:t>il y a un fondement de la moralité distinct des décrets de Dieu</w:t>
      </w:r>
      <w:r w:rsidR="00CB410B" w:rsidRPr="00DA7839">
        <w:t> »</w:t>
      </w:r>
      <w:r w:rsidRPr="00DA7839">
        <w:t>. Mais, de là à conclure qu</w:t>
      </w:r>
      <w:r w:rsidR="00CB410B" w:rsidRPr="00DA7839">
        <w:t>’</w:t>
      </w:r>
      <w:r w:rsidRPr="00DA7839">
        <w:t>il vaut mieux, ou autant, n</w:t>
      </w:r>
      <w:r w:rsidR="00CB410B" w:rsidRPr="00DA7839">
        <w:t>’</w:t>
      </w:r>
      <w:r w:rsidRPr="00DA7839">
        <w:t>avoir point du tout de religion que d</w:t>
      </w:r>
      <w:r w:rsidR="00CB410B" w:rsidRPr="00DA7839">
        <w:t>’</w:t>
      </w:r>
      <w:r w:rsidR="001870D7" w:rsidRPr="00DA7839">
        <w:t xml:space="preserve">en avoir une fausse, et, </w:t>
      </w:r>
      <w:r w:rsidRPr="00DA7839">
        <w:t>selon l</w:t>
      </w:r>
      <w:r w:rsidR="00CB410B" w:rsidRPr="00DA7839">
        <w:t>’</w:t>
      </w:r>
      <w:r w:rsidR="001870D7" w:rsidRPr="00DA7839">
        <w:t>expression de Bayle</w:t>
      </w:r>
      <w:r w:rsidRPr="00DA7839">
        <w:t xml:space="preserve"> </w:t>
      </w:r>
      <w:r w:rsidR="00CB410B" w:rsidRPr="00DA7839">
        <w:t>« </w:t>
      </w:r>
      <w:r w:rsidR="001870D7" w:rsidRPr="00DA7839">
        <w:t>être</w:t>
      </w:r>
      <w:r w:rsidRPr="00DA7839">
        <w:t xml:space="preserve"> athée qu</w:t>
      </w:r>
      <w:r w:rsidR="00CB410B" w:rsidRPr="00DA7839">
        <w:t>’</w:t>
      </w:r>
      <w:r w:rsidR="001870D7" w:rsidRPr="00DA7839">
        <w:t>idolâtre</w:t>
      </w:r>
      <w:r w:rsidR="00CB410B" w:rsidRPr="00DA7839">
        <w:t> »</w:t>
      </w:r>
      <w:r w:rsidRPr="00DA7839">
        <w:t>, il y a loi</w:t>
      </w:r>
      <w:r w:rsidR="00CB410B" w:rsidRPr="00DA7839">
        <w:t>n ;</w:t>
      </w:r>
      <w:r w:rsidRPr="00DA7839">
        <w:t xml:space="preserve"> et Bayle semble avoir franchi trop aisément la distance. S</w:t>
      </w:r>
      <w:r w:rsidR="00CB410B" w:rsidRPr="00DA7839">
        <w:t>’</w:t>
      </w:r>
      <w:r w:rsidRPr="00DA7839">
        <w:t>il y est parvenu, c</w:t>
      </w:r>
      <w:r w:rsidR="00CB410B" w:rsidRPr="00DA7839">
        <w:t>’</w:t>
      </w:r>
      <w:r w:rsidRPr="00DA7839">
        <w:t>est mi réduisant l</w:t>
      </w:r>
      <w:r w:rsidR="00CB410B" w:rsidRPr="00DA7839">
        <w:t>’</w:t>
      </w:r>
      <w:r w:rsidRPr="00DA7839">
        <w:t xml:space="preserve">idée de la religion à celle de la superstition. </w:t>
      </w:r>
      <w:r w:rsidR="001870D7" w:rsidRPr="00DA7839">
        <w:t>Il</w:t>
      </w:r>
      <w:r w:rsidRPr="00DA7839">
        <w:t xml:space="preserve"> s</w:t>
      </w:r>
      <w:r w:rsidR="00CB410B" w:rsidRPr="00DA7839">
        <w:t>’</w:t>
      </w:r>
      <w:r w:rsidRPr="00DA7839">
        <w:t>autorise pour cela de ce que le christianisme s</w:t>
      </w:r>
      <w:r w:rsidR="00CB410B" w:rsidRPr="00DA7839">
        <w:t>’</w:t>
      </w:r>
      <w:r w:rsidR="001870D7" w:rsidRPr="00DA7839">
        <w:t>est</w:t>
      </w:r>
      <w:r w:rsidRPr="00DA7839">
        <w:t xml:space="preserve"> accommodé des dépouilles du paganism</w:t>
      </w:r>
      <w:r w:rsidR="00CB410B" w:rsidRPr="00DA7839">
        <w:t>e ;</w:t>
      </w:r>
      <w:r w:rsidRPr="00DA7839">
        <w:t xml:space="preserve"> </w:t>
      </w:r>
      <w:r w:rsidR="00CB410B" w:rsidRPr="00DA7839">
        <w:t>« </w:t>
      </w:r>
      <w:r w:rsidRPr="00DA7839">
        <w:t>de ce que ceux qui oui mal aux oreilles se recommandent</w:t>
      </w:r>
      <w:r w:rsidR="001870D7" w:rsidRPr="00DA7839">
        <w:t> à</w:t>
      </w:r>
      <w:r w:rsidRPr="00DA7839">
        <w:t xml:space="preserve"> saint Ouen, celles qui ont mal au sein à saint Mammard</w:t>
      </w:r>
      <w:r w:rsidR="00CB410B" w:rsidRPr="00DA7839">
        <w:t> » ;</w:t>
      </w:r>
      <w:r w:rsidRPr="00DA7839">
        <w:t xml:space="preserve"> ou encore de </w:t>
      </w:r>
      <w:r w:rsidR="001870D7" w:rsidRPr="00DA7839">
        <w:t>c</w:t>
      </w:r>
      <w:r w:rsidRPr="00DA7839">
        <w:t>e que les croisades n’ont point augmenté la vertu parmi les hommes. Ces plaisanteries nous semblent aujourd</w:t>
      </w:r>
      <w:r w:rsidR="00CB410B" w:rsidRPr="00DA7839">
        <w:t>’</w:t>
      </w:r>
      <w:r w:rsidRPr="00DA7839">
        <w:t>hui d</w:t>
      </w:r>
      <w:r w:rsidR="00CB410B" w:rsidRPr="00DA7839">
        <w:t>’</w:t>
      </w:r>
      <w:r w:rsidR="001870D7" w:rsidRPr="00DA7839">
        <w:t>un goût dout</w:t>
      </w:r>
      <w:r w:rsidRPr="00DA7839">
        <w:t>eux. Elles ne l</w:t>
      </w:r>
      <w:r w:rsidR="00CB410B" w:rsidRPr="00DA7839">
        <w:t>’</w:t>
      </w:r>
      <w:r w:rsidRPr="00DA7839">
        <w:t>ont pas d</w:t>
      </w:r>
      <w:r w:rsidR="00CB410B" w:rsidRPr="00DA7839">
        <w:t>’</w:t>
      </w:r>
      <w:r w:rsidRPr="00DA7839">
        <w:t>ailleurs que l</w:t>
      </w:r>
      <w:r w:rsidR="00CB410B" w:rsidRPr="00DA7839">
        <w:t>’</w:t>
      </w:r>
      <w:r w:rsidR="001870D7" w:rsidRPr="00DA7839">
        <w:t>homme se suff</w:t>
      </w:r>
      <w:r w:rsidRPr="00DA7839">
        <w:t xml:space="preserve">ise </w:t>
      </w:r>
      <w:r w:rsidR="001870D7" w:rsidRPr="00DA7839">
        <w:t>à</w:t>
      </w:r>
      <w:r w:rsidRPr="00DA7839">
        <w:t xml:space="preserve"> lui-même, ni </w:t>
      </w:r>
      <w:r w:rsidR="001870D7" w:rsidRPr="00DA7839">
        <w:t>surtout</w:t>
      </w:r>
      <w:r w:rsidRPr="00DA7839">
        <w:t xml:space="preserve"> l</w:t>
      </w:r>
      <w:r w:rsidR="00CB410B" w:rsidRPr="00DA7839">
        <w:t>’</w:t>
      </w:r>
      <w:r w:rsidRPr="00DA7839">
        <w:t xml:space="preserve">institution sociale à sa propre durée. Certes, il </w:t>
      </w:r>
      <w:r w:rsidR="001870D7" w:rsidRPr="00DA7839">
        <w:t>est</w:t>
      </w:r>
      <w:r w:rsidRPr="00DA7839">
        <w:t xml:space="preserve"> utile de prêc</w:t>
      </w:r>
      <w:r w:rsidR="001870D7" w:rsidRPr="00DA7839">
        <w:t xml:space="preserve">her la solidarité sociale, et </w:t>
      </w:r>
      <w:r w:rsidR="00B6083B" w:rsidRPr="00DA7839">
        <w:t>—</w:t>
      </w:r>
      <w:r w:rsidRPr="00DA7839">
        <w:t xml:space="preserve">dans ce petit </w:t>
      </w:r>
      <w:r w:rsidR="001870D7" w:rsidRPr="00DA7839">
        <w:t>cachot</w:t>
      </w:r>
      <w:r w:rsidRPr="00DA7839">
        <w:t xml:space="preserve"> de l</w:t>
      </w:r>
      <w:r w:rsidR="00CB410B" w:rsidRPr="00DA7839">
        <w:t>’</w:t>
      </w:r>
      <w:r w:rsidR="001870D7" w:rsidRPr="00DA7839">
        <w:t>univers où</w:t>
      </w:r>
      <w:r w:rsidRPr="00DA7839">
        <w:t xml:space="preserve"> nous sommes logés</w:t>
      </w:r>
      <w:r w:rsidR="00B6083B" w:rsidRPr="00DA7839">
        <w:t>—</w:t>
      </w:r>
      <w:r w:rsidRPr="00DA7839">
        <w:t xml:space="preserve"> il </w:t>
      </w:r>
      <w:r w:rsidR="001870D7" w:rsidRPr="00DA7839">
        <w:t>est</w:t>
      </w:r>
      <w:r w:rsidRPr="00DA7839">
        <w:t xml:space="preserve"> beau d</w:t>
      </w:r>
      <w:r w:rsidR="00CB410B" w:rsidRPr="00DA7839">
        <w:t>’</w:t>
      </w:r>
      <w:r w:rsidR="001870D7" w:rsidRPr="00DA7839">
        <w:t>avoir fait</w:t>
      </w:r>
      <w:r w:rsidRPr="00DA7839">
        <w:t xml:space="preserve"> de la misère de l</w:t>
      </w:r>
      <w:r w:rsidR="00CB410B" w:rsidRPr="00DA7839">
        <w:t>’</w:t>
      </w:r>
      <w:r w:rsidR="001870D7" w:rsidRPr="00DA7839">
        <w:t>homme le</w:t>
      </w:r>
      <w:r w:rsidRPr="00DA7839">
        <w:t xml:space="preserve"> fondement et le lieu de la société. Mais, quand cela même ne serait pu s déjà de la métaphysique, il resterait encore à examiner si l</w:t>
      </w:r>
      <w:r w:rsidR="00CB410B" w:rsidRPr="00DA7839">
        <w:t>’</w:t>
      </w:r>
      <w:r w:rsidRPr="00DA7839">
        <w:t>accomplissement du devoir social épuise l</w:t>
      </w:r>
      <w:r w:rsidR="00CB410B" w:rsidRPr="00DA7839">
        <w:t>’</w:t>
      </w:r>
      <w:r w:rsidR="001870D7" w:rsidRPr="00DA7839">
        <w:t>activité</w:t>
      </w:r>
      <w:r w:rsidRPr="00DA7839">
        <w:t xml:space="preserve"> de l</w:t>
      </w:r>
      <w:r w:rsidR="00CB410B" w:rsidRPr="00DA7839">
        <w:t>’</w:t>
      </w:r>
      <w:r w:rsidRPr="00DA7839">
        <w:t>homm</w:t>
      </w:r>
      <w:r w:rsidR="00CB410B" w:rsidRPr="00DA7839">
        <w:t>e ;</w:t>
      </w:r>
      <w:r w:rsidRPr="00DA7839">
        <w:t xml:space="preserve"> si l</w:t>
      </w:r>
      <w:r w:rsidR="00CB410B" w:rsidRPr="00DA7839">
        <w:t>’</w:t>
      </w:r>
      <w:r w:rsidRPr="00DA7839">
        <w:t>individu ne se doit pas quelque chose à lui-mêm</w:t>
      </w:r>
      <w:r w:rsidR="00CB410B" w:rsidRPr="00DA7839">
        <w:t>e ;</w:t>
      </w:r>
      <w:r w:rsidRPr="00DA7839">
        <w:t xml:space="preserve"> et s</w:t>
      </w:r>
      <w:r w:rsidR="00CB410B" w:rsidRPr="00DA7839">
        <w:t>’</w:t>
      </w:r>
      <w:r w:rsidRPr="00DA7839">
        <w:t>il n</w:t>
      </w:r>
      <w:r w:rsidR="00CB410B" w:rsidRPr="00DA7839">
        <w:t>’</w:t>
      </w:r>
      <w:r w:rsidR="001870D7" w:rsidRPr="00DA7839">
        <w:t>a pas enfin c</w:t>
      </w:r>
      <w:r w:rsidRPr="00DA7839">
        <w:t>e que l</w:t>
      </w:r>
      <w:r w:rsidR="00CB410B" w:rsidRPr="00DA7839">
        <w:t>’</w:t>
      </w:r>
      <w:r w:rsidRPr="00DA7839">
        <w:t>on pourrait appeler des besoins mystiques. C’</w:t>
      </w:r>
      <w:r w:rsidR="001870D7" w:rsidRPr="00DA7839">
        <w:t>est</w:t>
      </w:r>
      <w:r w:rsidRPr="00DA7839">
        <w:t xml:space="preserve"> ce que Bayle encore semble n</w:t>
      </w:r>
      <w:r w:rsidR="00CB410B" w:rsidRPr="00DA7839">
        <w:t>’</w:t>
      </w:r>
      <w:r w:rsidR="001870D7" w:rsidRPr="00DA7839">
        <w:t>avoir pas vu. Les maux que la religion peu</w:t>
      </w:r>
      <w:r w:rsidRPr="00DA7839">
        <w:t>t caus</w:t>
      </w:r>
      <w:r w:rsidR="001870D7" w:rsidRPr="00DA7839">
        <w:t>er, il les a signalés en cent</w:t>
      </w:r>
      <w:r w:rsidRPr="00DA7839">
        <w:t xml:space="preserve"> </w:t>
      </w:r>
      <w:r w:rsidR="001870D7" w:rsidRPr="00DA7839">
        <w:t>endroits de son œuvre</w:t>
      </w:r>
      <w:r w:rsidRPr="00DA7839">
        <w:t>. Je n</w:t>
      </w:r>
      <w:r w:rsidR="00CB410B" w:rsidRPr="00DA7839">
        <w:t>’</w:t>
      </w:r>
      <w:r w:rsidR="001870D7" w:rsidRPr="00DA7839">
        <w:t>ai pas souvenance que nu</w:t>
      </w:r>
      <w:r w:rsidRPr="00DA7839">
        <w:t>lle part il lui ait fait honneur des bien faits qui sont pourtant les siens. Mais surtout je ne sache pas qu’il ait rendu raison de l</w:t>
      </w:r>
      <w:r w:rsidR="00CB410B" w:rsidRPr="00DA7839">
        <w:t>’</w:t>
      </w:r>
      <w:r w:rsidRPr="00DA7839">
        <w:t>existence des religion</w:t>
      </w:r>
      <w:r w:rsidR="00CB410B" w:rsidRPr="00DA7839">
        <w:t>s ;</w:t>
      </w:r>
      <w:r w:rsidRPr="00DA7839">
        <w:t xml:space="preserve"> et n</w:t>
      </w:r>
      <w:r w:rsidR="00CB410B" w:rsidRPr="00DA7839">
        <w:t>’</w:t>
      </w:r>
      <w:r w:rsidR="001870D7" w:rsidRPr="00DA7839">
        <w:t>est-ce</w:t>
      </w:r>
      <w:r w:rsidRPr="00DA7839">
        <w:t xml:space="preserve"> pas cependant ce que l’on doit commencer par faire, je dis même si l’on veut les attaquer utilemen</w:t>
      </w:r>
      <w:r w:rsidR="00CB410B" w:rsidRPr="00DA7839">
        <w:t>t ?</w:t>
      </w:r>
      <w:r w:rsidRPr="00DA7839">
        <w:t xml:space="preserve"> Là est le vice, et là le danger de ses </w:t>
      </w:r>
      <w:r w:rsidR="001870D7" w:rsidRPr="00DA7839">
        <w:t>théories</w:t>
      </w:r>
      <w:r w:rsidRPr="00DA7839">
        <w:t>. Non seulement la morale ne saurait exister indépendamment et en dehors d</w:t>
      </w:r>
      <w:r w:rsidR="00CB410B" w:rsidRPr="00DA7839">
        <w:t>’</w:t>
      </w:r>
      <w:r w:rsidRPr="00DA7839">
        <w:t xml:space="preserve">une philosophie qui la fonde, mais le problème </w:t>
      </w:r>
      <w:r w:rsidR="001870D7" w:rsidRPr="00DA7839">
        <w:t>est</w:t>
      </w:r>
      <w:r w:rsidRPr="00DA7839">
        <w:t xml:space="preserve"> toujours en suspens, de savoir si l</w:t>
      </w:r>
      <w:r w:rsidR="00CB410B" w:rsidRPr="00DA7839">
        <w:t>’</w:t>
      </w:r>
      <w:r w:rsidRPr="00DA7839">
        <w:t>on peut la séparer, sans la dégrader, des aspirations</w:t>
      </w:r>
      <w:r w:rsidR="001870D7" w:rsidRPr="00DA7839">
        <w:t xml:space="preserve"> religieuses qui la terminent et</w:t>
      </w:r>
      <w:r w:rsidRPr="00DA7839">
        <w:t xml:space="preserve"> qui la couronnent. Si l</w:t>
      </w:r>
      <w:r w:rsidR="00CB410B" w:rsidRPr="00DA7839">
        <w:t>’</w:t>
      </w:r>
      <w:r w:rsidRPr="00DA7839">
        <w:t>institution sociale, telle que la conçoit Bayle, n</w:t>
      </w:r>
      <w:r w:rsidR="00CB410B" w:rsidRPr="00DA7839">
        <w:t>’</w:t>
      </w:r>
      <w:r w:rsidRPr="00DA7839">
        <w:t>est qu</w:t>
      </w:r>
      <w:r w:rsidR="00CB410B" w:rsidRPr="00DA7839">
        <w:t>’</w:t>
      </w:r>
      <w:r w:rsidRPr="00DA7839">
        <w:t>une compagnie d</w:t>
      </w:r>
      <w:r w:rsidR="00CB410B" w:rsidRPr="00DA7839">
        <w:t>’</w:t>
      </w:r>
      <w:r w:rsidRPr="00DA7839">
        <w:t>assurances, la mo</w:t>
      </w:r>
      <w:r w:rsidR="001870D7" w:rsidRPr="00DA7839">
        <w:t>rale y suit nécessairement les fluctuations</w:t>
      </w:r>
      <w:r w:rsidRPr="00DA7839">
        <w:t xml:space="preserve"> de l</w:t>
      </w:r>
      <w:r w:rsidR="00CB410B" w:rsidRPr="00DA7839">
        <w:t>’</w:t>
      </w:r>
      <w:r w:rsidR="001870D7" w:rsidRPr="00DA7839">
        <w:t>intérêt</w:t>
      </w:r>
      <w:r w:rsidRPr="00DA7839">
        <w:t xml:space="preserve"> commun, dont le propre est de varier d</w:t>
      </w:r>
      <w:r w:rsidR="00CB410B" w:rsidRPr="00DA7839">
        <w:t>’</w:t>
      </w:r>
      <w:r w:rsidR="001870D7" w:rsidRPr="00DA7839">
        <w:t>âge en âge,</w:t>
      </w:r>
      <w:r w:rsidRPr="00DA7839">
        <w:t xml:space="preserve"> quand encore ce n’est pas de génération même en génération. Alors, la loi de la </w:t>
      </w:r>
      <w:r w:rsidR="001870D7" w:rsidRPr="00DA7839">
        <w:t>conduit</w:t>
      </w:r>
      <w:r w:rsidRPr="00DA7839">
        <w:t>e n</w:t>
      </w:r>
      <w:r w:rsidR="00CB410B" w:rsidRPr="00DA7839">
        <w:t>’</w:t>
      </w:r>
      <w:r w:rsidR="001870D7" w:rsidRPr="00DA7839">
        <w:t xml:space="preserve">échappe aux </w:t>
      </w:r>
      <w:r w:rsidRPr="00DA7839">
        <w:t>servitudes de la religion et de la philosophie que pour tomber sous la tyrannie la plus redoutable et la plus inintelligente qui soit</w:t>
      </w:r>
      <w:r w:rsidR="00CB410B" w:rsidRPr="00DA7839">
        <w:t> ;</w:t>
      </w:r>
      <w:r w:rsidRPr="00DA7839">
        <w:t xml:space="preserve"> c</w:t>
      </w:r>
      <w:r w:rsidR="00CB410B" w:rsidRPr="00DA7839">
        <w:t>’</w:t>
      </w:r>
      <w:r w:rsidR="001870D7" w:rsidRPr="00DA7839">
        <w:t>est celle du fait. Et, tôt</w:t>
      </w:r>
      <w:r w:rsidRPr="00DA7839">
        <w:t xml:space="preserve"> ou tard, conseils, préceptes, injonctions, finissent par perdre ce caractère de fixité sans lequel une morale est indigne de son nom. Dans une morale entièrement détachée de la religion ou du sentiment de </w:t>
      </w:r>
      <w:del w:id="1182" w:author="OBVIL" w:date="2016-12-01T14:12:00Z">
        <w:r w:rsidRPr="00CB410B">
          <w:rPr>
            <w:i/>
          </w:rPr>
          <w:delText xml:space="preserve">Vau </w:delText>
        </w:r>
      </w:del>
      <w:ins w:id="1183" w:author="OBVIL" w:date="2016-12-01T14:12:00Z">
        <w:r w:rsidR="00254340" w:rsidRPr="00254340">
          <w:t>l’</w:t>
        </w:r>
        <w:r w:rsidR="00254340">
          <w:rPr>
            <w:i/>
          </w:rPr>
          <w:t>au-</w:t>
        </w:r>
      </w:ins>
      <w:r w:rsidRPr="00DA7839">
        <w:rPr>
          <w:i/>
        </w:rPr>
        <w:t>delà</w:t>
      </w:r>
      <w:r w:rsidRPr="00DA7839">
        <w:t xml:space="preserve">, de ce que l’on a jadis appelé </w:t>
      </w:r>
      <w:r w:rsidR="00CB410B" w:rsidRPr="00DA7839">
        <w:t>« </w:t>
      </w:r>
      <w:r w:rsidRPr="00DA7839">
        <w:t>la catégorie de l</w:t>
      </w:r>
      <w:r w:rsidR="00CB410B" w:rsidRPr="00DA7839">
        <w:t>’</w:t>
      </w:r>
      <w:r w:rsidRPr="00DA7839">
        <w:t>idéal</w:t>
      </w:r>
      <w:r w:rsidR="00CB410B" w:rsidRPr="00DA7839">
        <w:t> »</w:t>
      </w:r>
      <w:r w:rsidR="001870D7" w:rsidRPr="00DA7839">
        <w:t>,</w:t>
      </w:r>
      <w:r w:rsidRPr="00DA7839">
        <w:t xml:space="preserve"> uniquement soumise aux exigences de l</w:t>
      </w:r>
      <w:r w:rsidR="00CB410B" w:rsidRPr="00DA7839">
        <w:t>’</w:t>
      </w:r>
      <w:r w:rsidRPr="00DA7839">
        <w:t xml:space="preserve">intérêt social, il y aurait des temps de se dévouer, sinon de </w:t>
      </w:r>
      <w:r w:rsidR="001870D7" w:rsidRPr="00DA7839">
        <w:t>sacrifier</w:t>
      </w:r>
      <w:r w:rsidRPr="00DA7839">
        <w:t>, mais je craindrais qu</w:t>
      </w:r>
      <w:r w:rsidR="00CB410B" w:rsidRPr="00DA7839">
        <w:t>’</w:t>
      </w:r>
      <w:r w:rsidRPr="00DA7839">
        <w:t>il n</w:t>
      </w:r>
      <w:r w:rsidR="00CB410B" w:rsidRPr="00DA7839">
        <w:t>’</w:t>
      </w:r>
      <w:r w:rsidR="001870D7" w:rsidRPr="00DA7839">
        <w:t>y en eût</w:t>
      </w:r>
      <w:r w:rsidRPr="00DA7839">
        <w:t xml:space="preserve"> d</w:t>
      </w:r>
      <w:r w:rsidR="00CB410B" w:rsidRPr="00DA7839">
        <w:t>’</w:t>
      </w:r>
      <w:r w:rsidRPr="00DA7839">
        <w:t>autres aussi de men</w:t>
      </w:r>
      <w:r w:rsidR="001870D7" w:rsidRPr="00DA7839">
        <w:t>tir, de violer sa parole, des te</w:t>
      </w:r>
      <w:r w:rsidRPr="00DA7839">
        <w:t>mps de pr</w:t>
      </w:r>
      <w:r w:rsidR="001870D7" w:rsidRPr="00DA7839">
        <w:t>endre le bétail, et la femme, et</w:t>
      </w:r>
      <w:r w:rsidRPr="00DA7839">
        <w:t xml:space="preserve"> la vie de son prochain.</w:t>
      </w:r>
    </w:p>
    <w:p w14:paraId="72D10678" w14:textId="04A26E50" w:rsidR="00CB410B" w:rsidRPr="00DA7839" w:rsidRDefault="00170A5B" w:rsidP="00000A23">
      <w:pPr>
        <w:pStyle w:val="Corpsdetexte"/>
        <w:pPrChange w:id="1184" w:author="OBVIL" w:date="2016-12-01T14:12:00Z">
          <w:pPr>
            <w:pStyle w:val="Corpsdetexte"/>
            <w:spacing w:afterLines="120" w:after="288"/>
            <w:ind w:firstLine="240"/>
            <w:jc w:val="both"/>
          </w:pPr>
        </w:pPrChange>
      </w:pPr>
      <w:r w:rsidRPr="00DA7839">
        <w:t>Comment cependant Bayle ne l</w:t>
      </w:r>
      <w:r w:rsidR="00CB410B" w:rsidRPr="00DA7839">
        <w:t>’</w:t>
      </w:r>
      <w:r w:rsidRPr="00DA7839">
        <w:t>a-t-il pas v</w:t>
      </w:r>
      <w:r w:rsidR="00CB410B" w:rsidRPr="00DA7839">
        <w:t>u ?</w:t>
      </w:r>
      <w:r w:rsidRPr="00DA7839">
        <w:t xml:space="preserve"> C</w:t>
      </w:r>
      <w:r w:rsidR="00CB410B" w:rsidRPr="00DA7839">
        <w:t>’</w:t>
      </w:r>
      <w:r w:rsidRPr="00DA7839">
        <w:t>est que lieux principes ont empêché ces prémisses de porter dans sa pens</w:t>
      </w:r>
      <w:r w:rsidR="00645293" w:rsidRPr="00DA7839">
        <w:t>ée leurs dernières conséquences,</w:t>
      </w:r>
      <w:r w:rsidR="00CB410B" w:rsidRPr="00DA7839">
        <w:rPr>
          <w:rFonts w:hint="eastAsia"/>
        </w:rPr>
        <w:t xml:space="preserve"> </w:t>
      </w:r>
      <w:r w:rsidR="00CB410B" w:rsidRPr="00DA7839">
        <w:t>s</w:t>
      </w:r>
      <w:r w:rsidRPr="00DA7839">
        <w:t>i d</w:t>
      </w:r>
      <w:r w:rsidR="00CB410B" w:rsidRPr="00DA7839">
        <w:t>’</w:t>
      </w:r>
      <w:r w:rsidRPr="00DA7839">
        <w:t xml:space="preserve">abord jamais homme n’a plus </w:t>
      </w:r>
      <w:r w:rsidR="00645293" w:rsidRPr="00DA7839">
        <w:t xml:space="preserve">énergiquement </w:t>
      </w:r>
      <w:r w:rsidRPr="00DA7839">
        <w:t>récusé l’</w:t>
      </w:r>
      <w:r w:rsidR="001870D7" w:rsidRPr="00DA7839">
        <w:t>autorité</w:t>
      </w:r>
      <w:r w:rsidRPr="00DA7839">
        <w:t xml:space="preserve"> des opinions communes ou du consentement universel, ni maintenu, naturellement, avec plus de fermeté, contre le droit prétendu des foules, celui de la conscience errante, ou, comme nous dirions, des minorités intellectuelles. Effet peut-être en lui de son hérédité protestant</w:t>
      </w:r>
      <w:r w:rsidR="00CB410B" w:rsidRPr="00DA7839">
        <w:t>e ?</w:t>
      </w:r>
      <w:r w:rsidRPr="00DA7839">
        <w:t xml:space="preserve"> amour du paradoxe, horreur naturelle, instinctive et invincible, d’</w:t>
      </w:r>
      <w:r w:rsidR="001870D7" w:rsidRPr="00DA7839">
        <w:t>être</w:t>
      </w:r>
      <w:r w:rsidRPr="00DA7839">
        <w:t xml:space="preserve"> de l’avis de quelqu</w:t>
      </w:r>
      <w:r w:rsidR="00CB410B" w:rsidRPr="00DA7839">
        <w:t>’</w:t>
      </w:r>
      <w:r w:rsidRPr="00DA7839">
        <w:t>u</w:t>
      </w:r>
      <w:r w:rsidR="00CB410B" w:rsidRPr="00DA7839">
        <w:t>n ?</w:t>
      </w:r>
      <w:r w:rsidRPr="00DA7839">
        <w:t xml:space="preserve"> scepticisme d’</w:t>
      </w:r>
      <w:r w:rsidR="001870D7" w:rsidRPr="00DA7839">
        <w:t>érudit</w:t>
      </w:r>
      <w:r w:rsidRPr="00DA7839">
        <w:t xml:space="preserve"> ou d’historien, formé de longue date au dout</w:t>
      </w:r>
      <w:r w:rsidR="00CB410B" w:rsidRPr="00DA7839">
        <w:t>e ?</w:t>
      </w:r>
      <w:r w:rsidRPr="00DA7839">
        <w:t xml:space="preserve"> conscience de sa propre valeu</w:t>
      </w:r>
      <w:r w:rsidR="00CB410B" w:rsidRPr="00DA7839">
        <w:t>r</w:t>
      </w:r>
      <w:r w:rsidR="00645293" w:rsidRPr="00DA7839">
        <w:t> ? …</w:t>
      </w:r>
      <w:r w:rsidR="00CB410B" w:rsidRPr="00DA7839">
        <w:t xml:space="preserve"> </w:t>
      </w:r>
      <w:r w:rsidRPr="00DA7839">
        <w:t>N</w:t>
      </w:r>
      <w:r w:rsidR="00CB410B" w:rsidRPr="00DA7839">
        <w:t>’</w:t>
      </w:r>
      <w:r w:rsidRPr="00DA7839">
        <w:t xml:space="preserve">importe le motif, mais, à ses yeux, les opinions communes ont contre elles, en principe </w:t>
      </w:r>
      <w:del w:id="1185" w:author="OBVIL" w:date="2016-12-01T14:12:00Z">
        <w:r w:rsidRPr="00CB410B">
          <w:delText>el</w:delText>
        </w:r>
      </w:del>
      <w:ins w:id="1186" w:author="OBVIL" w:date="2016-12-01T14:12:00Z">
        <w:r w:rsidR="00F64CC9">
          <w:t>et</w:t>
        </w:r>
      </w:ins>
      <w:r w:rsidRPr="00DA7839">
        <w:t xml:space="preserve"> par définition, toutes les chances d’être tes plus fausses.</w:t>
      </w:r>
    </w:p>
    <w:p w14:paraId="57F22A78" w14:textId="77777777" w:rsidR="00CB410B" w:rsidRPr="00645293" w:rsidRDefault="00CB410B" w:rsidP="00000A23">
      <w:pPr>
        <w:pStyle w:val="Corpsdetexte"/>
        <w:rPr>
          <w:rStyle w:val="quotec"/>
        </w:rPr>
        <w:pPrChange w:id="1187" w:author="OBVIL" w:date="2016-12-01T14:12:00Z">
          <w:pPr>
            <w:pStyle w:val="Corpsdetexte"/>
            <w:spacing w:afterLines="120" w:after="288"/>
            <w:ind w:firstLine="240"/>
            <w:jc w:val="both"/>
          </w:pPr>
        </w:pPrChange>
      </w:pPr>
      <w:r w:rsidRPr="00645293">
        <w:rPr>
          <w:rStyle w:val="quotec"/>
        </w:rPr>
        <w:t>« </w:t>
      </w:r>
      <w:r w:rsidR="00645293" w:rsidRPr="00645293">
        <w:rPr>
          <w:rStyle w:val="quotec"/>
        </w:rPr>
        <w:t>Les grandes et</w:t>
      </w:r>
      <w:r w:rsidR="00170A5B" w:rsidRPr="00645293">
        <w:rPr>
          <w:rStyle w:val="quotec"/>
        </w:rPr>
        <w:t xml:space="preserve"> importantes vérités, dit-il à ce propos, ont des caractères intérieurs qui les soutiennent</w:t>
      </w:r>
      <w:r w:rsidRPr="00645293">
        <w:rPr>
          <w:rStyle w:val="quotec"/>
        </w:rPr>
        <w:t> :</w:t>
      </w:r>
      <w:r w:rsidR="00170A5B" w:rsidRPr="00645293">
        <w:rPr>
          <w:rStyle w:val="quotec"/>
        </w:rPr>
        <w:t xml:space="preserve"> c’est à ces signes que nous les devons discerner et non par des caractères extérieurs, qui ne peuvent être qu’équivoques, s</w:t>
      </w:r>
      <w:r w:rsidRPr="00645293">
        <w:rPr>
          <w:rStyle w:val="quotec"/>
        </w:rPr>
        <w:t>’</w:t>
      </w:r>
      <w:r w:rsidR="00170A5B" w:rsidRPr="00645293">
        <w:rPr>
          <w:rStyle w:val="quotec"/>
        </w:rPr>
        <w:t>ils conviennent tantôt</w:t>
      </w:r>
      <w:r w:rsidRPr="00645293">
        <w:rPr>
          <w:rStyle w:val="quotec"/>
        </w:rPr>
        <w:t> </w:t>
      </w:r>
      <w:r w:rsidR="00645293" w:rsidRPr="00645293">
        <w:rPr>
          <w:rStyle w:val="quotec"/>
        </w:rPr>
        <w:t>à la fausseté, tantôt à</w:t>
      </w:r>
      <w:r w:rsidR="00170A5B" w:rsidRPr="00645293">
        <w:rPr>
          <w:rStyle w:val="quotec"/>
        </w:rPr>
        <w:t xml:space="preserve"> la vérité. Or, qui peut révoquer en doute qu</w:t>
      </w:r>
      <w:r w:rsidRPr="00645293">
        <w:rPr>
          <w:rStyle w:val="quotec"/>
        </w:rPr>
        <w:t>’</w:t>
      </w:r>
      <w:r w:rsidR="00170A5B" w:rsidRPr="00645293">
        <w:rPr>
          <w:rStyle w:val="quotec"/>
        </w:rPr>
        <w:t>il n’y ait beaucoup d</w:t>
      </w:r>
      <w:r w:rsidRPr="00645293">
        <w:rPr>
          <w:rStyle w:val="quotec"/>
        </w:rPr>
        <w:t>’</w:t>
      </w:r>
      <w:r w:rsidR="00170A5B" w:rsidRPr="00645293">
        <w:rPr>
          <w:rStyle w:val="quotec"/>
        </w:rPr>
        <w:t>erreurs capitales qui ont, plus de sectateurs que les doctrines à quoi elles sont opposée</w:t>
      </w:r>
      <w:r w:rsidRPr="00645293">
        <w:rPr>
          <w:rStyle w:val="quotec"/>
        </w:rPr>
        <w:t>s ?</w:t>
      </w:r>
      <w:r w:rsidR="00170A5B" w:rsidRPr="00645293">
        <w:rPr>
          <w:rStyle w:val="quotec"/>
        </w:rPr>
        <w:t xml:space="preserve"> Ceux qui connaissent la véritable religion ne sont-ils pas en plus petit nombre que ceux qui errent sur le culte du vrai Die</w:t>
      </w:r>
      <w:r w:rsidRPr="00645293">
        <w:rPr>
          <w:rStyle w:val="quotec"/>
        </w:rPr>
        <w:t>u ?</w:t>
      </w:r>
      <w:r w:rsidR="00170A5B" w:rsidRPr="00645293">
        <w:rPr>
          <w:rStyle w:val="quotec"/>
        </w:rPr>
        <w:t xml:space="preserve"> La vertu et </w:t>
      </w:r>
      <w:r w:rsidR="00645293" w:rsidRPr="00645293">
        <w:rPr>
          <w:rStyle w:val="quotec"/>
        </w:rPr>
        <w:t>l’orthodoxie</w:t>
      </w:r>
      <w:r w:rsidR="00170A5B" w:rsidRPr="00645293">
        <w:rPr>
          <w:rStyle w:val="quotec"/>
        </w:rPr>
        <w:t xml:space="preserve"> </w:t>
      </w:r>
      <w:r w:rsidR="00645293" w:rsidRPr="00645293">
        <w:rPr>
          <w:rStyle w:val="quotec"/>
        </w:rPr>
        <w:t>sont à</w:t>
      </w:r>
      <w:r w:rsidR="00170A5B" w:rsidRPr="00645293">
        <w:rPr>
          <w:rStyle w:val="quotec"/>
        </w:rPr>
        <w:t xml:space="preserve"> peu près dans les mêmes termes. Les gens de bien sont rares,</w:t>
      </w:r>
    </w:p>
    <w:p w14:paraId="0054279F" w14:textId="77777777" w:rsidR="00645293" w:rsidRPr="00645293" w:rsidRDefault="00645293" w:rsidP="00645293">
      <w:pPr>
        <w:pStyle w:val="quote"/>
        <w:rPr>
          <w:rStyle w:val="quotec"/>
        </w:rPr>
      </w:pPr>
      <w:r w:rsidRPr="00645293">
        <w:rPr>
          <w:rStyle w:val="quotec"/>
        </w:rPr>
        <w:t>Apparent rari nantes in gurgite vasto</w:t>
      </w:r>
    </w:p>
    <w:p w14:paraId="3780B310" w14:textId="77777777" w:rsidR="00645293" w:rsidRPr="00645293" w:rsidRDefault="00CB410B" w:rsidP="00000A23">
      <w:pPr>
        <w:pStyle w:val="Corpsdetexte"/>
        <w:rPr>
          <w:rStyle w:val="quotec"/>
        </w:rPr>
        <w:pPrChange w:id="1188" w:author="OBVIL" w:date="2016-12-01T14:12:00Z">
          <w:pPr>
            <w:pStyle w:val="Corpsdetexte"/>
            <w:spacing w:afterLines="120" w:after="288"/>
            <w:jc w:val="both"/>
          </w:pPr>
        </w:pPrChange>
      </w:pPr>
      <w:r w:rsidRPr="00645293">
        <w:rPr>
          <w:rStyle w:val="quotec"/>
          <w:rFonts w:hint="eastAsia"/>
        </w:rPr>
        <w:t xml:space="preserve"> </w:t>
      </w:r>
      <w:r w:rsidRPr="00645293">
        <w:rPr>
          <w:rStyle w:val="quotec"/>
        </w:rPr>
        <w:t>i</w:t>
      </w:r>
      <w:r w:rsidR="00170A5B" w:rsidRPr="00645293">
        <w:rPr>
          <w:rStyle w:val="quotec"/>
        </w:rPr>
        <w:t xml:space="preserve">ls sont à peine un </w:t>
      </w:r>
      <w:r w:rsidR="00645293" w:rsidRPr="00645293">
        <w:rPr>
          <w:rStyle w:val="quotec"/>
        </w:rPr>
        <w:t>contre</w:t>
      </w:r>
      <w:r w:rsidR="00170A5B" w:rsidRPr="00645293">
        <w:rPr>
          <w:rStyle w:val="quotec"/>
        </w:rPr>
        <w:t xml:space="preserve"> mille. Les hétérodoxes surpassent pr</w:t>
      </w:r>
      <w:r w:rsidR="00645293" w:rsidRPr="00645293">
        <w:rPr>
          <w:rStyle w:val="quotec"/>
        </w:rPr>
        <w:t>esque dans la même proportion le</w:t>
      </w:r>
      <w:r w:rsidR="00170A5B" w:rsidRPr="00645293">
        <w:rPr>
          <w:rStyle w:val="quotec"/>
        </w:rPr>
        <w:t>s orthodoxes. Ils se peuvent glorifier de leur multitude,</w:t>
      </w:r>
    </w:p>
    <w:p w14:paraId="5F623E69" w14:textId="77777777" w:rsidR="00CB410B" w:rsidRPr="00645293" w:rsidRDefault="00CB410B" w:rsidP="00645293">
      <w:pPr>
        <w:pStyle w:val="quote"/>
        <w:rPr>
          <w:rStyle w:val="quotec"/>
        </w:rPr>
      </w:pPr>
      <w:r w:rsidRPr="00645293">
        <w:rPr>
          <w:rStyle w:val="quotec"/>
        </w:rPr>
        <w:t>l</w:t>
      </w:r>
      <w:r w:rsidR="00645293" w:rsidRPr="00645293">
        <w:rPr>
          <w:rStyle w:val="quotec"/>
        </w:rPr>
        <w:t>lo</w:t>
      </w:r>
      <w:r w:rsidR="00170A5B" w:rsidRPr="00645293">
        <w:rPr>
          <w:rStyle w:val="quotec"/>
        </w:rPr>
        <w:t>s</w:t>
      </w:r>
    </w:p>
    <w:p w14:paraId="570122F3" w14:textId="77777777" w:rsidR="00645293" w:rsidRPr="00645293" w:rsidRDefault="00170A5B" w:rsidP="00645293">
      <w:pPr>
        <w:pStyle w:val="quote"/>
        <w:rPr>
          <w:rStyle w:val="quotec"/>
        </w:rPr>
      </w:pPr>
      <w:r w:rsidRPr="00645293">
        <w:rPr>
          <w:rStyle w:val="quotec"/>
        </w:rPr>
        <w:t xml:space="preserve">Defendit numerus </w:t>
      </w:r>
      <w:r w:rsidR="00645293" w:rsidRPr="00645293">
        <w:rPr>
          <w:rStyle w:val="quotec"/>
        </w:rPr>
        <w:t>junetaeque</w:t>
      </w:r>
      <w:r w:rsidRPr="00645293">
        <w:rPr>
          <w:rStyle w:val="quotec"/>
        </w:rPr>
        <w:t xml:space="preserve"> umbone </w:t>
      </w:r>
      <w:r w:rsidR="00645293" w:rsidRPr="00645293">
        <w:rPr>
          <w:rStyle w:val="quotec"/>
        </w:rPr>
        <w:t>phaleng</w:t>
      </w:r>
      <w:r w:rsidRPr="00645293">
        <w:rPr>
          <w:rStyle w:val="quotec"/>
        </w:rPr>
        <w:t>es</w:t>
      </w:r>
    </w:p>
    <w:p w14:paraId="61A6B831" w14:textId="3F67BD40" w:rsidR="00CB410B" w:rsidRPr="00DA7839" w:rsidRDefault="00CB410B" w:rsidP="00000A23">
      <w:pPr>
        <w:pStyle w:val="Corpsdetexte"/>
        <w:pPrChange w:id="1189" w:author="OBVIL" w:date="2016-12-01T14:12:00Z">
          <w:pPr>
            <w:pStyle w:val="Corpsdetexte"/>
            <w:spacing w:afterLines="120" w:after="288"/>
            <w:ind w:firstLine="240"/>
            <w:jc w:val="both"/>
          </w:pPr>
        </w:pPrChange>
      </w:pPr>
      <w:r w:rsidRPr="00645293">
        <w:rPr>
          <w:rStyle w:val="quotec"/>
        </w:rPr>
        <w:t>e</w:t>
      </w:r>
      <w:r w:rsidR="00170A5B" w:rsidRPr="00645293">
        <w:rPr>
          <w:rStyle w:val="quotec"/>
        </w:rPr>
        <w:t xml:space="preserve">t insulter </w:t>
      </w:r>
      <w:r w:rsidR="00645293" w:rsidRPr="00645293">
        <w:rPr>
          <w:rStyle w:val="quotec"/>
        </w:rPr>
        <w:t>un</w:t>
      </w:r>
      <w:r w:rsidR="00170A5B" w:rsidRPr="00645293">
        <w:rPr>
          <w:rStyle w:val="quotec"/>
        </w:rPr>
        <w:t xml:space="preserve"> nombre de leurs adversaires. En un mot, la vérité perdrait hautement sa cause, si elle</w:t>
      </w:r>
      <w:r w:rsidRPr="00645293">
        <w:rPr>
          <w:rStyle w:val="quotec"/>
          <w:rFonts w:hint="eastAsia"/>
        </w:rPr>
        <w:t xml:space="preserve"> </w:t>
      </w:r>
      <w:r w:rsidRPr="00645293">
        <w:rPr>
          <w:rStyle w:val="quotec"/>
        </w:rPr>
        <w:t>é</w:t>
      </w:r>
      <w:r w:rsidR="00170A5B" w:rsidRPr="00645293">
        <w:rPr>
          <w:rStyle w:val="quotec"/>
        </w:rPr>
        <w:t>tait dé</w:t>
      </w:r>
      <w:r w:rsidR="00645293" w:rsidRPr="00645293">
        <w:rPr>
          <w:rStyle w:val="quotec"/>
        </w:rPr>
        <w:t>cidée à la pluralité des voix…  L</w:t>
      </w:r>
      <w:r w:rsidR="00170A5B" w:rsidRPr="00645293">
        <w:rPr>
          <w:rStyle w:val="quotec"/>
        </w:rPr>
        <w:t>a justice, la</w:t>
      </w:r>
      <w:r w:rsidRPr="00645293">
        <w:rPr>
          <w:rStyle w:val="quotec"/>
          <w:rFonts w:hint="eastAsia"/>
        </w:rPr>
        <w:t xml:space="preserve"> </w:t>
      </w:r>
      <w:r w:rsidRPr="00645293">
        <w:rPr>
          <w:rStyle w:val="quotec"/>
        </w:rPr>
        <w:t>r</w:t>
      </w:r>
      <w:r w:rsidR="00170A5B" w:rsidRPr="00645293">
        <w:rPr>
          <w:rStyle w:val="quotec"/>
        </w:rPr>
        <w:t xml:space="preserve">aison, la prudence sont du </w:t>
      </w:r>
      <w:r w:rsidR="00645293" w:rsidRPr="00645293">
        <w:rPr>
          <w:rStyle w:val="quotec"/>
        </w:rPr>
        <w:t>côté</w:t>
      </w:r>
      <w:r w:rsidR="00170A5B" w:rsidRPr="00645293">
        <w:rPr>
          <w:rStyle w:val="quotec"/>
        </w:rPr>
        <w:t xml:space="preserve"> du petit nombre</w:t>
      </w:r>
      <w:r w:rsidR="00645293" w:rsidRPr="00645293">
        <w:rPr>
          <w:rStyle w:val="quotec"/>
        </w:rPr>
        <w:t xml:space="preserve"> </w:t>
      </w:r>
      <w:r w:rsidR="00170A5B" w:rsidRPr="00645293">
        <w:rPr>
          <w:rStyle w:val="quotec"/>
        </w:rPr>
        <w:t>en cent occasions et tel, qui est seul de son avis, opine plus sagement que tout le reste de la compagnie.</w:t>
      </w:r>
      <w:r w:rsidRPr="00645293">
        <w:rPr>
          <w:rStyle w:val="quotec"/>
        </w:rPr>
        <w:t xml:space="preserve">… </w:t>
      </w:r>
      <w:r w:rsidR="00170A5B" w:rsidRPr="00645293">
        <w:rPr>
          <w:rStyle w:val="quotec"/>
        </w:rPr>
        <w:t xml:space="preserve">Et si vous excepte/, les choses qui concernent le gouvernement, parce qu’il n’a pas été possible de se servir de la méthode de peser les voix </w:t>
      </w:r>
      <w:del w:id="1190" w:author="OBVIL" w:date="2016-12-01T14:12:00Z">
        <w:r w:rsidR="00170A5B" w:rsidRPr="00645293">
          <w:rPr>
            <w:rStyle w:val="quotec"/>
          </w:rPr>
          <w:delText>el</w:delText>
        </w:r>
      </w:del>
      <w:ins w:id="1191" w:author="OBVIL" w:date="2016-12-01T14:12:00Z">
        <w:r w:rsidR="00F64CC9">
          <w:rPr>
            <w:rStyle w:val="quotec"/>
          </w:rPr>
          <w:t>et</w:t>
        </w:r>
      </w:ins>
      <w:r w:rsidR="00170A5B" w:rsidRPr="00645293">
        <w:rPr>
          <w:rStyle w:val="quotec"/>
        </w:rPr>
        <w:t xml:space="preserve"> non pas de les compter, vous trouverez que rien n</w:t>
      </w:r>
      <w:r w:rsidRPr="00645293">
        <w:rPr>
          <w:rStyle w:val="quotec"/>
        </w:rPr>
        <w:t>’</w:t>
      </w:r>
      <w:r w:rsidR="00170A5B" w:rsidRPr="00645293">
        <w:rPr>
          <w:rStyle w:val="quotec"/>
        </w:rPr>
        <w:t>oblige à se soumettre à l</w:t>
      </w:r>
      <w:r w:rsidRPr="00645293">
        <w:rPr>
          <w:rStyle w:val="quotec"/>
        </w:rPr>
        <w:t>’</w:t>
      </w:r>
      <w:r w:rsidR="00170A5B" w:rsidRPr="00645293">
        <w:rPr>
          <w:rStyle w:val="quotec"/>
        </w:rPr>
        <w:t>autorité du grand nombre, et qu</w:t>
      </w:r>
      <w:r w:rsidRPr="00645293">
        <w:rPr>
          <w:rStyle w:val="quotec"/>
        </w:rPr>
        <w:t>’</w:t>
      </w:r>
      <w:r w:rsidR="00170A5B" w:rsidRPr="00645293">
        <w:rPr>
          <w:rStyle w:val="quotec"/>
        </w:rPr>
        <w:t xml:space="preserve">on doit prendre l’autre parti, dans les matières historiques </w:t>
      </w:r>
      <w:r w:rsidR="00645293" w:rsidRPr="00645293">
        <w:rPr>
          <w:rStyle w:val="quotec"/>
        </w:rPr>
        <w:t>ou</w:t>
      </w:r>
      <w:r w:rsidR="00170A5B" w:rsidRPr="00645293">
        <w:rPr>
          <w:rStyle w:val="quotec"/>
        </w:rPr>
        <w:t xml:space="preserve"> philosophiques, si la raison le demande, et dans les matières de religion, si la conscience le veut.</w:t>
      </w:r>
      <w:r w:rsidR="00645293" w:rsidRPr="00645293">
        <w:rPr>
          <w:rStyle w:val="quotec"/>
        </w:rPr>
        <w:t> »</w:t>
      </w:r>
      <w:r w:rsidR="00B6083B" w:rsidRPr="00DA7839">
        <w:t xml:space="preserve"> —</w:t>
      </w:r>
      <w:del w:id="1192" w:author="OBVIL" w:date="2016-12-01T14:12:00Z">
        <w:r w:rsidR="00170A5B" w:rsidRPr="00CB410B">
          <w:delText xml:space="preserve"> </w:delText>
        </w:r>
      </w:del>
      <w:ins w:id="1193" w:author="OBVIL" w:date="2016-12-01T14:12:00Z">
        <w:r w:rsidR="00B6083B" w:rsidRPr="00B6083B">
          <w:t> </w:t>
        </w:r>
      </w:ins>
      <w:r w:rsidR="00170A5B" w:rsidRPr="00DA7839">
        <w:rPr>
          <w:i/>
        </w:rPr>
        <w:t>Continuation des Pensées diverses</w:t>
      </w:r>
      <w:r w:rsidR="00170A5B" w:rsidRPr="00DA7839">
        <w:t>, édition de 1727, p. 193, 191, 195.]</w:t>
      </w:r>
    </w:p>
    <w:p w14:paraId="53F50990" w14:textId="77777777" w:rsidR="00CB410B" w:rsidRPr="00DA7839" w:rsidRDefault="00170A5B" w:rsidP="00000A23">
      <w:pPr>
        <w:pStyle w:val="Corpsdetexte"/>
        <w:pPrChange w:id="1194" w:author="OBVIL" w:date="2016-12-01T14:12:00Z">
          <w:pPr>
            <w:pStyle w:val="Corpsdetexte"/>
            <w:spacing w:afterLines="120" w:after="288"/>
            <w:ind w:firstLine="240"/>
            <w:jc w:val="both"/>
          </w:pPr>
        </w:pPrChange>
      </w:pPr>
      <w:r w:rsidRPr="00DA7839">
        <w:t>Ce dédain de l’autor</w:t>
      </w:r>
      <w:r w:rsidR="00645293" w:rsidRPr="00DA7839">
        <w:t>ité populaire a permis à Bayle e</w:t>
      </w:r>
      <w:r w:rsidRPr="00DA7839">
        <w:t>n son temps, et permet Ira il encore à ceux qui suivraient sa morale, de croire, en toute occasion, qu’ils ont mieu</w:t>
      </w:r>
      <w:r w:rsidR="00645293" w:rsidRPr="00DA7839">
        <w:t>x vu que les autres, ou même qu</w:t>
      </w:r>
      <w:r w:rsidRPr="00DA7839">
        <w:t>e, de penser autrement que la foule, c’est justement une présomption, sinon la preuve, qu</w:t>
      </w:r>
      <w:r w:rsidR="00CB410B" w:rsidRPr="00DA7839">
        <w:t>’</w:t>
      </w:r>
      <w:r w:rsidR="00645293" w:rsidRPr="00DA7839">
        <w:t>ils ont bien vu. Pour</w:t>
      </w:r>
      <w:r w:rsidRPr="00DA7839">
        <w:t xml:space="preserve"> s’enquérir de la vérité, la foule n’a ni le temps, ni la capacité, ni le discernement, mais surtout elle n</w:t>
      </w:r>
      <w:r w:rsidR="00CB410B" w:rsidRPr="00DA7839">
        <w:t>’</w:t>
      </w:r>
      <w:r w:rsidRPr="00DA7839">
        <w:t>a pas la liberté d’esprit qu’il faudrait. Préoccupée qu</w:t>
      </w:r>
      <w:r w:rsidR="00CB410B" w:rsidRPr="00DA7839">
        <w:t>’</w:t>
      </w:r>
      <w:r w:rsidRPr="00DA7839">
        <w:t xml:space="preserve">elle </w:t>
      </w:r>
      <w:r w:rsidR="00645293" w:rsidRPr="00DA7839">
        <w:t>est</w:t>
      </w:r>
      <w:r w:rsidRPr="00DA7839">
        <w:t xml:space="preserve"> de toute sorte de préjugés, et d’ailleurs foncièrement égoïste, uniquement attentive à ses intérêts</w:t>
      </w:r>
      <w:r w:rsidR="00CB410B" w:rsidRPr="00DA7839">
        <w:rPr>
          <w:rFonts w:hint="eastAsia"/>
        </w:rPr>
        <w:t xml:space="preserve"> </w:t>
      </w:r>
      <w:r w:rsidR="00CB410B" w:rsidRPr="00DA7839">
        <w:t>i</w:t>
      </w:r>
      <w:r w:rsidRPr="00DA7839">
        <w:t xml:space="preserve">mmédiats, lesquels </w:t>
      </w:r>
      <w:r w:rsidR="00645293" w:rsidRPr="00DA7839">
        <w:t>sont</w:t>
      </w:r>
      <w:r w:rsidRPr="00DA7839">
        <w:t xml:space="preserve"> assez souvent le </w:t>
      </w:r>
      <w:r w:rsidR="00645293" w:rsidRPr="00DA7839">
        <w:t>contraire</w:t>
      </w:r>
      <w:r w:rsidRPr="00DA7839">
        <w:t xml:space="preserve"> de l</w:t>
      </w:r>
      <w:r w:rsidR="00CB410B" w:rsidRPr="00DA7839">
        <w:t>’</w:t>
      </w:r>
      <w:r w:rsidR="00645293" w:rsidRPr="00DA7839">
        <w:t>intérêt</w:t>
      </w:r>
      <w:r w:rsidRPr="00DA7839">
        <w:t xml:space="preserve"> commun, elle e</w:t>
      </w:r>
      <w:r w:rsidR="00645293" w:rsidRPr="00DA7839">
        <w:t>st de plus naturellement</w:t>
      </w:r>
      <w:r w:rsidRPr="00DA7839">
        <w:t xml:space="preserve"> moutonnière</w:t>
      </w:r>
      <w:r w:rsidR="00CB410B" w:rsidRPr="00DA7839">
        <w:t> :</w:t>
      </w:r>
      <w:r w:rsidRPr="00DA7839">
        <w:t xml:space="preserve"> </w:t>
      </w:r>
      <w:r w:rsidR="00CB410B" w:rsidRPr="00645293">
        <w:rPr>
          <w:rStyle w:val="quotec"/>
        </w:rPr>
        <w:t>« </w:t>
      </w:r>
      <w:r w:rsidRPr="00645293">
        <w:rPr>
          <w:rStyle w:val="quotec"/>
        </w:rPr>
        <w:t>Quand les brebis sont dispersées, dis</w:t>
      </w:r>
      <w:r w:rsidR="00645293" w:rsidRPr="00645293">
        <w:rPr>
          <w:rStyle w:val="quotec"/>
        </w:rPr>
        <w:t>ait le vieux Caton, aucune ne se</w:t>
      </w:r>
      <w:r w:rsidRPr="00645293">
        <w:rPr>
          <w:rStyle w:val="quotec"/>
        </w:rPr>
        <w:t xml:space="preserve"> règle </w:t>
      </w:r>
      <w:r w:rsidR="00645293" w:rsidRPr="00645293">
        <w:rPr>
          <w:rStyle w:val="quotec"/>
        </w:rPr>
        <w:t>sur les autres, mais, quand ell</w:t>
      </w:r>
      <w:r w:rsidRPr="00645293">
        <w:rPr>
          <w:rStyle w:val="quotec"/>
        </w:rPr>
        <w:t>e</w:t>
      </w:r>
      <w:r w:rsidR="00645293" w:rsidRPr="00645293">
        <w:rPr>
          <w:rStyle w:val="quotec"/>
        </w:rPr>
        <w:t>s sont ensemble, elles suivent toutes les unes après les autres celles qui commencent</w:t>
      </w:r>
      <w:r w:rsidRPr="00645293">
        <w:rPr>
          <w:rStyle w:val="quotec"/>
        </w:rPr>
        <w:t xml:space="preserve"> à courir d</w:t>
      </w:r>
      <w:r w:rsidR="00CB410B" w:rsidRPr="00645293">
        <w:rPr>
          <w:rStyle w:val="quotec"/>
        </w:rPr>
        <w:t>’</w:t>
      </w:r>
      <w:r w:rsidR="00645293" w:rsidRPr="00645293">
        <w:rPr>
          <w:rStyle w:val="quotec"/>
        </w:rPr>
        <w:t>un certain côt</w:t>
      </w:r>
      <w:r w:rsidRPr="00645293">
        <w:rPr>
          <w:rStyle w:val="quotec"/>
        </w:rPr>
        <w:t>é</w:t>
      </w:r>
      <w:r w:rsidR="00CB410B" w:rsidRPr="00645293">
        <w:rPr>
          <w:rStyle w:val="quotec"/>
        </w:rPr>
        <w:t> »</w:t>
      </w:r>
      <w:r w:rsidRPr="00DA7839">
        <w:t xml:space="preserve">. Le troupeau de Panurge en </w:t>
      </w:r>
      <w:r w:rsidR="00645293" w:rsidRPr="00DA7839">
        <w:t>est un mémorable et</w:t>
      </w:r>
      <w:r w:rsidRPr="00DA7839">
        <w:t xml:space="preserve"> trop authentique exempl</w:t>
      </w:r>
      <w:r w:rsidR="00CB410B" w:rsidRPr="00DA7839">
        <w:t>e !</w:t>
      </w:r>
      <w:r w:rsidR="00645293" w:rsidRPr="00DA7839">
        <w:t xml:space="preserve"> Ainsi des foules et</w:t>
      </w:r>
      <w:r w:rsidRPr="00DA7839">
        <w:t xml:space="preserve"> des asse</w:t>
      </w:r>
      <w:r w:rsidR="00645293" w:rsidRPr="00DA7839">
        <w:t>mblées. Nous le savons mieux qu</w:t>
      </w:r>
      <w:r w:rsidRPr="00DA7839">
        <w:t>e Bayle, si nous le savons pa</w:t>
      </w:r>
      <w:r w:rsidR="00645293" w:rsidRPr="00DA7839">
        <w:t>r une plus longue expérience, et</w:t>
      </w:r>
      <w:r w:rsidRPr="00DA7839">
        <w:t xml:space="preserve"> combien il </w:t>
      </w:r>
      <w:r w:rsidR="00645293" w:rsidRPr="00DA7839">
        <w:t>est</w:t>
      </w:r>
      <w:r w:rsidR="00AE07F8" w:rsidRPr="00DA7839">
        <w:t xml:space="preserve"> rare que les grands courants</w:t>
      </w:r>
      <w:r w:rsidRPr="00DA7839">
        <w:t xml:space="preserve"> se détermine</w:t>
      </w:r>
      <w:r w:rsidR="00AE07F8" w:rsidRPr="00DA7839">
        <w:t>nt dans le sens de la justice et</w:t>
      </w:r>
      <w:r w:rsidRPr="00DA7839">
        <w:t xml:space="preserve"> de la vérit</w:t>
      </w:r>
      <w:r w:rsidR="00CB410B" w:rsidRPr="00DA7839">
        <w:t>é !</w:t>
      </w:r>
      <w:r w:rsidR="00AE07F8" w:rsidRPr="00DA7839">
        <w:t xml:space="preserve"> Mais il e</w:t>
      </w:r>
      <w:r w:rsidRPr="00DA7839">
        <w:t>n résulte pour celui qui pense le droit de se</w:t>
      </w:r>
      <w:r w:rsidR="00AE07F8" w:rsidRPr="00DA7839">
        <w:t xml:space="preserve"> tirer lui-même de la fo</w:t>
      </w:r>
      <w:r w:rsidRPr="00DA7839">
        <w:t>ul</w:t>
      </w:r>
      <w:r w:rsidR="00CB410B" w:rsidRPr="00DA7839">
        <w:t>e ;</w:t>
      </w:r>
      <w:r w:rsidRPr="00DA7839">
        <w:t xml:space="preserve"> d</w:t>
      </w:r>
      <w:r w:rsidR="00CB410B" w:rsidRPr="00DA7839">
        <w:t>’</w:t>
      </w:r>
      <w:r w:rsidRPr="00DA7839">
        <w:t>opposer aux entraînements de l</w:t>
      </w:r>
      <w:r w:rsidR="00CB410B" w:rsidRPr="00DA7839">
        <w:t>’</w:t>
      </w:r>
      <w:r w:rsidRPr="00DA7839">
        <w:t xml:space="preserve">opinion les </w:t>
      </w:r>
      <w:r w:rsidR="00AE07F8" w:rsidRPr="00DA7839">
        <w:t>résultats de sa méditation solit</w:t>
      </w:r>
      <w:r w:rsidRPr="00DA7839">
        <w:t>air</w:t>
      </w:r>
      <w:r w:rsidR="00CB410B" w:rsidRPr="00DA7839">
        <w:t>e ;</w:t>
      </w:r>
      <w:r w:rsidRPr="00DA7839">
        <w:t xml:space="preserve"> de comprendre à sa manière la religion, la philosophie, la moral</w:t>
      </w:r>
      <w:r w:rsidR="00CB410B" w:rsidRPr="00DA7839">
        <w:t>e ;</w:t>
      </w:r>
      <w:r w:rsidRPr="00DA7839">
        <w:t xml:space="preserve"> d</w:t>
      </w:r>
      <w:r w:rsidR="00CB410B" w:rsidRPr="00DA7839">
        <w:t>’</w:t>
      </w:r>
      <w:r w:rsidR="00AE07F8" w:rsidRPr="00DA7839">
        <w:t>en appeler quotidiennement</w:t>
      </w:r>
      <w:r w:rsidRPr="00DA7839">
        <w:t xml:space="preserve"> du peuple mal informé au peuple mieux informé</w:t>
      </w:r>
      <w:r w:rsidR="00CB410B" w:rsidRPr="00DA7839">
        <w:t> ;</w:t>
      </w:r>
      <w:r w:rsidR="00AE07F8" w:rsidRPr="00DA7839">
        <w:t xml:space="preserve"> de mettre en échec</w:t>
      </w:r>
      <w:r w:rsidRPr="00DA7839">
        <w:t>, s’il en a quelquefois le pouvoir, les décisions du consentement universel</w:t>
      </w:r>
      <w:r w:rsidR="00CB410B" w:rsidRPr="00DA7839">
        <w:t> ;</w:t>
      </w:r>
      <w:r w:rsidR="00AE07F8" w:rsidRPr="00DA7839">
        <w:t xml:space="preserve"> et</w:t>
      </w:r>
      <w:r w:rsidRPr="00DA7839">
        <w:t xml:space="preserve"> de rétablir ainsi, contre les </w:t>
      </w:r>
      <w:r w:rsidR="00AE07F8" w:rsidRPr="00DA7839">
        <w:t>assauts de la sottise ou de la violence, contre les attentats de la forc</w:t>
      </w:r>
      <w:r w:rsidRPr="00DA7839">
        <w:t xml:space="preserve">e, avec les </w:t>
      </w:r>
      <w:r w:rsidR="00AE07F8" w:rsidRPr="00DA7839">
        <w:t>droits</w:t>
      </w:r>
      <w:r w:rsidRPr="00DA7839">
        <w:t xml:space="preserve"> de la minorité, ceux de la raison, de la</w:t>
      </w:r>
      <w:r w:rsidR="00AE07F8" w:rsidRPr="00DA7839">
        <w:t xml:space="preserve"> justice, et</w:t>
      </w:r>
      <w:r w:rsidRPr="00DA7839">
        <w:t xml:space="preserve"> de la vérité. Si la méthode en </w:t>
      </w:r>
      <w:r w:rsidR="00AE07F8" w:rsidRPr="00DA7839">
        <w:t>est</w:t>
      </w:r>
      <w:r w:rsidRPr="00DA7839">
        <w:t xml:space="preserve"> quelquefois hasardeuse, on ne peut pas dire qu</w:t>
      </w:r>
      <w:r w:rsidR="00CB410B" w:rsidRPr="00DA7839">
        <w:t>’</w:t>
      </w:r>
      <w:r w:rsidRPr="00DA7839">
        <w:t xml:space="preserve">elle </w:t>
      </w:r>
      <w:r w:rsidR="00AE07F8" w:rsidRPr="00DA7839">
        <w:t>soit</w:t>
      </w:r>
      <w:r w:rsidRPr="00DA7839">
        <w:t xml:space="preserve"> vain</w:t>
      </w:r>
      <w:r w:rsidR="00CB410B" w:rsidRPr="00DA7839">
        <w:t>e ;</w:t>
      </w:r>
      <w:r w:rsidR="00AE07F8" w:rsidRPr="00DA7839">
        <w:t xml:space="preserve"> Bayle en est lui-même</w:t>
      </w:r>
      <w:r w:rsidRPr="00DA7839">
        <w:t xml:space="preserve"> un exemple</w:t>
      </w:r>
      <w:r w:rsidR="00CB410B" w:rsidRPr="00DA7839">
        <w:t> ;</w:t>
      </w:r>
      <w:r w:rsidR="00AE07F8" w:rsidRPr="00DA7839">
        <w:t xml:space="preserve"> et</w:t>
      </w:r>
      <w:r w:rsidRPr="00DA7839">
        <w:t xml:space="preserve"> sans </w:t>
      </w:r>
      <w:r w:rsidR="00AE07F8" w:rsidRPr="00DA7839">
        <w:t>doute</w:t>
      </w:r>
      <w:r w:rsidRPr="00DA7839">
        <w:t xml:space="preserve"> elle </w:t>
      </w:r>
      <w:r w:rsidR="00AE07F8" w:rsidRPr="00DA7839">
        <w:t>est étrangement aristocratique, mais on</w:t>
      </w:r>
      <w:r w:rsidRPr="00DA7839">
        <w:t xml:space="preserve"> ne saurait nier qu</w:t>
      </w:r>
      <w:r w:rsidR="00CB410B" w:rsidRPr="00DA7839">
        <w:t>’</w:t>
      </w:r>
      <w:r w:rsidR="00AE07F8" w:rsidRPr="00DA7839">
        <w:t>elle ait</w:t>
      </w:r>
      <w:r w:rsidRPr="00DA7839">
        <w:t xml:space="preserve"> de quo</w:t>
      </w:r>
      <w:r w:rsidR="00AE07F8" w:rsidRPr="00DA7839">
        <w:t>i réparer ou prévenir au</w:t>
      </w:r>
      <w:r w:rsidRPr="00DA7839">
        <w:t xml:space="preserve"> besoin quelques-uns des </w:t>
      </w:r>
      <w:r w:rsidR="00AE07F8" w:rsidRPr="00DA7839">
        <w:t>dangers que nous signalions tout à l’heu</w:t>
      </w:r>
      <w:r w:rsidRPr="00DA7839">
        <w:t>re</w:t>
      </w:r>
      <w:r w:rsidR="00CB410B" w:rsidRPr="00DA7839">
        <w:t> ;</w:t>
      </w:r>
      <w:r w:rsidR="00B6083B" w:rsidRPr="00DA7839">
        <w:t xml:space="preserve"> — </w:t>
      </w:r>
      <w:r w:rsidR="00CB410B" w:rsidRPr="00DA7839">
        <w:t>e</w:t>
      </w:r>
      <w:r w:rsidR="00AE07F8" w:rsidRPr="00DA7839">
        <w:t>t ce qu</w:t>
      </w:r>
      <w:r w:rsidRPr="00DA7839">
        <w:t>i l</w:t>
      </w:r>
      <w:r w:rsidR="00CB410B" w:rsidRPr="00DA7839">
        <w:t>’</w:t>
      </w:r>
      <w:r w:rsidRPr="00DA7839">
        <w:t>empêche d’en engendrer d</w:t>
      </w:r>
      <w:r w:rsidR="00CB410B" w:rsidRPr="00DA7839">
        <w:t>’</w:t>
      </w:r>
      <w:r w:rsidR="00AE07F8" w:rsidRPr="00DA7839">
        <w:t>aut</w:t>
      </w:r>
      <w:r w:rsidRPr="00DA7839">
        <w:t>res, c</w:t>
      </w:r>
      <w:r w:rsidR="00CB410B" w:rsidRPr="00DA7839">
        <w:t>’</w:t>
      </w:r>
      <w:r w:rsidRPr="00DA7839">
        <w:t>est qu</w:t>
      </w:r>
      <w:r w:rsidR="00CB410B" w:rsidRPr="00DA7839">
        <w:t>’</w:t>
      </w:r>
      <w:r w:rsidRPr="00DA7839">
        <w:t>elle est elle-même fondée sur la croyance à l</w:t>
      </w:r>
      <w:r w:rsidR="00CB410B" w:rsidRPr="00DA7839">
        <w:t>’</w:t>
      </w:r>
      <w:r w:rsidR="00AE07F8" w:rsidRPr="00DA7839">
        <w:t>imperfection et</w:t>
      </w:r>
      <w:r w:rsidRPr="00DA7839">
        <w:t xml:space="preserve"> à la malice de la nature humaine.</w:t>
      </w:r>
      <w:r w:rsidR="00AE07F8" w:rsidRPr="00DA7839">
        <w:t xml:space="preserve"> </w:t>
      </w:r>
      <w:r w:rsidR="00CB410B" w:rsidRPr="00DA7839">
        <w:t>« </w:t>
      </w:r>
      <w:r w:rsidR="00AE07F8" w:rsidRPr="00DA7839">
        <w:t xml:space="preserve">Cette </w:t>
      </w:r>
      <w:r w:rsidRPr="00DA7839">
        <w:t>proposition</w:t>
      </w:r>
      <w:r w:rsidR="00CB410B" w:rsidRPr="00DA7839">
        <w:t> :</w:t>
      </w:r>
      <w:r w:rsidRPr="00DA7839">
        <w:t xml:space="preserve"> </w:t>
      </w:r>
      <w:r w:rsidR="00CB410B" w:rsidRPr="00DA7839">
        <w:t>« </w:t>
      </w:r>
      <w:r w:rsidR="00AE07F8" w:rsidRPr="00DA7839">
        <w:t>l’homme est incomparablement</w:t>
      </w:r>
      <w:r w:rsidRPr="00DA7839">
        <w:t xml:space="preserve"> plus porté au mal qu</w:t>
      </w:r>
      <w:r w:rsidR="00CB410B" w:rsidRPr="00DA7839">
        <w:t>’</w:t>
      </w:r>
      <w:r w:rsidRPr="00DA7839">
        <w:t>au bien</w:t>
      </w:r>
      <w:r w:rsidR="00CB410B" w:rsidRPr="00DA7839">
        <w:t>… »</w:t>
      </w:r>
      <w:r w:rsidRPr="00DA7839">
        <w:t xml:space="preserve"> est aussi certaine qu</w:t>
      </w:r>
      <w:r w:rsidR="00CB410B" w:rsidRPr="00DA7839">
        <w:t>’</w:t>
      </w:r>
      <w:r w:rsidRPr="00DA7839">
        <w:t xml:space="preserve">aucun principe de métaphysique. </w:t>
      </w:r>
      <w:r w:rsidR="00AE07F8" w:rsidRPr="00DA7839">
        <w:rPr>
          <w:i/>
        </w:rPr>
        <w:t>Nouvelles</w:t>
      </w:r>
      <w:r w:rsidRPr="00DA7839">
        <w:rPr>
          <w:i/>
        </w:rPr>
        <w:t xml:space="preserve"> Lettres </w:t>
      </w:r>
      <w:r w:rsidR="00AE07F8" w:rsidRPr="00DA7839">
        <w:rPr>
          <w:i/>
        </w:rPr>
        <w:t>critiques</w:t>
      </w:r>
      <w:r w:rsidRPr="00DA7839">
        <w:rPr>
          <w:i/>
        </w:rPr>
        <w:t xml:space="preserve"> sur l</w:t>
      </w:r>
      <w:r w:rsidR="00CB410B" w:rsidRPr="00DA7839">
        <w:rPr>
          <w:i/>
        </w:rPr>
        <w:t>’</w:t>
      </w:r>
      <w:r w:rsidRPr="00DA7839">
        <w:rPr>
          <w:i/>
        </w:rPr>
        <w:t>Histoire du calvinisme</w:t>
      </w:r>
      <w:r w:rsidR="00AE07F8" w:rsidRPr="00DA7839">
        <w:t>, édit, de 1727, p. 24</w:t>
      </w:r>
      <w:r w:rsidR="00CB410B" w:rsidRPr="00DA7839">
        <w:t>8 »</w:t>
      </w:r>
    </w:p>
    <w:p w14:paraId="7A7CCA60" w14:textId="2A586640" w:rsidR="00CB410B" w:rsidRPr="00DA7839" w:rsidRDefault="00CB410B" w:rsidP="00000A23">
      <w:pPr>
        <w:pStyle w:val="Corpsdetexte"/>
        <w:pPrChange w:id="1195" w:author="OBVIL" w:date="2016-12-01T14:12:00Z">
          <w:pPr>
            <w:pStyle w:val="Corpsdetexte"/>
            <w:spacing w:afterLines="120" w:after="288"/>
            <w:ind w:firstLine="240"/>
            <w:jc w:val="both"/>
          </w:pPr>
        </w:pPrChange>
      </w:pPr>
      <w:r w:rsidRPr="00AE07F8">
        <w:rPr>
          <w:rStyle w:val="quotec"/>
        </w:rPr>
        <w:t>« </w:t>
      </w:r>
      <w:r w:rsidR="00170A5B" w:rsidRPr="00AE07F8">
        <w:rPr>
          <w:rStyle w:val="quotec"/>
        </w:rPr>
        <w:t>Exceptons un petit nombre de personnes qui, par la bonté du tempér</w:t>
      </w:r>
      <w:r w:rsidR="00AE07F8" w:rsidRPr="00AE07F8">
        <w:rPr>
          <w:rStyle w:val="quotec"/>
        </w:rPr>
        <w:t>ament, ou par une supériorité de</w:t>
      </w:r>
      <w:r w:rsidR="00170A5B" w:rsidRPr="00AE07F8">
        <w:rPr>
          <w:rStyle w:val="quotec"/>
        </w:rPr>
        <w:t xml:space="preserve"> raison et de génie, on par l’application aux sciences, ou par</w:t>
      </w:r>
      <w:r w:rsidR="00AE07F8" w:rsidRPr="00AE07F8">
        <w:rPr>
          <w:rStyle w:val="quotec"/>
        </w:rPr>
        <w:t xml:space="preserve"> la f</w:t>
      </w:r>
      <w:r w:rsidR="00170A5B" w:rsidRPr="00AE07F8">
        <w:rPr>
          <w:rStyle w:val="quotec"/>
        </w:rPr>
        <w:t>aveur du</w:t>
      </w:r>
      <w:r w:rsidR="00AE07F8" w:rsidRPr="00AE07F8">
        <w:rPr>
          <w:rStyle w:val="quotec"/>
        </w:rPr>
        <w:t xml:space="preserve"> ciel, corrigent les défauts de </w:t>
      </w:r>
      <w:r w:rsidR="00170A5B" w:rsidRPr="00AE07F8">
        <w:rPr>
          <w:rStyle w:val="quotec"/>
        </w:rPr>
        <w:t>la nature</w:t>
      </w:r>
      <w:r w:rsidR="00AE07F8" w:rsidRPr="00AE07F8">
        <w:rPr>
          <w:rStyle w:val="quotec"/>
        </w:rPr>
        <w:t>, et si relèvent des préjugés de l’enfance</w:t>
      </w:r>
      <w:r w:rsidR="00170A5B" w:rsidRPr="00AE07F8">
        <w:rPr>
          <w:rStyle w:val="quotec"/>
        </w:rPr>
        <w:t>. On n’est honnête homme et bien éclairé qu</w:t>
      </w:r>
      <w:r w:rsidRPr="00AE07F8">
        <w:rPr>
          <w:rStyle w:val="quotec"/>
        </w:rPr>
        <w:t>’</w:t>
      </w:r>
      <w:r w:rsidR="00170A5B" w:rsidRPr="00AE07F8">
        <w:rPr>
          <w:rStyle w:val="quotec"/>
        </w:rPr>
        <w:t>autant qu</w:t>
      </w:r>
      <w:r w:rsidRPr="00AE07F8">
        <w:rPr>
          <w:rStyle w:val="quotec"/>
        </w:rPr>
        <w:t>’</w:t>
      </w:r>
      <w:r w:rsidR="00170A5B" w:rsidRPr="00AE07F8">
        <w:rPr>
          <w:rStyle w:val="quotec"/>
        </w:rPr>
        <w:t>on a pu guérir les maladies naturelles de l</w:t>
      </w:r>
      <w:r w:rsidRPr="00AE07F8">
        <w:rPr>
          <w:rStyle w:val="quotec"/>
        </w:rPr>
        <w:t>’</w:t>
      </w:r>
      <w:r w:rsidR="00AE07F8" w:rsidRPr="00AE07F8">
        <w:rPr>
          <w:rStyle w:val="quotec"/>
        </w:rPr>
        <w:t>âme</w:t>
      </w:r>
      <w:r w:rsidR="00170A5B" w:rsidRPr="00AE07F8">
        <w:rPr>
          <w:rStyle w:val="quotec"/>
        </w:rPr>
        <w:t xml:space="preserve"> et leurs suites. Jugez après cela si l’on peut bien raisonner, quand on conclut que puisqu</w:t>
      </w:r>
      <w:r w:rsidRPr="00AE07F8">
        <w:rPr>
          <w:rStyle w:val="quotec"/>
        </w:rPr>
        <w:t>’</w:t>
      </w:r>
      <w:r w:rsidR="00254340">
        <w:rPr>
          <w:rStyle w:val="quotec"/>
        </w:rPr>
        <w:t xml:space="preserve">une chose sort du </w:t>
      </w:r>
      <w:del w:id="1196" w:author="OBVIL" w:date="2016-12-01T14:12:00Z">
        <w:r w:rsidR="00170A5B" w:rsidRPr="00AE07F8">
          <w:rPr>
            <w:rStyle w:val="quotec"/>
          </w:rPr>
          <w:delText>tond delà</w:delText>
        </w:r>
      </w:del>
      <w:ins w:id="1197" w:author="OBVIL" w:date="2016-12-01T14:12:00Z">
        <w:r w:rsidR="00254340">
          <w:rPr>
            <w:rStyle w:val="quotec"/>
          </w:rPr>
          <w:t>f</w:t>
        </w:r>
        <w:r w:rsidR="00170A5B" w:rsidRPr="00AE07F8">
          <w:rPr>
            <w:rStyle w:val="quotec"/>
          </w:rPr>
          <w:t>ond</w:t>
        </w:r>
        <w:r w:rsidR="00254340">
          <w:rPr>
            <w:rStyle w:val="quotec"/>
          </w:rPr>
          <w:t xml:space="preserve"> de la</w:t>
        </w:r>
      </w:ins>
      <w:r w:rsidR="00170A5B" w:rsidRPr="00AE07F8">
        <w:rPr>
          <w:rStyle w:val="quotec"/>
        </w:rPr>
        <w:t xml:space="preserve"> nature, qu</w:t>
      </w:r>
      <w:r w:rsidRPr="00AE07F8">
        <w:rPr>
          <w:rStyle w:val="quotec"/>
        </w:rPr>
        <w:t>’</w:t>
      </w:r>
      <w:r w:rsidR="00170A5B" w:rsidRPr="00AE07F8">
        <w:rPr>
          <w:rStyle w:val="quotec"/>
        </w:rPr>
        <w:t>elle est un instinct</w:t>
      </w:r>
      <w:r w:rsidR="00254340">
        <w:rPr>
          <w:rStyle w:val="quotec"/>
        </w:rPr>
        <w:t xml:space="preserve"> </w:t>
      </w:r>
      <w:del w:id="1198" w:author="OBVIL" w:date="2016-12-01T14:12:00Z">
        <w:r w:rsidR="00170A5B" w:rsidRPr="00AE07F8">
          <w:rPr>
            <w:rStyle w:val="quotec"/>
          </w:rPr>
          <w:delText>do</w:delText>
        </w:r>
      </w:del>
      <w:ins w:id="1199" w:author="OBVIL" w:date="2016-12-01T14:12:00Z">
        <w:r w:rsidR="00254340">
          <w:rPr>
            <w:rStyle w:val="quotec"/>
          </w:rPr>
          <w:t>de</w:t>
        </w:r>
      </w:ins>
      <w:r w:rsidR="00254340">
        <w:rPr>
          <w:rStyle w:val="quotec"/>
        </w:rPr>
        <w:t xml:space="preserve"> </w:t>
      </w:r>
      <w:r w:rsidR="00170A5B" w:rsidRPr="00AE07F8">
        <w:rPr>
          <w:rStyle w:val="quotec"/>
        </w:rPr>
        <w:t>la nature, elle est véritabl</w:t>
      </w:r>
      <w:r w:rsidRPr="00AE07F8">
        <w:rPr>
          <w:rStyle w:val="quotec"/>
        </w:rPr>
        <w:t>e ?</w:t>
      </w:r>
      <w:r w:rsidR="00170A5B" w:rsidRPr="00DA7839">
        <w:t xml:space="preserve"> </w:t>
      </w:r>
      <w:r w:rsidR="00170A5B" w:rsidRPr="00DA7839">
        <w:rPr>
          <w:i/>
        </w:rPr>
        <w:t>[Continuation des Pensées diverses</w:t>
      </w:r>
      <w:r w:rsidR="00170A5B" w:rsidRPr="00DA7839">
        <w:t>, édit, de 1727, p. 220.]</w:t>
      </w:r>
    </w:p>
    <w:p w14:paraId="206CC8C0" w14:textId="1C577A99" w:rsidR="00CB410B" w:rsidRPr="00892A58" w:rsidRDefault="00CB410B" w:rsidP="00000A23">
      <w:pPr>
        <w:pStyle w:val="Corpsdetexte"/>
        <w:rPr>
          <w:rStyle w:val="quotec"/>
        </w:rPr>
        <w:pPrChange w:id="1200" w:author="OBVIL" w:date="2016-12-01T14:12:00Z">
          <w:pPr>
            <w:pStyle w:val="Corpsdetexte"/>
            <w:spacing w:afterLines="120" w:after="288"/>
            <w:ind w:firstLine="240"/>
            <w:jc w:val="both"/>
          </w:pPr>
        </w:pPrChange>
      </w:pPr>
      <w:r w:rsidRPr="00892A58">
        <w:rPr>
          <w:rStyle w:val="quotec"/>
        </w:rPr>
        <w:t>« </w:t>
      </w:r>
      <w:r w:rsidR="00170A5B" w:rsidRPr="00892A58">
        <w:rPr>
          <w:rStyle w:val="quotec"/>
        </w:rPr>
        <w:t>C’est la nature qui communique et l</w:t>
      </w:r>
      <w:r w:rsidRPr="00892A58">
        <w:rPr>
          <w:rStyle w:val="quotec"/>
        </w:rPr>
        <w:t>’</w:t>
      </w:r>
      <w:r w:rsidR="00170A5B" w:rsidRPr="00892A58">
        <w:rPr>
          <w:rStyle w:val="quotec"/>
        </w:rPr>
        <w:t xml:space="preserve">esprit vindicatif, et </w:t>
      </w:r>
      <w:r w:rsidR="00AE07F8" w:rsidRPr="00892A58">
        <w:rPr>
          <w:rStyle w:val="quotec"/>
        </w:rPr>
        <w:t>l’esprit</w:t>
      </w:r>
      <w:r w:rsidR="00170A5B" w:rsidRPr="00892A58">
        <w:rPr>
          <w:rStyle w:val="quotec"/>
        </w:rPr>
        <w:t xml:space="preserve"> de vanité et les passions impudiques</w:t>
      </w:r>
      <w:r w:rsidRPr="00892A58">
        <w:rPr>
          <w:rStyle w:val="quotec"/>
        </w:rPr>
        <w:t> ;</w:t>
      </w:r>
      <w:r w:rsidR="00170A5B" w:rsidRPr="00892A58">
        <w:rPr>
          <w:rStyle w:val="quotec"/>
        </w:rPr>
        <w:t xml:space="preserve"> et je suis sûr, indépendamment des relations</w:t>
      </w:r>
      <w:r w:rsidR="00254340">
        <w:rPr>
          <w:rStyle w:val="quotec"/>
        </w:rPr>
        <w:t xml:space="preserve"> </w:t>
      </w:r>
      <w:del w:id="1201" w:author="OBVIL" w:date="2016-12-01T14:12:00Z">
        <w:r w:rsidR="00170A5B" w:rsidRPr="00892A58">
          <w:rPr>
            <w:rStyle w:val="quotec"/>
          </w:rPr>
          <w:delText>do</w:delText>
        </w:r>
      </w:del>
      <w:ins w:id="1202" w:author="OBVIL" w:date="2016-12-01T14:12:00Z">
        <w:r w:rsidR="00254340">
          <w:rPr>
            <w:rStyle w:val="quotec"/>
          </w:rPr>
          <w:t>de</w:t>
        </w:r>
      </w:ins>
      <w:r w:rsidR="00254340">
        <w:rPr>
          <w:rStyle w:val="quotec"/>
        </w:rPr>
        <w:t xml:space="preserve"> </w:t>
      </w:r>
      <w:r w:rsidR="00170A5B" w:rsidRPr="00892A58">
        <w:rPr>
          <w:rStyle w:val="quotec"/>
        </w:rPr>
        <w:t>voyages, que ces désordres se voient dans tous les peuples du monde.</w:t>
      </w:r>
    </w:p>
    <w:p w14:paraId="085E3B9B" w14:textId="77777777" w:rsidR="00CB410B" w:rsidRPr="00DA7839" w:rsidRDefault="00CB410B" w:rsidP="00000A23">
      <w:pPr>
        <w:pStyle w:val="Corpsdetexte"/>
        <w:pPrChange w:id="1203" w:author="OBVIL" w:date="2016-12-01T14:12:00Z">
          <w:pPr>
            <w:pStyle w:val="Corpsdetexte"/>
            <w:spacing w:afterLines="120" w:after="288"/>
            <w:ind w:firstLine="240"/>
            <w:jc w:val="both"/>
          </w:pPr>
        </w:pPrChange>
      </w:pPr>
      <w:r w:rsidRPr="00892A58">
        <w:rPr>
          <w:rStyle w:val="quotec"/>
        </w:rPr>
        <w:t>« </w:t>
      </w:r>
      <w:r w:rsidR="00170A5B" w:rsidRPr="00892A58">
        <w:rPr>
          <w:rStyle w:val="quotec"/>
        </w:rPr>
        <w:t>Si l’on</w:t>
      </w:r>
      <w:r w:rsidR="00892A58" w:rsidRPr="00892A58">
        <w:rPr>
          <w:rStyle w:val="quotec"/>
        </w:rPr>
        <w:t xml:space="preserve"> vient me dire, après cela, qu</w:t>
      </w:r>
      <w:r w:rsidR="00170A5B" w:rsidRPr="00892A58">
        <w:rPr>
          <w:rStyle w:val="quotec"/>
        </w:rPr>
        <w:t>e puisqu</w:t>
      </w:r>
      <w:r w:rsidRPr="00892A58">
        <w:rPr>
          <w:rStyle w:val="quotec"/>
        </w:rPr>
        <w:t>’</w:t>
      </w:r>
      <w:r w:rsidR="00892A58" w:rsidRPr="00892A58">
        <w:rPr>
          <w:rStyle w:val="quotec"/>
        </w:rPr>
        <w:t xml:space="preserve">une chose </w:t>
      </w:r>
      <w:r w:rsidR="00170A5B" w:rsidRPr="00892A58">
        <w:rPr>
          <w:rStyle w:val="quotec"/>
        </w:rPr>
        <w:t>nous est enseignée par la nature, elle est véritable et raisonnable, je nierai la conséquence, et je ferai voir qu’il n</w:t>
      </w:r>
      <w:r w:rsidRPr="00892A58">
        <w:rPr>
          <w:rStyle w:val="quotec"/>
        </w:rPr>
        <w:t>’</w:t>
      </w:r>
      <w:r w:rsidR="00170A5B" w:rsidRPr="00892A58">
        <w:rPr>
          <w:rStyle w:val="quotec"/>
        </w:rPr>
        <w:t>y a rien de plus nécessaire à l</w:t>
      </w:r>
      <w:r w:rsidRPr="00892A58">
        <w:rPr>
          <w:rStyle w:val="quotec"/>
        </w:rPr>
        <w:t>’</w:t>
      </w:r>
      <w:r w:rsidR="00170A5B" w:rsidRPr="00892A58">
        <w:rPr>
          <w:rStyle w:val="quotec"/>
        </w:rPr>
        <w:t xml:space="preserve">acquisition de la sagesse que de ne pas suivre les instigations de la nature. N’a-t-il pas fallu que les lois divines et les lois humaines refrénassent la </w:t>
      </w:r>
      <w:r w:rsidR="00892A58" w:rsidRPr="00892A58">
        <w:rPr>
          <w:rStyle w:val="quotec"/>
        </w:rPr>
        <w:t>nature ? Et q</w:t>
      </w:r>
      <w:r w:rsidR="00170A5B" w:rsidRPr="00892A58">
        <w:rPr>
          <w:rStyle w:val="quotec"/>
        </w:rPr>
        <w:t>ue serait devenu sans cela le genre humain</w:t>
      </w:r>
      <w:r w:rsidR="00892A58" w:rsidRPr="00892A58">
        <w:rPr>
          <w:rStyle w:val="quotec"/>
        </w:rPr>
        <w:t xml:space="preserve"> ?  La </w:t>
      </w:r>
      <w:r w:rsidR="00170A5B" w:rsidRPr="00892A58">
        <w:rPr>
          <w:rStyle w:val="quotec"/>
        </w:rPr>
        <w:t>nature est un état de maladie.</w:t>
      </w:r>
      <w:r w:rsidRPr="00892A58">
        <w:rPr>
          <w:rStyle w:val="quotec"/>
        </w:rPr>
        <w:t> »</w:t>
      </w:r>
      <w:r w:rsidR="00170A5B" w:rsidRPr="00DA7839">
        <w:t xml:space="preserve"> </w:t>
      </w:r>
      <w:r w:rsidR="00B6083B" w:rsidRPr="00DA7839">
        <w:t>—</w:t>
      </w:r>
      <w:r w:rsidR="00170A5B" w:rsidRPr="00DA7839">
        <w:rPr>
          <w:i/>
        </w:rPr>
        <w:t>Réponse aux Questions d</w:t>
      </w:r>
      <w:r w:rsidRPr="00DA7839">
        <w:rPr>
          <w:i/>
        </w:rPr>
        <w:t>’</w:t>
      </w:r>
      <w:r w:rsidR="00170A5B" w:rsidRPr="00DA7839">
        <w:rPr>
          <w:i/>
        </w:rPr>
        <w:t>un provincial</w:t>
      </w:r>
      <w:r w:rsidR="00892A58" w:rsidRPr="00DA7839">
        <w:t>, édit, de 1727, p. 713, 714</w:t>
      </w:r>
      <w:r w:rsidR="00170A5B" w:rsidRPr="00DA7839">
        <w:t>.</w:t>
      </w:r>
    </w:p>
    <w:p w14:paraId="22215239" w14:textId="1C037F7F" w:rsidR="00CB410B" w:rsidRPr="00DA7839" w:rsidRDefault="00170A5B" w:rsidP="00000A23">
      <w:pPr>
        <w:pStyle w:val="Corpsdetexte"/>
        <w:pPrChange w:id="1204" w:author="OBVIL" w:date="2016-12-01T14:12:00Z">
          <w:pPr>
            <w:pStyle w:val="Corpsdetexte"/>
            <w:spacing w:afterLines="120" w:after="288"/>
            <w:ind w:firstLine="240"/>
            <w:jc w:val="both"/>
          </w:pPr>
        </w:pPrChange>
      </w:pPr>
      <w:r w:rsidRPr="00DA7839">
        <w:t>Qu</w:t>
      </w:r>
      <w:r w:rsidR="00892A58" w:rsidRPr="00DA7839">
        <w:t>and on professe franchement cett</w:t>
      </w:r>
      <w:r w:rsidRPr="00DA7839">
        <w:t>e opinio</w:t>
      </w:r>
      <w:r w:rsidR="00892A58" w:rsidRPr="00DA7839">
        <w:t>n sur la nature, on peut</w:t>
      </w:r>
      <w:r w:rsidRPr="00DA7839">
        <w:t xml:space="preserve"> oser beaucoup, </w:t>
      </w:r>
      <w:del w:id="1205" w:author="OBVIL" w:date="2016-12-01T14:12:00Z">
        <w:r w:rsidRPr="00CB410B">
          <w:delText>el</w:delText>
        </w:r>
      </w:del>
      <w:ins w:id="1206" w:author="OBVIL" w:date="2016-12-01T14:12:00Z">
        <w:r w:rsidR="00F64CC9">
          <w:t>et</w:t>
        </w:r>
      </w:ins>
      <w:r w:rsidRPr="00DA7839">
        <w:t xml:space="preserve"> le danger des plus hardis paradoxes en </w:t>
      </w:r>
      <w:r w:rsidR="00892A58" w:rsidRPr="00DA7839">
        <w:t>est singulièrement atténué</w:t>
      </w:r>
      <w:r w:rsidRPr="00DA7839">
        <w:t>. Si vous ne don lez pas, avec Bayle et avec Pascal, que l</w:t>
      </w:r>
      <w:r w:rsidR="00CB410B" w:rsidRPr="00DA7839">
        <w:t>’</w:t>
      </w:r>
      <w:r w:rsidR="0092251A" w:rsidRPr="00DA7839">
        <w:t>homme ne</w:t>
      </w:r>
      <w:r w:rsidRPr="00DA7839">
        <w:t xml:space="preserve"> soi</w:t>
      </w:r>
      <w:r w:rsidR="0092251A" w:rsidRPr="00DA7839">
        <w:t xml:space="preserve">t </w:t>
      </w:r>
      <w:r w:rsidRPr="00DA7839">
        <w:t>qu</w:t>
      </w:r>
      <w:r w:rsidR="00CB410B" w:rsidRPr="00DA7839">
        <w:t>’</w:t>
      </w:r>
      <w:r w:rsidRPr="00DA7839">
        <w:t xml:space="preserve">un </w:t>
      </w:r>
      <w:r w:rsidR="00CB410B" w:rsidRPr="00DA7839">
        <w:t>« </w:t>
      </w:r>
      <w:r w:rsidRPr="00DA7839">
        <w:t>cloaque d</w:t>
      </w:r>
      <w:r w:rsidR="00CB410B" w:rsidRPr="00DA7839">
        <w:t>’</w:t>
      </w:r>
      <w:r w:rsidR="00892A58" w:rsidRPr="00DA7839">
        <w:t>incertitude et</w:t>
      </w:r>
      <w:r w:rsidRPr="00DA7839">
        <w:t xml:space="preserve"> d</w:t>
      </w:r>
      <w:r w:rsidR="00CB410B" w:rsidRPr="00DA7839">
        <w:t>’</w:t>
      </w:r>
      <w:r w:rsidRPr="00DA7839">
        <w:t>erreur</w:t>
      </w:r>
      <w:r w:rsidR="00CB410B" w:rsidRPr="00DA7839">
        <w:t> </w:t>
      </w:r>
      <w:r w:rsidR="00CB410B" w:rsidRPr="00DA7839">
        <w:rPr>
          <w:i/>
        </w:rPr>
        <w:t>»</w:t>
      </w:r>
      <w:r w:rsidR="00CB410B" w:rsidRPr="00DA7839">
        <w:t> :</w:t>
      </w:r>
      <w:r w:rsidR="0092251A" w:rsidRPr="00DA7839">
        <w:t xml:space="preserve"> si vous ne voyez dans le vice et</w:t>
      </w:r>
      <w:r w:rsidRPr="00DA7839">
        <w:t xml:space="preserve"> dans le crime que l</w:t>
      </w:r>
      <w:r w:rsidR="00CB410B" w:rsidRPr="00DA7839">
        <w:t>’</w:t>
      </w:r>
      <w:r w:rsidR="0092251A" w:rsidRPr="00DA7839">
        <w:t>épanouissement, et</w:t>
      </w:r>
      <w:r w:rsidRPr="00DA7839">
        <w:t xml:space="preserve"> comme qui dirait l</w:t>
      </w:r>
      <w:r w:rsidR="00CB410B" w:rsidRPr="00DA7839">
        <w:t>’</w:t>
      </w:r>
      <w:r w:rsidR="00892A58" w:rsidRPr="00DA7839">
        <w:t>inépuisable et</w:t>
      </w:r>
      <w:r w:rsidR="0092251A" w:rsidRPr="00DA7839">
        <w:t xml:space="preserve"> fat</w:t>
      </w:r>
      <w:r w:rsidRPr="00DA7839">
        <w:t>ale frondaison des germes déposés en nous par le péché du premier homme</w:t>
      </w:r>
      <w:r w:rsidR="00B6083B" w:rsidRPr="00DA7839">
        <w:t xml:space="preserve"> —</w:t>
      </w:r>
      <w:del w:id="1207" w:author="OBVIL" w:date="2016-12-01T14:12:00Z">
        <w:r w:rsidRPr="00CB410B">
          <w:delText xml:space="preserve"> </w:delText>
        </w:r>
      </w:del>
      <w:ins w:id="1208" w:author="OBVIL" w:date="2016-12-01T14:12:00Z">
        <w:r w:rsidR="00B6083B" w:rsidRPr="00B6083B">
          <w:t> </w:t>
        </w:r>
      </w:ins>
      <w:r w:rsidRPr="00DA7839">
        <w:t xml:space="preserve">ou </w:t>
      </w:r>
      <w:r w:rsidR="0092251A" w:rsidRPr="00DA7839">
        <w:t>l’hérita</w:t>
      </w:r>
      <w:r w:rsidRPr="00DA7839">
        <w:t>ge encore</w:t>
      </w:r>
      <w:r w:rsidR="0092251A" w:rsidRPr="00DA7839">
        <w:t> d</w:t>
      </w:r>
      <w:r w:rsidRPr="00DA7839">
        <w:t>e l</w:t>
      </w:r>
      <w:r w:rsidR="00CB410B" w:rsidRPr="00DA7839">
        <w:t>’</w:t>
      </w:r>
      <w:r w:rsidR="0092251A" w:rsidRPr="00DA7839">
        <w:t>anthropopithèque</w:t>
      </w:r>
      <w:r w:rsidRPr="00DA7839">
        <w:t xml:space="preserve"> dont nous descendon</w:t>
      </w:r>
      <w:r w:rsidR="00CB410B" w:rsidRPr="00DA7839">
        <w:t>s ;</w:t>
      </w:r>
      <w:r w:rsidR="00B6083B" w:rsidRPr="00DA7839">
        <w:t xml:space="preserve"> — </w:t>
      </w:r>
      <w:r w:rsidRPr="00DA7839">
        <w:t xml:space="preserve">si vous ne concevez la </w:t>
      </w:r>
      <w:r w:rsidR="00892A58" w:rsidRPr="00DA7839">
        <w:t>vertu</w:t>
      </w:r>
      <w:r w:rsidRPr="00DA7839">
        <w:t xml:space="preserve"> que comme un </w:t>
      </w:r>
      <w:r w:rsidR="0092251A" w:rsidRPr="00DA7839">
        <w:t>perpétuel effort</w:t>
      </w:r>
      <w:r w:rsidRPr="00DA7839">
        <w:t xml:space="preserve"> de la </w:t>
      </w:r>
      <w:r w:rsidR="0092251A" w:rsidRPr="00DA7839">
        <w:t>volonté contre</w:t>
      </w:r>
      <w:r w:rsidRPr="00DA7839">
        <w:t xml:space="preserve"> la </w:t>
      </w:r>
      <w:r w:rsidR="00892A58" w:rsidRPr="00DA7839">
        <w:t>nature</w:t>
      </w:r>
      <w:r w:rsidR="00CB410B" w:rsidRPr="00DA7839">
        <w:t> ;</w:t>
      </w:r>
      <w:r w:rsidRPr="00DA7839">
        <w:t xml:space="preserve"> al</w:t>
      </w:r>
      <w:r w:rsidR="0092251A" w:rsidRPr="00DA7839">
        <w:t xml:space="preserve">ors, comme </w:t>
      </w:r>
      <w:r w:rsidR="00892A58" w:rsidRPr="00DA7839">
        <w:t>Pascal et</w:t>
      </w:r>
      <w:r w:rsidR="0092251A" w:rsidRPr="00DA7839">
        <w:t xml:space="preserve"> comme Bayle, quelqu</w:t>
      </w:r>
      <w:r w:rsidRPr="00DA7839">
        <w:t>e religion ou quelque philosophie qu</w:t>
      </w:r>
      <w:r w:rsidR="00CB410B" w:rsidRPr="00DA7839">
        <w:t>’</w:t>
      </w:r>
      <w:r w:rsidRPr="00DA7839">
        <w:t>il vous plaise, qu</w:t>
      </w:r>
      <w:r w:rsidR="00CB410B" w:rsidRPr="00DA7839">
        <w:t>’</w:t>
      </w:r>
      <w:r w:rsidR="0092251A" w:rsidRPr="00DA7839">
        <w:t>il vous semble uti</w:t>
      </w:r>
      <w:r w:rsidR="00892A58" w:rsidRPr="00DA7839">
        <w:t>le et</w:t>
      </w:r>
      <w:r w:rsidR="0092251A" w:rsidRPr="00DA7839">
        <w:t xml:space="preserve"> n</w:t>
      </w:r>
      <w:r w:rsidRPr="00DA7839">
        <w:t>on de prêcher, vous n</w:t>
      </w:r>
      <w:r w:rsidR="00CB410B" w:rsidRPr="00DA7839">
        <w:t>’</w:t>
      </w:r>
      <w:r w:rsidRPr="00DA7839">
        <w:t>en avez pa</w:t>
      </w:r>
      <w:r w:rsidR="00892A58" w:rsidRPr="00DA7839">
        <w:t>s d’autres suites à craindre, et</w:t>
      </w:r>
      <w:r w:rsidRPr="00DA7839">
        <w:t xml:space="preserve"> </w:t>
      </w:r>
      <w:r w:rsidR="00AB7887" w:rsidRPr="00DA7839">
        <w:t>le</w:t>
      </w:r>
      <w:r w:rsidRPr="00DA7839">
        <w:t xml:space="preserve"> pire hasard que vous puissiez courir, c</w:t>
      </w:r>
      <w:r w:rsidR="00CB410B" w:rsidRPr="00DA7839">
        <w:t>’</w:t>
      </w:r>
      <w:r w:rsidR="00AB7887" w:rsidRPr="00DA7839">
        <w:t>est de ne p</w:t>
      </w:r>
      <w:r w:rsidRPr="00DA7839">
        <w:t>as faire partager au</w:t>
      </w:r>
      <w:r w:rsidR="00AB7887" w:rsidRPr="00DA7839">
        <w:t>x hommes votre conviction de leu</w:t>
      </w:r>
      <w:r w:rsidRPr="00DA7839">
        <w:t>r perversité. Puisqu</w:t>
      </w:r>
      <w:r w:rsidR="00CB410B" w:rsidRPr="00DA7839">
        <w:t>’</w:t>
      </w:r>
      <w:r w:rsidRPr="00DA7839">
        <w:t>il l</w:t>
      </w:r>
      <w:r w:rsidR="00CB410B" w:rsidRPr="00DA7839">
        <w:t>’</w:t>
      </w:r>
      <w:r w:rsidRPr="00DA7839">
        <w:t xml:space="preserve">a ni un </w:t>
      </w:r>
      <w:r w:rsidR="00CB410B" w:rsidRPr="00DA7839">
        <w:t>« </w:t>
      </w:r>
      <w:r w:rsidRPr="00DA7839">
        <w:t>principe réprimant</w:t>
      </w:r>
      <w:r w:rsidR="00CB410B" w:rsidRPr="00DA7839">
        <w:t> »</w:t>
      </w:r>
      <w:r w:rsidRPr="00DA7839">
        <w:t xml:space="preserve"> qui mesure à l</w:t>
      </w:r>
      <w:r w:rsidR="00CB410B" w:rsidRPr="00DA7839">
        <w:t>’</w:t>
      </w:r>
      <w:r w:rsidR="00AB7887" w:rsidRPr="00DA7839">
        <w:t>humanité la satisfaction de ses appétits, qui tienne les passions en bride, qui contrepèse en nous les instigations de</w:t>
      </w:r>
      <w:r w:rsidRPr="00DA7839">
        <w:t xml:space="preserve"> la nature, vous l</w:t>
      </w:r>
      <w:r w:rsidR="00CB410B" w:rsidRPr="00DA7839">
        <w:t>’</w:t>
      </w:r>
      <w:r w:rsidRPr="00DA7839">
        <w:t xml:space="preserve">avez </w:t>
      </w:r>
      <w:r w:rsidR="00AB7887" w:rsidRPr="00DA7839">
        <w:t>dans cett</w:t>
      </w:r>
      <w:r w:rsidRPr="00DA7839">
        <w:t xml:space="preserve">e idée que </w:t>
      </w:r>
      <w:r w:rsidR="00CB410B" w:rsidRPr="00DA7839">
        <w:t>« </w:t>
      </w:r>
      <w:r w:rsidR="00AB7887" w:rsidRPr="00DA7839">
        <w:t xml:space="preserve">la nature est un état </w:t>
      </w:r>
      <w:r w:rsidRPr="00DA7839">
        <w:t>de maladie</w:t>
      </w:r>
      <w:r w:rsidR="00CB410B" w:rsidRPr="00DA7839">
        <w:t> »</w:t>
      </w:r>
      <w:r w:rsidRPr="00DA7839">
        <w:t>, dont l</w:t>
      </w:r>
      <w:r w:rsidR="00CB410B" w:rsidRPr="00DA7839">
        <w:t>’</w:t>
      </w:r>
      <w:r w:rsidRPr="00DA7839">
        <w:t>individu ne saurait triompher qu</w:t>
      </w:r>
      <w:r w:rsidR="00CB410B" w:rsidRPr="00DA7839">
        <w:t>’</w:t>
      </w:r>
      <w:r w:rsidRPr="00DA7839">
        <w:t>à for</w:t>
      </w:r>
      <w:r w:rsidR="00AB7887" w:rsidRPr="00DA7839">
        <w:t>ce</w:t>
      </w:r>
      <w:r w:rsidRPr="00DA7839">
        <w:t xml:space="preserve"> d</w:t>
      </w:r>
      <w:r w:rsidR="00CB410B" w:rsidRPr="00DA7839">
        <w:t>’</w:t>
      </w:r>
      <w:r w:rsidR="00AB7887" w:rsidRPr="00DA7839">
        <w:t>attention sur soi-même, et</w:t>
      </w:r>
      <w:r w:rsidRPr="00DA7839">
        <w:t xml:space="preserve"> la société par le moyen de lois dont l</w:t>
      </w:r>
      <w:r w:rsidR="00CB410B" w:rsidRPr="00DA7839">
        <w:t>’</w:t>
      </w:r>
      <w:r w:rsidRPr="00DA7839">
        <w:t>esprit tende à dégager l</w:t>
      </w:r>
      <w:r w:rsidR="00CB410B" w:rsidRPr="00DA7839">
        <w:t>’</w:t>
      </w:r>
      <w:r w:rsidRPr="00DA7839">
        <w:t xml:space="preserve">homme du pouvoir de la </w:t>
      </w:r>
      <w:r w:rsidR="00892A58" w:rsidRPr="00DA7839">
        <w:t>nature</w:t>
      </w:r>
      <w:r w:rsidRPr="00DA7839">
        <w:t>. La Liberté de l</w:t>
      </w:r>
      <w:r w:rsidR="00CB410B" w:rsidRPr="00DA7839">
        <w:t>’</w:t>
      </w:r>
      <w:r w:rsidRPr="00DA7839">
        <w:t>individu, que Bayle réclamait tout à l</w:t>
      </w:r>
      <w:r w:rsidR="00CB410B" w:rsidRPr="00DA7839">
        <w:t>’</w:t>
      </w:r>
      <w:r w:rsidRPr="00DA7839">
        <w:t>heure, se t</w:t>
      </w:r>
      <w:r w:rsidR="00AB7887" w:rsidRPr="00DA7839">
        <w:t>rouve ainsi limitée dans ses effets</w:t>
      </w:r>
      <w:r w:rsidRPr="00DA7839">
        <w:t xml:space="preserve"> comme dans son principe. </w:t>
      </w:r>
      <w:r w:rsidR="00892A58" w:rsidRPr="00DA7839">
        <w:t>L’homme</w:t>
      </w:r>
      <w:r w:rsidRPr="00DA7839">
        <w:t>, s</w:t>
      </w:r>
      <w:r w:rsidR="00CB410B" w:rsidRPr="00DA7839">
        <w:t>’</w:t>
      </w:r>
      <w:r w:rsidRPr="00DA7839">
        <w:t>il en descend, s</w:t>
      </w:r>
      <w:r w:rsidR="00CB410B" w:rsidRPr="00DA7839">
        <w:t>’</w:t>
      </w:r>
      <w:r w:rsidRPr="00DA7839">
        <w:t>oppose à l</w:t>
      </w:r>
      <w:r w:rsidR="00CB410B" w:rsidRPr="00DA7839">
        <w:t>’</w:t>
      </w:r>
      <w:r w:rsidR="00AB7887" w:rsidRPr="00DA7839">
        <w:t>animal, et</w:t>
      </w:r>
      <w:r w:rsidRPr="00DA7839">
        <w:t xml:space="preserve"> s</w:t>
      </w:r>
      <w:r w:rsidR="00CB410B" w:rsidRPr="00DA7839">
        <w:t>’</w:t>
      </w:r>
      <w:r w:rsidRPr="00DA7839">
        <w:t>en d</w:t>
      </w:r>
      <w:r w:rsidR="00AB7887" w:rsidRPr="00DA7839">
        <w:t>istingue par la conscience même</w:t>
      </w:r>
      <w:r w:rsidRPr="00DA7839">
        <w:t xml:space="preserve"> qu</w:t>
      </w:r>
      <w:r w:rsidR="00CB410B" w:rsidRPr="00DA7839">
        <w:t>’</w:t>
      </w:r>
      <w:r w:rsidR="00AB7887" w:rsidRPr="00DA7839">
        <w:t>il a de son animalité. De même donc que dans le passé, l’</w:t>
      </w:r>
      <w:r w:rsidRPr="00DA7839">
        <w:t xml:space="preserve">histoire entière de la civilisation </w:t>
      </w:r>
      <w:r w:rsidR="00892A58" w:rsidRPr="00DA7839">
        <w:t>est</w:t>
      </w:r>
      <w:r w:rsidRPr="00DA7839">
        <w:t xml:space="preserve"> l</w:t>
      </w:r>
      <w:r w:rsidR="00CB410B" w:rsidRPr="00DA7839">
        <w:t>’</w:t>
      </w:r>
      <w:r w:rsidRPr="00DA7839">
        <w:t>histoire de ce que nous avons l</w:t>
      </w:r>
      <w:r w:rsidR="00CB410B" w:rsidRPr="00DA7839">
        <w:t>’</w:t>
      </w:r>
      <w:r w:rsidRPr="00DA7839">
        <w:t xml:space="preserve">ait pour nous élever au-dessus de la </w:t>
      </w:r>
      <w:r w:rsidR="00AB7887" w:rsidRPr="00DA7839">
        <w:t>nature</w:t>
      </w:r>
      <w:r w:rsidRPr="00DA7839">
        <w:t>, de même, dans l’avenir, l</w:t>
      </w:r>
      <w:r w:rsidR="00CB410B" w:rsidRPr="00DA7839">
        <w:t>’</w:t>
      </w:r>
      <w:r w:rsidRPr="00DA7839">
        <w:t>objet de la société sera de nous aider à nous débarrasser des obstacles que rencontre encore dans nos appétits ou dans nos liassions la réalisation de la morale parmi les hommes. Sans avoir besoin pour cela d’aucune révélation, ni d</w:t>
      </w:r>
      <w:r w:rsidR="00CB410B" w:rsidRPr="00DA7839">
        <w:t>’</w:t>
      </w:r>
      <w:r w:rsidRPr="00DA7839">
        <w:t xml:space="preserve">aucune religion, la seule considération de la </w:t>
      </w:r>
      <w:r w:rsidR="00AB7887" w:rsidRPr="00DA7839">
        <w:t>nature</w:t>
      </w:r>
      <w:r w:rsidRPr="00DA7839">
        <w:t xml:space="preserve"> suffit à nous convaincre de la nécessité d’un </w:t>
      </w:r>
      <w:r w:rsidR="00CB410B" w:rsidRPr="00DA7839">
        <w:t>« </w:t>
      </w:r>
      <w:r w:rsidRPr="00DA7839">
        <w:t>principe réprimant</w:t>
      </w:r>
      <w:r w:rsidR="00CB410B" w:rsidRPr="00DA7839">
        <w:t> »</w:t>
      </w:r>
      <w:r w:rsidRPr="00DA7839">
        <w:t>. Ce n’</w:t>
      </w:r>
      <w:r w:rsidR="00892A58" w:rsidRPr="00DA7839">
        <w:t>est</w:t>
      </w:r>
      <w:r w:rsidRPr="00DA7839">
        <w:t xml:space="preserve"> point d</w:t>
      </w:r>
      <w:r w:rsidR="00CB410B" w:rsidRPr="00DA7839">
        <w:t>’</w:t>
      </w:r>
      <w:r w:rsidRPr="00DA7839">
        <w:t xml:space="preserve">en haut </w:t>
      </w:r>
      <w:r w:rsidR="00AB7887" w:rsidRPr="00DA7839">
        <w:t>qu</w:t>
      </w:r>
      <w:r w:rsidRPr="00DA7839">
        <w:t>e nous l’avons reçue, mais de la pratique même de la vie, mais de l</w:t>
      </w:r>
      <w:r w:rsidR="00CB410B" w:rsidRPr="00DA7839">
        <w:t>’</w:t>
      </w:r>
      <w:r w:rsidRPr="00DA7839">
        <w:t>expérience de l</w:t>
      </w:r>
      <w:r w:rsidR="00CB410B" w:rsidRPr="00DA7839">
        <w:t>’</w:t>
      </w:r>
      <w:r w:rsidRPr="00DA7839">
        <w:t>histoire. Les anciens n</w:t>
      </w:r>
      <w:r w:rsidR="00CB410B" w:rsidRPr="00DA7839">
        <w:t>’</w:t>
      </w:r>
      <w:r w:rsidRPr="00DA7839">
        <w:t xml:space="preserve">en </w:t>
      </w:r>
      <w:r w:rsidR="00892A58" w:rsidRPr="00DA7839">
        <w:t>sont-ils</w:t>
      </w:r>
      <w:r w:rsidRPr="00DA7839">
        <w:t xml:space="preserve"> pas la preuve, eux </w:t>
      </w:r>
      <w:r w:rsidR="00892A58" w:rsidRPr="00DA7839">
        <w:t>dont</w:t>
      </w:r>
      <w:r w:rsidRPr="00DA7839">
        <w:t xml:space="preserve"> la religion </w:t>
      </w:r>
      <w:r w:rsidR="00892A58" w:rsidRPr="00DA7839">
        <w:t>avait</w:t>
      </w:r>
      <w:r w:rsidR="00363E7A" w:rsidRPr="00DA7839">
        <w:t xml:space="preserve"> pour ainsi dire divinisé tou</w:t>
      </w:r>
      <w:r w:rsidRPr="00DA7839">
        <w:t>s les vice</w:t>
      </w:r>
      <w:r w:rsidR="00CB410B" w:rsidRPr="00DA7839">
        <w:t>s ?</w:t>
      </w:r>
    </w:p>
    <w:p w14:paraId="735C0EEC" w14:textId="77777777" w:rsidR="00CB410B" w:rsidRPr="00CB410B" w:rsidRDefault="00170A5B" w:rsidP="00363E7A">
      <w:pPr>
        <w:pStyle w:val="quotel"/>
      </w:pPr>
      <w:r w:rsidRPr="00CB410B">
        <w:t>La prostitution, l</w:t>
      </w:r>
      <w:r w:rsidR="00CB410B" w:rsidRPr="00CB410B">
        <w:t>’</w:t>
      </w:r>
      <w:r w:rsidRPr="00CB410B">
        <w:t>adultère, l</w:t>
      </w:r>
      <w:r w:rsidR="00CB410B" w:rsidRPr="00CB410B">
        <w:t>’</w:t>
      </w:r>
      <w:r w:rsidRPr="00CB410B">
        <w:t>inceste,</w:t>
      </w:r>
    </w:p>
    <w:p w14:paraId="2DB5791C" w14:textId="77777777" w:rsidR="00CB410B" w:rsidRPr="00CB410B" w:rsidRDefault="00170A5B" w:rsidP="00363E7A">
      <w:pPr>
        <w:pStyle w:val="quotel"/>
      </w:pPr>
      <w:r w:rsidRPr="00CB410B">
        <w:t>Le vol, l’assassinat, cl tout ce qu</w:t>
      </w:r>
      <w:r w:rsidR="00CB410B" w:rsidRPr="00CB410B">
        <w:t>’</w:t>
      </w:r>
      <w:r w:rsidRPr="00CB410B">
        <w:t>on déleste,</w:t>
      </w:r>
    </w:p>
    <w:p w14:paraId="25F3E6F0" w14:textId="77777777" w:rsidR="00CB410B" w:rsidRPr="00CB410B" w:rsidRDefault="00170A5B" w:rsidP="00363E7A">
      <w:pPr>
        <w:pStyle w:val="quotel"/>
      </w:pPr>
      <w:r w:rsidRPr="00CB410B">
        <w:t>C’est l’exemple qu’à suivre éliraient leurs immortels.</w:t>
      </w:r>
    </w:p>
    <w:p w14:paraId="18EF4EC5" w14:textId="77777777" w:rsidR="00CB410B" w:rsidRPr="00DA7839" w:rsidRDefault="00170A5B" w:rsidP="00000A23">
      <w:pPr>
        <w:pStyle w:val="Corpsdetexte"/>
        <w:pPrChange w:id="1209" w:author="OBVIL" w:date="2016-12-01T14:12:00Z">
          <w:pPr>
            <w:pStyle w:val="Corpsdetexte"/>
            <w:spacing w:afterLines="120" w:after="288"/>
            <w:ind w:firstLine="240"/>
            <w:jc w:val="both"/>
          </w:pPr>
        </w:pPrChange>
      </w:pPr>
      <w:r w:rsidRPr="00DA7839">
        <w:t xml:space="preserve">Cependant ils n’ont pas laissé de punir sévèrement les crimes que leur religion semblait </w:t>
      </w:r>
      <w:r w:rsidR="00892A58" w:rsidRPr="00DA7839">
        <w:t>autoriser</w:t>
      </w:r>
      <w:r w:rsidRPr="00DA7839">
        <w:t>. C</w:t>
      </w:r>
      <w:r w:rsidR="00CB410B" w:rsidRPr="00DA7839">
        <w:t>’</w:t>
      </w:r>
      <w:r w:rsidRPr="00DA7839">
        <w:t>est qu</w:t>
      </w:r>
      <w:r w:rsidR="00CB410B" w:rsidRPr="00DA7839">
        <w:t>’</w:t>
      </w:r>
      <w:r w:rsidRPr="00DA7839">
        <w:t>ils ont connu la nature, et c</w:t>
      </w:r>
      <w:r w:rsidR="00CB410B" w:rsidRPr="00DA7839">
        <w:t>’</w:t>
      </w:r>
      <w:r w:rsidRPr="00DA7839">
        <w:t>est qu</w:t>
      </w:r>
      <w:r w:rsidR="00CB410B" w:rsidRPr="00DA7839">
        <w:t>’</w:t>
      </w:r>
      <w:r w:rsidRPr="00DA7839">
        <w:t>ils ont conformé leurs lois à la connaissance qu</w:t>
      </w:r>
      <w:r w:rsidR="00CB410B" w:rsidRPr="00DA7839">
        <w:t>’</w:t>
      </w:r>
      <w:r w:rsidRPr="00DA7839">
        <w:t xml:space="preserve">ils en </w:t>
      </w:r>
      <w:r w:rsidR="00892A58" w:rsidRPr="00DA7839">
        <w:t>avaient</w:t>
      </w:r>
      <w:r w:rsidRPr="00DA7839">
        <w:t>. Mais, au lieu de se contredire jusqu</w:t>
      </w:r>
      <w:r w:rsidR="00CB410B" w:rsidRPr="00DA7839">
        <w:t>’</w:t>
      </w:r>
      <w:r w:rsidR="00892A58" w:rsidRPr="00DA7839">
        <w:t>à ce point q</w:t>
      </w:r>
      <w:r w:rsidRPr="00DA7839">
        <w:t>ue chez eux la vertu même, en tant qu’elle consistait à s’écarter des exemples des dieux, était une espèce d</w:t>
      </w:r>
      <w:r w:rsidR="00CB410B" w:rsidRPr="00DA7839">
        <w:t>’</w:t>
      </w:r>
      <w:r w:rsidRPr="00DA7839">
        <w:t>impiété, comme le prouve la mort de Socrate, n</w:t>
      </w:r>
      <w:r w:rsidR="00CB410B" w:rsidRPr="00DA7839">
        <w:t>’</w:t>
      </w:r>
      <w:r w:rsidRPr="00DA7839">
        <w:t>eussent-ils pas mieux fait d</w:t>
      </w:r>
      <w:r w:rsidR="00CB410B" w:rsidRPr="00DA7839">
        <w:t>’</w:t>
      </w:r>
      <w:r w:rsidR="00892A58" w:rsidRPr="00DA7839">
        <w:t>être alliées qu’idolâtres</w:t>
      </w:r>
      <w:r w:rsidR="00CB410B" w:rsidRPr="00DA7839">
        <w:t> ?</w:t>
      </w:r>
      <w:r w:rsidRPr="00DA7839">
        <w:t xml:space="preserve"> C’est l</w:t>
      </w:r>
      <w:r w:rsidR="00CB410B" w:rsidRPr="00DA7839">
        <w:t>’</w:t>
      </w:r>
      <w:r w:rsidRPr="00DA7839">
        <w:t>audacieuse conclusion de Bayl</w:t>
      </w:r>
      <w:r w:rsidR="00CB410B" w:rsidRPr="00DA7839">
        <w:t>e ;</w:t>
      </w:r>
      <w:r w:rsidR="00B6083B" w:rsidRPr="00DA7839">
        <w:t xml:space="preserve"> — </w:t>
      </w:r>
      <w:r w:rsidR="00CB410B" w:rsidRPr="00DA7839">
        <w:t>e</w:t>
      </w:r>
      <w:r w:rsidR="00363E7A" w:rsidRPr="00DA7839">
        <w:t>t</w:t>
      </w:r>
      <w:r w:rsidRPr="00DA7839">
        <w:t xml:space="preserve"> je pense que l</w:t>
      </w:r>
      <w:r w:rsidR="00CB410B" w:rsidRPr="00DA7839">
        <w:t>’</w:t>
      </w:r>
      <w:r w:rsidRPr="00DA7839">
        <w:t xml:space="preserve">on voit maintenant ce </w:t>
      </w:r>
      <w:r w:rsidR="00892A58" w:rsidRPr="00DA7839">
        <w:t>qu</w:t>
      </w:r>
      <w:r w:rsidRPr="00DA7839">
        <w:t>e, sous son aspect d’abord un peu paradoxal, elle enferme de vérité.</w:t>
      </w:r>
    </w:p>
    <w:p w14:paraId="2FAD9D48" w14:textId="77777777" w:rsidR="00CB410B" w:rsidRPr="00CB410B" w:rsidRDefault="00170A5B" w:rsidP="00363E7A">
      <w:pPr>
        <w:pStyle w:val="Titre2"/>
      </w:pPr>
      <w:bookmarkStart w:id="1210" w:name="bookmark26"/>
      <w:bookmarkEnd w:id="1210"/>
      <w:r w:rsidRPr="00CB410B">
        <w:t>IV</w:t>
      </w:r>
    </w:p>
    <w:p w14:paraId="32779219" w14:textId="0092D757" w:rsidR="00CB410B" w:rsidRPr="00DA7839" w:rsidRDefault="00170A5B" w:rsidP="00000A23">
      <w:pPr>
        <w:pStyle w:val="Corpsdetexte"/>
        <w:pPrChange w:id="1211" w:author="OBVIL" w:date="2016-12-01T14:12:00Z">
          <w:pPr>
            <w:pStyle w:val="Corpsdetexte"/>
            <w:spacing w:afterLines="120" w:after="288"/>
            <w:ind w:firstLine="240"/>
            <w:jc w:val="both"/>
          </w:pPr>
        </w:pPrChange>
      </w:pPr>
      <w:r w:rsidRPr="00DA7839">
        <w:t>Mais on voit encore bien mieux qu</w:t>
      </w:r>
      <w:r w:rsidR="00CB410B" w:rsidRPr="00DA7839">
        <w:t>’</w:t>
      </w:r>
      <w:r w:rsidRPr="00DA7839">
        <w:t xml:space="preserve">elle n’est pas d’un </w:t>
      </w:r>
      <w:r w:rsidR="00CB410B" w:rsidRPr="00DA7839">
        <w:rPr>
          <w:i/>
        </w:rPr>
        <w:t>« </w:t>
      </w:r>
      <w:r w:rsidRPr="00DA7839">
        <w:t>sceptique</w:t>
      </w:r>
      <w:r w:rsidR="00CB410B" w:rsidRPr="00DA7839">
        <w:t> »</w:t>
      </w:r>
      <w:r w:rsidR="00363E7A" w:rsidRPr="00DA7839">
        <w:t>,</w:t>
      </w:r>
      <w:r w:rsidRPr="00DA7839">
        <w:t xml:space="preserve"> ou du moins qu</w:t>
      </w:r>
      <w:r w:rsidR="00CB410B" w:rsidRPr="00DA7839">
        <w:t>’</w:t>
      </w:r>
      <w:r w:rsidRPr="00DA7839">
        <w:t>il faut commencer par changer le sens ordinaire du mot si l</w:t>
      </w:r>
      <w:r w:rsidR="00CB410B" w:rsidRPr="00DA7839">
        <w:t>’</w:t>
      </w:r>
      <w:r w:rsidRPr="00DA7839">
        <w:t>on veut l</w:t>
      </w:r>
      <w:r w:rsidR="00CB410B" w:rsidRPr="00DA7839">
        <w:t>’</w:t>
      </w:r>
      <w:r w:rsidR="00363E7A" w:rsidRPr="00DA7839">
        <w:t>appliquer à Bay</w:t>
      </w:r>
      <w:r w:rsidRPr="00DA7839">
        <w:t>le.</w:t>
      </w:r>
      <w:r w:rsidR="00363E7A" w:rsidRPr="00DA7839">
        <w:t> « </w:t>
      </w:r>
      <w:r w:rsidRPr="00DA7839">
        <w:t>Tout ce qu</w:t>
      </w:r>
      <w:r w:rsidR="00CB410B" w:rsidRPr="00DA7839">
        <w:t>’</w:t>
      </w:r>
      <w:r w:rsidR="00363E7A" w:rsidRPr="00DA7839">
        <w:t>il y a eu de pyrrhoniens</w:t>
      </w:r>
      <w:r w:rsidRPr="00DA7839">
        <w:t xml:space="preserve"> jusqu</w:t>
      </w:r>
      <w:r w:rsidR="00CB410B" w:rsidRPr="00DA7839">
        <w:t>’</w:t>
      </w:r>
      <w:r w:rsidRPr="00DA7839">
        <w:t xml:space="preserve">ici, nous dit-il en effet lui-même, se sont contentés de nous </w:t>
      </w:r>
      <w:r w:rsidR="00363E7A" w:rsidRPr="00DA7839">
        <w:t>ôter</w:t>
      </w:r>
      <w:r w:rsidRPr="00DA7839">
        <w:t xml:space="preserve"> les affirmations et les négations sur les qualités absolues des objets, </w:t>
      </w:r>
      <w:r w:rsidR="00363E7A" w:rsidRPr="00DA7839">
        <w:rPr>
          <w:i/>
        </w:rPr>
        <w:t>mais ils nous ont laissé le</w:t>
      </w:r>
      <w:r w:rsidRPr="00DA7839">
        <w:rPr>
          <w:i/>
        </w:rPr>
        <w:t>s actions morales</w:t>
      </w:r>
      <w:r w:rsidRPr="00B6083B">
        <w:rPr>
          <w:rPrChange w:id="1212" w:author="OBVIL" w:date="2016-12-01T14:12:00Z">
            <w:rPr>
              <w:rFonts w:ascii="Times New Roman" w:hAnsi="Times New Roman"/>
              <w:i/>
            </w:rPr>
          </w:rPrChange>
        </w:rPr>
        <w:t>.</w:t>
      </w:r>
      <w:r w:rsidR="00CB410B" w:rsidRPr="00DA7839">
        <w:t> »</w:t>
      </w:r>
      <w:r w:rsidRPr="00DA7839">
        <w:t xml:space="preserve"> Et, ailleurs, d</w:t>
      </w:r>
      <w:r w:rsidR="00CB410B" w:rsidRPr="00DA7839">
        <w:t>’</w:t>
      </w:r>
      <w:r w:rsidRPr="00DA7839">
        <w:t>une façon plus explicite encore, dans l</w:t>
      </w:r>
      <w:r w:rsidR="00CB410B" w:rsidRPr="00DA7839">
        <w:t>’</w:t>
      </w:r>
      <w:r w:rsidRPr="00DA7839">
        <w:t xml:space="preserve">article </w:t>
      </w:r>
      <w:del w:id="1213" w:author="OBVIL" w:date="2016-12-01T14:12:00Z">
        <w:r w:rsidR="00363E7A" w:rsidRPr="00363E7A">
          <w:rPr>
            <w:smallCaps/>
            <w:sz w:val="22"/>
            <w:szCs w:val="22"/>
          </w:rPr>
          <w:delText>PYRRON</w:delText>
        </w:r>
      </w:del>
      <w:ins w:id="1214" w:author="OBVIL" w:date="2016-12-01T14:12:00Z">
        <w:r w:rsidR="00B6083B" w:rsidRPr="00B6083B">
          <w:rPr>
            <w:smallCaps/>
          </w:rPr>
          <w:t>Pyrron</w:t>
        </w:r>
      </w:ins>
      <w:r w:rsidR="00B6083B" w:rsidRPr="00B6083B">
        <w:rPr>
          <w:rPrChange w:id="1215" w:author="OBVIL" w:date="2016-12-01T14:12:00Z">
            <w:rPr>
              <w:rFonts w:ascii="Times New Roman" w:hAnsi="Times New Roman"/>
              <w:smallCaps/>
            </w:rPr>
          </w:rPrChange>
        </w:rPr>
        <w:t xml:space="preserve"> </w:t>
      </w:r>
      <w:r w:rsidR="00363E7A" w:rsidRPr="00DA7839">
        <w:t>de son</w:t>
      </w:r>
      <w:r w:rsidRPr="00DA7839">
        <w:t xml:space="preserve"> </w:t>
      </w:r>
      <w:r w:rsidRPr="00DA7839">
        <w:rPr>
          <w:i/>
        </w:rPr>
        <w:t>Dictionnaire</w:t>
      </w:r>
      <w:r w:rsidRPr="00B6083B">
        <w:rPr>
          <w:rPrChange w:id="1216" w:author="OBVIL" w:date="2016-12-01T14:12:00Z">
            <w:rPr>
              <w:rFonts w:ascii="Times New Roman" w:hAnsi="Times New Roman"/>
              <w:i/>
            </w:rPr>
          </w:rPrChange>
        </w:rPr>
        <w:t>,</w:t>
      </w:r>
      <w:r w:rsidRPr="00DA7839">
        <w:t xml:space="preserve"> laissan</w:t>
      </w:r>
      <w:r w:rsidR="00363E7A" w:rsidRPr="00DA7839">
        <w:t>t paraître enfin sa vraie pensée</w:t>
      </w:r>
      <w:r w:rsidR="00CB410B" w:rsidRPr="00DA7839">
        <w:t> :</w:t>
      </w:r>
      <w:r w:rsidRPr="00DA7839">
        <w:t xml:space="preserve"> </w:t>
      </w:r>
      <w:r w:rsidR="00CB410B" w:rsidRPr="00363E7A">
        <w:rPr>
          <w:rStyle w:val="quotec"/>
        </w:rPr>
        <w:t>« </w:t>
      </w:r>
      <w:r w:rsidRPr="00363E7A">
        <w:rPr>
          <w:rStyle w:val="quotec"/>
        </w:rPr>
        <w:t>Il n</w:t>
      </w:r>
      <w:r w:rsidR="00CB410B" w:rsidRPr="00363E7A">
        <w:rPr>
          <w:rStyle w:val="quotec"/>
        </w:rPr>
        <w:t>’</w:t>
      </w:r>
      <w:r w:rsidRPr="00363E7A">
        <w:rPr>
          <w:rStyle w:val="quotec"/>
        </w:rPr>
        <w:t>y a que la religion, n</w:t>
      </w:r>
      <w:r w:rsidR="00363E7A" w:rsidRPr="00363E7A">
        <w:rPr>
          <w:rStyle w:val="quotec"/>
        </w:rPr>
        <w:t>ous dit-il, qui ait à craindre l</w:t>
      </w:r>
      <w:r w:rsidRPr="00363E7A">
        <w:rPr>
          <w:rStyle w:val="quotec"/>
        </w:rPr>
        <w:t>e pyrrhonisme, car elle doit être appuyée sur la certitud</w:t>
      </w:r>
      <w:r w:rsidR="00CB410B" w:rsidRPr="00363E7A">
        <w:rPr>
          <w:rStyle w:val="quotec"/>
        </w:rPr>
        <w:t>e ;</w:t>
      </w:r>
      <w:r w:rsidR="00363E7A" w:rsidRPr="00363E7A">
        <w:rPr>
          <w:rStyle w:val="quotec"/>
        </w:rPr>
        <w:t xml:space="preserve"> et son but</w:t>
      </w:r>
      <w:r w:rsidRPr="00363E7A">
        <w:rPr>
          <w:rStyle w:val="quotec"/>
        </w:rPr>
        <w:t>, ses effet</w:t>
      </w:r>
      <w:r w:rsidR="00363E7A" w:rsidRPr="00363E7A">
        <w:rPr>
          <w:rStyle w:val="quotec"/>
        </w:rPr>
        <w:t>s, ses usages tombent dès que le</w:t>
      </w:r>
      <w:r w:rsidRPr="00363E7A">
        <w:rPr>
          <w:rStyle w:val="quotec"/>
        </w:rPr>
        <w:t xml:space="preserve"> terme persuasion de ses vérités est effacée de l</w:t>
      </w:r>
      <w:r w:rsidR="00CB410B" w:rsidRPr="00363E7A">
        <w:rPr>
          <w:rStyle w:val="quotec"/>
        </w:rPr>
        <w:t>’</w:t>
      </w:r>
      <w:r w:rsidR="00892A58" w:rsidRPr="00363E7A">
        <w:rPr>
          <w:rStyle w:val="quotec"/>
        </w:rPr>
        <w:t>âme</w:t>
      </w:r>
      <w:r w:rsidRPr="00363E7A">
        <w:rPr>
          <w:rStyle w:val="quotec"/>
        </w:rPr>
        <w:t>.</w:t>
      </w:r>
      <w:r w:rsidR="00CB410B" w:rsidRPr="00363E7A">
        <w:rPr>
          <w:rStyle w:val="quotec"/>
        </w:rPr>
        <w:t> »</w:t>
      </w:r>
      <w:r w:rsidRPr="00DA7839">
        <w:t xml:space="preserve"> Mais la morale, pour lui, n</w:t>
      </w:r>
      <w:r w:rsidR="00CB410B" w:rsidRPr="00DA7839">
        <w:t>’</w:t>
      </w:r>
      <w:r w:rsidRPr="00DA7839">
        <w:t>en subsiste pas moin</w:t>
      </w:r>
      <w:r w:rsidR="00CB410B" w:rsidRPr="00DA7839">
        <w:t>s ;</w:t>
      </w:r>
      <w:r w:rsidRPr="00DA7839">
        <w:t xml:space="preserve"> et, au contraire, la détacher de la religion, c’est vraiment la fonder en raison, si la société civile, qui se conçoit en dehors île toute religion</w:t>
      </w:r>
      <w:r w:rsidR="00B6083B" w:rsidRPr="00DA7839">
        <w:t xml:space="preserve"> —</w:t>
      </w:r>
      <w:del w:id="1217" w:author="OBVIL" w:date="2016-12-01T14:12:00Z">
        <w:r w:rsidR="00CB410B" w:rsidRPr="00CB410B">
          <w:delText xml:space="preserve"> </w:delText>
        </w:r>
      </w:del>
      <w:ins w:id="1218" w:author="OBVIL" w:date="2016-12-01T14:12:00Z">
        <w:r w:rsidR="00B6083B" w:rsidRPr="00B6083B">
          <w:t> </w:t>
        </w:r>
      </w:ins>
      <w:r w:rsidR="00CB410B" w:rsidRPr="00DA7839">
        <w:t>i</w:t>
      </w:r>
      <w:r w:rsidRPr="00DA7839">
        <w:t>l vient de l</w:t>
      </w:r>
      <w:r w:rsidR="00CB410B" w:rsidRPr="00DA7839">
        <w:t>’</w:t>
      </w:r>
      <w:r w:rsidRPr="00DA7839">
        <w:t>établir</w:t>
      </w:r>
      <w:r w:rsidR="00CB410B" w:rsidRPr="00DA7839">
        <w:t>,</w:t>
      </w:r>
      <w:r w:rsidR="00B6083B" w:rsidRPr="00DA7839">
        <w:t xml:space="preserve"> — </w:t>
      </w:r>
      <w:r w:rsidRPr="00DA7839">
        <w:t>ne se conçoit pas sans morale.</w:t>
      </w:r>
    </w:p>
    <w:p w14:paraId="302C92BD" w14:textId="77777777" w:rsidR="00CB410B" w:rsidRPr="00DA7839" w:rsidRDefault="00170A5B" w:rsidP="00000A23">
      <w:pPr>
        <w:pStyle w:val="Corpsdetexte"/>
        <w:pPrChange w:id="1219" w:author="OBVIL" w:date="2016-12-01T14:12:00Z">
          <w:pPr>
            <w:pStyle w:val="Corpsdetexte"/>
            <w:spacing w:afterLines="120" w:after="288"/>
            <w:ind w:firstLine="240"/>
            <w:jc w:val="both"/>
          </w:pPr>
        </w:pPrChange>
      </w:pPr>
      <w:r w:rsidRPr="00DA7839">
        <w:t>Qu</w:t>
      </w:r>
      <w:r w:rsidR="00363E7A" w:rsidRPr="00DA7839">
        <w:t>e</w:t>
      </w:r>
      <w:r w:rsidRPr="00DA7839">
        <w:t xml:space="preserve"> de pareilles idées n</w:t>
      </w:r>
      <w:r w:rsidR="00CB410B" w:rsidRPr="00DA7839">
        <w:t>’</w:t>
      </w:r>
      <w:r w:rsidRPr="00DA7839">
        <w:t>eussent pas f</w:t>
      </w:r>
      <w:r w:rsidR="00892A58" w:rsidRPr="00DA7839">
        <w:t>ait leur chemin dans le monde, c’est ce qui serait étonnant</w:t>
      </w:r>
      <w:r w:rsidRPr="00DA7839">
        <w:t>. Elles avaient, en effet, d</w:t>
      </w:r>
      <w:r w:rsidR="00CB410B" w:rsidRPr="00DA7839">
        <w:t>’</w:t>
      </w:r>
      <w:r w:rsidRPr="00DA7839">
        <w:t>abord, la nouveauté pour elles. Elles avaient l’autorité personnelle de l</w:t>
      </w:r>
      <w:r w:rsidR="00CB410B" w:rsidRPr="00DA7839">
        <w:t>’</w:t>
      </w:r>
      <w:r w:rsidRPr="00DA7839">
        <w:t>homme, assurément l</w:t>
      </w:r>
      <w:r w:rsidR="00CB410B" w:rsidRPr="00DA7839">
        <w:t>’</w:t>
      </w:r>
      <w:r w:rsidRPr="00DA7839">
        <w:t>un des moins suspects qu’il y ait jamais eu d</w:t>
      </w:r>
      <w:r w:rsidR="00363E7A" w:rsidRPr="00DA7839">
        <w:t>e</w:t>
      </w:r>
      <w:r w:rsidRPr="00DA7839">
        <w:t xml:space="preserve"> vouloir a</w:t>
      </w:r>
      <w:r w:rsidR="00363E7A" w:rsidRPr="00DA7839">
        <w:t>briter le libertinage de ses mœurs</w:t>
      </w:r>
      <w:r w:rsidRPr="00DA7839">
        <w:t xml:space="preserve"> derrière celui de ses pensées. Elles avaient encore l’air </w:t>
      </w:r>
      <w:r w:rsidR="00363E7A" w:rsidRPr="00DA7839">
        <w:t>de</w:t>
      </w:r>
      <w:r w:rsidRPr="00DA7839">
        <w:t xml:space="preserve"> modération ou de naïveté même dont elles étaient soutenues, sans fracas, sans emphase</w:t>
      </w:r>
      <w:r w:rsidR="00CB410B" w:rsidRPr="00DA7839">
        <w:t> ;</w:t>
      </w:r>
      <w:r w:rsidRPr="00DA7839">
        <w:t xml:space="preserve"> et, avec</w:t>
      </w:r>
      <w:r w:rsidR="00CB410B" w:rsidRPr="00DA7839">
        <w:rPr>
          <w:rFonts w:hint="eastAsia"/>
        </w:rPr>
        <w:t xml:space="preserve"> </w:t>
      </w:r>
      <w:r w:rsidR="00CB410B" w:rsidRPr="00DA7839">
        <w:t>c</w:t>
      </w:r>
      <w:r w:rsidRPr="00DA7839">
        <w:t>ela, toutes les ressources de la dialectique de Bayle, Il affirmait peu. Ce n</w:t>
      </w:r>
      <w:r w:rsidR="00CB410B" w:rsidRPr="00DA7839">
        <w:t>’</w:t>
      </w:r>
      <w:r w:rsidRPr="00DA7839">
        <w:t xml:space="preserve">était de sa part que </w:t>
      </w:r>
      <w:r w:rsidR="00CB410B" w:rsidRPr="00DA7839">
        <w:t>« </w:t>
      </w:r>
      <w:r w:rsidRPr="00DA7839">
        <w:t>doute</w:t>
      </w:r>
      <w:r w:rsidR="00CB410B" w:rsidRPr="00DA7839">
        <w:t>s »</w:t>
      </w:r>
      <w:r w:rsidRPr="00DA7839">
        <w:t xml:space="preserve">, ou </w:t>
      </w:r>
      <w:r w:rsidR="00CB410B" w:rsidRPr="00DA7839">
        <w:t>« </w:t>
      </w:r>
      <w:r w:rsidRPr="00DA7839">
        <w:t>conjectures</w:t>
      </w:r>
      <w:r w:rsidR="00CB410B" w:rsidRPr="00DA7839">
        <w:t> »</w:t>
      </w:r>
      <w:r w:rsidRPr="00DA7839">
        <w:t>. On eût dit qu</w:t>
      </w:r>
      <w:r w:rsidR="00CB410B" w:rsidRPr="00DA7839">
        <w:t>’</w:t>
      </w:r>
      <w:r w:rsidRPr="00DA7839">
        <w:t>il mettait son lecteur de moitié dans ses incertitudes, et que, bien loin de vouloir emporter ou surprendre l</w:t>
      </w:r>
      <w:r w:rsidR="00CB410B" w:rsidRPr="00DA7839">
        <w:t>’</w:t>
      </w:r>
      <w:r w:rsidRPr="00DA7839">
        <w:t>assentiment de personne, il vous invitât seulement à chercher avec lui. Il avait aussi l</w:t>
      </w:r>
      <w:r w:rsidR="00CB410B" w:rsidRPr="00DA7839">
        <w:t>’</w:t>
      </w:r>
      <w:r w:rsidRPr="00DA7839">
        <w:t xml:space="preserve">art d’égayer les questions les plus graves. Comme le conte fait passer avec lui le précepte, ses plaisanteries faisaient passer ses négations avec elles. </w:t>
      </w:r>
      <w:r w:rsidR="00CB410B" w:rsidRPr="00DA7839">
        <w:t>« </w:t>
      </w:r>
      <w:r w:rsidRPr="00DA7839">
        <w:t>De la manière que l</w:t>
      </w:r>
      <w:r w:rsidR="00CB410B" w:rsidRPr="00DA7839">
        <w:t>’</w:t>
      </w:r>
      <w:r w:rsidRPr="00DA7839">
        <w:t>homme est fait, un conte lascif, disait-il, est une chose qui réveille extrêmement sa curiosité, et qui l</w:t>
      </w:r>
      <w:r w:rsidR="00CB410B" w:rsidRPr="00DA7839">
        <w:t>’</w:t>
      </w:r>
      <w:r w:rsidRPr="00DA7839">
        <w:t>attire par des charmes</w:t>
      </w:r>
      <w:r w:rsidRPr="00B6083B">
        <w:rPr>
          <w:rPrChange w:id="1220" w:author="OBVIL" w:date="2016-12-01T14:12:00Z">
            <w:rPr>
              <w:rFonts w:ascii="Times New Roman" w:hAnsi="Times New Roman"/>
              <w:position w:val="5"/>
            </w:rPr>
          </w:rPrChange>
        </w:rPr>
        <w:t>-</w:t>
      </w:r>
      <w:r w:rsidRPr="00DA7839">
        <w:t>presque insurmontables.</w:t>
      </w:r>
      <w:r w:rsidR="00CB410B" w:rsidRPr="00DA7839">
        <w:t> »</w:t>
      </w:r>
      <w:r w:rsidRPr="00DA7839">
        <w:t xml:space="preserve"> Et aussi, ses écrits sont-ils pleins de </w:t>
      </w:r>
      <w:r w:rsidR="00CB410B" w:rsidRPr="00DA7839">
        <w:t>« </w:t>
      </w:r>
      <w:r w:rsidRPr="00DA7839">
        <w:t>contes lascifs</w:t>
      </w:r>
      <w:r w:rsidR="00CB410B" w:rsidRPr="00DA7839">
        <w:t> »</w:t>
      </w:r>
      <w:r w:rsidRPr="00DA7839">
        <w:t>. De même encore, son ironie, dont la qualité ne laisse pas d’être souvent douteuse, parfois même assez grossière, n’avait pas moins quelque chose d’engagean</w:t>
      </w:r>
      <w:r w:rsidR="00CB410B" w:rsidRPr="00DA7839">
        <w:t>t ;</w:t>
      </w:r>
      <w:r w:rsidR="00363E7A" w:rsidRPr="00DA7839">
        <w:t xml:space="preserve"> et ce que </w:t>
      </w:r>
      <w:r w:rsidRPr="00DA7839">
        <w:t>l’on eût refusé peut-être d’accorder au philosophe ou au théologien, s’ils s’étaient démasqués, on le concédait, sans trop de résistance, au bel esprit qui les recouvrait. Mais ce qu</w:t>
      </w:r>
      <w:r w:rsidR="00CB410B" w:rsidRPr="00DA7839">
        <w:t>’</w:t>
      </w:r>
      <w:r w:rsidRPr="00DA7839">
        <w:t>il faut surtout dire, c’est que ses écrits paraissaient en leur temp</w:t>
      </w:r>
      <w:r w:rsidR="00CB410B" w:rsidRPr="00DA7839">
        <w:t>s ;</w:t>
      </w:r>
      <w:r w:rsidRPr="00DA7839">
        <w:t xml:space="preserve"> qu</w:t>
      </w:r>
      <w:r w:rsidR="00CB410B" w:rsidRPr="00DA7839">
        <w:t>’</w:t>
      </w:r>
      <w:r w:rsidRPr="00DA7839">
        <w:t>ils étaient provoqués comme par une espèce de complicité latent</w:t>
      </w:r>
      <w:r w:rsidR="00CB410B" w:rsidRPr="00DA7839">
        <w:t>e ;</w:t>
      </w:r>
      <w:r w:rsidRPr="00DA7839">
        <w:t xml:space="preserve"> et que partout autour de lui, jusque dans </w:t>
      </w:r>
      <w:r w:rsidR="00CB410B" w:rsidRPr="00DA7839">
        <w:t>« </w:t>
      </w:r>
      <w:r w:rsidRPr="00DA7839">
        <w:t>les maisons de caffé</w:t>
      </w:r>
      <w:r w:rsidR="00CB410B" w:rsidRPr="00DA7839">
        <w:t> »</w:t>
      </w:r>
      <w:r w:rsidRPr="00DA7839">
        <w:t xml:space="preserve">, on attendait ses </w:t>
      </w:r>
      <w:r w:rsidR="00CB410B" w:rsidRPr="00DA7839">
        <w:t>« </w:t>
      </w:r>
      <w:r w:rsidRPr="00DA7839">
        <w:t>paradoxes</w:t>
      </w:r>
      <w:r w:rsidR="00CB410B" w:rsidRPr="00DA7839">
        <w:t> »</w:t>
      </w:r>
      <w:r w:rsidRPr="00DA7839">
        <w:t xml:space="preserve"> avant qu</w:t>
      </w:r>
      <w:r w:rsidR="00CB410B" w:rsidRPr="00DA7839">
        <w:t>’</w:t>
      </w:r>
      <w:r w:rsidRPr="00DA7839">
        <w:t>il les eût énoncés.</w:t>
      </w:r>
    </w:p>
    <w:p w14:paraId="39062557" w14:textId="163E9CA4" w:rsidR="00CB410B" w:rsidRPr="00DA7839" w:rsidRDefault="00170A5B" w:rsidP="00000A23">
      <w:pPr>
        <w:pStyle w:val="Corpsdetexte"/>
        <w:pPrChange w:id="1221" w:author="OBVIL" w:date="2016-12-01T14:12:00Z">
          <w:pPr>
            <w:pStyle w:val="Corpsdetexte"/>
            <w:spacing w:afterLines="120" w:after="288"/>
            <w:ind w:firstLine="240"/>
            <w:jc w:val="both"/>
          </w:pPr>
        </w:pPrChange>
      </w:pPr>
      <w:r w:rsidRPr="00DA7839">
        <w:t>Philosophes et théologiens, catholiques et protestants, jésuites et jansénistes, ultramontains et gallicans, quiétistes, antiquiétiste</w:t>
      </w:r>
      <w:r w:rsidR="00CB410B" w:rsidRPr="00DA7839">
        <w:t>s</w:t>
      </w:r>
      <w:r w:rsidR="00B6083B" w:rsidRPr="00DA7839">
        <w:t xml:space="preserve"> —</w:t>
      </w:r>
      <w:del w:id="1222" w:author="OBVIL" w:date="2016-12-01T14:12:00Z">
        <w:r w:rsidRPr="00CB410B">
          <w:delText xml:space="preserve"> </w:delText>
        </w:r>
      </w:del>
      <w:ins w:id="1223" w:author="OBVIL" w:date="2016-12-01T14:12:00Z">
        <w:r w:rsidR="00B6083B" w:rsidRPr="00B6083B">
          <w:t> </w:t>
        </w:r>
      </w:ins>
      <w:r w:rsidRPr="00DA7839">
        <w:t>et je ne parle que de la France</w:t>
      </w:r>
      <w:r w:rsidR="00CB410B" w:rsidRPr="00DA7839">
        <w:t>,</w:t>
      </w:r>
      <w:r w:rsidR="00B6083B" w:rsidRPr="00DA7839">
        <w:t xml:space="preserve"> — </w:t>
      </w:r>
      <w:r w:rsidRPr="00DA7839">
        <w:t>on était en</w:t>
      </w:r>
      <w:r w:rsidR="00363E7A" w:rsidRPr="00DA7839">
        <w:t xml:space="preserve"> </w:t>
      </w:r>
      <w:r w:rsidRPr="00DA7839">
        <w:t>effet lassé de leurs interminables disputes. Boileau lui-même, vieux et pieux, qui ne se piquait pas d’être un grand clerc, s’en</w:t>
      </w:r>
      <w:r w:rsidR="00CB410B" w:rsidRPr="00DA7839">
        <w:rPr>
          <w:rFonts w:hint="eastAsia"/>
        </w:rPr>
        <w:t xml:space="preserve"> </w:t>
      </w:r>
      <w:r w:rsidR="00CB410B" w:rsidRPr="00DA7839">
        <w:t>d</w:t>
      </w:r>
      <w:r w:rsidRPr="00DA7839">
        <w:t xml:space="preserve">éclarait assommé, dans cette </w:t>
      </w:r>
      <w:r w:rsidR="00363E7A" w:rsidRPr="00DA7839">
        <w:rPr>
          <w:i/>
        </w:rPr>
        <w:t>Satire sur l’</w:t>
      </w:r>
      <w:r w:rsidRPr="00DA7839">
        <w:rPr>
          <w:i/>
        </w:rPr>
        <w:t>Équivoque</w:t>
      </w:r>
      <w:r w:rsidRPr="00B6083B">
        <w:rPr>
          <w:rPrChange w:id="1224" w:author="OBVIL" w:date="2016-12-01T14:12:00Z">
            <w:rPr>
              <w:rFonts w:ascii="Times New Roman" w:hAnsi="Times New Roman"/>
              <w:i/>
            </w:rPr>
          </w:rPrChange>
        </w:rPr>
        <w:t xml:space="preserve">, </w:t>
      </w:r>
      <w:r w:rsidRPr="00DA7839">
        <w:t>que le gouvernement de Louis XIV, pour cette raison peut-être, refusait de laisser publier. N’</w:t>
      </w:r>
      <w:r w:rsidR="004A4B99" w:rsidRPr="00DA7839">
        <w:t>était</w:t>
      </w:r>
      <w:r w:rsidRPr="00DA7839">
        <w:t>-ce pas aussi, de leur côté, pour une raison du même genre</w:t>
      </w:r>
      <w:r w:rsidR="00B6083B" w:rsidRPr="00DA7839">
        <w:t xml:space="preserve"> —</w:t>
      </w:r>
      <w:del w:id="1225" w:author="OBVIL" w:date="2016-12-01T14:12:00Z">
        <w:r w:rsidRPr="00CB410B">
          <w:delText xml:space="preserve"> </w:delText>
        </w:r>
      </w:del>
      <w:ins w:id="1226" w:author="OBVIL" w:date="2016-12-01T14:12:00Z">
        <w:r w:rsidR="00B6083B" w:rsidRPr="00B6083B">
          <w:t> </w:t>
        </w:r>
      </w:ins>
      <w:r w:rsidRPr="00DA7839">
        <w:t>parce qu’ils sentaient grandir l</w:t>
      </w:r>
      <w:r w:rsidR="00CB410B" w:rsidRPr="00DA7839">
        <w:t>’</w:t>
      </w:r>
      <w:r w:rsidRPr="00DA7839">
        <w:t>indifférence autour d</w:t>
      </w:r>
      <w:r w:rsidR="00CB410B" w:rsidRPr="00DA7839">
        <w:t>’</w:t>
      </w:r>
      <w:r w:rsidRPr="00DA7839">
        <w:t xml:space="preserve">eux, pour eux, </w:t>
      </w:r>
      <w:del w:id="1227" w:author="OBVIL" w:date="2016-12-01T14:12:00Z">
        <w:r w:rsidRPr="00CB410B">
          <w:delText>el</w:delText>
        </w:r>
      </w:del>
      <w:ins w:id="1228" w:author="OBVIL" w:date="2016-12-01T14:12:00Z">
        <w:r w:rsidR="00F64CC9">
          <w:t>et</w:t>
        </w:r>
      </w:ins>
      <w:r w:rsidRPr="00DA7839">
        <w:t xml:space="preserve"> pour leurs idées</w:t>
      </w:r>
      <w:r w:rsidR="00CB410B" w:rsidRPr="00DA7839">
        <w:t>,</w:t>
      </w:r>
      <w:r w:rsidR="00B6083B" w:rsidRPr="00DA7839">
        <w:t xml:space="preserve"> — </w:t>
      </w:r>
      <w:r w:rsidRPr="00DA7839">
        <w:t xml:space="preserve">que Bossuet gardait en portefeuille sa </w:t>
      </w:r>
      <w:r w:rsidRPr="00DA7839">
        <w:rPr>
          <w:i/>
        </w:rPr>
        <w:t>Défense de la Tradition</w:t>
      </w:r>
      <w:r w:rsidRPr="00DA7839">
        <w:t xml:space="preserve"> et Fénelon sa </w:t>
      </w:r>
      <w:r w:rsidR="00363E7A" w:rsidRPr="00DA7839">
        <w:rPr>
          <w:i/>
        </w:rPr>
        <w:t>Réfutation du Truité de la N</w:t>
      </w:r>
      <w:r w:rsidRPr="00DA7839">
        <w:rPr>
          <w:i/>
        </w:rPr>
        <w:t>ature et de la Grâc</w:t>
      </w:r>
      <w:r w:rsidR="00CB410B" w:rsidRPr="00DA7839">
        <w:rPr>
          <w:i/>
        </w:rPr>
        <w:t>e </w:t>
      </w:r>
      <w:r w:rsidR="00CB410B" w:rsidRPr="00DA7839">
        <w:t>?</w:t>
      </w:r>
      <w:r w:rsidRPr="00DA7839">
        <w:t xml:space="preserve"> On se souciait bien de ce que saint Augu</w:t>
      </w:r>
      <w:r w:rsidR="004A4B99" w:rsidRPr="00DA7839">
        <w:t>stin avait pensé, saint Jean Ch</w:t>
      </w:r>
      <w:r w:rsidRPr="00DA7839">
        <w:t>rysostome on saint Thomas d’Aqui</w:t>
      </w:r>
      <w:r w:rsidR="00CB410B" w:rsidRPr="00DA7839">
        <w:t>n !</w:t>
      </w:r>
      <w:r w:rsidR="004A4B99" w:rsidRPr="00DA7839">
        <w:t xml:space="preserve"> Le goût</w:t>
      </w:r>
      <w:r w:rsidRPr="00DA7839">
        <w:t xml:space="preserve"> n’y était plu</w:t>
      </w:r>
      <w:r w:rsidR="00CB410B" w:rsidRPr="00DA7839">
        <w:t>s !</w:t>
      </w:r>
      <w:r w:rsidRPr="00DA7839">
        <w:t xml:space="preserve"> Mais partout, dans les salons où l’on venait se distraire</w:t>
      </w:r>
      <w:r w:rsidR="00254340" w:rsidRPr="00DA7839">
        <w:t xml:space="preserve"> </w:t>
      </w:r>
      <w:del w:id="1229" w:author="OBVIL" w:date="2016-12-01T14:12:00Z">
        <w:r w:rsidRPr="00CB410B">
          <w:delText>delà</w:delText>
        </w:r>
      </w:del>
      <w:ins w:id="1230" w:author="OBVIL" w:date="2016-12-01T14:12:00Z">
        <w:r w:rsidR="00254340">
          <w:t>de la</w:t>
        </w:r>
      </w:ins>
      <w:r w:rsidRPr="00DA7839">
        <w:t xml:space="preserve"> morosité de la cou</w:t>
      </w:r>
      <w:r w:rsidR="00CB410B" w:rsidRPr="00DA7839">
        <w:t>r ;</w:t>
      </w:r>
      <w:r w:rsidRPr="00DA7839">
        <w:t xml:space="preserve"> dans les </w:t>
      </w:r>
      <w:r w:rsidR="00CB410B" w:rsidRPr="00DA7839">
        <w:t>« </w:t>
      </w:r>
      <w:r w:rsidR="004A4B99" w:rsidRPr="00DA7839">
        <w:t>cabarets à caffé</w:t>
      </w:r>
      <w:r w:rsidRPr="00DA7839">
        <w:t xml:space="preserve">, </w:t>
      </w:r>
      <w:r w:rsidR="004A4B99" w:rsidRPr="00DA7839">
        <w:t>où</w:t>
      </w:r>
      <w:r w:rsidRPr="00DA7839">
        <w:t xml:space="preserve"> les plus honnêtes gens ne s</w:t>
      </w:r>
      <w:r w:rsidR="004A4B99" w:rsidRPr="00DA7839">
        <w:t>e</w:t>
      </w:r>
      <w:r w:rsidRPr="00DA7839">
        <w:t xml:space="preserve"> faisaient pas scrupule d’aller passer leurs heures perdues</w:t>
      </w:r>
      <w:r w:rsidR="00CB410B" w:rsidRPr="00DA7839">
        <w:t> » ;</w:t>
      </w:r>
      <w:r w:rsidRPr="00DA7839">
        <w:t xml:space="preserve"> jusque dans les promenades, aux Tuileries ou au Palais-</w:t>
      </w:r>
      <w:r w:rsidR="004A4B99" w:rsidRPr="00DA7839">
        <w:t>Royal</w:t>
      </w:r>
      <w:r w:rsidRPr="00DA7839">
        <w:t>, des préoccupations nouvelles se faisaient jour. On causait maintenant de guerre et de politique, d</w:t>
      </w:r>
      <w:r w:rsidR="00CB410B" w:rsidRPr="00DA7839">
        <w:t>’</w:t>
      </w:r>
      <w:r w:rsidRPr="00DA7839">
        <w:t>administration cl</w:t>
      </w:r>
      <w:r w:rsidR="004A4B99" w:rsidRPr="00DA7839">
        <w:t xml:space="preserve"> de finances. Déjà, selon le mot</w:t>
      </w:r>
      <w:r w:rsidRPr="00DA7839">
        <w:t xml:space="preserve"> de La Bruyère, on se sentait </w:t>
      </w:r>
      <w:r w:rsidR="00CB410B" w:rsidRPr="00DA7839">
        <w:t>« </w:t>
      </w:r>
      <w:r w:rsidRPr="00DA7839">
        <w:t>contraint dans la satire</w:t>
      </w:r>
      <w:r w:rsidR="00CB410B" w:rsidRPr="00DA7839">
        <w:t> » ;</w:t>
      </w:r>
      <w:r w:rsidRPr="00DA7839">
        <w:t xml:space="preserve"> et, en attendant de pouvoir s</w:t>
      </w:r>
      <w:r w:rsidR="00CB410B" w:rsidRPr="00DA7839">
        <w:t>’</w:t>
      </w:r>
      <w:r w:rsidRPr="00DA7839">
        <w:t xml:space="preserve">exercer dans </w:t>
      </w:r>
      <w:r w:rsidR="00CB410B" w:rsidRPr="00DA7839">
        <w:t>« </w:t>
      </w:r>
      <w:r w:rsidRPr="00DA7839">
        <w:t>les grands sujets</w:t>
      </w:r>
      <w:r w:rsidR="00CB410B" w:rsidRPr="00DA7839">
        <w:t> »</w:t>
      </w:r>
      <w:r w:rsidRPr="00DA7839">
        <w:t>, un vague besoin de liberté s</w:t>
      </w:r>
      <w:r w:rsidR="00CB410B" w:rsidRPr="00DA7839">
        <w:t>’</w:t>
      </w:r>
      <w:r w:rsidRPr="00DA7839">
        <w:t>échappait en mauvaise humeur,</w:t>
      </w:r>
      <w:r w:rsidR="00254340" w:rsidRPr="00DA7839">
        <w:t xml:space="preserve"> </w:t>
      </w:r>
      <w:del w:id="1231" w:author="OBVIL" w:date="2016-12-01T14:12:00Z">
        <w:r w:rsidRPr="00CB410B">
          <w:delText>eu</w:delText>
        </w:r>
      </w:del>
      <w:ins w:id="1232" w:author="OBVIL" w:date="2016-12-01T14:12:00Z">
        <w:r w:rsidR="00254340">
          <w:t>en</w:t>
        </w:r>
      </w:ins>
      <w:r w:rsidR="00254340" w:rsidRPr="00DA7839">
        <w:t xml:space="preserve"> </w:t>
      </w:r>
      <w:r w:rsidRPr="00DA7839">
        <w:t>épigrammes, en pamphlets contre les p</w:t>
      </w:r>
      <w:r w:rsidR="004A4B99" w:rsidRPr="00DA7839">
        <w:t>uissances. Insensiblement, la not</w:t>
      </w:r>
      <w:r w:rsidRPr="00DA7839">
        <w:t>ion confuse, presque inconsciente encore, d</w:t>
      </w:r>
      <w:r w:rsidR="00CB410B" w:rsidRPr="00DA7839">
        <w:t>’</w:t>
      </w:r>
      <w:r w:rsidRPr="00DA7839">
        <w:t>un état de choses différent, sinon meilleur, s</w:t>
      </w:r>
      <w:r w:rsidR="00CB410B" w:rsidRPr="00DA7839">
        <w:t>’</w:t>
      </w:r>
      <w:r w:rsidRPr="00DA7839">
        <w:t xml:space="preserve">insinuait dans les esprits. On parlait de droits du peuple, et de pacte ou de </w:t>
      </w:r>
      <w:r w:rsidR="004A4B99" w:rsidRPr="00DA7839">
        <w:t>contrat</w:t>
      </w:r>
      <w:r w:rsidRPr="00DA7839">
        <w:t xml:space="preserve"> social. Cent ans avant que d</w:t>
      </w:r>
      <w:r w:rsidR="00CB410B" w:rsidRPr="00DA7839">
        <w:t>’</w:t>
      </w:r>
      <w:r w:rsidRPr="00DA7839">
        <w:t>être inscrite dans les lois, la cause de la toléranc</w:t>
      </w:r>
      <w:r w:rsidR="004A4B99" w:rsidRPr="00DA7839">
        <w:t xml:space="preserve">e était gagnée dans l’opinion. </w:t>
      </w:r>
      <w:r w:rsidRPr="00DA7839">
        <w:t>La révocation de l’édit de Nantes, la persécution dirigée contre Port-Royal, avaient opéré ce miracl</w:t>
      </w:r>
      <w:r w:rsidR="00CB410B" w:rsidRPr="00DA7839">
        <w:t>e ;</w:t>
      </w:r>
      <w:r w:rsidR="00B6083B" w:rsidRPr="00DA7839">
        <w:t xml:space="preserve"> — </w:t>
      </w:r>
      <w:r w:rsidRPr="00DA7839">
        <w:t>et, après avoir applaudi à la réalisation de Limité religieuse, dix ans ne s</w:t>
      </w:r>
      <w:r w:rsidR="00CB410B" w:rsidRPr="00DA7839">
        <w:t>’</w:t>
      </w:r>
      <w:r w:rsidRPr="00DA7839">
        <w:t>étaient pas écoulés que l</w:t>
      </w:r>
      <w:r w:rsidR="00CB410B" w:rsidRPr="00DA7839">
        <w:t>’</w:t>
      </w:r>
      <w:r w:rsidRPr="00DA7839">
        <w:t>on se demandait, en vérité, s’il était bien sûr que l</w:t>
      </w:r>
      <w:r w:rsidR="00CB410B" w:rsidRPr="00DA7839">
        <w:t>’</w:t>
      </w:r>
      <w:r w:rsidRPr="00DA7839">
        <w:t>unité valut le prix dont ou l</w:t>
      </w:r>
      <w:r w:rsidR="00CB410B" w:rsidRPr="00DA7839">
        <w:t>’</w:t>
      </w:r>
      <w:r w:rsidRPr="00DA7839">
        <w:t>avait payé</w:t>
      </w:r>
      <w:r w:rsidR="00CB410B" w:rsidRPr="00DA7839">
        <w:t>e !</w:t>
      </w:r>
    </w:p>
    <w:p w14:paraId="3BD35BCA" w14:textId="1341BFBA" w:rsidR="00CB410B" w:rsidRPr="00DA7839" w:rsidRDefault="00170A5B" w:rsidP="00000A23">
      <w:pPr>
        <w:pStyle w:val="Corpsdetexte"/>
        <w:pPrChange w:id="1233" w:author="OBVIL" w:date="2016-12-01T14:12:00Z">
          <w:pPr>
            <w:pStyle w:val="Corpsdetexte"/>
            <w:spacing w:afterLines="120" w:after="288"/>
            <w:ind w:firstLine="240"/>
            <w:jc w:val="both"/>
          </w:pPr>
        </w:pPrChange>
      </w:pPr>
      <w:r w:rsidRPr="00DA7839">
        <w:t xml:space="preserve">Dans </w:t>
      </w:r>
      <w:r w:rsidR="004A4B99" w:rsidRPr="00DA7839">
        <w:t>ce milieu déjà si différent de c</w:t>
      </w:r>
      <w:r w:rsidRPr="00DA7839">
        <w:t>elui pour lequel avaient écrit Bossuet et Pascal, représentez-vous l</w:t>
      </w:r>
      <w:r w:rsidR="00CB410B" w:rsidRPr="00DA7839">
        <w:t>’</w:t>
      </w:r>
      <w:r w:rsidRPr="00DA7839">
        <w:t>effet des idées de Bayle. Jamais rencontre plus opportune, ou convenance plus entière. On ne voyait pas bien ce qu</w:t>
      </w:r>
      <w:r w:rsidR="00CB410B" w:rsidRPr="00DA7839">
        <w:t>’</w:t>
      </w:r>
      <w:r w:rsidRPr="00DA7839">
        <w:t>il voulait</w:t>
      </w:r>
      <w:r w:rsidR="00B6083B" w:rsidRPr="00DA7839">
        <w:t xml:space="preserve"> —</w:t>
      </w:r>
      <w:del w:id="1234" w:author="OBVIL" w:date="2016-12-01T14:12:00Z">
        <w:r w:rsidRPr="00CB410B">
          <w:delText xml:space="preserve"> </w:delText>
        </w:r>
      </w:del>
      <w:ins w:id="1235" w:author="OBVIL" w:date="2016-12-01T14:12:00Z">
        <w:r w:rsidR="00B6083B" w:rsidRPr="00B6083B">
          <w:t> </w:t>
        </w:r>
      </w:ins>
      <w:r w:rsidRPr="00DA7839">
        <w:t xml:space="preserve">et, je le répète, peut-être ne le voyait-il pas très clairement </w:t>
      </w:r>
      <w:r w:rsidR="004A4B99" w:rsidRPr="00DA7839">
        <w:t>lui-même</w:t>
      </w:r>
      <w:r w:rsidR="00CB410B" w:rsidRPr="00DA7839">
        <w:t> ;</w:t>
      </w:r>
      <w:r w:rsidR="00B6083B" w:rsidRPr="00DA7839">
        <w:t xml:space="preserve"> — </w:t>
      </w:r>
      <w:r w:rsidRPr="00DA7839">
        <w:t>mais ce qu’on savait très nettement, c</w:t>
      </w:r>
      <w:r w:rsidR="00CB410B" w:rsidRPr="00DA7839">
        <w:t>’</w:t>
      </w:r>
      <w:r w:rsidRPr="00DA7839">
        <w:t>était ce qu</w:t>
      </w:r>
      <w:r w:rsidR="00CB410B" w:rsidRPr="00DA7839">
        <w:t>’</w:t>
      </w:r>
      <w:r w:rsidRPr="00DA7839">
        <w:t>il ne voulait plus, et dont ou ne voulait pas davantage. Plus de théologie ni de métaphysiqu</w:t>
      </w:r>
      <w:r w:rsidR="00CB410B" w:rsidRPr="00DA7839">
        <w:t>e ;</w:t>
      </w:r>
      <w:r w:rsidRPr="00DA7839">
        <w:t xml:space="preserve"> de la moral</w:t>
      </w:r>
      <w:r w:rsidR="00CB410B" w:rsidRPr="00DA7839">
        <w:t>e !</w:t>
      </w:r>
      <w:r w:rsidRPr="00DA7839">
        <w:t xml:space="preserve"> J</w:t>
      </w:r>
      <w:r w:rsidR="00CB410B" w:rsidRPr="00DA7839">
        <w:t>’</w:t>
      </w:r>
      <w:r w:rsidRPr="00DA7839">
        <w:t xml:space="preserve">en ai donné jadis pour preuve les </w:t>
      </w:r>
      <w:r w:rsidRPr="00DA7839">
        <w:rPr>
          <w:i/>
        </w:rPr>
        <w:t>Sermons</w:t>
      </w:r>
      <w:r w:rsidR="004A4B99" w:rsidRPr="00DA7839">
        <w:t xml:space="preserve"> de Massillon. Ils sont à peu p</w:t>
      </w:r>
      <w:r w:rsidRPr="00DA7839">
        <w:t xml:space="preserve">rès contemporains du </w:t>
      </w:r>
      <w:r w:rsidRPr="00DA7839">
        <w:rPr>
          <w:i/>
        </w:rPr>
        <w:t>Dictionnaire</w:t>
      </w:r>
      <w:r w:rsidRPr="00DA7839">
        <w:t xml:space="preserve"> de Bayl</w:t>
      </w:r>
      <w:r w:rsidR="00CB410B" w:rsidRPr="00DA7839">
        <w:t>e ;</w:t>
      </w:r>
      <w:r w:rsidR="004A4B99" w:rsidRPr="00DA7839">
        <w:t xml:space="preserve"> et</w:t>
      </w:r>
      <w:r w:rsidRPr="00DA7839">
        <w:t xml:space="preserve"> je n</w:t>
      </w:r>
      <w:r w:rsidR="00CB410B" w:rsidRPr="00DA7839">
        <w:t>’</w:t>
      </w:r>
      <w:r w:rsidRPr="00DA7839">
        <w:t>ai garde ici d’en faire aucune comparaiso</w:t>
      </w:r>
      <w:r w:rsidR="004A4B99" w:rsidRPr="00DA7839">
        <w:t>n, mais enfin</w:t>
      </w:r>
      <w:r w:rsidRPr="00DA7839">
        <w:t xml:space="preserve"> par rapport à ceux de Bossuet et de Bourdaloue, ce n</w:t>
      </w:r>
      <w:r w:rsidR="00CB410B" w:rsidRPr="00DA7839">
        <w:t>’</w:t>
      </w:r>
      <w:r w:rsidRPr="00DA7839">
        <w:t>est pas moi qui ai dit le premier que le dogme y tenait moins de place que la morale, et que la morale en était tou</w:t>
      </w:r>
      <w:r w:rsidR="00CB410B" w:rsidRPr="00DA7839">
        <w:t>t</w:t>
      </w:r>
      <w:r w:rsidR="004A4B99" w:rsidRPr="00DA7839">
        <w:t>e</w:t>
      </w:r>
      <w:r w:rsidRPr="00DA7839">
        <w:t xml:space="preserve"> </w:t>
      </w:r>
      <w:r w:rsidRPr="00DA7839">
        <w:rPr>
          <w:i/>
        </w:rPr>
        <w:t>laïque</w:t>
      </w:r>
      <w:r w:rsidRPr="00B6083B">
        <w:rPr>
          <w:rPrChange w:id="1236" w:author="OBVIL" w:date="2016-12-01T14:12:00Z">
            <w:rPr>
              <w:rFonts w:ascii="Times New Roman" w:hAnsi="Times New Roman"/>
              <w:i/>
            </w:rPr>
          </w:rPrChange>
        </w:rPr>
        <w:t>.</w:t>
      </w:r>
      <w:r w:rsidRPr="00DA7839">
        <w:t xml:space="preserve"> </w:t>
      </w:r>
      <w:r w:rsidR="004A4B99" w:rsidRPr="00DA7839">
        <w:t>Évidemment</w:t>
      </w:r>
      <w:r w:rsidRPr="00DA7839">
        <w:t>, pour les générations qui viennent, la question est de vivre</w:t>
      </w:r>
      <w:r w:rsidR="00CB410B" w:rsidRPr="00DA7839">
        <w:t> :</w:t>
      </w:r>
      <w:r w:rsidRPr="00DA7839">
        <w:t xml:space="preserve"> </w:t>
      </w:r>
      <w:r w:rsidRPr="00DA7839">
        <w:rPr>
          <w:i/>
        </w:rPr>
        <w:t>primum vivere</w:t>
      </w:r>
      <w:r w:rsidRPr="00B6083B">
        <w:rPr>
          <w:rPrChange w:id="1237" w:author="OBVIL" w:date="2016-12-01T14:12:00Z">
            <w:rPr>
              <w:rFonts w:ascii="Times New Roman" w:hAnsi="Times New Roman"/>
              <w:i/>
            </w:rPr>
          </w:rPrChange>
        </w:rPr>
        <w:t xml:space="preserve">. </w:t>
      </w:r>
      <w:r w:rsidRPr="00DA7839">
        <w:t>Vivons don</w:t>
      </w:r>
      <w:r w:rsidR="00CB410B" w:rsidRPr="00DA7839">
        <w:t>c ;</w:t>
      </w:r>
      <w:r w:rsidRPr="00DA7839">
        <w:t xml:space="preserve"> et au lieu de chercher l</w:t>
      </w:r>
      <w:r w:rsidR="00CB410B" w:rsidRPr="00DA7839">
        <w:t>’</w:t>
      </w:r>
      <w:r w:rsidRPr="00DA7839">
        <w:t>objet de la vie en dehors d’elle, c</w:t>
      </w:r>
      <w:r w:rsidR="004A4B99" w:rsidRPr="00DA7839">
        <w:t>royons ce que nous voudrons ou c</w:t>
      </w:r>
      <w:r w:rsidRPr="00DA7839">
        <w:t xml:space="preserve">e que nous pourrons, mais, des croyances du passé, ne retenons que celles qui sont indispensables au maintien de l’institution sociale. C’est déjà tout l’esprit du </w:t>
      </w:r>
      <w:del w:id="1238" w:author="OBVIL" w:date="2016-12-01T14:12:00Z">
        <w:r w:rsidR="004A4B99" w:rsidRPr="004A4B99">
          <w:rPr>
            <w:sz w:val="22"/>
            <w:szCs w:val="22"/>
          </w:rPr>
          <w:delText>XVIII</w:delText>
        </w:r>
        <w:r w:rsidR="004A4B99" w:rsidRPr="004A4B99">
          <w:rPr>
            <w:vertAlign w:val="superscript"/>
          </w:rPr>
          <w:delText>e</w:delText>
        </w:r>
        <w:r w:rsidRPr="00CB410B">
          <w:delText xml:space="preserve"> </w:delText>
        </w:r>
      </w:del>
      <w:ins w:id="1239"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et déjà, dans toutes les directions, c</w:t>
      </w:r>
      <w:r w:rsidR="00CB410B" w:rsidRPr="00DA7839">
        <w:t>’</w:t>
      </w:r>
      <w:r w:rsidRPr="00DA7839">
        <w:t>est ce que l</w:t>
      </w:r>
      <w:r w:rsidR="00CB410B" w:rsidRPr="00DA7839">
        <w:t>’</w:t>
      </w:r>
      <w:r w:rsidR="004A4B99" w:rsidRPr="00DA7839">
        <w:t>œuvre</w:t>
      </w:r>
      <w:r w:rsidRPr="00DA7839">
        <w:t xml:space="preserve"> de Bayle insinue.</w:t>
      </w:r>
    </w:p>
    <w:p w14:paraId="36751E6A" w14:textId="743FC2AB" w:rsidR="00CB410B" w:rsidRPr="00DA7839" w:rsidRDefault="00170A5B" w:rsidP="00000A23">
      <w:pPr>
        <w:pStyle w:val="Corpsdetexte"/>
        <w:pPrChange w:id="1240" w:author="OBVIL" w:date="2016-12-01T14:12:00Z">
          <w:pPr>
            <w:pStyle w:val="Corpsdetexte"/>
            <w:spacing w:afterLines="120" w:after="288"/>
            <w:ind w:firstLine="240"/>
            <w:jc w:val="both"/>
          </w:pPr>
        </w:pPrChange>
      </w:pPr>
      <w:r w:rsidRPr="00DA7839">
        <w:t xml:space="preserve">Aussi son succès a-t-il été considérable, et nous en avons des preuves matérielles, pour ainsi parler. Quatre éditions de ses </w:t>
      </w:r>
      <w:r w:rsidRPr="00DA7839">
        <w:rPr>
          <w:i/>
        </w:rPr>
        <w:t>Pensées sur la comète</w:t>
      </w:r>
      <w:r w:rsidRPr="00DA7839">
        <w:t xml:space="preserve"> se </w:t>
      </w:r>
      <w:r w:rsidR="004A4B99" w:rsidRPr="00DA7839">
        <w:t>sont succédé en vingt ans, de 16</w:t>
      </w:r>
      <w:r w:rsidRPr="00DA7839">
        <w:t>82 à 1704, et c’est moins</w:t>
      </w:r>
      <w:r w:rsidR="00CB410B" w:rsidRPr="00DA7839">
        <w:rPr>
          <w:rFonts w:hint="eastAsia"/>
        </w:rPr>
        <w:t xml:space="preserve"> </w:t>
      </w:r>
      <w:r w:rsidR="00CB410B" w:rsidRPr="00DA7839">
        <w:t>q</w:t>
      </w:r>
      <w:r w:rsidRPr="00DA7839">
        <w:t xml:space="preserve">ue </w:t>
      </w:r>
      <w:r w:rsidRPr="00DA7839">
        <w:rPr>
          <w:i/>
        </w:rPr>
        <w:t>les Caractères</w:t>
      </w:r>
      <w:r w:rsidRPr="00DA7839">
        <w:t>, mais c</w:t>
      </w:r>
      <w:r w:rsidR="00CB410B" w:rsidRPr="00DA7839">
        <w:t>’</w:t>
      </w:r>
      <w:r w:rsidRPr="00DA7839">
        <w:t xml:space="preserve">est plus que le </w:t>
      </w:r>
      <w:r w:rsidRPr="00DA7839">
        <w:rPr>
          <w:i/>
        </w:rPr>
        <w:t>Discours sur l</w:t>
      </w:r>
      <w:r w:rsidR="00CB410B" w:rsidRPr="00DA7839">
        <w:rPr>
          <w:i/>
        </w:rPr>
        <w:t>’</w:t>
      </w:r>
      <w:r w:rsidRPr="00DA7839">
        <w:rPr>
          <w:i/>
        </w:rPr>
        <w:t>histoire universelle</w:t>
      </w:r>
      <w:r w:rsidR="004A4B99" w:rsidRPr="00DA7839">
        <w:t>, dont n</w:t>
      </w:r>
      <w:r w:rsidRPr="00DA7839">
        <w:t>ous ne connaissons que deux réimpressions po</w:t>
      </w:r>
      <w:r w:rsidR="004A4B99" w:rsidRPr="00DA7839">
        <w:t>ur le même laps de temps, de 16</w:t>
      </w:r>
      <w:r w:rsidRPr="00DA7839">
        <w:t xml:space="preserve">81 à 1703. Sa </w:t>
      </w:r>
      <w:r w:rsidRPr="00DA7839">
        <w:rPr>
          <w:i/>
        </w:rPr>
        <w:t>Critique de l</w:t>
      </w:r>
      <w:r w:rsidR="00CB410B" w:rsidRPr="00DA7839">
        <w:rPr>
          <w:i/>
        </w:rPr>
        <w:t>’</w:t>
      </w:r>
      <w:r w:rsidRPr="00DA7839">
        <w:rPr>
          <w:i/>
        </w:rPr>
        <w:t>histoire générale du calvinisme</w:t>
      </w:r>
      <w:r w:rsidR="00B6083B" w:rsidRPr="00DA7839">
        <w:t xml:space="preserve"> —</w:t>
      </w:r>
      <w:del w:id="1241" w:author="OBVIL" w:date="2016-12-01T14:12:00Z">
        <w:r w:rsidR="004A4B99">
          <w:delText xml:space="preserve"> </w:delText>
        </w:r>
      </w:del>
      <w:ins w:id="1242" w:author="OBVIL" w:date="2016-12-01T14:12:00Z">
        <w:r w:rsidR="00B6083B" w:rsidRPr="00B6083B">
          <w:t> </w:t>
        </w:r>
      </w:ins>
      <w:r w:rsidR="004A4B99" w:rsidRPr="00DA7839">
        <w:t>16</w:t>
      </w:r>
      <w:r w:rsidRPr="00DA7839">
        <w:t>82</w:t>
      </w:r>
      <w:r w:rsidR="00CB410B" w:rsidRPr="00DA7839">
        <w:t>,</w:t>
      </w:r>
      <w:r w:rsidR="00B6083B" w:rsidRPr="00DA7839">
        <w:t xml:space="preserve"> — </w:t>
      </w:r>
      <w:r w:rsidRPr="00DA7839">
        <w:t xml:space="preserve">avec ses digressions quelque peu libertines, et parfois amusantes, sur le point de savoir </w:t>
      </w:r>
      <w:r w:rsidR="00CB410B" w:rsidRPr="00DA7839">
        <w:t>« </w:t>
      </w:r>
      <w:r w:rsidRPr="00DA7839">
        <w:t>par quelle dispensation de la Providence le sexe aime tant le mariage</w:t>
      </w:r>
      <w:r w:rsidR="00CB410B" w:rsidRPr="00DA7839">
        <w:t> »</w:t>
      </w:r>
      <w:r w:rsidRPr="00DA7839">
        <w:t xml:space="preserve">, ou </w:t>
      </w:r>
      <w:r w:rsidR="00CB410B" w:rsidRPr="00DA7839">
        <w:t>« </w:t>
      </w:r>
      <w:r w:rsidRPr="00DA7839">
        <w:t xml:space="preserve">s’il </w:t>
      </w:r>
      <w:r w:rsidR="004A4B99" w:rsidRPr="00DA7839">
        <w:t>est</w:t>
      </w:r>
      <w:r w:rsidRPr="00DA7839">
        <w:t xml:space="preserve"> permis de renoncer à la continence par considération pour sa santé</w:t>
      </w:r>
      <w:r w:rsidR="00CB410B" w:rsidRPr="00DA7839">
        <w:t> » ;</w:t>
      </w:r>
      <w:r w:rsidRPr="00DA7839">
        <w:t xml:space="preserve"> sa </w:t>
      </w:r>
      <w:r w:rsidRPr="00DA7839">
        <w:rPr>
          <w:i/>
        </w:rPr>
        <w:t>Fronce toute catholique sous le règne de Louis le Grand</w:t>
      </w:r>
      <w:r w:rsidR="00B6083B" w:rsidRPr="00DA7839">
        <w:t xml:space="preserve"> —</w:t>
      </w:r>
      <w:del w:id="1243" w:author="OBVIL" w:date="2016-12-01T14:12:00Z">
        <w:r w:rsidR="004A4B99">
          <w:delText xml:space="preserve"> </w:delText>
        </w:r>
      </w:del>
      <w:ins w:id="1244" w:author="OBVIL" w:date="2016-12-01T14:12:00Z">
        <w:r w:rsidR="00B6083B" w:rsidRPr="00B6083B">
          <w:t> </w:t>
        </w:r>
      </w:ins>
      <w:r w:rsidR="004A4B99" w:rsidRPr="00DA7839">
        <w:t>16</w:t>
      </w:r>
      <w:r w:rsidRPr="00DA7839">
        <w:t>8</w:t>
      </w:r>
      <w:r w:rsidR="004A4B99" w:rsidRPr="00DA7839">
        <w:t>5</w:t>
      </w:r>
      <w:r w:rsidR="00CB410B" w:rsidRPr="00DA7839">
        <w:t> ;</w:t>
      </w:r>
      <w:r w:rsidR="00B6083B" w:rsidRPr="00DA7839">
        <w:t xml:space="preserve"> — </w:t>
      </w:r>
      <w:r w:rsidRPr="00DA7839">
        <w:t xml:space="preserve">son </w:t>
      </w:r>
      <w:r w:rsidRPr="00DA7839">
        <w:rPr>
          <w:i/>
        </w:rPr>
        <w:t>Commentaire philosophique sur le Compelle intrare</w:t>
      </w:r>
      <w:r w:rsidR="00B6083B" w:rsidRPr="00DA7839">
        <w:t xml:space="preserve"> —</w:t>
      </w:r>
      <w:del w:id="1245" w:author="OBVIL" w:date="2016-12-01T14:12:00Z">
        <w:r w:rsidR="004A4B99">
          <w:delText xml:space="preserve"> </w:delText>
        </w:r>
      </w:del>
      <w:ins w:id="1246" w:author="OBVIL" w:date="2016-12-01T14:12:00Z">
        <w:r w:rsidR="00B6083B" w:rsidRPr="00B6083B">
          <w:t> </w:t>
        </w:r>
      </w:ins>
      <w:r w:rsidR="004A4B99" w:rsidRPr="00DA7839">
        <w:t>1686</w:t>
      </w:r>
      <w:r w:rsidR="00CB410B" w:rsidRPr="00DA7839">
        <w:t>.</w:t>
      </w:r>
      <w:r w:rsidR="00B6083B" w:rsidRPr="00DA7839">
        <w:t xml:space="preserve"> — </w:t>
      </w:r>
      <w:r w:rsidRPr="00DA7839">
        <w:t>où je ne sache pas un argument en faveur de la tolérance qu</w:t>
      </w:r>
      <w:r w:rsidR="00CB410B" w:rsidRPr="00DA7839">
        <w:t>’</w:t>
      </w:r>
      <w:r w:rsidRPr="00DA7839">
        <w:t>avant Locke et avant Voltaire il n</w:t>
      </w:r>
      <w:r w:rsidR="00CB410B" w:rsidRPr="00DA7839">
        <w:t>’</w:t>
      </w:r>
      <w:r w:rsidRPr="00DA7839">
        <w:t xml:space="preserve">ait développé presque éloquemment, ont encore été mieux accueillis du publie. La Fontaine, entre deux fables, a lu ses </w:t>
      </w:r>
      <w:r w:rsidRPr="00DA7839">
        <w:rPr>
          <w:i/>
        </w:rPr>
        <w:t>Nouvelles de la République des lettres</w:t>
      </w:r>
      <w:r w:rsidR="004A4B99" w:rsidRPr="00DA7839">
        <w:t>, et</w:t>
      </w:r>
      <w:r w:rsidRPr="00DA7839">
        <w:t xml:space="preserve"> Boileau son </w:t>
      </w:r>
      <w:r w:rsidRPr="00DA7839">
        <w:rPr>
          <w:i/>
        </w:rPr>
        <w:t>Dictionnaire</w:t>
      </w:r>
      <w:r w:rsidRPr="00DA7839">
        <w:t xml:space="preserve">, entre </w:t>
      </w:r>
      <w:r w:rsidR="004A4B99" w:rsidRPr="00DA7839">
        <w:rPr>
          <w:i/>
        </w:rPr>
        <w:t>l’Épître sur</w:t>
      </w:r>
      <w:r w:rsidRPr="00DA7839">
        <w:rPr>
          <w:i/>
        </w:rPr>
        <w:t xml:space="preserve"> l</w:t>
      </w:r>
      <w:r w:rsidR="00CB410B" w:rsidRPr="00DA7839">
        <w:rPr>
          <w:i/>
        </w:rPr>
        <w:t>’</w:t>
      </w:r>
      <w:r w:rsidRPr="00DA7839">
        <w:rPr>
          <w:i/>
        </w:rPr>
        <w:t xml:space="preserve">amour de Dieu </w:t>
      </w:r>
      <w:r w:rsidRPr="00DA7839">
        <w:t xml:space="preserve">et la </w:t>
      </w:r>
      <w:r w:rsidRPr="00DA7839">
        <w:rPr>
          <w:i/>
        </w:rPr>
        <w:t>Satire sur l</w:t>
      </w:r>
      <w:r w:rsidR="00CB410B" w:rsidRPr="00DA7839">
        <w:rPr>
          <w:i/>
        </w:rPr>
        <w:t>’</w:t>
      </w:r>
      <w:r w:rsidRPr="00DA7839">
        <w:rPr>
          <w:i/>
        </w:rPr>
        <w:t>équivoque</w:t>
      </w:r>
      <w:r w:rsidRPr="00B6083B">
        <w:rPr>
          <w:rPrChange w:id="1247" w:author="OBVIL" w:date="2016-12-01T14:12:00Z">
            <w:rPr>
              <w:rFonts w:ascii="Times New Roman" w:hAnsi="Times New Roman"/>
              <w:i/>
            </w:rPr>
          </w:rPrChange>
        </w:rPr>
        <w:t>.</w:t>
      </w:r>
      <w:r w:rsidRPr="00DA7839">
        <w:t xml:space="preserve"> Sait-on encore, ou sait-on asse</w:t>
      </w:r>
      <w:r w:rsidR="004A4B99" w:rsidRPr="00DA7839">
        <w:t>z</w:t>
      </w:r>
      <w:r w:rsidRPr="00DA7839">
        <w:t>, qu</w:t>
      </w:r>
      <w:r w:rsidR="00CB410B" w:rsidRPr="00DA7839">
        <w:t>’</w:t>
      </w:r>
      <w:r w:rsidR="004A4B99" w:rsidRPr="00DA7839">
        <w:t>en moins d’un demi-siècle, de 1697 à 1741</w:t>
      </w:r>
      <w:r w:rsidRPr="00DA7839">
        <w:t>, il a paru jusqu</w:t>
      </w:r>
      <w:r w:rsidR="00CB410B" w:rsidRPr="00DA7839">
        <w:t>’</w:t>
      </w:r>
      <w:r w:rsidR="004A4B99" w:rsidRPr="00DA7839">
        <w:t>à</w:t>
      </w:r>
      <w:r w:rsidRPr="00DA7839">
        <w:t xml:space="preserve"> onze éditions de ce livre fameux, dont deux traductions anglaise</w:t>
      </w:r>
      <w:r w:rsidR="00CB410B" w:rsidRPr="00DA7839">
        <w:t>s ?</w:t>
      </w:r>
      <w:r w:rsidR="004A4B99" w:rsidRPr="00DA7839">
        <w:t xml:space="preserve"> Qu’est-c</w:t>
      </w:r>
      <w:r w:rsidRPr="00DA7839">
        <w:t>e à dire, sinon qu</w:t>
      </w:r>
      <w:r w:rsidR="00CB410B" w:rsidRPr="00DA7839">
        <w:t>’</w:t>
      </w:r>
      <w:r w:rsidRPr="00DA7839">
        <w:t>en France, en Angleterre, en Allemagne, dans l’</w:t>
      </w:r>
      <w:r w:rsidR="004A4B99" w:rsidRPr="00DA7839">
        <w:t>Europe entière du temps de la R</w:t>
      </w:r>
      <w:r w:rsidRPr="00DA7839">
        <w:t>égence, partout où l</w:t>
      </w:r>
      <w:r w:rsidR="00CB410B" w:rsidRPr="00DA7839">
        <w:t>’</w:t>
      </w:r>
      <w:r w:rsidR="004A4B99" w:rsidRPr="00DA7839">
        <w:t>on commençait à doute</w:t>
      </w:r>
      <w:r w:rsidRPr="00DA7839">
        <w:t>r, deux ou trois, générations d</w:t>
      </w:r>
      <w:r w:rsidR="00CB410B" w:rsidRPr="00DA7839">
        <w:t>’</w:t>
      </w:r>
      <w:r w:rsidR="004A4B99" w:rsidRPr="00DA7839">
        <w:t>écrivains se sont formées à l’</w:t>
      </w:r>
      <w:r w:rsidRPr="00DA7839">
        <w:t xml:space="preserve">école de Bayle. C’est vraiment, dans ses </w:t>
      </w:r>
      <w:r w:rsidR="004A4B99" w:rsidRPr="00DA7839">
        <w:t>écrits que Montesquieu, qu</w:t>
      </w:r>
      <w:r w:rsidRPr="00DA7839">
        <w:t>e Vo</w:t>
      </w:r>
      <w:r w:rsidR="004A4B99" w:rsidRPr="00DA7839">
        <w:t xml:space="preserve">ltaire, que Diderot, que </w:t>
      </w:r>
      <w:r w:rsidR="00D96430" w:rsidRPr="00DA7839">
        <w:t>Bossuet</w:t>
      </w:r>
      <w:r w:rsidRPr="00DA7839">
        <w:t>, qu’Helvétius</w:t>
      </w:r>
      <w:r w:rsidR="00B6083B" w:rsidRPr="00DA7839">
        <w:t xml:space="preserve"> —</w:t>
      </w:r>
      <w:del w:id="1248" w:author="OBVIL" w:date="2016-12-01T14:12:00Z">
        <w:r w:rsidRPr="00CB410B">
          <w:delText xml:space="preserve"> </w:delText>
        </w:r>
      </w:del>
      <w:ins w:id="1249" w:author="OBVIL" w:date="2016-12-01T14:12:00Z">
        <w:r w:rsidR="00B6083B" w:rsidRPr="00B6083B">
          <w:t> </w:t>
        </w:r>
      </w:ins>
      <w:r w:rsidRPr="00DA7839">
        <w:t>pour ne rien dire des moindres</w:t>
      </w:r>
      <w:r w:rsidR="00CB410B" w:rsidRPr="00DA7839">
        <w:t>,</w:t>
      </w:r>
      <w:r w:rsidR="00B6083B" w:rsidRPr="00DA7839">
        <w:t xml:space="preserve"> — </w:t>
      </w:r>
      <w:r w:rsidRPr="00DA7839">
        <w:t xml:space="preserve">ont comme appris </w:t>
      </w:r>
      <w:r w:rsidR="00DB26C6" w:rsidRPr="00DA7839">
        <w:t>à</w:t>
      </w:r>
      <w:r w:rsidRPr="00DA7839">
        <w:t xml:space="preserve"> lire, </w:t>
      </w:r>
      <w:r w:rsidR="00DB26C6" w:rsidRPr="00DA7839">
        <w:t>à</w:t>
      </w:r>
      <w:r w:rsidRPr="00DA7839">
        <w:t xml:space="preserve"> raisonner, </w:t>
      </w:r>
      <w:r w:rsidR="00DB26C6" w:rsidRPr="00DA7839">
        <w:t>à</w:t>
      </w:r>
      <w:r w:rsidRPr="00DA7839">
        <w:t xml:space="preserve"> penser. Quelque chose de son esprit a pénétré, a passé, s’est comme incorporé dans </w:t>
      </w:r>
      <w:r w:rsidR="004A4B99" w:rsidRPr="00DA7839">
        <w:t>toutes les grandes œuvres</w:t>
      </w:r>
      <w:r w:rsidR="00CB410B" w:rsidRPr="00DA7839">
        <w:rPr>
          <w:rFonts w:hint="eastAsia"/>
        </w:rPr>
        <w:t xml:space="preserve"> </w:t>
      </w:r>
      <w:r w:rsidR="00CB410B" w:rsidRPr="00DA7839">
        <w:t>d</w:t>
      </w:r>
      <w:r w:rsidRPr="00DA7839">
        <w:t xml:space="preserve">u </w:t>
      </w:r>
      <w:del w:id="1250" w:author="OBVIL" w:date="2016-12-01T14:12:00Z">
        <w:r w:rsidR="004A4B99">
          <w:rPr>
            <w:sz w:val="22"/>
            <w:szCs w:val="22"/>
          </w:rPr>
          <w:delText>XV</w:delText>
        </w:r>
        <w:r w:rsidR="004A4B99" w:rsidRPr="004A4B99">
          <w:rPr>
            <w:sz w:val="22"/>
            <w:szCs w:val="22"/>
          </w:rPr>
          <w:delText>II</w:delText>
        </w:r>
        <w:r w:rsidR="004A4B99" w:rsidRPr="004A4B99">
          <w:rPr>
            <w:vertAlign w:val="superscript"/>
          </w:rPr>
          <w:delText>e</w:delText>
        </w:r>
        <w:r w:rsidR="004A4B99" w:rsidRPr="00CB410B">
          <w:delText xml:space="preserve"> </w:delText>
        </w:r>
      </w:del>
      <w:ins w:id="1251"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dans </w:t>
      </w:r>
      <w:r w:rsidR="004A4B99" w:rsidRPr="00DA7839">
        <w:rPr>
          <w:i/>
        </w:rPr>
        <w:t>l’</w:t>
      </w:r>
      <w:r w:rsidRPr="00DA7839">
        <w:rPr>
          <w:i/>
        </w:rPr>
        <w:t>Esprit des lois</w:t>
      </w:r>
      <w:r w:rsidRPr="00DA7839">
        <w:t>, dans</w:t>
      </w:r>
      <w:r w:rsidR="004A4B99" w:rsidRPr="00DA7839">
        <w:t xml:space="preserve"> l’</w:t>
      </w:r>
      <w:r w:rsidRPr="00DA7839">
        <w:rPr>
          <w:i/>
        </w:rPr>
        <w:t>Encyclopédie</w:t>
      </w:r>
      <w:r w:rsidRPr="00B6083B">
        <w:rPr>
          <w:rPrChange w:id="1252" w:author="OBVIL" w:date="2016-12-01T14:12:00Z">
            <w:rPr>
              <w:rFonts w:ascii="Times New Roman" w:hAnsi="Times New Roman"/>
              <w:i/>
            </w:rPr>
          </w:rPrChange>
        </w:rPr>
        <w:t>,</w:t>
      </w:r>
      <w:r w:rsidRPr="00DA7839">
        <w:t xml:space="preserve"> dans </w:t>
      </w:r>
      <w:r w:rsidR="004A4B99" w:rsidRPr="00DA7839">
        <w:rPr>
          <w:i/>
        </w:rPr>
        <w:t>l’</w:t>
      </w:r>
      <w:r w:rsidRPr="00DA7839">
        <w:rPr>
          <w:i/>
        </w:rPr>
        <w:t>Essai sur les mœur</w:t>
      </w:r>
      <w:r w:rsidR="00CB410B" w:rsidRPr="00DA7839">
        <w:rPr>
          <w:i/>
        </w:rPr>
        <w:t>s </w:t>
      </w:r>
      <w:r w:rsidR="00CB410B" w:rsidRPr="00DA7839">
        <w:t>;</w:t>
      </w:r>
      <w:r w:rsidR="00DB26C6" w:rsidRPr="00DA7839">
        <w:t xml:space="preserve"> et</w:t>
      </w:r>
      <w:r w:rsidRPr="00DA7839">
        <w:t>, à cette étendue d</w:t>
      </w:r>
      <w:r w:rsidR="00CB410B" w:rsidRPr="00DA7839">
        <w:t>’</w:t>
      </w:r>
      <w:r w:rsidR="004A4B99" w:rsidRPr="00DA7839">
        <w:t>influence</w:t>
      </w:r>
      <w:r w:rsidRPr="00DA7839">
        <w:t>, si quelqu</w:t>
      </w:r>
      <w:r w:rsidR="00CB410B" w:rsidRPr="00DA7839">
        <w:t>’</w:t>
      </w:r>
      <w:r w:rsidRPr="00DA7839">
        <w:t xml:space="preserve">un, comme l’auteur de </w:t>
      </w:r>
      <w:r w:rsidR="004A4B99" w:rsidRPr="00DA7839">
        <w:t>l’</w:t>
      </w:r>
      <w:r w:rsidR="004A4B99" w:rsidRPr="00DA7839">
        <w:rPr>
          <w:i/>
        </w:rPr>
        <w:t>Émile</w:t>
      </w:r>
      <w:r w:rsidRPr="00B6083B">
        <w:rPr>
          <w:rPrChange w:id="1253" w:author="OBVIL" w:date="2016-12-01T14:12:00Z">
            <w:rPr>
              <w:rFonts w:ascii="Times New Roman" w:hAnsi="Times New Roman"/>
              <w:i/>
            </w:rPr>
          </w:rPrChange>
        </w:rPr>
        <w:t xml:space="preserve">, </w:t>
      </w:r>
      <w:r w:rsidRPr="00DA7839">
        <w:t>semble d</w:t>
      </w:r>
      <w:r w:rsidR="00CB410B" w:rsidRPr="00DA7839">
        <w:t>’</w:t>
      </w:r>
      <w:r w:rsidRPr="00DA7839">
        <w:t xml:space="preserve">abord avoir échappé, il </w:t>
      </w:r>
      <w:r w:rsidR="004A4B99" w:rsidRPr="00DA7839">
        <w:t xml:space="preserve">l’a subie autant que personne, </w:t>
      </w:r>
      <w:r w:rsidRPr="00DA7839">
        <w:t>puisque sa philosophie n’a pris conscience d</w:t>
      </w:r>
      <w:r w:rsidR="00CB410B" w:rsidRPr="00DA7839">
        <w:t>’</w:t>
      </w:r>
      <w:r w:rsidR="004A4B99" w:rsidRPr="00DA7839">
        <w:t>elle-même, n</w:t>
      </w:r>
      <w:r w:rsidRPr="00DA7839">
        <w:t>e s’est vraiment con</w:t>
      </w:r>
      <w:r w:rsidR="004A4B99" w:rsidRPr="00DA7839">
        <w:t>nue, n</w:t>
      </w:r>
      <w:r w:rsidRPr="00DA7839">
        <w:t>e s’est enfin posée qu</w:t>
      </w:r>
      <w:r w:rsidR="00CB410B" w:rsidRPr="00DA7839">
        <w:t>’</w:t>
      </w:r>
      <w:r w:rsidRPr="00DA7839">
        <w:t>en s</w:t>
      </w:r>
      <w:r w:rsidR="00CB410B" w:rsidRPr="00DA7839">
        <w:t>’</w:t>
      </w:r>
      <w:r w:rsidRPr="00DA7839">
        <w:t>opposant à celle de l</w:t>
      </w:r>
      <w:r w:rsidR="00CB410B" w:rsidRPr="00DA7839">
        <w:t>’</w:t>
      </w:r>
      <w:r w:rsidRPr="00DA7839">
        <w:t xml:space="preserve">auteur du </w:t>
      </w:r>
      <w:r w:rsidRPr="00DA7839">
        <w:rPr>
          <w:i/>
        </w:rPr>
        <w:t>Dictionnaire historique</w:t>
      </w:r>
      <w:r w:rsidRPr="00DA7839">
        <w:t xml:space="preserve"> et des </w:t>
      </w:r>
      <w:r w:rsidRPr="00DA7839">
        <w:rPr>
          <w:i/>
        </w:rPr>
        <w:t>Pensées sur la comète</w:t>
      </w:r>
      <w:r w:rsidRPr="00B6083B">
        <w:rPr>
          <w:rPrChange w:id="1254" w:author="OBVIL" w:date="2016-12-01T14:12:00Z">
            <w:rPr>
              <w:rFonts w:ascii="Times New Roman" w:hAnsi="Times New Roman"/>
              <w:i/>
            </w:rPr>
          </w:rPrChange>
        </w:rPr>
        <w:t>.</w:t>
      </w:r>
    </w:p>
    <w:p w14:paraId="461C8DAB" w14:textId="77777777" w:rsidR="00CB410B" w:rsidRPr="00DA7839" w:rsidRDefault="00170A5B" w:rsidP="00000A23">
      <w:pPr>
        <w:pStyle w:val="Corpsdetexte"/>
        <w:pPrChange w:id="1255" w:author="OBVIL" w:date="2016-12-01T14:12:00Z">
          <w:pPr>
            <w:pStyle w:val="Corpsdetexte"/>
            <w:spacing w:afterLines="120" w:after="288"/>
            <w:ind w:firstLine="240"/>
            <w:jc w:val="both"/>
          </w:pPr>
        </w:pPrChange>
      </w:pPr>
      <w:r w:rsidRPr="00DA7839">
        <w:t xml:space="preserve">Demandons-nous, par exemple, en quoi </w:t>
      </w:r>
      <w:r w:rsidR="00DB26C6" w:rsidRPr="00DA7839">
        <w:rPr>
          <w:i/>
        </w:rPr>
        <w:t>l’</w:t>
      </w:r>
      <w:r w:rsidRPr="00DA7839">
        <w:rPr>
          <w:i/>
        </w:rPr>
        <w:t>Esprit des lois</w:t>
      </w:r>
      <w:r w:rsidRPr="00DA7839">
        <w:t xml:space="preserve"> diffère de la </w:t>
      </w:r>
      <w:r w:rsidRPr="00DA7839">
        <w:rPr>
          <w:i/>
        </w:rPr>
        <w:t>Politique tirée de l</w:t>
      </w:r>
      <w:r w:rsidR="00CB410B" w:rsidRPr="00DA7839">
        <w:rPr>
          <w:i/>
        </w:rPr>
        <w:t>’</w:t>
      </w:r>
      <w:r w:rsidR="00DB26C6" w:rsidRPr="00DA7839">
        <w:rPr>
          <w:i/>
        </w:rPr>
        <w:t>Écriture</w:t>
      </w:r>
      <w:r w:rsidRPr="00DA7839">
        <w:rPr>
          <w:i/>
        </w:rPr>
        <w:t xml:space="preserve"> sainte</w:t>
      </w:r>
      <w:r w:rsidRPr="00B6083B">
        <w:rPr>
          <w:rPrChange w:id="1256" w:author="OBVIL" w:date="2016-12-01T14:12:00Z">
            <w:rPr>
              <w:rFonts w:ascii="Times New Roman" w:hAnsi="Times New Roman"/>
              <w:i/>
            </w:rPr>
          </w:rPrChange>
        </w:rPr>
        <w:t xml:space="preserve">, </w:t>
      </w:r>
      <w:r w:rsidRPr="00DA7839">
        <w:t>et l</w:t>
      </w:r>
      <w:r w:rsidR="00CB410B" w:rsidRPr="00DA7839">
        <w:t>’</w:t>
      </w:r>
      <w:r w:rsidRPr="00DA7839">
        <w:t>intention de Montesquieu de celle de Bossuet. N’</w:t>
      </w:r>
      <w:r w:rsidR="00DB26C6" w:rsidRPr="00DA7839">
        <w:t>est-ce</w:t>
      </w:r>
      <w:r w:rsidRPr="00DA7839">
        <w:t xml:space="preserve"> pas en ceci que, les principes généraux de jurisprudence, les maximes de politique, et les obligations de morale sociale, qui dérivaient pour Bossuet des </w:t>
      </w:r>
      <w:r w:rsidR="00CB410B" w:rsidRPr="00DA7839">
        <w:t>« </w:t>
      </w:r>
      <w:r w:rsidRPr="00DA7839">
        <w:t>propres paroles de l</w:t>
      </w:r>
      <w:r w:rsidR="00CB410B" w:rsidRPr="00DA7839">
        <w:t>’</w:t>
      </w:r>
      <w:r w:rsidR="00DB26C6" w:rsidRPr="00DA7839">
        <w:t>Écriture</w:t>
      </w:r>
      <w:r w:rsidR="00CB410B" w:rsidRPr="00DA7839">
        <w:t> »</w:t>
      </w:r>
      <w:r w:rsidRPr="00DA7839">
        <w:t xml:space="preserve">, Montesquieu les tire, selon son expression même, ou prétend du moins les tirer de </w:t>
      </w:r>
      <w:r w:rsidR="00CB410B" w:rsidRPr="00DA7839">
        <w:t>« </w:t>
      </w:r>
      <w:r w:rsidRPr="00DA7839">
        <w:t>la nature des choses</w:t>
      </w:r>
      <w:r w:rsidR="00CB410B" w:rsidRPr="00DA7839">
        <w:t> » ?</w:t>
      </w:r>
      <w:r w:rsidRPr="00DA7839">
        <w:t xml:space="preserve"> Si Bossuet appelle sans doute constamment à son aide l’expérience- et l</w:t>
      </w:r>
      <w:r w:rsidR="00CB410B" w:rsidRPr="00DA7839">
        <w:t>’</w:t>
      </w:r>
      <w:r w:rsidRPr="00DA7839">
        <w:t>histoire, e</w:t>
      </w:r>
      <w:r w:rsidR="00DB26C6" w:rsidRPr="00DA7839">
        <w:t>t si même, plus souvent qu’il n</w:t>
      </w:r>
      <w:r w:rsidRPr="00DA7839">
        <w:t>e le croit peut-être, il part de l</w:t>
      </w:r>
      <w:r w:rsidR="00CB410B" w:rsidRPr="00DA7839">
        <w:t>’</w:t>
      </w:r>
      <w:r w:rsidRPr="00DA7839">
        <w:t>observation de la réalité, cepen</w:t>
      </w:r>
      <w:r w:rsidR="00DB26C6" w:rsidRPr="00DA7839">
        <w:t>dant il n</w:t>
      </w:r>
      <w:r w:rsidRPr="00DA7839">
        <w:t>e saurait admettre que la réalité contredise en aucun cas l’</w:t>
      </w:r>
      <w:r w:rsidR="00DB26C6" w:rsidRPr="00DA7839">
        <w:t>Écriture</w:t>
      </w:r>
      <w:r w:rsidRPr="00DA7839">
        <w:t>, et l</w:t>
      </w:r>
      <w:r w:rsidR="00CB410B" w:rsidRPr="00DA7839">
        <w:t>’</w:t>
      </w:r>
      <w:r w:rsidRPr="00DA7839">
        <w:t>histoire ou l’expérience n’ont d’autorité pour lui qu</w:t>
      </w:r>
      <w:r w:rsidR="00CB410B" w:rsidRPr="00DA7839">
        <w:t>’</w:t>
      </w:r>
      <w:r w:rsidRPr="00DA7839">
        <w:t>autant que l</w:t>
      </w:r>
      <w:r w:rsidR="00CB410B" w:rsidRPr="00DA7839">
        <w:t>’</w:t>
      </w:r>
      <w:r w:rsidRPr="00DA7839">
        <w:t>interprétation s</w:t>
      </w:r>
      <w:r w:rsidR="00CB410B" w:rsidRPr="00DA7839">
        <w:t>’</w:t>
      </w:r>
      <w:r w:rsidRPr="00DA7839">
        <w:t xml:space="preserve">en accorde avec la lettre du texte sacré. </w:t>
      </w:r>
      <w:r w:rsidR="00DB26C6" w:rsidRPr="00DA7839">
        <w:rPr>
          <w:i/>
        </w:rPr>
        <w:t>N</w:t>
      </w:r>
      <w:r w:rsidRPr="00DA7839">
        <w:rPr>
          <w:i/>
        </w:rPr>
        <w:t>on est potestas nisi a Deo</w:t>
      </w:r>
      <w:r w:rsidR="00CB410B" w:rsidRPr="00DA7839">
        <w:rPr>
          <w:i/>
        </w:rPr>
        <w:t xml:space="preserve">… </w:t>
      </w:r>
      <w:r w:rsidRPr="00DA7839">
        <w:rPr>
          <w:i/>
        </w:rPr>
        <w:t>itaque qui resistit potestati Dei ordinationi resistit</w:t>
      </w:r>
      <w:r w:rsidR="00CB410B" w:rsidRPr="00DA7839">
        <w:rPr>
          <w:i/>
        </w:rPr>
        <w:t> :</w:t>
      </w:r>
      <w:r w:rsidRPr="00DA7839">
        <w:t xml:space="preserve"> voilà pour lui le fondement de l</w:t>
      </w:r>
      <w:r w:rsidR="00CB410B" w:rsidRPr="00DA7839">
        <w:t>’</w:t>
      </w:r>
      <w:r w:rsidRPr="00DA7839">
        <w:t xml:space="preserve">obéissance que les sujets doivent au gouvernement, </w:t>
      </w:r>
      <w:r w:rsidR="00CB410B" w:rsidRPr="00DA7839">
        <w:t>« </w:t>
      </w:r>
      <w:r w:rsidRPr="00DA7839">
        <w:t>en quelque forme qu</w:t>
      </w:r>
      <w:r w:rsidR="00CB410B" w:rsidRPr="00DA7839">
        <w:t>’</w:t>
      </w:r>
      <w:r w:rsidRPr="00DA7839">
        <w:t>il soit établi</w:t>
      </w:r>
      <w:r w:rsidR="00CB410B" w:rsidRPr="00DA7839">
        <w:t> » ;</w:t>
      </w:r>
      <w:r w:rsidRPr="00DA7839">
        <w:t xml:space="preserve"> et, des hauteurs du droit politique, si nous descendons au détail de la loi civile, l</w:t>
      </w:r>
      <w:r w:rsidR="00CB410B" w:rsidRPr="00DA7839">
        <w:t>’</w:t>
      </w:r>
      <w:r w:rsidRPr="00DA7839">
        <w:t>usu</w:t>
      </w:r>
      <w:r w:rsidR="00DB26C6" w:rsidRPr="00DA7839">
        <w:t>re n’est un crime à ses yeux q</w:t>
      </w:r>
      <w:r w:rsidRPr="00DA7839">
        <w:t>ue parce qu’il est écrit</w:t>
      </w:r>
      <w:r w:rsidR="00CB410B" w:rsidRPr="00DA7839">
        <w:t> :</w:t>
      </w:r>
      <w:r w:rsidRPr="00DA7839">
        <w:t xml:space="preserve"> </w:t>
      </w:r>
      <w:r w:rsidR="00DB26C6" w:rsidRPr="00DA7839">
        <w:rPr>
          <w:i/>
        </w:rPr>
        <w:t>N</w:t>
      </w:r>
      <w:r w:rsidRPr="00DA7839">
        <w:rPr>
          <w:i/>
        </w:rPr>
        <w:t>on</w:t>
      </w:r>
      <w:r w:rsidR="00DB26C6" w:rsidRPr="00DA7839">
        <w:rPr>
          <w:i/>
        </w:rPr>
        <w:t xml:space="preserve"> </w:t>
      </w:r>
      <w:r w:rsidRPr="00DA7839">
        <w:rPr>
          <w:i/>
        </w:rPr>
        <w:t>fœnerabis fratri tuo ad usuram</w:t>
      </w:r>
      <w:r w:rsidRPr="00B6083B">
        <w:rPr>
          <w:rPrChange w:id="1257" w:author="OBVIL" w:date="2016-12-01T14:12:00Z">
            <w:rPr>
              <w:rFonts w:ascii="Times New Roman" w:hAnsi="Times New Roman"/>
              <w:i/>
            </w:rPr>
          </w:rPrChange>
        </w:rPr>
        <w:t xml:space="preserve">, </w:t>
      </w:r>
      <w:r w:rsidRPr="00DA7839">
        <w:rPr>
          <w:i/>
        </w:rPr>
        <w:t>pecuniam</w:t>
      </w:r>
      <w:r w:rsidRPr="00DA7839">
        <w:t xml:space="preserve">, </w:t>
      </w:r>
      <w:r w:rsidR="00DB26C6" w:rsidRPr="00DA7839">
        <w:rPr>
          <w:i/>
        </w:rPr>
        <w:t>nec fruges</w:t>
      </w:r>
      <w:r w:rsidR="00DB26C6" w:rsidRPr="00B6083B">
        <w:rPr>
          <w:rPrChange w:id="1258" w:author="OBVIL" w:date="2016-12-01T14:12:00Z">
            <w:rPr>
              <w:rFonts w:ascii="Times New Roman" w:hAnsi="Times New Roman"/>
              <w:i/>
            </w:rPr>
          </w:rPrChange>
        </w:rPr>
        <w:t xml:space="preserve">, </w:t>
      </w:r>
      <w:r w:rsidR="00DB26C6" w:rsidRPr="00DA7839">
        <w:rPr>
          <w:i/>
        </w:rPr>
        <w:t>nec gam</w:t>
      </w:r>
      <w:r w:rsidRPr="00DA7839">
        <w:rPr>
          <w:i/>
        </w:rPr>
        <w:t>libet aliam rem</w:t>
      </w:r>
      <w:r w:rsidRPr="00B6083B">
        <w:rPr>
          <w:rPrChange w:id="1259" w:author="OBVIL" w:date="2016-12-01T14:12:00Z">
            <w:rPr>
              <w:rFonts w:ascii="Times New Roman" w:hAnsi="Times New Roman"/>
              <w:i/>
            </w:rPr>
          </w:rPrChange>
        </w:rPr>
        <w:t>.</w:t>
      </w:r>
    </w:p>
    <w:p w14:paraId="5073A5B2" w14:textId="5CF4FA5D" w:rsidR="00CB410B" w:rsidRPr="00DA7839" w:rsidRDefault="00170A5B" w:rsidP="00000A23">
      <w:pPr>
        <w:pStyle w:val="Corpsdetexte"/>
        <w:pPrChange w:id="1260" w:author="OBVIL" w:date="2016-12-01T14:12:00Z">
          <w:pPr>
            <w:pStyle w:val="Corpsdetexte"/>
            <w:spacing w:afterLines="120" w:after="288"/>
            <w:ind w:firstLine="240"/>
            <w:jc w:val="both"/>
          </w:pPr>
        </w:pPrChange>
      </w:pPr>
      <w:r w:rsidRPr="00DA7839">
        <w:t>Mais si Montesquieu n</w:t>
      </w:r>
      <w:r w:rsidR="00CB410B" w:rsidRPr="00DA7839">
        <w:t>’</w:t>
      </w:r>
      <w:r w:rsidRPr="00DA7839">
        <w:t xml:space="preserve">examine la religion </w:t>
      </w:r>
      <w:r w:rsidR="00CB410B" w:rsidRPr="00DA7839">
        <w:t>« </w:t>
      </w:r>
      <w:r w:rsidRPr="00DA7839">
        <w:t>que par rapport au bien que l</w:t>
      </w:r>
      <w:r w:rsidR="00CB410B" w:rsidRPr="00DA7839">
        <w:t>’</w:t>
      </w:r>
      <w:r w:rsidRPr="00DA7839">
        <w:t>on en tire dans l</w:t>
      </w:r>
      <w:r w:rsidR="00CB410B" w:rsidRPr="00DA7839">
        <w:t>’</w:t>
      </w:r>
      <w:r w:rsidRPr="00DA7839">
        <w:t>étal civil</w:t>
      </w:r>
      <w:r w:rsidR="00CB410B" w:rsidRPr="00DA7839">
        <w:t> »</w:t>
      </w:r>
      <w:r w:rsidRPr="00DA7839">
        <w:t xml:space="preserve">, </w:t>
      </w:r>
      <w:del w:id="1261" w:author="OBVIL" w:date="2016-12-01T14:12:00Z">
        <w:r w:rsidRPr="00CB410B">
          <w:delText>el</w:delText>
        </w:r>
      </w:del>
      <w:ins w:id="1262" w:author="OBVIL" w:date="2016-12-01T14:12:00Z">
        <w:r w:rsidR="00F64CC9">
          <w:t>et</w:t>
        </w:r>
      </w:ins>
      <w:r w:rsidRPr="00DA7839">
        <w:t xml:space="preserve"> s</w:t>
      </w:r>
      <w:r w:rsidR="00CB410B" w:rsidRPr="00DA7839">
        <w:t>’</w:t>
      </w:r>
      <w:r w:rsidRPr="00DA7839">
        <w:t>il ne se soucie ni de sa vérité, ni de sa probabilité, mais uniquement de son utilité, rien ne se peut de plus contraire</w:t>
      </w:r>
      <w:r w:rsidR="00CB410B" w:rsidRPr="00DA7839">
        <w:t> ;</w:t>
      </w:r>
      <w:r w:rsidRPr="00DA7839">
        <w:t xml:space="preserve"> et</w:t>
      </w:r>
      <w:r w:rsidR="00B6083B" w:rsidRPr="00DA7839">
        <w:t xml:space="preserve"> —</w:t>
      </w:r>
      <w:del w:id="1263" w:author="OBVIL" w:date="2016-12-01T14:12:00Z">
        <w:r w:rsidRPr="00CB410B">
          <w:delText xml:space="preserve"> </w:delText>
        </w:r>
      </w:del>
      <w:ins w:id="1264" w:author="OBVIL" w:date="2016-12-01T14:12:00Z">
        <w:r w:rsidR="00B6083B" w:rsidRPr="00B6083B">
          <w:t> </w:t>
        </w:r>
      </w:ins>
      <w:r w:rsidRPr="00DA7839">
        <w:t>quoi que d</w:t>
      </w:r>
      <w:r w:rsidR="00CB410B" w:rsidRPr="00DA7839">
        <w:t>’</w:t>
      </w:r>
      <w:r w:rsidRPr="00DA7839">
        <w:t xml:space="preserve">ailleurs il en puisse dire, pour se mettre à couvert du </w:t>
      </w:r>
      <w:r w:rsidR="00D96430" w:rsidRPr="00DA7839">
        <w:t>côté</w:t>
      </w:r>
      <w:r w:rsidRPr="00DA7839">
        <w:t xml:space="preserve"> du parlement ou de </w:t>
      </w:r>
      <w:r w:rsidR="00DB26C6" w:rsidRPr="00DA7839">
        <w:rPr>
          <w:i/>
        </w:rPr>
        <w:t>l’</w:t>
      </w:r>
      <w:r w:rsidRPr="00DA7839">
        <w:rPr>
          <w:i/>
        </w:rPr>
        <w:t>Index</w:t>
      </w:r>
      <w:r w:rsidR="00B6083B" w:rsidRPr="00DA7839">
        <w:t xml:space="preserve"> —</w:t>
      </w:r>
      <w:del w:id="1265" w:author="OBVIL" w:date="2016-12-01T14:12:00Z">
        <w:r w:rsidRPr="00CB410B">
          <w:delText xml:space="preserve"> </w:delText>
        </w:r>
      </w:del>
      <w:ins w:id="1266" w:author="OBVIL" w:date="2016-12-01T14:12:00Z">
        <w:r w:rsidR="00B6083B" w:rsidRPr="00B6083B">
          <w:t> </w:t>
        </w:r>
      </w:ins>
      <w:r w:rsidRPr="00DA7839">
        <w:t>il subordonne la religion à quelque chose qui la juge elle-même. Tout</w:t>
      </w:r>
      <w:r w:rsidR="00254340" w:rsidRPr="00DA7839">
        <w:t xml:space="preserve"> </w:t>
      </w:r>
      <w:del w:id="1267" w:author="OBVIL" w:date="2016-12-01T14:12:00Z">
        <w:r w:rsidRPr="00CB410B">
          <w:delText>eu</w:delText>
        </w:r>
      </w:del>
      <w:ins w:id="1268" w:author="OBVIL" w:date="2016-12-01T14:12:00Z">
        <w:r w:rsidR="00254340">
          <w:t>en</w:t>
        </w:r>
      </w:ins>
      <w:r w:rsidR="00254340" w:rsidRPr="00DA7839">
        <w:t xml:space="preserve"> </w:t>
      </w:r>
      <w:r w:rsidRPr="00DA7839">
        <w:t>ayant l</w:t>
      </w:r>
      <w:r w:rsidR="00CB410B" w:rsidRPr="00DA7839">
        <w:t>’</w:t>
      </w:r>
      <w:r w:rsidRPr="00DA7839">
        <w:t xml:space="preserve">air de réfuter </w:t>
      </w:r>
      <w:r w:rsidR="00CB410B" w:rsidRPr="00DA7839">
        <w:t>« </w:t>
      </w:r>
      <w:r w:rsidRPr="00DA7839">
        <w:t xml:space="preserve">le paradoxe de </w:t>
      </w:r>
      <w:r w:rsidR="00B6083B" w:rsidRPr="00DA7839">
        <w:t>M.</w:t>
      </w:r>
      <w:del w:id="1269" w:author="OBVIL" w:date="2016-12-01T14:12:00Z">
        <w:r w:rsidRPr="00CB410B">
          <w:delText xml:space="preserve"> </w:delText>
        </w:r>
      </w:del>
      <w:ins w:id="1270" w:author="OBVIL" w:date="2016-12-01T14:12:00Z">
        <w:r w:rsidR="00B6083B">
          <w:t> </w:t>
        </w:r>
      </w:ins>
      <w:r w:rsidRPr="00DA7839">
        <w:t>Bayle</w:t>
      </w:r>
      <w:r w:rsidR="00CB410B" w:rsidRPr="00DA7839">
        <w:t> »</w:t>
      </w:r>
      <w:r w:rsidRPr="00DA7839">
        <w:t xml:space="preserve">, et </w:t>
      </w:r>
      <w:r w:rsidR="00D96430" w:rsidRPr="00DA7839">
        <w:t>tout en maintenant contre lui</w:t>
      </w:r>
      <w:r w:rsidRPr="00DA7839">
        <w:t xml:space="preserve"> qu’il vaut mieux être </w:t>
      </w:r>
      <w:r w:rsidR="00CB410B" w:rsidRPr="00DA7839">
        <w:t>« </w:t>
      </w:r>
      <w:r w:rsidRPr="00DA7839">
        <w:t>idolâtre qu’alliée</w:t>
      </w:r>
      <w:r w:rsidR="00CB410B" w:rsidRPr="00DA7839">
        <w:t> »</w:t>
      </w:r>
      <w:r w:rsidRPr="00DA7839">
        <w:t>, l</w:t>
      </w:r>
      <w:r w:rsidR="00CB410B" w:rsidRPr="00DA7839">
        <w:t>’</w:t>
      </w:r>
      <w:r w:rsidRPr="00DA7839">
        <w:t>auteur de l</w:t>
      </w:r>
      <w:r w:rsidR="00CB410B" w:rsidRPr="00DA7839">
        <w:rPr>
          <w:i/>
        </w:rPr>
        <w:t>’</w:t>
      </w:r>
      <w:r w:rsidR="00DB26C6" w:rsidRPr="00DA7839">
        <w:rPr>
          <w:i/>
        </w:rPr>
        <w:t>Esprit des</w:t>
      </w:r>
      <w:r w:rsidRPr="00DA7839">
        <w:rPr>
          <w:i/>
        </w:rPr>
        <w:t xml:space="preserve"> lois</w:t>
      </w:r>
      <w:r w:rsidR="00D96430" w:rsidRPr="00DA7839">
        <w:t xml:space="preserve"> ne fait donc à vrai dire qu’ôter au</w:t>
      </w:r>
      <w:r w:rsidRPr="00DA7839">
        <w:t xml:space="preserve"> paradoxe ce que la forme en a de scandaleux, et ses conclusions reviennent à celles de l’auteur des </w:t>
      </w:r>
      <w:r w:rsidR="00DB26C6" w:rsidRPr="00DA7839">
        <w:rPr>
          <w:i/>
        </w:rPr>
        <w:t>Pensées sur la C</w:t>
      </w:r>
      <w:r w:rsidRPr="00DA7839">
        <w:rPr>
          <w:i/>
        </w:rPr>
        <w:t>omète</w:t>
      </w:r>
      <w:r w:rsidRPr="00B6083B">
        <w:rPr>
          <w:rPrChange w:id="1271" w:author="OBVIL" w:date="2016-12-01T14:12:00Z">
            <w:rPr>
              <w:rFonts w:ascii="Times New Roman" w:hAnsi="Times New Roman"/>
              <w:i/>
            </w:rPr>
          </w:rPrChange>
        </w:rPr>
        <w:t>.</w:t>
      </w:r>
      <w:r w:rsidRPr="00DA7839">
        <w:t xml:space="preserve"> </w:t>
      </w:r>
      <w:r w:rsidR="00CB410B" w:rsidRPr="00DA7839">
        <w:t>« </w:t>
      </w:r>
      <w:r w:rsidRPr="00DA7839">
        <w:t>Les points principa</w:t>
      </w:r>
      <w:r w:rsidR="00D96430" w:rsidRPr="00DA7839">
        <w:t>ux de la religion de ceux du Pé</w:t>
      </w:r>
      <w:r w:rsidRPr="00DA7839">
        <w:t>gu sont de ne point tuer, de ne point voler, d’éviter l’</w:t>
      </w:r>
      <w:r w:rsidR="00DB26C6" w:rsidRPr="00DA7839">
        <w:t>impudicité</w:t>
      </w:r>
      <w:r w:rsidRPr="00DA7839">
        <w:t>, de ne faire aucun déplaisir à son prochain, d</w:t>
      </w:r>
      <w:r w:rsidR="00D96430" w:rsidRPr="00DA7839">
        <w:t>e</w:t>
      </w:r>
      <w:r w:rsidRPr="00DA7839">
        <w:t xml:space="preserve"> lui faire au contraire tout le bien qu’on peut. </w:t>
      </w:r>
      <w:r w:rsidR="00D96430" w:rsidRPr="00DA7839">
        <w:rPr>
          <w:i/>
        </w:rPr>
        <w:t>Avec</w:t>
      </w:r>
      <w:r w:rsidRPr="00DA7839">
        <w:rPr>
          <w:i/>
        </w:rPr>
        <w:t xml:space="preserve"> cela ils croient qu</w:t>
      </w:r>
      <w:r w:rsidR="00CB410B" w:rsidRPr="00DA7839">
        <w:rPr>
          <w:i/>
        </w:rPr>
        <w:t>’</w:t>
      </w:r>
      <w:r w:rsidRPr="00DA7839">
        <w:rPr>
          <w:i/>
        </w:rPr>
        <w:t xml:space="preserve">on se sauvera dans </w:t>
      </w:r>
      <w:r w:rsidR="00D96430" w:rsidRPr="00DA7839">
        <w:rPr>
          <w:i/>
        </w:rPr>
        <w:t>quel</w:t>
      </w:r>
      <w:r w:rsidRPr="00DA7839">
        <w:rPr>
          <w:i/>
        </w:rPr>
        <w:t>que religion que ce soit</w:t>
      </w:r>
      <w:r w:rsidRPr="00B6083B">
        <w:rPr>
          <w:rPrChange w:id="1272" w:author="OBVIL" w:date="2016-12-01T14:12:00Z">
            <w:rPr>
              <w:rFonts w:ascii="Times New Roman" w:hAnsi="Times New Roman"/>
              <w:i/>
            </w:rPr>
          </w:rPrChange>
        </w:rPr>
        <w:t>.</w:t>
      </w:r>
      <w:r w:rsidR="00CB410B" w:rsidRPr="00DA7839">
        <w:t> »</w:t>
      </w:r>
      <w:r w:rsidRPr="00DA7839">
        <w:t xml:space="preserve"> Ces lignes sont-elles de Bayle ou de Montesquieu</w:t>
      </w:r>
      <w:r w:rsidR="00CB410B" w:rsidRPr="00DA7839">
        <w:t> ?</w:t>
      </w:r>
      <w:r w:rsidRPr="00DA7839">
        <w:t xml:space="preserve"> Tout ce que Bayle a voulu prouver, en avançant</w:t>
      </w:r>
      <w:r w:rsidR="00F64CC9" w:rsidRPr="00DA7839">
        <w:t xml:space="preserve"> </w:t>
      </w:r>
      <w:del w:id="1273" w:author="OBVIL" w:date="2016-12-01T14:12:00Z">
        <w:r w:rsidRPr="00CB410B">
          <w:delText>sou</w:delText>
        </w:r>
      </w:del>
      <w:ins w:id="1274" w:author="OBVIL" w:date="2016-12-01T14:12:00Z">
        <w:r w:rsidR="00F64CC9">
          <w:t>son</w:t>
        </w:r>
      </w:ins>
      <w:r w:rsidR="00F64CC9" w:rsidRPr="00DA7839">
        <w:t xml:space="preserve"> </w:t>
      </w:r>
      <w:r w:rsidRPr="00DA7839">
        <w:t>paradoxe, nous l</w:t>
      </w:r>
      <w:r w:rsidR="00CB410B" w:rsidRPr="00DA7839">
        <w:t>’</w:t>
      </w:r>
      <w:r w:rsidRPr="00DA7839">
        <w:t>avons déjà dit, c</w:t>
      </w:r>
      <w:r w:rsidR="00CB410B" w:rsidRPr="00DA7839">
        <w:t>’</w:t>
      </w:r>
      <w:r w:rsidRPr="00DA7839">
        <w:t>est qu</w:t>
      </w:r>
      <w:r w:rsidR="00CB410B" w:rsidRPr="00DA7839">
        <w:t>’</w:t>
      </w:r>
      <w:r w:rsidRPr="00DA7839">
        <w:t>encore valait-il mieux ne rien croire du tout que de si</w:t>
      </w:r>
      <w:r w:rsidR="00CB410B" w:rsidRPr="00DA7839">
        <w:t>’</w:t>
      </w:r>
      <w:r w:rsidRPr="00DA7839">
        <w:t xml:space="preserve"> proposer les amours de Jupiter ou les perfidies de Junon pour modèle. Mais Montesquieu, que dit-il</w:t>
      </w:r>
      <w:r w:rsidR="00D96430" w:rsidRPr="00DA7839">
        <w:t> aut</w:t>
      </w:r>
      <w:r w:rsidRPr="00DA7839">
        <w:t xml:space="preserve">re chose, quand il essaie de </w:t>
      </w:r>
      <w:r w:rsidR="00D96430" w:rsidRPr="00DA7839">
        <w:t>nou</w:t>
      </w:r>
      <w:r w:rsidRPr="00DA7839">
        <w:t xml:space="preserve">s expliquer </w:t>
      </w:r>
      <w:r w:rsidR="00CB410B" w:rsidRPr="00DA7839">
        <w:rPr>
          <w:i/>
        </w:rPr>
        <w:t>« </w:t>
      </w:r>
      <w:r w:rsidRPr="00DA7839">
        <w:t xml:space="preserve">comment les </w:t>
      </w:r>
      <w:r w:rsidR="00D96430" w:rsidRPr="00DA7839">
        <w:t>lois civiles corrigent</w:t>
      </w:r>
      <w:r w:rsidR="00DB26C6" w:rsidRPr="00DA7839">
        <w:t xml:space="preserve"> quelquefois</w:t>
      </w:r>
      <w:r w:rsidRPr="00DA7839">
        <w:t xml:space="preserve"> les </w:t>
      </w:r>
      <w:r w:rsidRPr="00DA7839">
        <w:rPr>
          <w:i/>
        </w:rPr>
        <w:t>fausses</w:t>
      </w:r>
      <w:r w:rsidRPr="00DA7839">
        <w:t xml:space="preserve"> religions</w:t>
      </w:r>
      <w:r w:rsidR="00CB410B" w:rsidRPr="00DA7839">
        <w:t> » ?</w:t>
      </w:r>
      <w:r w:rsidRPr="00DA7839">
        <w:t xml:space="preserve"> C</w:t>
      </w:r>
      <w:r w:rsidR="00CB410B" w:rsidRPr="00DA7839">
        <w:t>’</w:t>
      </w:r>
      <w:r w:rsidRPr="00DA7839">
        <w:t>est donc qu</w:t>
      </w:r>
      <w:r w:rsidR="00CB410B" w:rsidRPr="00DA7839">
        <w:t>’</w:t>
      </w:r>
      <w:r w:rsidR="00DB26C6" w:rsidRPr="00DA7839">
        <w:t>il n</w:t>
      </w:r>
      <w:r w:rsidR="00CB410B" w:rsidRPr="00DA7839">
        <w:t>’</w:t>
      </w:r>
      <w:r w:rsidR="00DB26C6" w:rsidRPr="00DA7839">
        <w:t>appartient</w:t>
      </w:r>
      <w:r w:rsidRPr="00DA7839">
        <w:t xml:space="preserve"> pas aux religions de régler la morale </w:t>
      </w:r>
      <w:r w:rsidR="00DB26C6" w:rsidRPr="00DA7839">
        <w:t>ou</w:t>
      </w:r>
      <w:r w:rsidRPr="00DA7839">
        <w:t xml:space="preserve"> la politique, mais au contraire, à la politique ou à la morale de rectifier ou d</w:t>
      </w:r>
      <w:r w:rsidR="00CB410B" w:rsidRPr="00DA7839">
        <w:t>’</w:t>
      </w:r>
      <w:r w:rsidRPr="00DA7839">
        <w:t>épurer les religions.</w:t>
      </w:r>
    </w:p>
    <w:p w14:paraId="7FA88FED" w14:textId="5054B01E" w:rsidR="00CB410B" w:rsidRPr="00DA7839" w:rsidRDefault="00170A5B" w:rsidP="00000A23">
      <w:pPr>
        <w:pStyle w:val="Corpsdetexte"/>
        <w:pPrChange w:id="1275" w:author="OBVIL" w:date="2016-12-01T14:12:00Z">
          <w:pPr>
            <w:pStyle w:val="Corpsdetexte"/>
            <w:spacing w:afterLines="120" w:after="288"/>
            <w:ind w:firstLine="240"/>
            <w:jc w:val="both"/>
          </w:pPr>
        </w:pPrChange>
      </w:pPr>
      <w:r w:rsidRPr="00DA7839">
        <w:t>Telle est bien la p</w:t>
      </w:r>
      <w:r w:rsidR="00DB26C6" w:rsidRPr="00DA7839">
        <w:t>ensée de Bayle. Entre Bossuet et</w:t>
      </w:r>
      <w:r w:rsidRPr="00DA7839">
        <w:t xml:space="preserve"> Montesquieu, c</w:t>
      </w:r>
      <w:r w:rsidR="00CB410B" w:rsidRPr="00DA7839">
        <w:t>’</w:t>
      </w:r>
      <w:r w:rsidRPr="00DA7839">
        <w:t>est lui dont l</w:t>
      </w:r>
      <w:r w:rsidR="00CB410B" w:rsidRPr="00DA7839">
        <w:t>’</w:t>
      </w:r>
      <w:r w:rsidRPr="00DA7839">
        <w:t xml:space="preserve">œuvre s’est interposée. Dans la mesure où </w:t>
      </w:r>
      <w:r w:rsidR="00DB26C6" w:rsidRPr="00DA7839">
        <w:rPr>
          <w:i/>
        </w:rPr>
        <w:t>l’</w:t>
      </w:r>
      <w:r w:rsidRPr="00DA7839">
        <w:rPr>
          <w:i/>
        </w:rPr>
        <w:t>Esprit des lois</w:t>
      </w:r>
      <w:r w:rsidRPr="00DA7839">
        <w:t xml:space="preserve"> peut se définir un traité de jurisprudence univer</w:t>
      </w:r>
      <w:r w:rsidR="00DB26C6" w:rsidRPr="00DA7839">
        <w:t>selle, émancipé de la tutelle et</w:t>
      </w:r>
      <w:r w:rsidRPr="00DA7839">
        <w:t xml:space="preserve"> soustrait à la sanction de la théologie, c’est Bayle qui a démontré le premier, je ne dis pas seulement la possibilité, mais l’urgence de l’écrire. En mettant le premier dans l’institution sociale sa raison d</w:t>
      </w:r>
      <w:r w:rsidR="00CB410B" w:rsidRPr="00DA7839">
        <w:t>’</w:t>
      </w:r>
      <w:r w:rsidR="00DB26C6" w:rsidRPr="00DA7839">
        <w:t>être et le principe ac</w:t>
      </w:r>
      <w:r w:rsidRPr="00DA7839">
        <w:t>tif de son perfectionnement futur, c</w:t>
      </w:r>
      <w:r w:rsidR="00CB410B" w:rsidRPr="00DA7839">
        <w:t>’</w:t>
      </w:r>
      <w:r w:rsidRPr="00DA7839">
        <w:t>est lui qui a ouvert la route, non seulement à Montesquieu, mais</w:t>
      </w:r>
      <w:r w:rsidR="00DB26C6" w:rsidRPr="00DA7839">
        <w:t xml:space="preserve"> généralement à tous les public</w:t>
      </w:r>
      <w:r w:rsidRPr="00DA7839">
        <w:t>istes du</w:t>
      </w:r>
      <w:r w:rsidR="00B6083B" w:rsidRPr="00B6083B">
        <w:rPr>
          <w:rPrChange w:id="1276" w:author="OBVIL" w:date="2016-12-01T14:12:00Z">
            <w:rPr>
              <w:rFonts w:ascii="Times New Roman" w:hAnsi="Times New Roman"/>
              <w:sz w:val="22"/>
            </w:rPr>
          </w:rPrChange>
        </w:rPr>
        <w:t xml:space="preserve"> </w:t>
      </w:r>
      <w:del w:id="1277" w:author="OBVIL" w:date="2016-12-01T14:12:00Z">
        <w:r w:rsidR="00DB26C6">
          <w:rPr>
            <w:sz w:val="22"/>
            <w:szCs w:val="22"/>
          </w:rPr>
          <w:delText>XV</w:delText>
        </w:r>
        <w:r w:rsidR="00DB26C6" w:rsidRPr="004A4B99">
          <w:rPr>
            <w:sz w:val="22"/>
            <w:szCs w:val="22"/>
          </w:rPr>
          <w:delText>II</w:delText>
        </w:r>
        <w:r w:rsidR="00DB26C6" w:rsidRPr="004A4B99">
          <w:rPr>
            <w:vertAlign w:val="superscript"/>
          </w:rPr>
          <w:delText>e</w:delText>
        </w:r>
        <w:r w:rsidRPr="00CB410B">
          <w:delText xml:space="preserve"> </w:delText>
        </w:r>
      </w:del>
      <w:ins w:id="1278"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DB26C6" w:rsidRPr="00DA7839">
        <w:t>. Et</w:t>
      </w:r>
      <w:r w:rsidR="00D96430" w:rsidRPr="00DA7839">
        <w:t xml:space="preserve"> je ne dirai pas que, sans lui,</w:t>
      </w:r>
      <w:r w:rsidRPr="00DA7839">
        <w:t xml:space="preserve"> sans son exemple, Montesquieu n</w:t>
      </w:r>
      <w:r w:rsidR="00CB410B" w:rsidRPr="00DA7839">
        <w:t>’</w:t>
      </w:r>
      <w:r w:rsidRPr="00DA7839">
        <w:t xml:space="preserve">eût pas conçu la pensée de son </w:t>
      </w:r>
      <w:r w:rsidRPr="00DA7839">
        <w:rPr>
          <w:i/>
        </w:rPr>
        <w:t xml:space="preserve">Esprit des </w:t>
      </w:r>
      <w:r w:rsidR="00D96430" w:rsidRPr="00DA7839">
        <w:rPr>
          <w:i/>
        </w:rPr>
        <w:t>lois</w:t>
      </w:r>
      <w:r w:rsidR="00B6083B" w:rsidRPr="00DA7839">
        <w:t xml:space="preserve"> —</w:t>
      </w:r>
      <w:del w:id="1279" w:author="OBVIL" w:date="2016-12-01T14:12:00Z">
        <w:r w:rsidR="00DB26C6">
          <w:delText xml:space="preserve"> </w:delText>
        </w:r>
      </w:del>
      <w:ins w:id="1280" w:author="OBVIL" w:date="2016-12-01T14:12:00Z">
        <w:r w:rsidR="00B6083B" w:rsidRPr="00B6083B">
          <w:t> </w:t>
        </w:r>
      </w:ins>
      <w:r w:rsidR="00DB26C6" w:rsidRPr="00DA7839">
        <w:t>qu’il a grand tort, après c</w:t>
      </w:r>
      <w:r w:rsidRPr="00DA7839">
        <w:t>ela, d’appeler un enfant sans mère</w:t>
      </w:r>
      <w:r w:rsidR="00CB410B" w:rsidRPr="00DA7839">
        <w:t>,</w:t>
      </w:r>
      <w:r w:rsidR="00B6083B" w:rsidRPr="00DA7839">
        <w:t xml:space="preserve"> — </w:t>
      </w:r>
      <w:r w:rsidR="00DB26C6" w:rsidRPr="00DA7839">
        <w:t>mais, pour des raisons qu</w:t>
      </w:r>
      <w:r w:rsidRPr="00DA7839">
        <w:t xml:space="preserve">e je donnerai peut-être un jour, j’ose affirmer que </w:t>
      </w:r>
      <w:r w:rsidR="00DB26C6" w:rsidRPr="00DA7839">
        <w:rPr>
          <w:i/>
        </w:rPr>
        <w:t>l’</w:t>
      </w:r>
      <w:r w:rsidRPr="00DA7839">
        <w:rPr>
          <w:i/>
        </w:rPr>
        <w:t>Esprit des lois</w:t>
      </w:r>
      <w:r w:rsidRPr="00DA7839">
        <w:t xml:space="preserve"> serait autre, et, en tout cas, qu’une génération formée par la critique et préparée par la lecture de Bayle a seule pu le comprendre.</w:t>
      </w:r>
    </w:p>
    <w:p w14:paraId="00A67761" w14:textId="5BF55D6B" w:rsidR="00CB410B" w:rsidRPr="00DA7839" w:rsidRDefault="00170A5B" w:rsidP="00000A23">
      <w:pPr>
        <w:pStyle w:val="Corpsdetexte"/>
        <w:pPrChange w:id="1281" w:author="OBVIL" w:date="2016-12-01T14:12:00Z">
          <w:pPr>
            <w:pStyle w:val="Corpsdetexte"/>
            <w:spacing w:afterLines="120" w:after="288"/>
            <w:ind w:firstLine="240"/>
            <w:jc w:val="both"/>
          </w:pPr>
        </w:pPrChange>
      </w:pPr>
      <w:r w:rsidRPr="00DA7839">
        <w:t>On le saurait, si l</w:t>
      </w:r>
      <w:r w:rsidR="00CB410B" w:rsidRPr="00DA7839">
        <w:t>’</w:t>
      </w:r>
      <w:r w:rsidRPr="00DA7839">
        <w:t xml:space="preserve">on savait </w:t>
      </w:r>
      <w:r w:rsidR="00CB410B" w:rsidRPr="00DA7839">
        <w:t>« </w:t>
      </w:r>
      <w:r w:rsidRPr="00DA7839">
        <w:t>lire</w:t>
      </w:r>
      <w:r w:rsidR="00CB410B" w:rsidRPr="00DA7839">
        <w:t> »</w:t>
      </w:r>
      <w:r w:rsidRPr="00DA7839">
        <w:t xml:space="preserve"> les textes du </w:t>
      </w:r>
      <w:del w:id="1282" w:author="OBVIL" w:date="2016-12-01T14:12:00Z">
        <w:r w:rsidR="00D96430">
          <w:rPr>
            <w:sz w:val="22"/>
            <w:szCs w:val="22"/>
          </w:rPr>
          <w:delText>XVI</w:delText>
        </w:r>
        <w:r w:rsidR="00D96430" w:rsidRPr="004A4B99">
          <w:rPr>
            <w:sz w:val="22"/>
            <w:szCs w:val="22"/>
          </w:rPr>
          <w:delText>II</w:delText>
        </w:r>
        <w:r w:rsidR="00D96430" w:rsidRPr="004A4B99">
          <w:rPr>
            <w:vertAlign w:val="superscript"/>
          </w:rPr>
          <w:delText>e</w:delText>
        </w:r>
        <w:r w:rsidR="00D96430" w:rsidRPr="00CB410B">
          <w:delText xml:space="preserve"> </w:delText>
        </w:r>
      </w:del>
      <w:ins w:id="1283"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Mais, comme il y a plus de cent ans déjà que, tout ce que nous pensons, nous pouvons le dire à pleine bouche, en quelque sorte, sans déguisement ni circonlocutions, nous avons oublié que nos pères ne pouvaient, eux, se faire entendre, mais surtout se faire tolérer </w:t>
      </w:r>
      <w:r w:rsidR="00D1780B" w:rsidRPr="00DA7839">
        <w:t>qu’à force</w:t>
      </w:r>
      <w:r w:rsidRPr="00DA7839">
        <w:t xml:space="preserve"> d</w:t>
      </w:r>
      <w:r w:rsidR="00CB410B" w:rsidRPr="00DA7839">
        <w:t>’</w:t>
      </w:r>
      <w:r w:rsidRPr="00DA7839">
        <w:t xml:space="preserve">adresse et de politique. Leur </w:t>
      </w:r>
      <w:r w:rsidR="00CB410B" w:rsidRPr="00DA7839">
        <w:t>« </w:t>
      </w:r>
      <w:r w:rsidRPr="00DA7839">
        <w:t>écriture</w:t>
      </w:r>
      <w:r w:rsidR="00CB410B" w:rsidRPr="00DA7839">
        <w:t> »</w:t>
      </w:r>
      <w:r w:rsidRPr="00DA7839">
        <w:t xml:space="preserve"> est toujours très clair</w:t>
      </w:r>
      <w:r w:rsidR="00CB410B" w:rsidRPr="00DA7839">
        <w:t>e ;</w:t>
      </w:r>
      <w:r w:rsidRPr="00DA7839">
        <w:t xml:space="preserve"> l</w:t>
      </w:r>
      <w:r w:rsidR="00D1780B" w:rsidRPr="00DA7839">
        <w:t>eur pensée l’est quelquefois m</w:t>
      </w:r>
      <w:r w:rsidRPr="00DA7839">
        <w:t>oin</w:t>
      </w:r>
      <w:r w:rsidR="00CB410B" w:rsidRPr="00DA7839">
        <w:t>s ;</w:t>
      </w:r>
      <w:r w:rsidRPr="00DA7839">
        <w:t xml:space="preserve"> et il </w:t>
      </w:r>
      <w:r w:rsidR="00D1780B" w:rsidRPr="00DA7839">
        <w:t>faut en avoir l’habitude pour n</w:t>
      </w:r>
      <w:r w:rsidRPr="00DA7839">
        <w:t>e pas s’y méprendre. L’un de leurs procédés les plus ordinaires consiste à diviser, et comme qui dirait à ép</w:t>
      </w:r>
      <w:r w:rsidR="00D1780B" w:rsidRPr="00DA7839">
        <w:t>arpiller leurs idées, de façon que la suite, et</w:t>
      </w:r>
      <w:r w:rsidRPr="00DA7839">
        <w:t xml:space="preserve"> au besoin la hardiesse, en échappen</w:t>
      </w:r>
      <w:r w:rsidR="00D1780B" w:rsidRPr="00DA7839">
        <w:t>t naturellement au lecteur inattentif,</w:t>
      </w:r>
      <w:r w:rsidRPr="00DA7839">
        <w:t xml:space="preserve"> sans que pour cela le triomphe en soit moins </w:t>
      </w:r>
      <w:r w:rsidR="00D1780B" w:rsidRPr="00DA7839">
        <w:t>sûr</w:t>
      </w:r>
      <w:r w:rsidR="00CB410B" w:rsidRPr="00DA7839">
        <w:t> </w:t>
      </w:r>
      <w:r w:rsidR="00D1780B" w:rsidRPr="00DA7839">
        <w:t>à</w:t>
      </w:r>
      <w:r w:rsidRPr="00DA7839">
        <w:t xml:space="preserve"> la </w:t>
      </w:r>
      <w:r w:rsidR="00D1780B" w:rsidRPr="00DA7839">
        <w:t>longue. Bayle était passé maitre</w:t>
      </w:r>
      <w:r w:rsidRPr="00DA7839">
        <w:t xml:space="preserve"> en </w:t>
      </w:r>
      <w:r w:rsidR="00D1780B" w:rsidRPr="00DA7839">
        <w:t>cet art, et</w:t>
      </w:r>
      <w:r w:rsidRPr="00DA7839">
        <w:t xml:space="preserve"> il faut entendre Voltaire l</w:t>
      </w:r>
      <w:r w:rsidR="00CB410B" w:rsidRPr="00DA7839">
        <w:t>’</w:t>
      </w:r>
      <w:r w:rsidRPr="00DA7839">
        <w:t>en féliciter</w:t>
      </w:r>
      <w:r w:rsidR="00CB410B" w:rsidRPr="00DA7839">
        <w:t> :</w:t>
      </w:r>
      <w:r w:rsidRPr="00DA7839">
        <w:t xml:space="preserve"> </w:t>
      </w:r>
      <w:r w:rsidR="00CB410B" w:rsidRPr="00DA7839">
        <w:t>« </w:t>
      </w:r>
      <w:r w:rsidRPr="00DA7839">
        <w:t xml:space="preserve">Ses plus grands ennemis, </w:t>
      </w:r>
      <w:r w:rsidR="00D1780B" w:rsidRPr="00DA7839">
        <w:t>d</w:t>
      </w:r>
      <w:r w:rsidRPr="00DA7839">
        <w:t>it-il à ce propos, sont forcés d</w:t>
      </w:r>
      <w:r w:rsidR="00CB410B" w:rsidRPr="00DA7839">
        <w:t>’</w:t>
      </w:r>
      <w:r w:rsidR="00D1780B" w:rsidRPr="00DA7839">
        <w:t>avouer qu’</w:t>
      </w:r>
      <w:r w:rsidRPr="00DA7839">
        <w:t>il n</w:t>
      </w:r>
      <w:r w:rsidR="00DB26C6" w:rsidRPr="00DA7839">
        <w:t>’y a pas une seule ligne dans se</w:t>
      </w:r>
      <w:r w:rsidRPr="00DA7839">
        <w:t xml:space="preserve">s écrits </w:t>
      </w:r>
      <w:r w:rsidR="00DB26C6" w:rsidRPr="00DA7839">
        <w:t>qu</w:t>
      </w:r>
      <w:r w:rsidRPr="00DA7839">
        <w:t xml:space="preserve">i, soit un blasphème contre la religion chrétienne, mais ses plus grands défenseurs avouent que, dans ses articles de controverse, il n’y a pas une page qui ne conduise le lecteur au </w:t>
      </w:r>
      <w:r w:rsidR="00DB26C6" w:rsidRPr="00DA7839">
        <w:t>doute</w:t>
      </w:r>
      <w:r w:rsidRPr="00DA7839">
        <w:t xml:space="preserve"> </w:t>
      </w:r>
      <w:r w:rsidR="00DB26C6" w:rsidRPr="00DA7839">
        <w:t>et</w:t>
      </w:r>
      <w:r w:rsidRPr="00DA7839">
        <w:t xml:space="preserve"> souvent à l’incrédulité</w:t>
      </w:r>
      <w:r w:rsidR="00CB410B" w:rsidRPr="00DA7839">
        <w:t> »</w:t>
      </w:r>
      <w:r w:rsidRPr="00DA7839">
        <w:t>. Mais Diderot est quelque part plus explicite encore. On me pardonnera la longueur de la citation, si, comme on va le vo</w:t>
      </w:r>
      <w:r w:rsidR="00DB26C6" w:rsidRPr="00DA7839">
        <w:t>ir, elle n’est pas moins caractéristique</w:t>
      </w:r>
      <w:r w:rsidRPr="00DA7839">
        <w:t xml:space="preserve"> de la tactique ha</w:t>
      </w:r>
      <w:r w:rsidR="00D1780B" w:rsidRPr="00DA7839">
        <w:t>bituelle des encyclopédistes qu</w:t>
      </w:r>
      <w:r w:rsidRPr="00DA7839">
        <w:t>e de celle de Bayle.</w:t>
      </w:r>
    </w:p>
    <w:p w14:paraId="0D3E7685" w14:textId="77777777" w:rsidR="00CB410B" w:rsidRPr="00DA7839" w:rsidRDefault="00170A5B" w:rsidP="00000A23">
      <w:pPr>
        <w:pStyle w:val="Corpsdetexte"/>
        <w:pPrChange w:id="1284" w:author="OBVIL" w:date="2016-12-01T14:12:00Z">
          <w:pPr>
            <w:pStyle w:val="Corpsdetexte"/>
            <w:spacing w:afterLines="120" w:after="288"/>
            <w:ind w:firstLine="240"/>
            <w:jc w:val="both"/>
          </w:pPr>
        </w:pPrChange>
      </w:pPr>
      <w:r w:rsidRPr="00DA7839">
        <w:t>Diderot vient d</w:t>
      </w:r>
      <w:r w:rsidR="00CB410B" w:rsidRPr="00DA7839">
        <w:t>’</w:t>
      </w:r>
      <w:r w:rsidRPr="00DA7839">
        <w:t xml:space="preserve">expliquer, dans l’article </w:t>
      </w:r>
      <w:r w:rsidR="00DB26C6" w:rsidRPr="00DA7839">
        <w:rPr>
          <w:i/>
        </w:rPr>
        <w:t>l’</w:t>
      </w:r>
      <w:r w:rsidRPr="00DA7839">
        <w:rPr>
          <w:i/>
        </w:rPr>
        <w:t>Encyclopédie</w:t>
      </w:r>
      <w:r w:rsidRPr="00B6083B">
        <w:rPr>
          <w:rPrChange w:id="1285" w:author="OBVIL" w:date="2016-12-01T14:12:00Z">
            <w:rPr>
              <w:rFonts w:ascii="Times New Roman" w:hAnsi="Times New Roman"/>
              <w:i/>
            </w:rPr>
          </w:rPrChange>
        </w:rPr>
        <w:t>,</w:t>
      </w:r>
      <w:r w:rsidRPr="00DA7839">
        <w:t xml:space="preserve"> ce qu</w:t>
      </w:r>
      <w:r w:rsidR="00CB410B" w:rsidRPr="00DA7839">
        <w:t>’</w:t>
      </w:r>
      <w:r w:rsidRPr="00DA7839">
        <w:t>il aurait voulu faire, si les temps le lui eussent permi</w:t>
      </w:r>
      <w:r w:rsidR="00CB410B" w:rsidRPr="00DA7839">
        <w:t>s ;</w:t>
      </w:r>
      <w:r w:rsidRPr="00DA7839">
        <w:t xml:space="preserve"> ce qu</w:t>
      </w:r>
      <w:r w:rsidR="00CB410B" w:rsidRPr="00DA7839">
        <w:t>’</w:t>
      </w:r>
      <w:r w:rsidRPr="00DA7839">
        <w:t>il n’a pas pu faire</w:t>
      </w:r>
      <w:r w:rsidR="00CB410B" w:rsidRPr="00DA7839">
        <w:t> ;</w:t>
      </w:r>
      <w:r w:rsidR="00D1780B" w:rsidRPr="00DA7839">
        <w:t xml:space="preserve"> et</w:t>
      </w:r>
      <w:r w:rsidRPr="00DA7839">
        <w:t>, en dépit des obstacles, ce q</w:t>
      </w:r>
      <w:r w:rsidR="00D1780B" w:rsidRPr="00DA7839">
        <w:t>u’il croit cependant avoir f</w:t>
      </w:r>
      <w:r w:rsidRPr="00DA7839">
        <w:t>ai</w:t>
      </w:r>
      <w:r w:rsidR="00D1780B" w:rsidRPr="00DA7839">
        <w:t>t</w:t>
      </w:r>
      <w:r w:rsidR="00CB410B" w:rsidRPr="00DA7839">
        <w:t> ;</w:t>
      </w:r>
      <w:r w:rsidR="00B6083B" w:rsidRPr="00DA7839">
        <w:t xml:space="preserve"> — </w:t>
      </w:r>
      <w:r w:rsidR="00D1780B" w:rsidRPr="00DA7839">
        <w:t>et il continue en</w:t>
      </w:r>
      <w:r w:rsidRPr="00DA7839">
        <w:t xml:space="preserve"> ces termes</w:t>
      </w:r>
      <w:r w:rsidR="00CB410B" w:rsidRPr="00DA7839">
        <w:t> :</w:t>
      </w:r>
    </w:p>
    <w:p w14:paraId="30557B39" w14:textId="6F0DA8A3" w:rsidR="00CB410B" w:rsidRPr="00CB410B" w:rsidRDefault="00CB410B" w:rsidP="00D1780B">
      <w:pPr>
        <w:pStyle w:val="quote"/>
      </w:pPr>
      <w:r w:rsidRPr="00CB410B">
        <w:rPr>
          <w:i/>
        </w:rPr>
        <w:t>« </w:t>
      </w:r>
      <w:r w:rsidR="00170A5B" w:rsidRPr="00CB410B">
        <w:t>Dans les traités scientifiques, c’</w:t>
      </w:r>
      <w:r w:rsidR="00DB26C6" w:rsidRPr="00CB410B">
        <w:t>est</w:t>
      </w:r>
      <w:r w:rsidR="00170A5B" w:rsidRPr="00CB410B">
        <w:t xml:space="preserve"> l</w:t>
      </w:r>
      <w:r w:rsidRPr="00CB410B">
        <w:t>’</w:t>
      </w:r>
      <w:r w:rsidR="00170A5B" w:rsidRPr="00CB410B">
        <w:t xml:space="preserve">enchaînement des idées ou la marche des phénomènes </w:t>
      </w:r>
      <w:r w:rsidR="00D1780B">
        <w:t>qu</w:t>
      </w:r>
      <w:r w:rsidR="00170A5B" w:rsidRPr="00CB410B">
        <w:t>i dirige la marche à mesure qu</w:t>
      </w:r>
      <w:r w:rsidRPr="00CB410B">
        <w:t>’</w:t>
      </w:r>
      <w:r w:rsidR="00170A5B" w:rsidRPr="00CB410B">
        <w:t>on avance</w:t>
      </w:r>
      <w:r w:rsidRPr="00CB410B">
        <w:t> :</w:t>
      </w:r>
      <w:r w:rsidR="00170A5B" w:rsidRPr="00CB410B">
        <w:t xml:space="preserve"> la matière se développe, </w:t>
      </w:r>
      <w:r w:rsidR="00DB26C6" w:rsidRPr="00CB410B">
        <w:t>soit</w:t>
      </w:r>
      <w:r w:rsidR="00254340">
        <w:t xml:space="preserve"> </w:t>
      </w:r>
      <w:del w:id="1286" w:author="OBVIL" w:date="2016-12-01T14:12:00Z">
        <w:r w:rsidR="00170A5B" w:rsidRPr="00CB410B">
          <w:delText>eu</w:delText>
        </w:r>
      </w:del>
      <w:ins w:id="1287" w:author="OBVIL" w:date="2016-12-01T14:12:00Z">
        <w:r w:rsidR="00254340">
          <w:t>en</w:t>
        </w:r>
      </w:ins>
      <w:r w:rsidR="00254340">
        <w:t xml:space="preserve"> </w:t>
      </w:r>
      <w:r w:rsidR="00170A5B" w:rsidRPr="00CB410B">
        <w:t>se généralisant, soif en se particularisant, selon la méthode qu</w:t>
      </w:r>
      <w:r w:rsidRPr="00CB410B">
        <w:t>’</w:t>
      </w:r>
      <w:r w:rsidR="00170A5B" w:rsidRPr="00CB410B">
        <w:t xml:space="preserve">on a préférée. Il en sera de même par rapport à </w:t>
      </w:r>
      <w:r w:rsidR="00D1780B">
        <w:t xml:space="preserve">la forme générale d’un article de </w:t>
      </w:r>
      <w:r w:rsidR="00170A5B" w:rsidRPr="00CB410B">
        <w:t>l</w:t>
      </w:r>
      <w:r w:rsidRPr="00CB410B">
        <w:t>’</w:t>
      </w:r>
      <w:r w:rsidR="00D1780B">
        <w:t>Encyclopédie, avec cet</w:t>
      </w:r>
      <w:r w:rsidR="00DB26C6">
        <w:t xml:space="preserve">te </w:t>
      </w:r>
      <w:r w:rsidR="00D1780B">
        <w:t>différenc</w:t>
      </w:r>
      <w:r w:rsidR="00D1780B" w:rsidRPr="00CB410B">
        <w:t>e</w:t>
      </w:r>
      <w:r w:rsidR="00D1780B">
        <w:t xml:space="preserve"> que le Dictionnaire ou</w:t>
      </w:r>
      <w:r w:rsidR="00170A5B" w:rsidRPr="00CB410B">
        <w:t xml:space="preserve"> la coordination des articles aura des avantages qu</w:t>
      </w:r>
      <w:r w:rsidRPr="00CB410B">
        <w:t>’</w:t>
      </w:r>
      <w:r w:rsidR="00170A5B" w:rsidRPr="00CB410B">
        <w:t>on ne pourrait guère se procurer dans un traité scientifique qu</w:t>
      </w:r>
      <w:r w:rsidRPr="00CB410B">
        <w:t>’</w:t>
      </w:r>
      <w:r w:rsidR="00170A5B" w:rsidRPr="00CB410B">
        <w:t xml:space="preserve">aux dépens de quelque autre qualité, </w:t>
      </w:r>
      <w:r w:rsidR="00D1780B">
        <w:rPr>
          <w:i/>
        </w:rPr>
        <w:t>et de c</w:t>
      </w:r>
      <w:r w:rsidR="00170A5B" w:rsidRPr="00CB410B">
        <w:rPr>
          <w:i/>
        </w:rPr>
        <w:t>es avantages elle en s</w:t>
      </w:r>
      <w:r w:rsidR="00D1780B">
        <w:rPr>
          <w:i/>
        </w:rPr>
        <w:t xml:space="preserve">era redevable aux </w:t>
      </w:r>
      <w:r w:rsidR="00D1780B" w:rsidRPr="00D1780B">
        <w:rPr>
          <w:i/>
          <w:color w:val="FF0000"/>
        </w:rPr>
        <w:t>irarois</w:t>
      </w:r>
      <w:r w:rsidR="00D1780B" w:rsidRPr="00B6083B">
        <w:rPr>
          <w:rPrChange w:id="1288" w:author="OBVIL" w:date="2016-12-01T14:12:00Z">
            <w:rPr>
              <w:i/>
            </w:rPr>
          </w:rPrChange>
        </w:rPr>
        <w:t xml:space="preserve">, </w:t>
      </w:r>
      <w:r w:rsidR="00D1780B">
        <w:rPr>
          <w:i/>
        </w:rPr>
        <w:t>partie</w:t>
      </w:r>
      <w:r w:rsidR="00170A5B" w:rsidRPr="00CB410B">
        <w:rPr>
          <w:i/>
        </w:rPr>
        <w:t xml:space="preserve"> de l</w:t>
      </w:r>
      <w:r w:rsidRPr="00CB410B">
        <w:rPr>
          <w:i/>
        </w:rPr>
        <w:t>’</w:t>
      </w:r>
      <w:r w:rsidR="00170A5B" w:rsidRPr="00CB410B">
        <w:rPr>
          <w:i/>
        </w:rPr>
        <w:t>ordr</w:t>
      </w:r>
      <w:r w:rsidR="00D1780B">
        <w:rPr>
          <w:i/>
        </w:rPr>
        <w:t>e encyclopédique la plus import</w:t>
      </w:r>
      <w:r w:rsidR="00170A5B" w:rsidRPr="00CB410B">
        <w:rPr>
          <w:i/>
        </w:rPr>
        <w:t>ante</w:t>
      </w:r>
      <w:r w:rsidR="00170A5B" w:rsidRPr="00B6083B">
        <w:rPr>
          <w:rPrChange w:id="1289" w:author="OBVIL" w:date="2016-12-01T14:12:00Z">
            <w:rPr>
              <w:i/>
            </w:rPr>
          </w:rPrChange>
        </w:rPr>
        <w:t>.</w:t>
      </w:r>
    </w:p>
    <w:p w14:paraId="5A6513CF" w14:textId="77777777" w:rsidR="00CB410B" w:rsidRPr="00CB410B" w:rsidRDefault="00170A5B" w:rsidP="00686FEB">
      <w:pPr>
        <w:pStyle w:val="quote"/>
      </w:pPr>
      <w:r w:rsidRPr="00CB410B">
        <w:t xml:space="preserve">Je distingue deux sortes de renvois, les uns de choses et les </w:t>
      </w:r>
      <w:r w:rsidR="00DB26C6" w:rsidRPr="00CB410B">
        <w:t>autres</w:t>
      </w:r>
      <w:r w:rsidRPr="00CB410B">
        <w:t xml:space="preserve"> de mots. Les renvois de choses éclaircissent l’objet, indiquent ses liaisons prochaines avec ceux qui le touchent immédiatement, et ses liaisons éloignées avec d</w:t>
      </w:r>
      <w:r w:rsidR="00CB410B" w:rsidRPr="00CB410B">
        <w:t>’</w:t>
      </w:r>
      <w:r w:rsidR="00D1780B">
        <w:t xml:space="preserve">autres qu’on croirait </w:t>
      </w:r>
      <w:r w:rsidR="00D1780B" w:rsidRPr="00CB410B">
        <w:t>isolées</w:t>
      </w:r>
      <w:r w:rsidR="00CB410B" w:rsidRPr="00CB410B">
        <w:t> ;</w:t>
      </w:r>
      <w:r w:rsidRPr="00CB410B">
        <w:t xml:space="preserve"> rappellent les liaisons communes et les principes analogue</w:t>
      </w:r>
      <w:r w:rsidR="00CB410B" w:rsidRPr="00CB410B">
        <w:t>s ;</w:t>
      </w:r>
      <w:r w:rsidRPr="00CB410B">
        <w:t xml:space="preserve"> fortifient les conséquence</w:t>
      </w:r>
      <w:r w:rsidR="00CB410B" w:rsidRPr="00CB410B">
        <w:t>s ;</w:t>
      </w:r>
      <w:r w:rsidRPr="00CB410B">
        <w:t xml:space="preserve"> entrelacent la branche au tronc, et donnent au tout cette unité si favorable à l’établissement de la vérité et à la persuasion. Mais, quand il le faudra, ils produiront aussi un effet tout contraire</w:t>
      </w:r>
      <w:r w:rsidR="00CB410B" w:rsidRPr="00CB410B">
        <w:t> :</w:t>
      </w:r>
      <w:r w:rsidRPr="00CB410B">
        <w:t xml:space="preserve"> ils opposeront les notions, ils feront contraster les principe</w:t>
      </w:r>
      <w:r w:rsidR="00CB410B" w:rsidRPr="00CB410B">
        <w:t>s ;</w:t>
      </w:r>
      <w:r w:rsidRPr="00CB410B">
        <w:t xml:space="preserve"> </w:t>
      </w:r>
      <w:r w:rsidRPr="00CB410B">
        <w:rPr>
          <w:i/>
        </w:rPr>
        <w:t xml:space="preserve">ils </w:t>
      </w:r>
      <w:r w:rsidR="00686FEB">
        <w:rPr>
          <w:i/>
        </w:rPr>
        <w:t>attaqueront</w:t>
      </w:r>
      <w:r w:rsidR="00686FEB" w:rsidRPr="00B6083B">
        <w:rPr>
          <w:rPrChange w:id="1290" w:author="OBVIL" w:date="2016-12-01T14:12:00Z">
            <w:rPr>
              <w:i/>
            </w:rPr>
          </w:rPrChange>
        </w:rPr>
        <w:t>,</w:t>
      </w:r>
      <w:r w:rsidRPr="00B6083B">
        <w:rPr>
          <w:rPrChange w:id="1291" w:author="OBVIL" w:date="2016-12-01T14:12:00Z">
            <w:rPr>
              <w:i/>
            </w:rPr>
          </w:rPrChange>
        </w:rPr>
        <w:t xml:space="preserve"> </w:t>
      </w:r>
      <w:r w:rsidRPr="00CB410B">
        <w:rPr>
          <w:i/>
        </w:rPr>
        <w:t>ébranleront</w:t>
      </w:r>
      <w:r w:rsidRPr="00B6083B">
        <w:rPr>
          <w:rPrChange w:id="1292" w:author="OBVIL" w:date="2016-12-01T14:12:00Z">
            <w:rPr>
              <w:i/>
            </w:rPr>
          </w:rPrChange>
        </w:rPr>
        <w:t xml:space="preserve">, </w:t>
      </w:r>
      <w:r w:rsidRPr="00CB410B">
        <w:rPr>
          <w:i/>
        </w:rPr>
        <w:t>renve</w:t>
      </w:r>
      <w:r w:rsidR="00D1780B">
        <w:rPr>
          <w:i/>
        </w:rPr>
        <w:t>rseront secrètement quelques op</w:t>
      </w:r>
      <w:r w:rsidRPr="00CB410B">
        <w:rPr>
          <w:i/>
        </w:rPr>
        <w:t>inions ridicules qu</w:t>
      </w:r>
      <w:r w:rsidR="00CB410B" w:rsidRPr="00CB410B">
        <w:rPr>
          <w:i/>
        </w:rPr>
        <w:t>’</w:t>
      </w:r>
      <w:r w:rsidRPr="00CB410B">
        <w:rPr>
          <w:i/>
        </w:rPr>
        <w:t>on n</w:t>
      </w:r>
      <w:r w:rsidR="00CB410B" w:rsidRPr="00CB410B">
        <w:rPr>
          <w:i/>
        </w:rPr>
        <w:t>’</w:t>
      </w:r>
      <w:r w:rsidRPr="00CB410B">
        <w:rPr>
          <w:i/>
        </w:rPr>
        <w:t>oserait insulter ouvertement</w:t>
      </w:r>
      <w:r w:rsidRPr="00B6083B">
        <w:rPr>
          <w:rPrChange w:id="1293" w:author="OBVIL" w:date="2016-12-01T14:12:00Z">
            <w:rPr>
              <w:i/>
            </w:rPr>
          </w:rPrChange>
        </w:rPr>
        <w:t>.</w:t>
      </w:r>
      <w:r w:rsidRPr="00CB410B">
        <w:t xml:space="preserve"> Si l’auteur est Impartial, ils auront toujours la double fonction de confirmer et de réfuter, de troubler et de concilier.</w:t>
      </w:r>
    </w:p>
    <w:p w14:paraId="72B5C313" w14:textId="7A0B5C17" w:rsidR="00CB410B" w:rsidRPr="00CB410B" w:rsidRDefault="00DB26C6" w:rsidP="00686FEB">
      <w:pPr>
        <w:pStyle w:val="quote"/>
      </w:pPr>
      <w:r>
        <w:t>Il</w:t>
      </w:r>
      <w:r w:rsidR="00170A5B" w:rsidRPr="00CB410B">
        <w:t xml:space="preserve"> y aurait un grand avantage dans ces derniers renvois. </w:t>
      </w:r>
      <w:r w:rsidR="00254340">
        <w:t xml:space="preserve">L’ouvrage entier en recevrait </w:t>
      </w:r>
      <w:del w:id="1294" w:author="OBVIL" w:date="2016-12-01T14:12:00Z">
        <w:r w:rsidR="00170A5B" w:rsidRPr="00CB410B">
          <w:delText>line</w:delText>
        </w:r>
      </w:del>
      <w:ins w:id="1295" w:author="OBVIL" w:date="2016-12-01T14:12:00Z">
        <w:r w:rsidR="00254340">
          <w:t>u</w:t>
        </w:r>
        <w:r w:rsidR="00170A5B" w:rsidRPr="00CB410B">
          <w:t>ne</w:t>
        </w:r>
      </w:ins>
      <w:r w:rsidR="00170A5B" w:rsidRPr="00CB410B">
        <w:t xml:space="preserve"> force interne et une utilité secrète, dont les effets sourds seraient nécessairement sensibles avec le temps. Toutes les fois, par exemple, qu’un préjugé national mériterait du respect, </w:t>
      </w:r>
      <w:r w:rsidR="00170A5B" w:rsidRPr="00CB410B">
        <w:rPr>
          <w:i/>
        </w:rPr>
        <w:t>il faudrait à son article l</w:t>
      </w:r>
      <w:r w:rsidR="00CB410B" w:rsidRPr="00CB410B">
        <w:rPr>
          <w:i/>
        </w:rPr>
        <w:t>’</w:t>
      </w:r>
      <w:r w:rsidR="00170A5B" w:rsidRPr="00CB410B">
        <w:rPr>
          <w:i/>
        </w:rPr>
        <w:t xml:space="preserve">exposer </w:t>
      </w:r>
      <w:r w:rsidR="00686FEB" w:rsidRPr="00CB410B">
        <w:rPr>
          <w:i/>
        </w:rPr>
        <w:t>respectueusement</w:t>
      </w:r>
      <w:r w:rsidR="00686FEB" w:rsidRPr="00B6083B">
        <w:rPr>
          <w:rPrChange w:id="1296" w:author="OBVIL" w:date="2016-12-01T14:12:00Z">
            <w:rPr>
              <w:i/>
            </w:rPr>
          </w:rPrChange>
        </w:rPr>
        <w:t xml:space="preserve">, </w:t>
      </w:r>
      <w:r w:rsidR="00686FEB" w:rsidRPr="00CB410B">
        <w:rPr>
          <w:i/>
        </w:rPr>
        <w:t>…</w:t>
      </w:r>
      <w:r w:rsidR="00CB410B" w:rsidRPr="00CB410B">
        <w:rPr>
          <w:i/>
        </w:rPr>
        <w:t xml:space="preserve"> </w:t>
      </w:r>
      <w:r w:rsidR="00170A5B" w:rsidRPr="00CB410B">
        <w:t xml:space="preserve">mais renverser l’édifice de fange et dissiper </w:t>
      </w:r>
      <w:r w:rsidR="00686FEB">
        <w:t>un</w:t>
      </w:r>
      <w:r w:rsidR="00170A5B" w:rsidRPr="00CB410B">
        <w:t xml:space="preserve"> vain amas de poussière, </w:t>
      </w:r>
      <w:r w:rsidR="00170A5B" w:rsidRPr="00CB410B">
        <w:rPr>
          <w:i/>
        </w:rPr>
        <w:t>en renvoyant aux articles où des principes solides servent de base aux vérités opposées</w:t>
      </w:r>
      <w:r w:rsidR="00170A5B" w:rsidRPr="00B6083B">
        <w:rPr>
          <w:rPrChange w:id="1297" w:author="OBVIL" w:date="2016-12-01T14:12:00Z">
            <w:rPr>
              <w:i/>
            </w:rPr>
          </w:rPrChange>
        </w:rPr>
        <w:t>.</w:t>
      </w:r>
      <w:r w:rsidR="00686FEB">
        <w:t xml:space="preserve"> Cette manière d</w:t>
      </w:r>
      <w:r w:rsidR="00170A5B" w:rsidRPr="00CB410B">
        <w:t>e détromper les hommes opère très promptement sur les bons esprit</w:t>
      </w:r>
      <w:r w:rsidR="00CB410B" w:rsidRPr="00CB410B">
        <w:t>s ;</w:t>
      </w:r>
      <w:r w:rsidR="00170A5B" w:rsidRPr="00CB410B">
        <w:t xml:space="preserve"> elle opère infailliblement et sans aucune fâch</w:t>
      </w:r>
      <w:r w:rsidR="00686FEB">
        <w:t>euse conséquence, secrètement et</w:t>
      </w:r>
      <w:r w:rsidR="00170A5B" w:rsidRPr="00CB410B">
        <w:t xml:space="preserve"> sans éclat sur tous les esprits. C</w:t>
      </w:r>
      <w:r w:rsidR="00CB410B" w:rsidRPr="00CB410B">
        <w:t>’</w:t>
      </w:r>
      <w:r w:rsidR="00170A5B" w:rsidRPr="00CB410B">
        <w:t>est l</w:t>
      </w:r>
      <w:r w:rsidR="00CB410B" w:rsidRPr="00CB410B">
        <w:t>’</w:t>
      </w:r>
      <w:r w:rsidR="00170A5B" w:rsidRPr="00CB410B">
        <w:t>art de déduire tacitement les conséquences les plus fortes.</w:t>
      </w:r>
      <w:r w:rsidR="00CB410B" w:rsidRPr="00CB410B">
        <w:t> </w:t>
      </w:r>
      <w:r w:rsidR="00CB410B" w:rsidRPr="00CB410B">
        <w:rPr>
          <w:i/>
        </w:rPr>
        <w:t>»</w:t>
      </w:r>
    </w:p>
    <w:p w14:paraId="4209B460" w14:textId="7C03976C" w:rsidR="00CB410B" w:rsidRPr="00DA7839" w:rsidRDefault="00170A5B" w:rsidP="00000A23">
      <w:pPr>
        <w:pStyle w:val="Corpsdetexte"/>
        <w:pPrChange w:id="1298" w:author="OBVIL" w:date="2016-12-01T14:12:00Z">
          <w:pPr>
            <w:pStyle w:val="Corpsdetexte"/>
            <w:spacing w:afterLines="120" w:after="288"/>
            <w:ind w:firstLine="240"/>
            <w:jc w:val="both"/>
          </w:pPr>
        </w:pPrChange>
      </w:pPr>
      <w:r w:rsidRPr="00DA7839">
        <w:t xml:space="preserve">On ne saurait mieux définir ce qui fait </w:t>
      </w:r>
      <w:r w:rsidR="00CB410B" w:rsidRPr="00DA7839">
        <w:t>« </w:t>
      </w:r>
      <w:r w:rsidRPr="00DA7839">
        <w:t>la force interne</w:t>
      </w:r>
      <w:r w:rsidR="00CB410B" w:rsidRPr="00DA7839">
        <w:t> »</w:t>
      </w:r>
      <w:r w:rsidRPr="00DA7839">
        <w:t xml:space="preserve"> du </w:t>
      </w:r>
      <w:r w:rsidRPr="00DA7839">
        <w:rPr>
          <w:i/>
        </w:rPr>
        <w:t>Dictionnaire</w:t>
      </w:r>
      <w:r w:rsidRPr="00B6083B">
        <w:rPr>
          <w:rPrChange w:id="1299" w:author="OBVIL" w:date="2016-12-01T14:12:00Z">
            <w:rPr>
              <w:rFonts w:ascii="Times New Roman" w:hAnsi="Times New Roman"/>
              <w:i/>
            </w:rPr>
          </w:rPrChange>
        </w:rPr>
        <w:t>,</w:t>
      </w:r>
      <w:r w:rsidRPr="00DA7839">
        <w:t xml:space="preserve"> et plus généralement de l’œuvre entière de Bayle. Pour exposer respectueusement </w:t>
      </w:r>
      <w:r w:rsidR="00CB410B" w:rsidRPr="00DA7839">
        <w:t>« </w:t>
      </w:r>
      <w:r w:rsidRPr="00DA7839">
        <w:t>un préjugé qui mérite du respec</w:t>
      </w:r>
      <w:r w:rsidR="00CB410B" w:rsidRPr="00DA7839">
        <w:t>t »</w:t>
      </w:r>
      <w:r w:rsidRPr="00DA7839">
        <w:t xml:space="preserve">, Bayle est incomparable, mais aussi pour </w:t>
      </w:r>
      <w:r w:rsidR="00CB410B" w:rsidRPr="00DA7839">
        <w:t>« </w:t>
      </w:r>
      <w:r w:rsidRPr="00DA7839">
        <w:t>renverser l’édifice de fange</w:t>
      </w:r>
      <w:r w:rsidR="00CB410B" w:rsidRPr="00DA7839">
        <w:t> » ;</w:t>
      </w:r>
      <w:r w:rsidRPr="00DA7839">
        <w:t xml:space="preserve"> et si je ne craignais d’abuser </w:t>
      </w:r>
      <w:r w:rsidR="00DB26C6" w:rsidRPr="00DA7839">
        <w:t>de la patience du lecteur, c’est</w:t>
      </w:r>
      <w:r w:rsidRPr="00DA7839">
        <w:t xml:space="preserve"> ce que je n</w:t>
      </w:r>
      <w:r w:rsidR="00CB410B" w:rsidRPr="00DA7839">
        <w:t>’</w:t>
      </w:r>
      <w:r w:rsidRPr="00DA7839">
        <w:t>aurais pas de peine à montrer. Si l’on fait attention, maintenant, où Diderot a placé ces quelques lignes, en quel endroit de l’œuvre commune</w:t>
      </w:r>
      <w:r w:rsidR="00B6083B" w:rsidRPr="00DA7839">
        <w:t xml:space="preserve"> —</w:t>
      </w:r>
      <w:del w:id="1300" w:author="OBVIL" w:date="2016-12-01T14:12:00Z">
        <w:r w:rsidRPr="00CB410B">
          <w:delText xml:space="preserve"> </w:delText>
        </w:r>
      </w:del>
      <w:ins w:id="1301" w:author="OBVIL" w:date="2016-12-01T14:12:00Z">
        <w:r w:rsidR="00B6083B" w:rsidRPr="00B6083B">
          <w:t> </w:t>
        </w:r>
      </w:ins>
      <w:r w:rsidRPr="00DA7839">
        <w:t xml:space="preserve">dans cet article </w:t>
      </w:r>
      <w:r w:rsidRPr="00DA7839">
        <w:rPr>
          <w:i/>
        </w:rPr>
        <w:t>Encyclopédie</w:t>
      </w:r>
      <w:r w:rsidR="00DB26C6" w:rsidRPr="00DA7839">
        <w:t>, qui en est</w:t>
      </w:r>
      <w:r w:rsidRPr="00DA7839">
        <w:t xml:space="preserve"> avec le </w:t>
      </w:r>
      <w:r w:rsidRPr="00DA7839">
        <w:rPr>
          <w:i/>
        </w:rPr>
        <w:t>Discours préliminaire</w:t>
      </w:r>
      <w:r w:rsidRPr="00DA7839">
        <w:t xml:space="preserve"> de d</w:t>
      </w:r>
      <w:r w:rsidR="00CB410B" w:rsidRPr="00DA7839">
        <w:t>’</w:t>
      </w:r>
      <w:r w:rsidRPr="00DA7839">
        <w:t>Alembert, le morceau capital</w:t>
      </w:r>
      <w:r w:rsidR="00CB410B" w:rsidRPr="00DA7839">
        <w:t>,</w:t>
      </w:r>
      <w:r w:rsidR="00B6083B" w:rsidRPr="00DA7839">
        <w:t xml:space="preserve"> — </w:t>
      </w:r>
      <w:r w:rsidR="00686FEB" w:rsidRPr="00DA7839">
        <w:t>on reconnaitra</w:t>
      </w:r>
      <w:r w:rsidRPr="00DA7839">
        <w:t xml:space="preserve"> que, pour avoir tracé d’abord le plan de leur </w:t>
      </w:r>
      <w:r w:rsidRPr="00DA7839">
        <w:rPr>
          <w:i/>
        </w:rPr>
        <w:t>Encyclopédie</w:t>
      </w:r>
      <w:r w:rsidRPr="00DA7839">
        <w:t xml:space="preserve"> sur celui de la </w:t>
      </w:r>
      <w:r w:rsidR="00686FEB" w:rsidRPr="00DA7839">
        <w:rPr>
          <w:i/>
        </w:rPr>
        <w:t>Cyclopae</w:t>
      </w:r>
      <w:r w:rsidRPr="00DA7839">
        <w:rPr>
          <w:i/>
        </w:rPr>
        <w:t>dia</w:t>
      </w:r>
      <w:r w:rsidR="00686FEB" w:rsidRPr="00DA7839">
        <w:t xml:space="preserve"> de Chambers, ce</w:t>
      </w:r>
      <w:r w:rsidRPr="00DA7839">
        <w:t xml:space="preserve"> n’en est pas moins de l</w:t>
      </w:r>
      <w:r w:rsidR="00CB410B" w:rsidRPr="00DA7839">
        <w:t>’</w:t>
      </w:r>
      <w:r w:rsidR="00DB26C6" w:rsidRPr="00DA7839">
        <w:t>esprit de Bayle que se</w:t>
      </w:r>
      <w:r w:rsidRPr="00DA7839">
        <w:t xml:space="preserve"> sont inspirés d</w:t>
      </w:r>
      <w:r w:rsidR="00CB410B" w:rsidRPr="00DA7839">
        <w:t>’</w:t>
      </w:r>
      <w:r w:rsidRPr="00DA7839">
        <w:t xml:space="preserve">Alembert </w:t>
      </w:r>
      <w:del w:id="1302" w:author="OBVIL" w:date="2016-12-01T14:12:00Z">
        <w:r w:rsidRPr="00CB410B">
          <w:delText>el</w:delText>
        </w:r>
      </w:del>
      <w:ins w:id="1303" w:author="OBVIL" w:date="2016-12-01T14:12:00Z">
        <w:r w:rsidR="00F64CC9">
          <w:t>et</w:t>
        </w:r>
      </w:ins>
      <w:r w:rsidRPr="00DA7839">
        <w:t xml:space="preserve"> Diderot. C</w:t>
      </w:r>
      <w:r w:rsidR="00CB410B" w:rsidRPr="00DA7839">
        <w:t>’</w:t>
      </w:r>
      <w:r w:rsidRPr="00DA7839">
        <w:t xml:space="preserve">est en le prenant pour guide </w:t>
      </w:r>
      <w:del w:id="1304" w:author="OBVIL" w:date="2016-12-01T14:12:00Z">
        <w:r w:rsidRPr="00CB410B">
          <w:delText>el</w:delText>
        </w:r>
      </w:del>
      <w:ins w:id="1305" w:author="OBVIL" w:date="2016-12-01T14:12:00Z">
        <w:r w:rsidR="00F64CC9">
          <w:t>et</w:t>
        </w:r>
      </w:ins>
      <w:r w:rsidRPr="00DA7839">
        <w:t xml:space="preserve"> pour maître qu</w:t>
      </w:r>
      <w:r w:rsidR="00CB410B" w:rsidRPr="00DA7839">
        <w:t>’</w:t>
      </w:r>
      <w:r w:rsidRPr="00DA7839">
        <w:t>ils mil élargi les proportions d</w:t>
      </w:r>
      <w:r w:rsidR="00CB410B" w:rsidRPr="00DA7839">
        <w:t>’</w:t>
      </w:r>
      <w:r w:rsidRPr="00DA7839">
        <w:t>une entreprise de librairie jusqu</w:t>
      </w:r>
      <w:r w:rsidR="00CB410B" w:rsidRPr="00DA7839">
        <w:t>’</w:t>
      </w:r>
      <w:r w:rsidRPr="00DA7839">
        <w:t xml:space="preserve">il en faire le monument de la pensée du </w:t>
      </w:r>
      <w:del w:id="1306" w:author="OBVIL" w:date="2016-12-01T14:12:00Z">
        <w:r w:rsidR="00DB26C6" w:rsidRPr="004A4B99">
          <w:rPr>
            <w:sz w:val="22"/>
            <w:szCs w:val="22"/>
          </w:rPr>
          <w:delText>XVIII</w:delText>
        </w:r>
        <w:r w:rsidR="00DB26C6" w:rsidRPr="004A4B99">
          <w:rPr>
            <w:vertAlign w:val="superscript"/>
          </w:rPr>
          <w:delText>e</w:delText>
        </w:r>
        <w:r w:rsidR="00DB26C6" w:rsidRPr="00CB410B">
          <w:delText xml:space="preserve"> </w:delText>
        </w:r>
      </w:del>
      <w:ins w:id="1307"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Et c</w:t>
      </w:r>
      <w:r w:rsidR="00CB410B" w:rsidRPr="00DA7839">
        <w:t>’</w:t>
      </w:r>
      <w:r w:rsidRPr="00DA7839">
        <w:t xml:space="preserve">est enfin l’œuvre </w:t>
      </w:r>
      <w:r w:rsidR="00686FEB" w:rsidRPr="00DA7839">
        <w:t>d</w:t>
      </w:r>
      <w:r w:rsidRPr="00DA7839">
        <w:t>e Bayle presque entière qu</w:t>
      </w:r>
      <w:r w:rsidR="00CB410B" w:rsidRPr="00DA7839">
        <w:t>’</w:t>
      </w:r>
      <w:r w:rsidR="00686FEB" w:rsidRPr="00DA7839">
        <w:t>ils ont refondue dans la leur. N</w:t>
      </w:r>
      <w:r w:rsidRPr="00DA7839">
        <w:t>on seulement une direction, comme avant eux Montesquieu, mais encore mie Lactique, ou, pour mieux dire, une méthode, voilà donc ce qu</w:t>
      </w:r>
      <w:r w:rsidR="00CB410B" w:rsidRPr="00DA7839">
        <w:t>’</w:t>
      </w:r>
      <w:r w:rsidRPr="00DA7839">
        <w:t xml:space="preserve">ils doivent à l’auteur du </w:t>
      </w:r>
      <w:r w:rsidRPr="00DA7839">
        <w:rPr>
          <w:i/>
        </w:rPr>
        <w:t>Dictionnaire historique</w:t>
      </w:r>
      <w:r w:rsidRPr="00B6083B">
        <w:rPr>
          <w:rPrChange w:id="1308" w:author="OBVIL" w:date="2016-12-01T14:12:00Z">
            <w:rPr>
              <w:rFonts w:ascii="Times New Roman" w:hAnsi="Times New Roman"/>
              <w:i/>
            </w:rPr>
          </w:rPrChange>
        </w:rPr>
        <w:t>.</w:t>
      </w:r>
      <w:r w:rsidRPr="00DA7839">
        <w:t xml:space="preserve"> Il nie reste à in</w:t>
      </w:r>
      <w:r w:rsidR="00DB26C6" w:rsidRPr="00DA7839">
        <w:t>diquer quelques-uns des résultat</w:t>
      </w:r>
      <w:r w:rsidRPr="00DA7839">
        <w:t>s où cette méthode les a conduits.</w:t>
      </w:r>
    </w:p>
    <w:p w14:paraId="0959A61D" w14:textId="7890D5E9" w:rsidR="00CB410B" w:rsidRPr="00DA7839" w:rsidRDefault="00170A5B" w:rsidP="00000A23">
      <w:pPr>
        <w:pStyle w:val="Corpsdetexte"/>
        <w:pPrChange w:id="1309" w:author="OBVIL" w:date="2016-12-01T14:12:00Z">
          <w:pPr>
            <w:pStyle w:val="Corpsdetexte"/>
            <w:spacing w:afterLines="120" w:after="288"/>
            <w:ind w:firstLine="240"/>
            <w:jc w:val="both"/>
          </w:pPr>
        </w:pPrChange>
      </w:pPr>
      <w:r w:rsidRPr="00DA7839">
        <w:t>Pour cela, si j</w:t>
      </w:r>
      <w:r w:rsidR="00CB410B" w:rsidRPr="00DA7839">
        <w:t>’</w:t>
      </w:r>
      <w:r w:rsidRPr="00DA7839">
        <w:t xml:space="preserve">ai pu montrer où </w:t>
      </w:r>
      <w:r w:rsidR="00DB26C6" w:rsidRPr="00DA7839">
        <w:t>est</w:t>
      </w:r>
      <w:r w:rsidRPr="00DA7839">
        <w:t xml:space="preserve"> la différence essentielle de la </w:t>
      </w:r>
      <w:r w:rsidRPr="00DA7839">
        <w:rPr>
          <w:i/>
        </w:rPr>
        <w:t>Politique tirée</w:t>
      </w:r>
      <w:r w:rsidRPr="00B6083B">
        <w:rPr>
          <w:rPrChange w:id="1310" w:author="OBVIL" w:date="2016-12-01T14:12:00Z">
            <w:rPr>
              <w:rFonts w:ascii="Times New Roman" w:hAnsi="Times New Roman"/>
              <w:i/>
            </w:rPr>
          </w:rPrChange>
        </w:rPr>
        <w:t xml:space="preserve">, </w:t>
      </w:r>
      <w:r w:rsidRPr="00DA7839">
        <w:rPr>
          <w:i/>
        </w:rPr>
        <w:t>de</w:t>
      </w:r>
      <w:r w:rsidRPr="00DA7839">
        <w:t xml:space="preserve"> </w:t>
      </w:r>
      <w:r w:rsidR="00DB26C6" w:rsidRPr="00DA7839">
        <w:rPr>
          <w:i/>
        </w:rPr>
        <w:t>l’Écriture</w:t>
      </w:r>
      <w:r w:rsidRPr="00DA7839">
        <w:rPr>
          <w:i/>
        </w:rPr>
        <w:t xml:space="preserve"> sainte </w:t>
      </w:r>
      <w:r w:rsidRPr="00DA7839">
        <w:t xml:space="preserve">et de </w:t>
      </w:r>
      <w:r w:rsidR="00686FEB" w:rsidRPr="00DA7839">
        <w:rPr>
          <w:i/>
        </w:rPr>
        <w:t>l’</w:t>
      </w:r>
      <w:r w:rsidRPr="00DA7839">
        <w:rPr>
          <w:i/>
        </w:rPr>
        <w:t>Esprit des lois</w:t>
      </w:r>
      <w:r w:rsidRPr="00DA7839">
        <w:t xml:space="preserve"> je n</w:t>
      </w:r>
      <w:r w:rsidR="00CB410B" w:rsidRPr="00DA7839">
        <w:t>’</w:t>
      </w:r>
      <w:r w:rsidRPr="00DA7839">
        <w:t>aurai qu</w:t>
      </w:r>
      <w:r w:rsidR="00CB410B" w:rsidRPr="00DA7839">
        <w:t>’</w:t>
      </w:r>
      <w:r w:rsidRPr="00DA7839">
        <w:t>à fair</w:t>
      </w:r>
      <w:r w:rsidR="00DB26C6" w:rsidRPr="00DA7839">
        <w:t>e voir en quoi consiste celle d</w:t>
      </w:r>
      <w:r w:rsidRPr="00DA7839">
        <w:t xml:space="preserve">e </w:t>
      </w:r>
      <w:r w:rsidR="00DB26C6" w:rsidRPr="00DA7839">
        <w:rPr>
          <w:i/>
        </w:rPr>
        <w:t>l’</w:t>
      </w:r>
      <w:r w:rsidRPr="00DA7839">
        <w:rPr>
          <w:i/>
        </w:rPr>
        <w:t>Esprit des lois</w:t>
      </w:r>
      <w:r w:rsidRPr="00DA7839">
        <w:t xml:space="preserve"> et de </w:t>
      </w:r>
      <w:r w:rsidR="00DB26C6" w:rsidRPr="00DA7839">
        <w:rPr>
          <w:i/>
        </w:rPr>
        <w:t>l’</w:t>
      </w:r>
      <w:r w:rsidRPr="00DA7839">
        <w:rPr>
          <w:i/>
        </w:rPr>
        <w:t>Essai sur les mœurs</w:t>
      </w:r>
      <w:r w:rsidRPr="00DA7839">
        <w:t xml:space="preserve">. </w:t>
      </w:r>
      <w:r w:rsidR="00CB410B" w:rsidRPr="00DA7839">
        <w:t>« </w:t>
      </w:r>
      <w:r w:rsidR="00686FEB" w:rsidRPr="00DA7839">
        <w:t>Il n’y</w:t>
      </w:r>
      <w:r w:rsidRPr="00DA7839">
        <w:t xml:space="preserve"> a point de prince, avait dit Bayle, dans le </w:t>
      </w:r>
      <w:r w:rsidRPr="00DA7839">
        <w:rPr>
          <w:i/>
        </w:rPr>
        <w:t>Projet</w:t>
      </w:r>
      <w:r w:rsidRPr="00DA7839">
        <w:t xml:space="preserve"> ou </w:t>
      </w:r>
      <w:r w:rsidRPr="00DA7839">
        <w:rPr>
          <w:i/>
        </w:rPr>
        <w:t>Prospectus</w:t>
      </w:r>
      <w:r w:rsidRPr="00DA7839">
        <w:t xml:space="preserve"> de son </w:t>
      </w:r>
      <w:r w:rsidRPr="00DA7839">
        <w:rPr>
          <w:i/>
        </w:rPr>
        <w:t>Dictionnaire</w:t>
      </w:r>
      <w:r w:rsidRPr="00B6083B">
        <w:rPr>
          <w:rPrChange w:id="1311" w:author="OBVIL" w:date="2016-12-01T14:12:00Z">
            <w:rPr>
              <w:rFonts w:ascii="Times New Roman" w:hAnsi="Times New Roman"/>
              <w:i/>
            </w:rPr>
          </w:rPrChange>
        </w:rPr>
        <w:t xml:space="preserve">, </w:t>
      </w:r>
      <w:r w:rsidRPr="00DA7839">
        <w:t>quelque soin qu</w:t>
      </w:r>
      <w:r w:rsidR="00CB410B" w:rsidRPr="00DA7839">
        <w:t>’</w:t>
      </w:r>
      <w:r w:rsidRPr="00DA7839">
        <w:t>il prenne de faire tendre des toiles et d</w:t>
      </w:r>
      <w:r w:rsidR="00CB410B" w:rsidRPr="00DA7839">
        <w:t>’</w:t>
      </w:r>
      <w:r w:rsidRPr="00DA7839">
        <w:t>ordonner tout ce qu</w:t>
      </w:r>
      <w:r w:rsidR="00CB410B" w:rsidRPr="00DA7839">
        <w:t>’</w:t>
      </w:r>
      <w:r w:rsidRPr="00DA7839">
        <w:t>il faut pour une fameuse partie de chasse, qui puisse être plus certain de la prise d</w:t>
      </w:r>
      <w:r w:rsidR="00CB410B" w:rsidRPr="00DA7839">
        <w:t>’</w:t>
      </w:r>
      <w:r w:rsidRPr="00DA7839">
        <w:t>un grand nombre de hèles, qu</w:t>
      </w:r>
      <w:r w:rsidR="00CB410B" w:rsidRPr="00DA7839">
        <w:t>’</w:t>
      </w:r>
      <w:r w:rsidRPr="00DA7839">
        <w:t>un savant critique qui va à la chasse des erreurs doit être assuré qu</w:t>
      </w:r>
      <w:r w:rsidR="00CB410B" w:rsidRPr="00DA7839">
        <w:t>’</w:t>
      </w:r>
      <w:r w:rsidRPr="00DA7839">
        <w:t>il en prendra Beaucoup.</w:t>
      </w:r>
      <w:r w:rsidR="00CB410B" w:rsidRPr="00DA7839">
        <w:t> »</w:t>
      </w:r>
      <w:r w:rsidRPr="00DA7839">
        <w:t xml:space="preserve"> Voltaire a médité la leçon, et rien que de l</w:t>
      </w:r>
      <w:r w:rsidR="00CB410B" w:rsidRPr="00DA7839">
        <w:t>’</w:t>
      </w:r>
      <w:r w:rsidRPr="00DA7839">
        <w:t>avoir appliquée, c’est ce qu</w:t>
      </w:r>
      <w:r w:rsidR="00686FEB" w:rsidRPr="00DA7839">
        <w:t>i lui a suff</w:t>
      </w:r>
      <w:r w:rsidR="00DB26C6" w:rsidRPr="00DA7839">
        <w:t>i pour se faire une</w:t>
      </w:r>
      <w:r w:rsidRPr="00DA7839">
        <w:t xml:space="preserve"> originalité d’historien. Mais Bayle dit encore, en un endroit de sa </w:t>
      </w:r>
      <w:r w:rsidRPr="00DA7839">
        <w:rPr>
          <w:i/>
        </w:rPr>
        <w:t>Critique de l</w:t>
      </w:r>
      <w:r w:rsidR="00CB410B" w:rsidRPr="00DA7839">
        <w:rPr>
          <w:i/>
        </w:rPr>
        <w:t>’</w:t>
      </w:r>
      <w:r w:rsidRPr="00DA7839">
        <w:rPr>
          <w:i/>
        </w:rPr>
        <w:t>histoire du calvinisme</w:t>
      </w:r>
      <w:r w:rsidR="00CB410B" w:rsidRPr="00DA7839">
        <w:t> :</w:t>
      </w:r>
      <w:r w:rsidR="00686FEB" w:rsidRPr="00DA7839">
        <w:t xml:space="preserve"> </w:t>
      </w:r>
      <w:r w:rsidR="00686FEB" w:rsidRPr="00686FEB">
        <w:rPr>
          <w:rStyle w:val="quotec"/>
        </w:rPr>
        <w:t>« Ceux</w:t>
      </w:r>
      <w:r w:rsidRPr="00686FEB">
        <w:rPr>
          <w:rStyle w:val="quotec"/>
        </w:rPr>
        <w:t xml:space="preserve"> qui ont comparé les actions des princes aux grandes rivières, dont peu de personnes ont vu la source, bien qu</w:t>
      </w:r>
      <w:r w:rsidR="00CB410B" w:rsidRPr="00686FEB">
        <w:rPr>
          <w:rStyle w:val="quotec"/>
        </w:rPr>
        <w:t>’</w:t>
      </w:r>
      <w:r w:rsidRPr="00686FEB">
        <w:rPr>
          <w:rStyle w:val="quotec"/>
        </w:rPr>
        <w:t>une infinité de gens en voient le cours et les progrès, n</w:t>
      </w:r>
      <w:r w:rsidR="00CB410B" w:rsidRPr="00686FEB">
        <w:rPr>
          <w:rStyle w:val="quotec"/>
        </w:rPr>
        <w:t>’</w:t>
      </w:r>
      <w:r w:rsidRPr="00686FEB">
        <w:rPr>
          <w:rStyle w:val="quotec"/>
        </w:rPr>
        <w:t xml:space="preserve">ont pas tout dit. </w:t>
      </w:r>
      <w:r w:rsidR="00DB26C6" w:rsidRPr="00686FEB">
        <w:rPr>
          <w:rStyle w:val="quotec"/>
        </w:rPr>
        <w:t>Il</w:t>
      </w:r>
      <w:r w:rsidRPr="00686FEB">
        <w:rPr>
          <w:rStyle w:val="quotec"/>
        </w:rPr>
        <w:t xml:space="preserve"> fallait ajouter que, comme ces grands </w:t>
      </w:r>
      <w:r w:rsidR="00DB26C6" w:rsidRPr="00686FEB">
        <w:rPr>
          <w:rStyle w:val="quotec"/>
        </w:rPr>
        <w:t>fleuve</w:t>
      </w:r>
      <w:r w:rsidRPr="00686FEB">
        <w:rPr>
          <w:rStyle w:val="quotec"/>
        </w:rPr>
        <w:t xml:space="preserve">s qui roulent majestueusement leurs eaux dans un large </w:t>
      </w:r>
      <w:del w:id="1312" w:author="OBVIL" w:date="2016-12-01T14:12:00Z">
        <w:r w:rsidRPr="00686FEB">
          <w:rPr>
            <w:rStyle w:val="quotec"/>
          </w:rPr>
          <w:delText>el</w:delText>
        </w:r>
      </w:del>
      <w:ins w:id="1313" w:author="OBVIL" w:date="2016-12-01T14:12:00Z">
        <w:r w:rsidR="00F64CC9">
          <w:rPr>
            <w:rStyle w:val="quotec"/>
          </w:rPr>
          <w:t>et</w:t>
        </w:r>
      </w:ins>
      <w:r w:rsidRPr="00686FEB">
        <w:rPr>
          <w:rStyle w:val="quotec"/>
        </w:rPr>
        <w:t xml:space="preserve"> profond canal</w:t>
      </w:r>
      <w:r w:rsidR="00CB410B" w:rsidRPr="00686FEB">
        <w:rPr>
          <w:rStyle w:val="quotec"/>
        </w:rPr>
        <w:t xml:space="preserve">… </w:t>
      </w:r>
      <w:r w:rsidRPr="00686FEB">
        <w:rPr>
          <w:rStyle w:val="quotec"/>
        </w:rPr>
        <w:t>ne sont qu</w:t>
      </w:r>
      <w:r w:rsidR="00CB410B" w:rsidRPr="00686FEB">
        <w:rPr>
          <w:rStyle w:val="quotec"/>
        </w:rPr>
        <w:t>’</w:t>
      </w:r>
      <w:r w:rsidR="00DB26C6" w:rsidRPr="00686FEB">
        <w:rPr>
          <w:rStyle w:val="quotec"/>
        </w:rPr>
        <w:t>un filet</w:t>
      </w:r>
      <w:r w:rsidRPr="00686FEB">
        <w:rPr>
          <w:rStyle w:val="quotec"/>
        </w:rPr>
        <w:t xml:space="preserve"> d</w:t>
      </w:r>
      <w:r w:rsidR="00CB410B" w:rsidRPr="00686FEB">
        <w:rPr>
          <w:rStyle w:val="quotec"/>
        </w:rPr>
        <w:t>’</w:t>
      </w:r>
      <w:r w:rsidRPr="00686FEB">
        <w:rPr>
          <w:rStyle w:val="quotec"/>
        </w:rPr>
        <w:t xml:space="preserve">eau dans leur origine, de même les fameuses expéditions qui tiennent en suspens une partie du </w:t>
      </w:r>
      <w:r w:rsidR="00434F68">
        <w:rPr>
          <w:rStyle w:val="quotec"/>
        </w:rPr>
        <w:t>monde</w:t>
      </w:r>
      <w:r w:rsidRPr="00686FEB">
        <w:rPr>
          <w:rStyle w:val="quotec"/>
        </w:rPr>
        <w:t xml:space="preserve"> ne sont quelquefois qu</w:t>
      </w:r>
      <w:r w:rsidR="00CB410B" w:rsidRPr="00686FEB">
        <w:rPr>
          <w:rStyle w:val="quotec"/>
        </w:rPr>
        <w:t>’</w:t>
      </w:r>
      <w:r w:rsidRPr="00686FEB">
        <w:rPr>
          <w:rStyle w:val="quotec"/>
        </w:rPr>
        <w:t>une bagatelle dans leur première cause.</w:t>
      </w:r>
      <w:r w:rsidR="00CB410B" w:rsidRPr="00686FEB">
        <w:rPr>
          <w:rStyle w:val="quotec"/>
        </w:rPr>
        <w:t> »</w:t>
      </w:r>
      <w:r w:rsidRPr="00DA7839">
        <w:t xml:space="preserve"> C</w:t>
      </w:r>
      <w:r w:rsidR="00CB410B" w:rsidRPr="00DA7839">
        <w:t>’</w:t>
      </w:r>
      <w:r w:rsidRPr="00DA7839">
        <w:t>est ce que Voltaire a également retenu. Sur les</w:t>
      </w:r>
      <w:r w:rsidR="00686FEB" w:rsidRPr="00DA7839">
        <w:t xml:space="preserve"> traces de Bayle, il a comme élevé à la haut</w:t>
      </w:r>
      <w:r w:rsidRPr="00DA7839">
        <w:t>eur d</w:t>
      </w:r>
      <w:r w:rsidR="00CB410B" w:rsidRPr="00DA7839">
        <w:t>’</w:t>
      </w:r>
      <w:r w:rsidRPr="00DA7839">
        <w:t xml:space="preserve">un principe de critique générale la philosophie des petites causes, </w:t>
      </w:r>
      <w:del w:id="1314" w:author="OBVIL" w:date="2016-12-01T14:12:00Z">
        <w:r w:rsidRPr="00CB410B">
          <w:delText>el</w:delText>
        </w:r>
      </w:del>
      <w:ins w:id="1315" w:author="OBVIL" w:date="2016-12-01T14:12:00Z">
        <w:r w:rsidR="00F64CC9">
          <w:t>et</w:t>
        </w:r>
      </w:ins>
      <w:r w:rsidRPr="00DA7839">
        <w:t xml:space="preserve"> tandis que Montesquieu, pour n</w:t>
      </w:r>
      <w:r w:rsidR="00CB410B" w:rsidRPr="00DA7839">
        <w:t>’</w:t>
      </w:r>
      <w:r w:rsidRPr="00DA7839">
        <w:t xml:space="preserve">avoir été curieux que de ce qu’il appelait </w:t>
      </w:r>
      <w:r w:rsidR="00CB410B" w:rsidRPr="00DA7839">
        <w:t>« </w:t>
      </w:r>
      <w:r w:rsidRPr="00DA7839">
        <w:t>l</w:t>
      </w:r>
      <w:r w:rsidR="00CB410B" w:rsidRPr="00DA7839">
        <w:t>’</w:t>
      </w:r>
      <w:r w:rsidRPr="00DA7839">
        <w:t>allure générale des choses</w:t>
      </w:r>
      <w:r w:rsidR="00CB410B" w:rsidRPr="00DA7839">
        <w:t> »</w:t>
      </w:r>
      <w:r w:rsidRPr="00DA7839">
        <w:t>, réduisait l</w:t>
      </w:r>
      <w:r w:rsidR="00CB410B" w:rsidRPr="00DA7839">
        <w:t>’</w:t>
      </w:r>
      <w:r w:rsidRPr="00DA7839">
        <w:t xml:space="preserve">histoire à un problème de mécanique ou tout au plus de physiologie, Voltaire, en y réintroduisant les </w:t>
      </w:r>
      <w:r w:rsidR="00CB410B" w:rsidRPr="00DA7839">
        <w:t>« </w:t>
      </w:r>
      <w:r w:rsidRPr="00DA7839">
        <w:t>maîtresses du prince Eugène</w:t>
      </w:r>
      <w:r w:rsidR="00CB410B" w:rsidRPr="00DA7839">
        <w:t> »</w:t>
      </w:r>
      <w:r w:rsidRPr="00DA7839">
        <w:t xml:space="preserve"> ou le </w:t>
      </w:r>
      <w:r w:rsidR="00CB410B" w:rsidRPr="00DA7839">
        <w:t>« </w:t>
      </w:r>
      <w:r w:rsidRPr="00DA7839">
        <w:t>verre d</w:t>
      </w:r>
      <w:r w:rsidR="00CB410B" w:rsidRPr="00DA7839">
        <w:t>’</w:t>
      </w:r>
      <w:r w:rsidRPr="00DA7839">
        <w:t>eau de la duchesse de Marlborough</w:t>
      </w:r>
      <w:r w:rsidR="00CB410B" w:rsidRPr="00DA7839">
        <w:t> »</w:t>
      </w:r>
      <w:r w:rsidRPr="00DA7839">
        <w:t xml:space="preserve">, y a fait vraiment rentrer du même coup </w:t>
      </w:r>
      <w:r w:rsidR="00DB26C6" w:rsidRPr="00DA7839">
        <w:t>la diversité, l‘an i mal ion, et</w:t>
      </w:r>
      <w:r w:rsidRPr="00DA7839">
        <w:t xml:space="preserve"> la vie</w:t>
      </w:r>
      <w:r w:rsidR="00CB410B" w:rsidRPr="00DA7839">
        <w:t>,</w:t>
      </w:r>
      <w:r w:rsidR="00B6083B" w:rsidRPr="00DA7839">
        <w:t xml:space="preserve"> — </w:t>
      </w:r>
      <w:r w:rsidR="00686FEB" w:rsidRPr="00DA7839">
        <w:t>d’ailleur</w:t>
      </w:r>
      <w:r w:rsidRPr="00DA7839">
        <w:t>s, aussi sagement déliant qu</w:t>
      </w:r>
      <w:r w:rsidR="00CB410B" w:rsidRPr="00DA7839">
        <w:t>e ;</w:t>
      </w:r>
      <w:r w:rsidRPr="00DA7839">
        <w:t xml:space="preserve"> l’auteur de </w:t>
      </w:r>
      <w:r w:rsidR="00DB26C6" w:rsidRPr="00DA7839">
        <w:rPr>
          <w:i/>
        </w:rPr>
        <w:t>l’</w:t>
      </w:r>
      <w:r w:rsidRPr="00DA7839">
        <w:rPr>
          <w:i/>
        </w:rPr>
        <w:t>Esprit des lois</w:t>
      </w:r>
      <w:r w:rsidRPr="00DA7839">
        <w:t xml:space="preserve"> </w:t>
      </w:r>
      <w:r w:rsidR="00DB26C6" w:rsidRPr="00DA7839">
        <w:t>est</w:t>
      </w:r>
      <w:r w:rsidRPr="00DA7839">
        <w:t xml:space="preserve"> crédule.</w:t>
      </w:r>
    </w:p>
    <w:p w14:paraId="4F4654D7" w14:textId="676B46F9" w:rsidR="00CB410B" w:rsidRPr="00DA7839" w:rsidRDefault="00170A5B" w:rsidP="00000A23">
      <w:pPr>
        <w:pStyle w:val="Corpsdetexte"/>
        <w:pPrChange w:id="1316" w:author="OBVIL" w:date="2016-12-01T14:12:00Z">
          <w:pPr>
            <w:pStyle w:val="Corpsdetexte"/>
            <w:spacing w:afterLines="120" w:after="288"/>
            <w:ind w:firstLine="240"/>
            <w:jc w:val="both"/>
          </w:pPr>
        </w:pPrChange>
      </w:pPr>
      <w:r w:rsidRPr="00DA7839">
        <w:t>Car on peut dire de Montesquieu qu</w:t>
      </w:r>
      <w:r w:rsidR="00CB410B" w:rsidRPr="00DA7839">
        <w:t>’</w:t>
      </w:r>
      <w:r w:rsidRPr="00DA7839">
        <w:t xml:space="preserve">il a la religion ou la </w:t>
      </w:r>
      <w:r w:rsidR="00DB26C6" w:rsidRPr="00DA7839">
        <w:t>superstition des textes. Hérodote ou Tite-Live</w:t>
      </w:r>
      <w:r w:rsidR="00686FEB" w:rsidRPr="00DA7839">
        <w:t>, Diodore ou Quinte-Curce, Grotius ou Puffendorf, Chardin ou Tavern</w:t>
      </w:r>
      <w:r w:rsidRPr="00DA7839">
        <w:t xml:space="preserve">ier, le </w:t>
      </w:r>
      <w:r w:rsidR="00CB410B" w:rsidRPr="00DA7839">
        <w:t>« </w:t>
      </w:r>
      <w:r w:rsidRPr="00DA7839">
        <w:t>Président</w:t>
      </w:r>
      <w:r w:rsidR="00CB410B" w:rsidRPr="00DA7839">
        <w:t> »</w:t>
      </w:r>
      <w:r w:rsidRPr="00DA7839">
        <w:t xml:space="preserve"> les </w:t>
      </w:r>
      <w:r w:rsidR="00CB410B" w:rsidRPr="00DA7839">
        <w:t>« </w:t>
      </w:r>
      <w:r w:rsidRPr="00DA7839">
        <w:t>extrait</w:t>
      </w:r>
      <w:r w:rsidR="00CB410B" w:rsidRPr="00DA7839">
        <w:t> »</w:t>
      </w:r>
      <w:r w:rsidRPr="00DA7839">
        <w:t>, pour ainsi parler, avec des mains pieuse</w:t>
      </w:r>
      <w:r w:rsidR="00CB410B" w:rsidRPr="00DA7839">
        <w:t>s ;</w:t>
      </w:r>
      <w:r w:rsidRPr="00DA7839">
        <w:t xml:space="preserve"> </w:t>
      </w:r>
      <w:del w:id="1317" w:author="OBVIL" w:date="2016-12-01T14:12:00Z">
        <w:r w:rsidRPr="00CB410B">
          <w:delText>el</w:delText>
        </w:r>
      </w:del>
      <w:ins w:id="1318" w:author="OBVIL" w:date="2016-12-01T14:12:00Z">
        <w:r w:rsidR="00F64CC9">
          <w:t>et</w:t>
        </w:r>
      </w:ins>
      <w:r w:rsidRPr="00DA7839">
        <w:t xml:space="preserve"> sa confiance dans l</w:t>
      </w:r>
      <w:r w:rsidR="00CB410B" w:rsidRPr="00DA7839">
        <w:t>’</w:t>
      </w:r>
      <w:r w:rsidRPr="00DA7839">
        <w:t>authenticit</w:t>
      </w:r>
      <w:r w:rsidR="00686FEB" w:rsidRPr="00DA7839">
        <w:t>é des lois de Lycurgue ou de Ch</w:t>
      </w:r>
      <w:r w:rsidRPr="00DA7839">
        <w:t>arondas n</w:t>
      </w:r>
      <w:r w:rsidR="00CB410B" w:rsidRPr="00DA7839">
        <w:t>’</w:t>
      </w:r>
      <w:r w:rsidRPr="00DA7839">
        <w:t>a d</w:t>
      </w:r>
      <w:r w:rsidR="00CB410B" w:rsidRPr="00DA7839">
        <w:t>’</w:t>
      </w:r>
      <w:r w:rsidRPr="00DA7839">
        <w:t>égale que celle qu</w:t>
      </w:r>
      <w:r w:rsidR="00CB410B" w:rsidRPr="00DA7839">
        <w:t>’</w:t>
      </w:r>
      <w:r w:rsidR="00686FEB" w:rsidRPr="00DA7839">
        <w:t>il met</w:t>
      </w:r>
      <w:r w:rsidRPr="00DA7839">
        <w:t xml:space="preserve"> dans la véracité des </w:t>
      </w:r>
      <w:r w:rsidRPr="00DA7839">
        <w:rPr>
          <w:i/>
        </w:rPr>
        <w:t>Relations</w:t>
      </w:r>
      <w:r w:rsidRPr="00DA7839">
        <w:t xml:space="preserve"> de Macassar ou de Bornéo. Sa critique lie s</w:t>
      </w:r>
      <w:r w:rsidR="00CB410B" w:rsidRPr="00DA7839">
        <w:t>’</w:t>
      </w:r>
      <w:r w:rsidRPr="00DA7839">
        <w:t>exerce que dans la région des idées, je veux dire quand il pens</w:t>
      </w:r>
      <w:r w:rsidR="00CB410B" w:rsidRPr="00DA7839">
        <w:t>e ;</w:t>
      </w:r>
      <w:r w:rsidRPr="00DA7839">
        <w:t xml:space="preserve"> mais, dès qu</w:t>
      </w:r>
      <w:r w:rsidR="00CB410B" w:rsidRPr="00DA7839">
        <w:t>’</w:t>
      </w:r>
      <w:r w:rsidRPr="00DA7839">
        <w:t xml:space="preserve">il </w:t>
      </w:r>
      <w:r w:rsidR="00DB26C6" w:rsidRPr="00DA7839">
        <w:t>écrit et</w:t>
      </w:r>
      <w:r w:rsidRPr="00DA7839">
        <w:t xml:space="preserve"> surtout quand il lit, elle sommeille.</w:t>
      </w:r>
    </w:p>
    <w:p w14:paraId="58319FAF" w14:textId="77777777" w:rsidR="00CB410B" w:rsidRPr="00DA7839" w:rsidRDefault="00170A5B" w:rsidP="00000A23">
      <w:pPr>
        <w:pStyle w:val="Corpsdetexte"/>
        <w:pPrChange w:id="1319" w:author="OBVIL" w:date="2016-12-01T14:12:00Z">
          <w:pPr>
            <w:pStyle w:val="Corpsdetexte"/>
            <w:spacing w:afterLines="120" w:after="288"/>
            <w:ind w:firstLine="240"/>
            <w:jc w:val="both"/>
          </w:pPr>
        </w:pPrChange>
      </w:pPr>
      <w:r w:rsidRPr="00DA7839">
        <w:t>C’est précisément alors que s</w:t>
      </w:r>
      <w:r w:rsidR="00CB410B" w:rsidRPr="00DA7839">
        <w:t>’</w:t>
      </w:r>
      <w:r w:rsidRPr="00DA7839">
        <w:t>éveille l</w:t>
      </w:r>
      <w:r w:rsidR="00CB410B" w:rsidRPr="00DA7839">
        <w:t>’</w:t>
      </w:r>
      <w:r w:rsidR="00DB26C6" w:rsidRPr="00DA7839">
        <w:t>attention</w:t>
      </w:r>
      <w:r w:rsidRPr="00DA7839">
        <w:t xml:space="preserve"> de Voltaire. Aucune autorité ne lui impose comme telle, et il ne croit que ce qu</w:t>
      </w:r>
      <w:r w:rsidR="00CB410B" w:rsidRPr="00DA7839">
        <w:t>’</w:t>
      </w:r>
      <w:r w:rsidRPr="00DA7839">
        <w:t xml:space="preserve">il </w:t>
      </w:r>
      <w:r w:rsidR="00DB26C6" w:rsidRPr="00DA7839">
        <w:t>peut</w:t>
      </w:r>
      <w:r w:rsidRPr="00DA7839">
        <w:t xml:space="preserve"> s</w:t>
      </w:r>
      <w:r w:rsidR="00CB410B" w:rsidRPr="00DA7839">
        <w:t>’</w:t>
      </w:r>
      <w:r w:rsidRPr="00DA7839">
        <w:t>expliquer. C</w:t>
      </w:r>
      <w:r w:rsidR="00CB410B" w:rsidRPr="00DA7839">
        <w:t>’</w:t>
      </w:r>
      <w:r w:rsidRPr="00DA7839">
        <w:t xml:space="preserve">est pourquoi, </w:t>
      </w:r>
      <w:r w:rsidR="00CB410B" w:rsidRPr="00DA7839">
        <w:t>« </w:t>
      </w:r>
      <w:r w:rsidR="00686FEB" w:rsidRPr="00DA7839">
        <w:t>comme l’his</w:t>
      </w:r>
      <w:r w:rsidRPr="00DA7839">
        <w:t xml:space="preserve">oire des </w:t>
      </w:r>
      <w:r w:rsidR="00DB26C6" w:rsidRPr="00DA7839">
        <w:t>Égyptiens</w:t>
      </w:r>
      <w:r w:rsidRPr="00DA7839">
        <w:t xml:space="preserve"> n</w:t>
      </w:r>
      <w:r w:rsidR="00CB410B" w:rsidRPr="00DA7839">
        <w:t>’</w:t>
      </w:r>
      <w:r w:rsidRPr="00DA7839">
        <w:t xml:space="preserve">est pas celle de Dieu, il </w:t>
      </w:r>
      <w:r w:rsidR="00DB26C6" w:rsidRPr="00DA7839">
        <w:t>est</w:t>
      </w:r>
      <w:r w:rsidRPr="00DA7839">
        <w:t xml:space="preserve"> permis de s’en moque</w:t>
      </w:r>
      <w:r w:rsidR="00CB410B" w:rsidRPr="00DA7839">
        <w:t>r »</w:t>
      </w:r>
      <w:r w:rsidRPr="00DA7839">
        <w:t>, et</w:t>
      </w:r>
      <w:r w:rsidR="00DB26C6" w:rsidRPr="00DA7839">
        <w:t xml:space="preserve"> </w:t>
      </w:r>
      <w:r w:rsidR="00686FEB" w:rsidRPr="00DA7839">
        <w:t>il</w:t>
      </w:r>
      <w:r w:rsidRPr="00DA7839">
        <w:t xml:space="preserve"> s’en moque. Tout ce qu</w:t>
      </w:r>
      <w:r w:rsidR="00CB410B" w:rsidRPr="00DA7839">
        <w:t>’</w:t>
      </w:r>
      <w:r w:rsidRPr="00DA7839">
        <w:t xml:space="preserve">a vu Hérodote </w:t>
      </w:r>
      <w:r w:rsidR="00DB26C6" w:rsidRPr="00DA7839">
        <w:t>est</w:t>
      </w:r>
      <w:r w:rsidRPr="00DA7839">
        <w:t xml:space="preserve"> vrai, </w:t>
      </w:r>
      <w:r w:rsidR="00CB410B" w:rsidRPr="00DA7839">
        <w:t>« </w:t>
      </w:r>
      <w:r w:rsidR="00686FEB" w:rsidRPr="00DA7839">
        <w:t>mais quand il rapporte les cont</w:t>
      </w:r>
      <w:r w:rsidRPr="00DA7839">
        <w:t>es qu</w:t>
      </w:r>
      <w:r w:rsidR="00CB410B" w:rsidRPr="00DA7839">
        <w:t>’</w:t>
      </w:r>
      <w:r w:rsidRPr="00DA7839">
        <w:t>il a entendus, son livre n</w:t>
      </w:r>
      <w:r w:rsidR="00CB410B" w:rsidRPr="00DA7839">
        <w:t>’</w:t>
      </w:r>
      <w:r w:rsidRPr="00DA7839">
        <w:t>est plus qu</w:t>
      </w:r>
      <w:r w:rsidR="00CB410B" w:rsidRPr="00DA7839">
        <w:t>’</w:t>
      </w:r>
      <w:r w:rsidRPr="00DA7839">
        <w:t>un roman</w:t>
      </w:r>
      <w:r w:rsidR="00CB410B" w:rsidRPr="00DA7839">
        <w:t> »</w:t>
      </w:r>
      <w:r w:rsidRPr="00DA7839">
        <w:t xml:space="preserve">. Il faut être </w:t>
      </w:r>
      <w:r w:rsidR="00CB410B" w:rsidRPr="00DA7839">
        <w:t>« </w:t>
      </w:r>
      <w:r w:rsidRPr="00DA7839">
        <w:t>imbécile</w:t>
      </w:r>
      <w:r w:rsidR="00CB410B" w:rsidRPr="00DA7839">
        <w:t> »</w:t>
      </w:r>
      <w:r w:rsidRPr="00DA7839">
        <w:t xml:space="preserve"> pour croire d</w:t>
      </w:r>
      <w:r w:rsidR="00CB410B" w:rsidRPr="00DA7839">
        <w:t>’</w:t>
      </w:r>
      <w:r w:rsidR="00686FEB" w:rsidRPr="00DA7839">
        <w:t>H</w:t>
      </w:r>
      <w:r w:rsidRPr="00DA7839">
        <w:t>éli</w:t>
      </w:r>
      <w:r w:rsidR="00686FEB" w:rsidRPr="00DA7839">
        <w:t>ogabale</w:t>
      </w:r>
      <w:r w:rsidRPr="00DA7839">
        <w:t xml:space="preserve"> </w:t>
      </w:r>
      <w:r w:rsidR="00CB410B" w:rsidRPr="00DA7839">
        <w:t>« </w:t>
      </w:r>
      <w:r w:rsidR="00DB26C6" w:rsidRPr="00DA7839">
        <w:t>tout</w:t>
      </w:r>
      <w:r w:rsidRPr="00DA7839">
        <w:t xml:space="preserve"> ce </w:t>
      </w:r>
      <w:r w:rsidR="00DB26C6" w:rsidRPr="00DA7839">
        <w:t>qu</w:t>
      </w:r>
      <w:r w:rsidR="00686FEB" w:rsidRPr="00DA7839">
        <w:t>e rapporte Lam</w:t>
      </w:r>
      <w:r w:rsidRPr="00DA7839">
        <w:t>pride</w:t>
      </w:r>
      <w:r w:rsidR="00CB410B" w:rsidRPr="00DA7839">
        <w:t> »</w:t>
      </w:r>
      <w:r w:rsidRPr="00DA7839">
        <w:t xml:space="preserve">. Quant aux </w:t>
      </w:r>
      <w:r w:rsidR="00CB410B" w:rsidRPr="00DA7839">
        <w:rPr>
          <w:i/>
        </w:rPr>
        <w:t>« </w:t>
      </w:r>
      <w:r w:rsidRPr="00DA7839">
        <w:t>routes</w:t>
      </w:r>
      <w:r w:rsidR="00CB410B" w:rsidRPr="00DA7839">
        <w:t> »</w:t>
      </w:r>
      <w:r w:rsidR="00DB26C6" w:rsidRPr="00DA7839">
        <w:t xml:space="preserve"> de G</w:t>
      </w:r>
      <w:r w:rsidRPr="00DA7839">
        <w:t>régoire de Tours, nous les rangerons avec ceux d</w:t>
      </w:r>
      <w:r w:rsidR="00CB410B" w:rsidRPr="00DA7839">
        <w:t>’</w:t>
      </w:r>
      <w:r w:rsidR="00686FEB" w:rsidRPr="00DA7839">
        <w:t>Hérodote</w:t>
      </w:r>
      <w:r w:rsidRPr="00DA7839">
        <w:t xml:space="preserve"> et des </w:t>
      </w:r>
      <w:r w:rsidR="00686FEB" w:rsidRPr="00DA7839">
        <w:rPr>
          <w:i/>
        </w:rPr>
        <w:t>Mille et une Nuit</w:t>
      </w:r>
      <w:r w:rsidRPr="00DA7839">
        <w:rPr>
          <w:i/>
        </w:rPr>
        <w:t>s</w:t>
      </w:r>
      <w:r w:rsidRPr="00B6083B">
        <w:rPr>
          <w:rPrChange w:id="1320" w:author="OBVIL" w:date="2016-12-01T14:12:00Z">
            <w:rPr>
              <w:rFonts w:ascii="Times New Roman" w:hAnsi="Times New Roman"/>
              <w:i/>
            </w:rPr>
          </w:rPrChange>
        </w:rPr>
        <w:t>.</w:t>
      </w:r>
      <w:r w:rsidR="00686FEB" w:rsidRPr="00DA7839">
        <w:t xml:space="preserve"> Et</w:t>
      </w:r>
      <w:r w:rsidR="00F250BD" w:rsidRPr="00DA7839">
        <w:t>, jusque dans les temps le</w:t>
      </w:r>
      <w:r w:rsidRPr="00DA7839">
        <w:t>s plus voisins de nous, puisqu</w:t>
      </w:r>
      <w:r w:rsidR="00CB410B" w:rsidRPr="00DA7839">
        <w:t>’</w:t>
      </w:r>
      <w:r w:rsidR="00686FEB" w:rsidRPr="00DA7839">
        <w:t>on ne sait</w:t>
      </w:r>
      <w:r w:rsidRPr="00DA7839">
        <w:t xml:space="preserve"> si </w:t>
      </w:r>
      <w:r w:rsidR="00CB410B" w:rsidRPr="00DA7839">
        <w:t>« </w:t>
      </w:r>
      <w:r w:rsidRPr="00DA7839">
        <w:t>le grand Gustave a été a</w:t>
      </w:r>
      <w:r w:rsidR="00F250BD" w:rsidRPr="00DA7839">
        <w:t>ssassiné par un de ses officie</w:t>
      </w:r>
      <w:r w:rsidRPr="00DA7839">
        <w:t>rs</w:t>
      </w:r>
      <w:r w:rsidR="00CB410B" w:rsidRPr="00DA7839">
        <w:t> »</w:t>
      </w:r>
      <w:r w:rsidRPr="00DA7839">
        <w:t xml:space="preserve">, nous ne devrons jamais oublier </w:t>
      </w:r>
      <w:r w:rsidR="00F250BD" w:rsidRPr="00DA7839">
        <w:t>qu</w:t>
      </w:r>
      <w:r w:rsidRPr="00DA7839">
        <w:t xml:space="preserve">e </w:t>
      </w:r>
      <w:r w:rsidR="00CB410B" w:rsidRPr="00DA7839">
        <w:t>« </w:t>
      </w:r>
      <w:r w:rsidR="00686FEB" w:rsidRPr="00DA7839">
        <w:t>l’hist</w:t>
      </w:r>
      <w:r w:rsidRPr="00DA7839">
        <w:t>oire de ce globe est comme ce globe même, dont une moitié est exposée au grand jour, et l</w:t>
      </w:r>
      <w:r w:rsidR="00CB410B" w:rsidRPr="00DA7839">
        <w:t>’</w:t>
      </w:r>
      <w:r w:rsidRPr="00DA7839">
        <w:t>autre moitié plongée dans l</w:t>
      </w:r>
      <w:r w:rsidR="00CB410B" w:rsidRPr="00DA7839">
        <w:t>’</w:t>
      </w:r>
      <w:r w:rsidRPr="00DA7839">
        <w:t>obscurité</w:t>
      </w:r>
      <w:r w:rsidR="00CB410B" w:rsidRPr="00DA7839">
        <w:t> »</w:t>
      </w:r>
      <w:r w:rsidRPr="00DA7839">
        <w:t>. Inférieur à Montesquieu par tant d</w:t>
      </w:r>
      <w:r w:rsidR="00CB410B" w:rsidRPr="00DA7839">
        <w:t>’</w:t>
      </w:r>
      <w:r w:rsidRPr="00DA7839">
        <w:t xml:space="preserve">autres côtés, Voltaire a sur lui cette supériorité de </w:t>
      </w:r>
      <w:r w:rsidR="00CB410B" w:rsidRPr="00DA7839">
        <w:t>« </w:t>
      </w:r>
      <w:r w:rsidRPr="00DA7839">
        <w:t>ne rien admettre pour vrai qu</w:t>
      </w:r>
      <w:r w:rsidR="00CB410B" w:rsidRPr="00DA7839">
        <w:t>’</w:t>
      </w:r>
      <w:r w:rsidRPr="00DA7839">
        <w:t>il ne le connaisse évidemment être te</w:t>
      </w:r>
      <w:r w:rsidR="00CB410B" w:rsidRPr="00DA7839">
        <w:t>l » ;</w:t>
      </w:r>
      <w:r w:rsidRPr="00DA7839">
        <w:t xml:space="preserve"> et là même est la mesure du progrès que </w:t>
      </w:r>
      <w:r w:rsidR="00DB26C6" w:rsidRPr="00DA7839">
        <w:rPr>
          <w:i/>
        </w:rPr>
        <w:t>l’</w:t>
      </w:r>
      <w:r w:rsidR="00F250BD" w:rsidRPr="00DA7839">
        <w:rPr>
          <w:i/>
        </w:rPr>
        <w:t>Essai sur les mœurs</w:t>
      </w:r>
      <w:r w:rsidRPr="00DA7839">
        <w:t xml:space="preserve"> a marqué sur </w:t>
      </w:r>
      <w:r w:rsidR="00415687" w:rsidRPr="00DA7839">
        <w:rPr>
          <w:i/>
        </w:rPr>
        <w:t>l’</w:t>
      </w:r>
      <w:r w:rsidR="00F250BD" w:rsidRPr="00DA7839">
        <w:rPr>
          <w:i/>
        </w:rPr>
        <w:t>Esprit</w:t>
      </w:r>
      <w:r w:rsidRPr="00DA7839">
        <w:rPr>
          <w:i/>
        </w:rPr>
        <w:t xml:space="preserve"> des lois</w:t>
      </w:r>
      <w:r w:rsidRPr="00B6083B">
        <w:rPr>
          <w:rPrChange w:id="1321" w:author="OBVIL" w:date="2016-12-01T14:12:00Z">
            <w:rPr>
              <w:rFonts w:ascii="Times New Roman" w:hAnsi="Times New Roman"/>
              <w:i/>
            </w:rPr>
          </w:rPrChange>
        </w:rPr>
        <w:t>.</w:t>
      </w:r>
      <w:r w:rsidRPr="00DA7839">
        <w:t xml:space="preserve"> Mais, comme nous l</w:t>
      </w:r>
      <w:r w:rsidR="00CB410B" w:rsidRPr="00DA7839">
        <w:t>’</w:t>
      </w:r>
      <w:r w:rsidRPr="00DA7839">
        <w:t>avons dit, si c</w:t>
      </w:r>
      <w:r w:rsidR="00CB410B" w:rsidRPr="00DA7839">
        <w:t>’</w:t>
      </w:r>
      <w:r w:rsidRPr="00DA7839">
        <w:t>est Bayle qui, le premier en France, n</w:t>
      </w:r>
      <w:r w:rsidR="00CB410B" w:rsidRPr="00DA7839">
        <w:t>’</w:t>
      </w:r>
      <w:r w:rsidRPr="00DA7839">
        <w:t>a pas craint d</w:t>
      </w:r>
      <w:r w:rsidR="00CB410B" w:rsidRPr="00DA7839">
        <w:t>’</w:t>
      </w:r>
      <w:r w:rsidRPr="00DA7839">
        <w:t>appliquer la rigueur de cette règle cartésienne dans les matières où on l</w:t>
      </w:r>
      <w:r w:rsidR="00CB410B" w:rsidRPr="00DA7839">
        <w:t>’</w:t>
      </w:r>
      <w:r w:rsidRPr="00DA7839">
        <w:t>appliquait le moins et qui l</w:t>
      </w:r>
      <w:r w:rsidR="00CB410B" w:rsidRPr="00DA7839">
        <w:t>’</w:t>
      </w:r>
      <w:r w:rsidRPr="00DA7839">
        <w:t>exigeaient le plus, n’en ferons-nous pas remonter jusqu’à lui le légitime honneu</w:t>
      </w:r>
      <w:r w:rsidR="00CB410B" w:rsidRPr="00DA7839">
        <w:t>r ?</w:t>
      </w:r>
      <w:r w:rsidRPr="00DA7839">
        <w:t xml:space="preserve"> Son universelle défiance a renouvelé l</w:t>
      </w:r>
      <w:r w:rsidR="00CB410B" w:rsidRPr="00DA7839">
        <w:t>’</w:t>
      </w:r>
      <w:r w:rsidRPr="00DA7839">
        <w:t>histoir</w:t>
      </w:r>
      <w:r w:rsidR="00CB410B" w:rsidRPr="00DA7839">
        <w:t>e ;</w:t>
      </w:r>
      <w:r w:rsidRPr="00DA7839">
        <w:t xml:space="preserve"> et, sons ce rapport, jusque dans le siècle où nous sommes, c’est son esprit qui anime toujours les recherches de l</w:t>
      </w:r>
      <w:r w:rsidR="00CB410B" w:rsidRPr="00DA7839">
        <w:t>’</w:t>
      </w:r>
      <w:r w:rsidRPr="00DA7839">
        <w:t>érudition.</w:t>
      </w:r>
    </w:p>
    <w:p w14:paraId="02C7E5C7" w14:textId="51D37B47" w:rsidR="00CB410B" w:rsidRPr="00DA7839" w:rsidRDefault="00170A5B" w:rsidP="00000A23">
      <w:pPr>
        <w:pStyle w:val="Corpsdetexte"/>
        <w:pPrChange w:id="1322" w:author="OBVIL" w:date="2016-12-01T14:12:00Z">
          <w:pPr>
            <w:pStyle w:val="Corpsdetexte"/>
            <w:spacing w:afterLines="120" w:after="288"/>
            <w:ind w:firstLine="240"/>
            <w:jc w:val="both"/>
          </w:pPr>
        </w:pPrChange>
      </w:pPr>
      <w:r w:rsidRPr="00DA7839">
        <w:t>Faut-il en dire encore davantag</w:t>
      </w:r>
      <w:r w:rsidR="00CB410B" w:rsidRPr="00DA7839">
        <w:t>e ?</w:t>
      </w:r>
      <w:r w:rsidRPr="00DA7839">
        <w:t xml:space="preserve"> On le pourrait, si l’on le voulai</w:t>
      </w:r>
      <w:r w:rsidR="00CB410B" w:rsidRPr="00DA7839">
        <w:t>t ;</w:t>
      </w:r>
      <w:r w:rsidRPr="00DA7839">
        <w:t xml:space="preserve"> et par exemple, on pourrait montrer que les </w:t>
      </w:r>
      <w:r w:rsidR="00CB410B" w:rsidRPr="00DA7839">
        <w:t>« </w:t>
      </w:r>
      <w:r w:rsidRPr="00DA7839">
        <w:t>philosophes</w:t>
      </w:r>
      <w:r w:rsidR="00CB410B" w:rsidRPr="00DA7839">
        <w:t> »</w:t>
      </w:r>
      <w:r w:rsidRPr="00DA7839">
        <w:t xml:space="preserve"> du </w:t>
      </w:r>
      <w:del w:id="1323" w:author="OBVIL" w:date="2016-12-01T14:12:00Z">
        <w:r w:rsidR="00415687" w:rsidRPr="004A4B99">
          <w:rPr>
            <w:sz w:val="22"/>
            <w:szCs w:val="22"/>
          </w:rPr>
          <w:delText>XVIII</w:delText>
        </w:r>
        <w:r w:rsidR="00415687" w:rsidRPr="004A4B99">
          <w:rPr>
            <w:vertAlign w:val="superscript"/>
          </w:rPr>
          <w:delText>e</w:delText>
        </w:r>
        <w:r w:rsidR="00415687" w:rsidRPr="00CB410B">
          <w:delText xml:space="preserve"> </w:delText>
        </w:r>
      </w:del>
      <w:ins w:id="1324"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n</w:t>
      </w:r>
      <w:r w:rsidR="00CB410B" w:rsidRPr="00DA7839">
        <w:t>’</w:t>
      </w:r>
      <w:r w:rsidRPr="00DA7839">
        <w:t xml:space="preserve">ont pas osé suivre Bayle jusqu’au bout de ses déductions. On pourrait montrer que Voltaire n’a pas osé se passer du </w:t>
      </w:r>
      <w:r w:rsidR="00CB410B" w:rsidRPr="00DA7839">
        <w:t>« </w:t>
      </w:r>
      <w:r w:rsidRPr="00DA7839">
        <w:t>Dieu rémunérateur et vengeur</w:t>
      </w:r>
      <w:r w:rsidR="00CB410B" w:rsidRPr="00DA7839">
        <w:t> »</w:t>
      </w:r>
      <w:r w:rsidRPr="00DA7839">
        <w:t xml:space="preserve"> que Bayle, comme autrefois </w:t>
      </w:r>
      <w:r w:rsidR="00F250BD" w:rsidRPr="00DA7839">
        <w:t>Épicure</w:t>
      </w:r>
      <w:r w:rsidRPr="00DA7839">
        <w:t xml:space="preserve"> et Lucrèce, reléguait loin du monde, </w:t>
      </w:r>
      <w:r w:rsidR="00F250BD" w:rsidRPr="00DA7839">
        <w:rPr>
          <w:i/>
        </w:rPr>
        <w:t>extra flammantia mœnia</w:t>
      </w:r>
      <w:r w:rsidRPr="00DA7839">
        <w:rPr>
          <w:i/>
        </w:rPr>
        <w:t xml:space="preserve"> mundi</w:t>
      </w:r>
      <w:r w:rsidRPr="00DA7839">
        <w:t>, dans les profondeurs hypothétiques de l’espace. Mais, pour sa supposition d’une société purement laïque, elle a si fort épouvanté l</w:t>
      </w:r>
      <w:r w:rsidR="00CB410B" w:rsidRPr="00DA7839">
        <w:t>’</w:t>
      </w:r>
      <w:r w:rsidRPr="00DA7839">
        <w:t>imagination de Rousseau, qu’en vérité le citoyen de Genève a comme employé ou consacré toutes les ressources de sa rhétorique à ruiner le principe de la philosophie de Bayle. Qui donc a ainsi résumé toute la pensée de Roussea</w:t>
      </w:r>
      <w:r w:rsidR="00CB410B" w:rsidRPr="00DA7839">
        <w:t>u ?</w:t>
      </w:r>
      <w:r w:rsidRPr="00DA7839">
        <w:t xml:space="preserve"> </w:t>
      </w:r>
      <w:r w:rsidR="00CB410B" w:rsidRPr="00DA7839">
        <w:t>« </w:t>
      </w:r>
      <w:r w:rsidR="00415687" w:rsidRPr="00DA7839">
        <w:t>Pas de</w:t>
      </w:r>
      <w:r w:rsidRPr="00DA7839">
        <w:t xml:space="preserve"> société sans mœurs, et pas de mœurs sans religion.</w:t>
      </w:r>
      <w:r w:rsidR="00CB410B" w:rsidRPr="00DA7839">
        <w:t> »</w:t>
      </w:r>
      <w:r w:rsidRPr="00DA7839">
        <w:t xml:space="preserve"> N’</w:t>
      </w:r>
      <w:r w:rsidR="00415687" w:rsidRPr="00DA7839">
        <w:t>est-ce</w:t>
      </w:r>
      <w:r w:rsidRPr="00DA7839">
        <w:t xml:space="preserve"> pas </w:t>
      </w:r>
      <w:r w:rsidR="00B6083B" w:rsidRPr="00DA7839">
        <w:t>M.</w:t>
      </w:r>
      <w:del w:id="1325" w:author="OBVIL" w:date="2016-12-01T14:12:00Z">
        <w:r w:rsidRPr="00CB410B">
          <w:delText xml:space="preserve"> </w:delText>
        </w:r>
      </w:del>
      <w:ins w:id="1326" w:author="OBVIL" w:date="2016-12-01T14:12:00Z">
        <w:r w:rsidR="00B6083B">
          <w:t> </w:t>
        </w:r>
      </w:ins>
      <w:r w:rsidR="00415687" w:rsidRPr="00DA7839">
        <w:t>Émile</w:t>
      </w:r>
      <w:r w:rsidRPr="00DA7839">
        <w:t xml:space="preserve"> Montégu</w:t>
      </w:r>
      <w:r w:rsidR="00CB410B" w:rsidRPr="00DA7839">
        <w:t>t ?</w:t>
      </w:r>
      <w:r w:rsidRPr="00DA7839">
        <w:t xml:space="preserve"> On ne saurai</w:t>
      </w:r>
      <w:r w:rsidR="00415687" w:rsidRPr="00DA7839">
        <w:t>t</w:t>
      </w:r>
      <w:r w:rsidRPr="00DA7839">
        <w:t xml:space="preserve"> mieux dire, et pour en faire en passant la remarque, ceux-là sont bien </w:t>
      </w:r>
      <w:r w:rsidR="00415687" w:rsidRPr="00DA7839">
        <w:t>ingrats</w:t>
      </w:r>
      <w:r w:rsidRPr="00DA7839">
        <w:t xml:space="preserve"> qui n</w:t>
      </w:r>
      <w:r w:rsidR="00CB410B" w:rsidRPr="00DA7839">
        <w:t>’</w:t>
      </w:r>
      <w:r w:rsidR="00415687" w:rsidRPr="00DA7839">
        <w:t>ont</w:t>
      </w:r>
      <w:r w:rsidR="00F250BD" w:rsidRPr="00DA7839">
        <w:t xml:space="preserve"> pas l’air de se</w:t>
      </w:r>
      <w:r w:rsidRPr="00DA7839">
        <w:t xml:space="preserve"> rappeler, quand ils </w:t>
      </w:r>
      <w:r w:rsidR="00415687" w:rsidRPr="00DA7839">
        <w:t>parlent de Rousseau, que, tout c</w:t>
      </w:r>
      <w:r w:rsidRPr="00DA7839">
        <w:t>e que la reli</w:t>
      </w:r>
      <w:r w:rsidR="00415687" w:rsidRPr="00DA7839">
        <w:t>gion a paru regagner du</w:t>
      </w:r>
      <w:r w:rsidRPr="00DA7839">
        <w:t xml:space="preserve"> terrain an </w:t>
      </w:r>
      <w:r w:rsidR="00F250BD" w:rsidRPr="00DA7839">
        <w:t>commencement</w:t>
      </w:r>
      <w:r w:rsidRPr="00DA7839">
        <w:t xml:space="preserve"> de ce siècle, elle le doit peut-être moins à Chateaubriand lui-même qu</w:t>
      </w:r>
      <w:r w:rsidR="00CB410B" w:rsidRPr="00DA7839">
        <w:t>’</w:t>
      </w:r>
      <w:r w:rsidRPr="00DA7839">
        <w:t>il l</w:t>
      </w:r>
      <w:r w:rsidR="00CB410B" w:rsidRPr="00DA7839">
        <w:t>’</w:t>
      </w:r>
      <w:r w:rsidRPr="00DA7839">
        <w:t xml:space="preserve">auteur de </w:t>
      </w:r>
      <w:r w:rsidR="00F250BD" w:rsidRPr="00DA7839">
        <w:rPr>
          <w:i/>
        </w:rPr>
        <w:t>la Profession de foi du</w:t>
      </w:r>
      <w:r w:rsidRPr="00DA7839">
        <w:rPr>
          <w:i/>
        </w:rPr>
        <w:t xml:space="preserve"> vicaire savoyard</w:t>
      </w:r>
      <w:r w:rsidRPr="00B6083B">
        <w:rPr>
          <w:rPrChange w:id="1327" w:author="OBVIL" w:date="2016-12-01T14:12:00Z">
            <w:rPr>
              <w:rFonts w:ascii="Times New Roman" w:hAnsi="Times New Roman"/>
              <w:i/>
            </w:rPr>
          </w:rPrChange>
        </w:rPr>
        <w:t>.</w:t>
      </w:r>
      <w:r w:rsidRPr="00DA7839">
        <w:t xml:space="preserve"> Bayle </w:t>
      </w:r>
      <w:r w:rsidR="00415687" w:rsidRPr="00DA7839">
        <w:t>avait</w:t>
      </w:r>
      <w:r w:rsidRPr="00DA7839">
        <w:t xml:space="preserve"> </w:t>
      </w:r>
      <w:r w:rsidR="00415687" w:rsidRPr="00DA7839">
        <w:t>été</w:t>
      </w:r>
      <w:r w:rsidR="00F250BD" w:rsidRPr="00DA7839">
        <w:t xml:space="preserve"> plus hardi !</w:t>
      </w:r>
      <w:r w:rsidRPr="00DA7839">
        <w:t xml:space="preserve"> Non </w:t>
      </w:r>
      <w:r w:rsidR="00415687" w:rsidRPr="00DA7839">
        <w:t>content</w:t>
      </w:r>
      <w:r w:rsidRPr="00DA7839">
        <w:t>, on l</w:t>
      </w:r>
      <w:r w:rsidR="00CB410B" w:rsidRPr="00DA7839">
        <w:t>’</w:t>
      </w:r>
      <w:r w:rsidR="00415687" w:rsidRPr="00DA7839">
        <w:t>a vu</w:t>
      </w:r>
      <w:r w:rsidRPr="00DA7839">
        <w:t xml:space="preserve"> de proclamer les droits de la </w:t>
      </w:r>
      <w:r w:rsidR="00CB410B" w:rsidRPr="00DA7839">
        <w:t>« </w:t>
      </w:r>
      <w:r w:rsidRPr="00DA7839">
        <w:t>conscience errante</w:t>
      </w:r>
      <w:r w:rsidR="00CB410B" w:rsidRPr="00DA7839">
        <w:t> »</w:t>
      </w:r>
      <w:r w:rsidR="00F250BD" w:rsidRPr="00DA7839">
        <w:t xml:space="preserve"> et </w:t>
      </w:r>
      <w:r w:rsidRPr="00DA7839">
        <w:t>de subordonner par su</w:t>
      </w:r>
      <w:r w:rsidR="00415687" w:rsidRPr="00DA7839">
        <w:t>ite la vérité de la religion à l’</w:t>
      </w:r>
      <w:r w:rsidR="00F250BD" w:rsidRPr="00DA7839">
        <w:t>acquiescement</w:t>
      </w:r>
      <w:r w:rsidRPr="00DA7839">
        <w:t xml:space="preserve"> de l</w:t>
      </w:r>
      <w:r w:rsidR="00CB410B" w:rsidRPr="00DA7839">
        <w:t>’</w:t>
      </w:r>
      <w:r w:rsidRPr="00DA7839">
        <w:t xml:space="preserve">individu, il </w:t>
      </w:r>
      <w:r w:rsidR="00415687" w:rsidRPr="00DA7839">
        <w:t>avait</w:t>
      </w:r>
      <w:r w:rsidRPr="00DA7839">
        <w:t xml:space="preserve"> cherché dans la nature même de l</w:t>
      </w:r>
      <w:r w:rsidR="00CB410B" w:rsidRPr="00DA7839">
        <w:t>’</w:t>
      </w:r>
      <w:r w:rsidRPr="00DA7839">
        <w:t xml:space="preserve">homme ce </w:t>
      </w:r>
      <w:r w:rsidR="00CB410B" w:rsidRPr="00DA7839">
        <w:t>« </w:t>
      </w:r>
      <w:r w:rsidRPr="00DA7839">
        <w:t>principe réprimant</w:t>
      </w:r>
      <w:r w:rsidR="00CB410B" w:rsidRPr="00DA7839">
        <w:t> »</w:t>
      </w:r>
      <w:r w:rsidRPr="00DA7839">
        <w:t xml:space="preserve"> sans lequel il sait bien qu</w:t>
      </w:r>
      <w:r w:rsidR="00CB410B" w:rsidRPr="00DA7839">
        <w:t>’</w:t>
      </w:r>
      <w:r w:rsidRPr="00DA7839">
        <w:t>aucune</w:t>
      </w:r>
      <w:r w:rsidR="00415687" w:rsidRPr="00DA7839">
        <w:t xml:space="preserve"> société ne pourrait exister, et</w:t>
      </w:r>
      <w:r w:rsidR="00F250BD" w:rsidRPr="00DA7839">
        <w:t xml:space="preserve"> il l’</w:t>
      </w:r>
      <w:r w:rsidRPr="00DA7839">
        <w:t>y av</w:t>
      </w:r>
      <w:r w:rsidR="00F250BD" w:rsidRPr="00DA7839">
        <w:t>ait trouvé. Vous, cependant, qui m</w:t>
      </w:r>
      <w:r w:rsidRPr="00DA7839">
        <w:t>e lisez, voulez-vous achever là-dessus de mesurer son audac</w:t>
      </w:r>
      <w:r w:rsidR="00CB410B" w:rsidRPr="00DA7839">
        <w:t>e ?</w:t>
      </w:r>
      <w:r w:rsidR="00F250BD" w:rsidRPr="00DA7839">
        <w:t xml:space="preserve"> Regardez autour de vous, et comptez combien vous e</w:t>
      </w:r>
      <w:r w:rsidRPr="00DA7839">
        <w:t>n trouverez</w:t>
      </w:r>
      <w:r w:rsidR="00B6083B" w:rsidRPr="00DA7839">
        <w:t xml:space="preserve"> —</w:t>
      </w:r>
      <w:del w:id="1328" w:author="OBVIL" w:date="2016-12-01T14:12:00Z">
        <w:r w:rsidRPr="00CB410B">
          <w:delText xml:space="preserve"> </w:delText>
        </w:r>
      </w:del>
      <w:ins w:id="1329" w:author="OBVIL" w:date="2016-12-01T14:12:00Z">
        <w:r w:rsidR="00B6083B" w:rsidRPr="00B6083B">
          <w:t> </w:t>
        </w:r>
      </w:ins>
      <w:r w:rsidRPr="00DA7839">
        <w:t>je dis de ceux qui pensent</w:t>
      </w:r>
      <w:r w:rsidR="00B6083B" w:rsidRPr="00DA7839">
        <w:t xml:space="preserve"> —</w:t>
      </w:r>
      <w:del w:id="1330" w:author="OBVIL" w:date="2016-12-01T14:12:00Z">
        <w:r w:rsidRPr="00CB410B">
          <w:delText xml:space="preserve"> </w:delText>
        </w:r>
      </w:del>
      <w:ins w:id="1331" w:author="OBVIL" w:date="2016-12-01T14:12:00Z">
        <w:r w:rsidR="00B6083B" w:rsidRPr="00B6083B">
          <w:t> </w:t>
        </w:r>
      </w:ins>
      <w:r w:rsidRPr="00DA7839">
        <w:t>pour s</w:t>
      </w:r>
      <w:r w:rsidR="00F250BD" w:rsidRPr="00DA7839">
        <w:t>e ranger à</w:t>
      </w:r>
      <w:r w:rsidR="00415687" w:rsidRPr="00DA7839">
        <w:t xml:space="preserve"> la suite de Bayle, et</w:t>
      </w:r>
      <w:r w:rsidRPr="00DA7839">
        <w:t xml:space="preserve"> pour oser ain</w:t>
      </w:r>
      <w:r w:rsidR="00415687" w:rsidRPr="00DA7839">
        <w:t>si mett</w:t>
      </w:r>
      <w:r w:rsidR="00F250BD" w:rsidRPr="00DA7839">
        <w:t>re avec lui la religion et</w:t>
      </w:r>
      <w:r w:rsidRPr="00DA7839">
        <w:t xml:space="preserve"> la métaphysique au nombre des illusions que </w:t>
      </w:r>
      <w:r w:rsidR="00415687" w:rsidRPr="00DA7839">
        <w:t xml:space="preserve">l’humanité </w:t>
      </w:r>
      <w:r w:rsidRPr="00DA7839">
        <w:t>ne revivra plu</w:t>
      </w:r>
      <w:r w:rsidR="00CB410B" w:rsidRPr="00DA7839">
        <w:t>s ?</w:t>
      </w:r>
    </w:p>
    <w:p w14:paraId="49C6B7AB" w14:textId="77777777" w:rsidR="00CB410B" w:rsidRPr="00CB410B" w:rsidRDefault="00170A5B" w:rsidP="00F250BD">
      <w:pPr>
        <w:pStyle w:val="Titre2"/>
      </w:pPr>
      <w:bookmarkStart w:id="1332" w:name="bookmark27"/>
      <w:bookmarkEnd w:id="1332"/>
      <w:r w:rsidRPr="00CB410B">
        <w:t>V</w:t>
      </w:r>
    </w:p>
    <w:p w14:paraId="6780F3B0" w14:textId="06D3F585" w:rsidR="00CB410B" w:rsidRPr="00DA7839" w:rsidRDefault="00170A5B" w:rsidP="00000A23">
      <w:pPr>
        <w:pStyle w:val="Corpsdetexte"/>
        <w:pPrChange w:id="1333" w:author="OBVIL" w:date="2016-12-01T14:12:00Z">
          <w:pPr>
            <w:pStyle w:val="Corpsdetexte"/>
            <w:spacing w:afterLines="120" w:after="288"/>
            <w:ind w:firstLine="240"/>
            <w:jc w:val="both"/>
          </w:pPr>
        </w:pPrChange>
      </w:pPr>
      <w:r w:rsidRPr="00DA7839">
        <w:t>Co</w:t>
      </w:r>
      <w:r w:rsidR="00F250BD" w:rsidRPr="00DA7839">
        <w:t>mment donc se fait</w:t>
      </w:r>
      <w:r w:rsidRPr="00DA7839">
        <w:t>-il qu</w:t>
      </w:r>
      <w:r w:rsidR="00CB410B" w:rsidRPr="00DA7839">
        <w:t>’</w:t>
      </w:r>
      <w:r w:rsidR="00F250BD" w:rsidRPr="00DA7839">
        <w:t>il semble être</w:t>
      </w:r>
      <w:r w:rsidRPr="00DA7839">
        <w:t>, ou qu</w:t>
      </w:r>
      <w:r w:rsidR="00CB410B" w:rsidRPr="00DA7839">
        <w:t>’</w:t>
      </w:r>
      <w:r w:rsidRPr="00DA7839">
        <w:t xml:space="preserve">il </w:t>
      </w:r>
      <w:r w:rsidR="00F250BD" w:rsidRPr="00DA7839">
        <w:t>soit</w:t>
      </w:r>
      <w:r w:rsidRPr="00DA7839">
        <w:t>,</w:t>
      </w:r>
      <w:r w:rsidR="00CB410B" w:rsidRPr="00DA7839">
        <w:t> </w:t>
      </w:r>
      <w:r w:rsidR="00F250BD" w:rsidRPr="00DA7839">
        <w:t xml:space="preserve">à vrai dire, si </w:t>
      </w:r>
      <w:r w:rsidR="00230E33" w:rsidRPr="00DA7839">
        <w:t>profondément</w:t>
      </w:r>
      <w:r w:rsidRPr="00DA7839">
        <w:t xml:space="preserve"> oubli</w:t>
      </w:r>
      <w:r w:rsidR="00CB410B" w:rsidRPr="00DA7839">
        <w:t>é ?</w:t>
      </w:r>
      <w:r w:rsidRPr="00DA7839">
        <w:t xml:space="preserve"> Car il </w:t>
      </w:r>
      <w:r w:rsidR="00F250BD" w:rsidRPr="00DA7839">
        <w:t>n’écrit</w:t>
      </w:r>
      <w:r w:rsidRPr="00DA7839">
        <w:t xml:space="preserve"> pas mal, si même il n’</w:t>
      </w:r>
      <w:r w:rsidR="00F250BD" w:rsidRPr="00DA7839">
        <w:t>écrit</w:t>
      </w:r>
      <w:r w:rsidRPr="00DA7839">
        <w:t xml:space="preserve"> mieux, plus cor</w:t>
      </w:r>
      <w:r w:rsidR="00F250BD" w:rsidRPr="00DA7839">
        <w:t>rectement, avec plus d’esprit que tan</w:t>
      </w:r>
      <w:r w:rsidRPr="00DA7839">
        <w:t>t d’autres dont les noms s</w:t>
      </w:r>
      <w:r w:rsidR="00CB410B" w:rsidRPr="00DA7839">
        <w:t>’</w:t>
      </w:r>
      <w:r w:rsidR="00F250BD" w:rsidRPr="00DA7839">
        <w:t>étalent encore dans nos histoires d</w:t>
      </w:r>
      <w:r w:rsidRPr="00DA7839">
        <w:t xml:space="preserve">e la </w:t>
      </w:r>
      <w:r w:rsidR="00F250BD" w:rsidRPr="00DA7839">
        <w:t>littérature, qui ont des statues ou des bustes, d’Aguesseau</w:t>
      </w:r>
      <w:r w:rsidRPr="00DA7839">
        <w:t xml:space="preserve">, le </w:t>
      </w:r>
      <w:r w:rsidR="00CB410B" w:rsidRPr="00DA7839">
        <w:t>« </w:t>
      </w:r>
      <w:r w:rsidRPr="00DA7839">
        <w:t>bon</w:t>
      </w:r>
      <w:r w:rsidR="00CB410B" w:rsidRPr="00DA7839">
        <w:t> </w:t>
      </w:r>
      <w:r w:rsidR="00CB410B" w:rsidRPr="00DA7839">
        <w:rPr>
          <w:i/>
        </w:rPr>
        <w:t>»</w:t>
      </w:r>
      <w:r w:rsidR="00F250BD" w:rsidRPr="00DA7839">
        <w:t xml:space="preserve"> R</w:t>
      </w:r>
      <w:r w:rsidRPr="00DA7839">
        <w:t>ollin, l</w:t>
      </w:r>
      <w:r w:rsidR="00CB410B" w:rsidRPr="00DA7839">
        <w:t>’</w:t>
      </w:r>
      <w:r w:rsidRPr="00DA7839">
        <w:t xml:space="preserve">abbé de </w:t>
      </w:r>
      <w:r w:rsidR="00F250BD" w:rsidRPr="00DA7839">
        <w:t>Saint-Pierre</w:t>
      </w:r>
      <w:r w:rsidRPr="00DA7839">
        <w:t xml:space="preserve">. </w:t>
      </w:r>
      <w:r w:rsidR="00F250BD" w:rsidRPr="00DA7839">
        <w:t>Et n’e</w:t>
      </w:r>
      <w:r w:rsidRPr="00DA7839">
        <w:t xml:space="preserve">n ai-je pas </w:t>
      </w:r>
      <w:r w:rsidR="00F250BD" w:rsidRPr="00DA7839">
        <w:t>vu qui faisaient</w:t>
      </w:r>
      <w:r w:rsidRPr="00DA7839">
        <w:t xml:space="preserve"> sa place </w:t>
      </w:r>
      <w:r w:rsidR="00F250BD" w:rsidRPr="00DA7839">
        <w:t>à</w:t>
      </w:r>
      <w:r w:rsidRPr="00DA7839">
        <w:t xml:space="preserve"> l</w:t>
      </w:r>
      <w:r w:rsidR="00CB410B" w:rsidRPr="00DA7839">
        <w:t>’</w:t>
      </w:r>
      <w:r w:rsidRPr="00DA7839">
        <w:t xml:space="preserve">abbé Terrasson, pour nous donner à croire qu’ils auraient lu </w:t>
      </w:r>
      <w:r w:rsidRPr="00DA7839">
        <w:rPr>
          <w:i/>
        </w:rPr>
        <w:t>Setho</w:t>
      </w:r>
      <w:r w:rsidR="00CB410B" w:rsidRPr="00DA7839">
        <w:rPr>
          <w:i/>
        </w:rPr>
        <w:t>s </w:t>
      </w:r>
      <w:r w:rsidR="00CB410B" w:rsidRPr="00DA7839">
        <w:t>?</w:t>
      </w:r>
      <w:r w:rsidRPr="00DA7839">
        <w:t xml:space="preserve"> Mais Bayle écrit négligemment, trop vile, sans ordre ni méthode, avec la facilité des improvisateurs, et, comme il n’a d’ailleurs ni le don de l</w:t>
      </w:r>
      <w:r w:rsidR="00CB410B" w:rsidRPr="00DA7839">
        <w:t>’</w:t>
      </w:r>
      <w:r w:rsidRPr="00DA7839">
        <w:t>invention verbale, ni le génie de l</w:t>
      </w:r>
      <w:r w:rsidR="00CB410B" w:rsidRPr="00DA7839">
        <w:t>’</w:t>
      </w:r>
      <w:r w:rsidRPr="00DA7839">
        <w:t>expression, ou, si l</w:t>
      </w:r>
      <w:r w:rsidR="00CB410B" w:rsidRPr="00DA7839">
        <w:t>’</w:t>
      </w:r>
      <w:r w:rsidRPr="00DA7839">
        <w:t>on veut encore, comme son stylo n’est pas à lui, mais à tous ses contemporains, il fatigue. Esprit fragmentaire et décousu</w:t>
      </w:r>
      <w:r w:rsidR="00B6083B" w:rsidRPr="00DA7839">
        <w:t xml:space="preserve"> —</w:t>
      </w:r>
      <w:del w:id="1334" w:author="OBVIL" w:date="2016-12-01T14:12:00Z">
        <w:r w:rsidRPr="00CB410B">
          <w:delText xml:space="preserve"> </w:delText>
        </w:r>
      </w:del>
      <w:ins w:id="1335" w:author="OBVIL" w:date="2016-12-01T14:12:00Z">
        <w:r w:rsidR="00B6083B" w:rsidRPr="00B6083B">
          <w:t> </w:t>
        </w:r>
      </w:ins>
      <w:r w:rsidRPr="00DA7839">
        <w:t>nous l’avons dit, et on a vu qu</w:t>
      </w:r>
      <w:r w:rsidR="00CB410B" w:rsidRPr="00DA7839">
        <w:t>’</w:t>
      </w:r>
      <w:r w:rsidRPr="00DA7839">
        <w:t>il l</w:t>
      </w:r>
      <w:r w:rsidR="00CB410B" w:rsidRPr="00DA7839">
        <w:t>’</w:t>
      </w:r>
      <w:r w:rsidRPr="00DA7839">
        <w:t>avouait lui-même</w:t>
      </w:r>
      <w:r w:rsidR="00CB410B" w:rsidRPr="00DA7839">
        <w:t>,</w:t>
      </w:r>
      <w:r w:rsidR="00B6083B" w:rsidRPr="00DA7839">
        <w:t xml:space="preserve"> — </w:t>
      </w:r>
      <w:r w:rsidRPr="00DA7839">
        <w:t>c</w:t>
      </w:r>
      <w:r w:rsidR="00CB410B" w:rsidRPr="00DA7839">
        <w:t>’</w:t>
      </w:r>
      <w:r w:rsidRPr="00DA7839">
        <w:t>est un travail que de le suivre. Il est prolix</w:t>
      </w:r>
      <w:r w:rsidR="00CB410B" w:rsidRPr="00DA7839">
        <w:t>e ;</w:t>
      </w:r>
      <w:r w:rsidRPr="00DA7839">
        <w:t xml:space="preserve"> il est diffu</w:t>
      </w:r>
      <w:r w:rsidR="00CB410B" w:rsidRPr="00DA7839">
        <w:t>s ;</w:t>
      </w:r>
      <w:r w:rsidRPr="00DA7839">
        <w:t xml:space="preserve"> il a surtout des transitions d’une ingéniosité redoutable, qui ne lui servent pas, comme à la plupart des écrivains, pour lier ses idées, mais au contraire pour les disperser, pour entraîner</w:t>
      </w:r>
      <w:r w:rsidR="00F64CC9" w:rsidRPr="00DA7839">
        <w:t xml:space="preserve"> </w:t>
      </w:r>
      <w:del w:id="1336" w:author="OBVIL" w:date="2016-12-01T14:12:00Z">
        <w:r w:rsidRPr="00CB410B">
          <w:delText>sou</w:delText>
        </w:r>
      </w:del>
      <w:ins w:id="1337" w:author="OBVIL" w:date="2016-12-01T14:12:00Z">
        <w:r w:rsidR="00F64CC9">
          <w:t>son</w:t>
        </w:r>
      </w:ins>
      <w:r w:rsidR="00F64CC9" w:rsidRPr="00DA7839">
        <w:t xml:space="preserve"> </w:t>
      </w:r>
      <w:r w:rsidRPr="00DA7839">
        <w:t>lecteur dans des chemins de traverse, fourrés de scolastique, sur lesquels il s</w:t>
      </w:r>
      <w:r w:rsidR="00CB410B" w:rsidRPr="00DA7839">
        <w:t>’</w:t>
      </w:r>
      <w:r w:rsidRPr="00DA7839">
        <w:t>en embranche d’autres, et d</w:t>
      </w:r>
      <w:r w:rsidR="00CB410B" w:rsidRPr="00DA7839">
        <w:t>’</w:t>
      </w:r>
      <w:r w:rsidR="000F5BA6" w:rsidRPr="00DA7839">
        <w:t>aut</w:t>
      </w:r>
      <w:r w:rsidRPr="00DA7839">
        <w:t>res encore sur ceux-ci. C</w:t>
      </w:r>
      <w:r w:rsidR="00CB410B" w:rsidRPr="00DA7839">
        <w:t>’</w:t>
      </w:r>
      <w:r w:rsidRPr="00DA7839">
        <w:t>est ce qu</w:t>
      </w:r>
      <w:r w:rsidR="00CB410B" w:rsidRPr="00DA7839">
        <w:t>’</w:t>
      </w:r>
      <w:r w:rsidRPr="00DA7839">
        <w:t>il appelle égayer sa matière. Cependant, comme il n</w:t>
      </w:r>
      <w:r w:rsidR="00CB410B" w:rsidRPr="00DA7839">
        <w:t>’</w:t>
      </w:r>
      <w:r w:rsidRPr="00DA7839">
        <w:t>a pa</w:t>
      </w:r>
      <w:r w:rsidR="000F5BA6" w:rsidRPr="00DA7839">
        <w:t>s la plaisanterie légère, et qu</w:t>
      </w:r>
      <w:r w:rsidRPr="00DA7839">
        <w:t xml:space="preserve">e, selon le mot de Voltaire, sa familiarité </w:t>
      </w:r>
      <w:r w:rsidR="00CB410B" w:rsidRPr="00DA7839">
        <w:t>« </w:t>
      </w:r>
      <w:r w:rsidRPr="00DA7839">
        <w:t>tombe quelquefois jusqu</w:t>
      </w:r>
      <w:r w:rsidR="00CB410B" w:rsidRPr="00DA7839">
        <w:t>’</w:t>
      </w:r>
      <w:r w:rsidRPr="00DA7839">
        <w:t>à la bassesse</w:t>
      </w:r>
      <w:r w:rsidR="00CB410B" w:rsidRPr="00DA7839">
        <w:t> »</w:t>
      </w:r>
      <w:r w:rsidRPr="00DA7839">
        <w:t>, il nous ennuie bien</w:t>
      </w:r>
      <w:r w:rsidR="00F64CC9" w:rsidRPr="00DA7839">
        <w:t xml:space="preserve"> </w:t>
      </w:r>
      <w:del w:id="1338" w:author="OBVIL" w:date="2016-12-01T14:12:00Z">
        <w:r w:rsidRPr="00CB410B">
          <w:delText>pins</w:delText>
        </w:r>
      </w:del>
      <w:ins w:id="1339" w:author="OBVIL" w:date="2016-12-01T14:12:00Z">
        <w:r w:rsidR="00F64CC9">
          <w:t>plus</w:t>
        </w:r>
      </w:ins>
      <w:r w:rsidR="00F64CC9" w:rsidRPr="00DA7839">
        <w:t xml:space="preserve"> </w:t>
      </w:r>
      <w:r w:rsidRPr="00DA7839">
        <w:t>qu’il ne nous divertit. Nous nous demandons, tout en te suivant, si ses digressions sont plus indécentes ou plus importune</w:t>
      </w:r>
      <w:r w:rsidR="00CB410B" w:rsidRPr="00DA7839">
        <w:t>s ;</w:t>
      </w:r>
      <w:r w:rsidRPr="00DA7839">
        <w:t xml:space="preserve"> et, pour décider la question à loisir, ayant une fois fermé le livre, nous ne le rouvrons plus.</w:t>
      </w:r>
    </w:p>
    <w:p w14:paraId="59118C3D" w14:textId="5DF391FA" w:rsidR="001C5435" w:rsidRPr="00DA7839" w:rsidRDefault="00170A5B" w:rsidP="00000A23">
      <w:pPr>
        <w:pStyle w:val="Corpsdetexte"/>
        <w:pPrChange w:id="1340" w:author="OBVIL" w:date="2016-12-01T14:12:00Z">
          <w:pPr>
            <w:pStyle w:val="Corpsdetexte"/>
            <w:spacing w:afterLines="120" w:after="288"/>
            <w:ind w:firstLine="240"/>
            <w:jc w:val="both"/>
          </w:pPr>
        </w:pPrChange>
      </w:pPr>
      <w:r w:rsidRPr="00DA7839">
        <w:t>Au moins, s’il était passionn</w:t>
      </w:r>
      <w:r w:rsidR="00CB410B" w:rsidRPr="00DA7839">
        <w:t>é !</w:t>
      </w:r>
      <w:r w:rsidRPr="00DA7839">
        <w:t xml:space="preserve"> Mais quo</w:t>
      </w:r>
      <w:r w:rsidR="00CB410B" w:rsidRPr="00DA7839">
        <w:t>i !</w:t>
      </w:r>
      <w:r w:rsidRPr="00DA7839">
        <w:t xml:space="preserve"> tant de préjugés ou de superstitions contre lesquels, treille ans durant, il a livré de si beaux combats, l</w:t>
      </w:r>
      <w:r w:rsidR="00CB410B" w:rsidRPr="00DA7839">
        <w:t>’</w:t>
      </w:r>
      <w:r w:rsidRPr="00DA7839">
        <w:t>amusent plutôt qu</w:t>
      </w:r>
      <w:r w:rsidR="00CB410B" w:rsidRPr="00DA7839">
        <w:t>’</w:t>
      </w:r>
      <w:r w:rsidRPr="00DA7839">
        <w:t>ils ne l’irritent, e</w:t>
      </w:r>
      <w:r w:rsidR="00487EB6" w:rsidRPr="00DA7839">
        <w:t>t, du fond de sa retraite, le m</w:t>
      </w:r>
      <w:r w:rsidRPr="00DA7839">
        <w:t>onde</w:t>
      </w:r>
      <w:r w:rsidR="00B6083B" w:rsidRPr="00DA7839">
        <w:t xml:space="preserve"> —</w:t>
      </w:r>
      <w:del w:id="1341" w:author="OBVIL" w:date="2016-12-01T14:12:00Z">
        <w:r w:rsidRPr="00CB410B">
          <w:delText xml:space="preserve"> </w:delText>
        </w:r>
      </w:del>
      <w:ins w:id="1342" w:author="OBVIL" w:date="2016-12-01T14:12:00Z">
        <w:r w:rsidR="00B6083B" w:rsidRPr="00B6083B">
          <w:t> </w:t>
        </w:r>
      </w:ins>
      <w:r w:rsidRPr="00DA7839">
        <w:t xml:space="preserve">comme ces marionnettes que l’on conte qu’il aimait à se donner en spectacle, entre deux articles de son </w:t>
      </w:r>
      <w:r w:rsidRPr="00DA7839">
        <w:rPr>
          <w:i/>
        </w:rPr>
        <w:t>Dictionnaire</w:t>
      </w:r>
      <w:r w:rsidR="00B6083B" w:rsidRPr="00DA7839">
        <w:t xml:space="preserve"> —</w:t>
      </w:r>
      <w:del w:id="1343" w:author="OBVIL" w:date="2016-12-01T14:12:00Z">
        <w:r w:rsidRPr="00CB410B">
          <w:delText xml:space="preserve"> </w:delText>
        </w:r>
      </w:del>
      <w:ins w:id="1344" w:author="OBVIL" w:date="2016-12-01T14:12:00Z">
        <w:r w:rsidR="00B6083B" w:rsidRPr="00B6083B">
          <w:t> </w:t>
        </w:r>
      </w:ins>
      <w:r w:rsidRPr="00DA7839">
        <w:t>n</w:t>
      </w:r>
      <w:r w:rsidR="00CB410B" w:rsidRPr="00DA7839">
        <w:t>’</w:t>
      </w:r>
      <w:r w:rsidR="00254340" w:rsidRPr="00DA7839">
        <w:t xml:space="preserve">est qu’une comédie ou </w:t>
      </w:r>
      <w:del w:id="1345" w:author="OBVIL" w:date="2016-12-01T14:12:00Z">
        <w:r w:rsidRPr="00CB410B">
          <w:delText>line</w:delText>
        </w:r>
      </w:del>
      <w:ins w:id="1346" w:author="OBVIL" w:date="2016-12-01T14:12:00Z">
        <w:r w:rsidR="00254340">
          <w:t>u</w:t>
        </w:r>
        <w:r w:rsidRPr="00CB410B">
          <w:t>ne</w:t>
        </w:r>
      </w:ins>
      <w:r w:rsidRPr="00DA7839">
        <w:t xml:space="preserve"> farce pour lui. Même ses adversair</w:t>
      </w:r>
      <w:r w:rsidR="00487EB6" w:rsidRPr="00DA7839">
        <w:t>es, ses ennemis intimes, Jurieu</w:t>
      </w:r>
      <w:r w:rsidRPr="00DA7839">
        <w:t xml:space="preserve"> par exemple, ne </w:t>
      </w:r>
      <w:r w:rsidR="00487EB6" w:rsidRPr="00DA7839">
        <w:t>sont</w:t>
      </w:r>
      <w:r w:rsidRPr="00DA7839">
        <w:t xml:space="preserve"> pas, n</w:t>
      </w:r>
      <w:r w:rsidR="00CB410B" w:rsidRPr="00DA7839">
        <w:t>’</w:t>
      </w:r>
      <w:r w:rsidRPr="00DA7839">
        <w:t xml:space="preserve">ont pas l’air d’être de vrais hommes à </w:t>
      </w:r>
      <w:r w:rsidR="00487EB6" w:rsidRPr="00DA7839">
        <w:t>ses yeux, des hommes de chair et</w:t>
      </w:r>
      <w:r w:rsidRPr="00DA7839">
        <w:t xml:space="preserve"> d’os, mais uniquemen</w:t>
      </w:r>
      <w:r w:rsidR="00487EB6" w:rsidRPr="00DA7839">
        <w:t>t les aut</w:t>
      </w:r>
      <w:r w:rsidRPr="00DA7839">
        <w:t>eurs de leurs liv</w:t>
      </w:r>
      <w:r w:rsidR="00487EB6" w:rsidRPr="00DA7839">
        <w:t>res, de vagues dialecticiens, et, pour ainsi dire, le</w:t>
      </w:r>
      <w:r w:rsidRPr="00DA7839">
        <w:t xml:space="preserve"> prétexte anonyme des réfutations qu</w:t>
      </w:r>
      <w:r w:rsidR="00CB410B" w:rsidRPr="00DA7839">
        <w:t>’</w:t>
      </w:r>
      <w:r w:rsidRPr="00DA7839">
        <w:t xml:space="preserve">il </w:t>
      </w:r>
      <w:r w:rsidR="00487EB6" w:rsidRPr="00DA7839">
        <w:t>en</w:t>
      </w:r>
      <w:r w:rsidRPr="00DA7839">
        <w:t xml:space="preserve"> fait</w:t>
      </w:r>
      <w:r w:rsidR="00487EB6" w:rsidRPr="00DA7839">
        <w:t>. Polémiste habile, vigoureux et ret</w:t>
      </w:r>
      <w:r w:rsidRPr="00DA7839">
        <w:t>ors, son ironie n</w:t>
      </w:r>
      <w:r w:rsidR="00CB410B" w:rsidRPr="00DA7839">
        <w:t>’</w:t>
      </w:r>
      <w:r w:rsidR="00487EB6" w:rsidRPr="00DA7839">
        <w:t>enfonce donc pas</w:t>
      </w:r>
      <w:r w:rsidRPr="00DA7839">
        <w:t xml:space="preserve"> comme celle de Voltaire, dont l</w:t>
      </w:r>
      <w:r w:rsidR="00CB410B" w:rsidRPr="00DA7839">
        <w:t>’</w:t>
      </w:r>
      <w:r w:rsidRPr="00DA7839">
        <w:t xml:space="preserve">irritabilité se fait </w:t>
      </w:r>
      <w:r w:rsidR="00487EB6" w:rsidRPr="00DA7839">
        <w:t>une</w:t>
      </w:r>
      <w:r w:rsidRPr="00DA7839">
        <w:t xml:space="preserve"> affaire personnelle de tonies celles qu’il </w:t>
      </w:r>
      <w:r w:rsidR="00487EB6" w:rsidRPr="00DA7839">
        <w:t>entreprend, et</w:t>
      </w:r>
      <w:r w:rsidRPr="00DA7839">
        <w:t xml:space="preserve"> le trait n’en dem</w:t>
      </w:r>
      <w:r w:rsidR="00487EB6" w:rsidRPr="00DA7839">
        <w:t>eure pas planté ou, comme on dit, fich</w:t>
      </w:r>
      <w:r w:rsidRPr="00DA7839">
        <w:t xml:space="preserve">é dans les mémoires. Son </w:t>
      </w:r>
      <w:r w:rsidR="00487EB6" w:rsidRPr="00DA7839">
        <w:t>enthousiasme ne se</w:t>
      </w:r>
      <w:r w:rsidRPr="00DA7839">
        <w:t xml:space="preserve"> </w:t>
      </w:r>
      <w:r w:rsidR="00487EB6" w:rsidRPr="00DA7839">
        <w:t>déborde pas, comme celui de Diderot</w:t>
      </w:r>
      <w:r w:rsidRPr="00DA7839">
        <w:t xml:space="preserve">, et quoique né, quoique élevé dans le midi de la France, </w:t>
      </w:r>
      <w:r w:rsidR="001C5435" w:rsidRPr="00DA7839">
        <w:t>il semble qu’il ait</w:t>
      </w:r>
      <w:r w:rsidRPr="00DA7839">
        <w:t xml:space="preserve"> </w:t>
      </w:r>
      <w:r w:rsidR="001C5435" w:rsidRPr="00DA7839">
        <w:t>contracté</w:t>
      </w:r>
      <w:r w:rsidRPr="00DA7839">
        <w:t xml:space="preserve"> là-bas, dans ses brouillards de Meuse, quelqu</w:t>
      </w:r>
      <w:r w:rsidR="00487EB6" w:rsidRPr="00DA7839">
        <w:t>e chose du flegme hollandais. Et</w:t>
      </w:r>
      <w:r w:rsidRPr="00DA7839">
        <w:t xml:space="preserve"> de </w:t>
      </w:r>
      <w:r w:rsidR="00487EB6" w:rsidRPr="00DA7839">
        <w:t>toutes</w:t>
      </w:r>
      <w:r w:rsidRPr="00DA7839">
        <w:t xml:space="preserve"> les causes qui se soient jamais plaidées, ayant défendu d</w:t>
      </w:r>
      <w:r w:rsidR="00487EB6" w:rsidRPr="00DA7839">
        <w:t>eux ou trois des plus grandes et</w:t>
      </w:r>
      <w:r w:rsidR="001C5435" w:rsidRPr="00DA7839">
        <w:t xml:space="preserve"> des plus entrainantes, son éloquence</w:t>
      </w:r>
      <w:r w:rsidRPr="00DA7839">
        <w:t xml:space="preserve"> </w:t>
      </w:r>
      <w:r w:rsidR="001C5435" w:rsidRPr="00DA7839">
        <w:t>enfin</w:t>
      </w:r>
      <w:r w:rsidRPr="00DA7839">
        <w:t xml:space="preserve"> n’a jamais vibré, comme celle de Rousseau, du frémissement </w:t>
      </w:r>
      <w:r w:rsidR="00487EB6" w:rsidRPr="00DA7839">
        <w:t>intérieur</w:t>
      </w:r>
      <w:r w:rsidR="001C5435" w:rsidRPr="00DA7839">
        <w:t xml:space="preserve"> des indignat</w:t>
      </w:r>
      <w:r w:rsidRPr="00DA7839">
        <w:t>ions ou des colères mal</w:t>
      </w:r>
      <w:r w:rsidR="001C5435" w:rsidRPr="00DA7839">
        <w:t xml:space="preserve"> contenues</w:t>
      </w:r>
      <w:r w:rsidRPr="00DA7839">
        <w:t xml:space="preserve">. Il </w:t>
      </w:r>
      <w:r w:rsidR="00487EB6" w:rsidRPr="00DA7839">
        <w:t>est</w:t>
      </w:r>
      <w:r w:rsidRPr="00DA7839">
        <w:t xml:space="preserve"> permis de croire que, si rien n’a </w:t>
      </w:r>
      <w:r w:rsidR="00487EB6" w:rsidRPr="00DA7839">
        <w:t>contribué</w:t>
      </w:r>
      <w:r w:rsidRPr="00DA7839">
        <w:t xml:space="preserve"> davantage à le faire accu</w:t>
      </w:r>
      <w:r w:rsidR="001C5435" w:rsidRPr="00DA7839">
        <w:t>ser de scepticisme, rien n’a dû</w:t>
      </w:r>
      <w:r w:rsidRPr="00DA7839">
        <w:t xml:space="preserve"> plus contribuer à nous le rendre </w:t>
      </w:r>
      <w:r w:rsidR="00487EB6" w:rsidRPr="00DA7839">
        <w:t>indifférent et</w:t>
      </w:r>
      <w:r w:rsidRPr="00DA7839">
        <w:t xml:space="preserve"> comme </w:t>
      </w:r>
      <w:r w:rsidR="00487EB6" w:rsidRPr="00DA7839">
        <w:t>étranger</w:t>
      </w:r>
      <w:r w:rsidRPr="00DA7839">
        <w:t>. Ce qui nous paraît manquer surtout</w:t>
      </w:r>
      <w:r w:rsidR="00B6083B" w:rsidRPr="00DA7839">
        <w:t xml:space="preserve"> —</w:t>
      </w:r>
      <w:del w:id="1347" w:author="OBVIL" w:date="2016-12-01T14:12:00Z">
        <w:r w:rsidRPr="00CB410B">
          <w:delText xml:space="preserve"> </w:delText>
        </w:r>
      </w:del>
      <w:ins w:id="1348" w:author="OBVIL" w:date="2016-12-01T14:12:00Z">
        <w:r w:rsidR="00B6083B" w:rsidRPr="00B6083B">
          <w:t> </w:t>
        </w:r>
      </w:ins>
      <w:r w:rsidRPr="00DA7839">
        <w:t xml:space="preserve">je ne dis pas dans son </w:t>
      </w:r>
      <w:r w:rsidR="001C5435" w:rsidRPr="00DA7839">
        <w:rPr>
          <w:i/>
        </w:rPr>
        <w:t>Dictionnaire</w:t>
      </w:r>
      <w:r w:rsidR="00B6083B" w:rsidRPr="00DA7839">
        <w:t xml:space="preserve"> —</w:t>
      </w:r>
      <w:del w:id="1349" w:author="OBVIL" w:date="2016-12-01T14:12:00Z">
        <w:r w:rsidR="00CB410B" w:rsidRPr="00CB410B">
          <w:delText xml:space="preserve"> </w:delText>
        </w:r>
      </w:del>
      <w:ins w:id="1350" w:author="OBVIL" w:date="2016-12-01T14:12:00Z">
        <w:r w:rsidR="00B6083B" w:rsidRPr="00B6083B">
          <w:t> </w:t>
        </w:r>
      </w:ins>
      <w:r w:rsidR="00CB410B" w:rsidRPr="00DA7839">
        <w:t>j</w:t>
      </w:r>
      <w:r w:rsidRPr="00DA7839">
        <w:t xml:space="preserve">e dis jusque dans ses </w:t>
      </w:r>
      <w:r w:rsidR="001C5435" w:rsidRPr="00DA7839">
        <w:t>pamphlets, c’est le mouvement, c</w:t>
      </w:r>
      <w:r w:rsidRPr="00DA7839">
        <w:t>’</w:t>
      </w:r>
      <w:r w:rsidR="001C5435" w:rsidRPr="00DA7839">
        <w:t>est</w:t>
      </w:r>
      <w:r w:rsidRPr="00DA7839">
        <w:t xml:space="preserve"> </w:t>
      </w:r>
      <w:r w:rsidR="001C5435" w:rsidRPr="00DA7839">
        <w:t>le</w:t>
      </w:r>
      <w:r w:rsidRPr="00DA7839">
        <w:t xml:space="preserve"> feu, c’est la flamme, c</w:t>
      </w:r>
      <w:r w:rsidR="00CB410B" w:rsidRPr="00DA7839">
        <w:t>’</w:t>
      </w:r>
      <w:r w:rsidR="00487EB6" w:rsidRPr="00DA7839">
        <w:t>est t</w:t>
      </w:r>
      <w:r w:rsidRPr="00DA7839">
        <w:t>ou</w:t>
      </w:r>
      <w:r w:rsidR="00487EB6" w:rsidRPr="00DA7839">
        <w:t>t ce que ses successeurs ajouteront</w:t>
      </w:r>
      <w:r w:rsidRPr="00DA7839">
        <w:t xml:space="preserve"> un jour aux idées qu</w:t>
      </w:r>
      <w:r w:rsidR="00CB410B" w:rsidRPr="00DA7839">
        <w:t>’</w:t>
      </w:r>
      <w:r w:rsidR="001C5435" w:rsidRPr="00DA7839">
        <w:t>ils lui emprunteront</w:t>
      </w:r>
      <w:r w:rsidRPr="00DA7839">
        <w:t>. Mais s</w:t>
      </w:r>
      <w:r w:rsidR="00CB410B" w:rsidRPr="00DA7839">
        <w:t>’</w:t>
      </w:r>
      <w:r w:rsidRPr="00DA7839">
        <w:t>il n</w:t>
      </w:r>
      <w:r w:rsidR="00CB410B" w:rsidRPr="00DA7839">
        <w:t>’</w:t>
      </w:r>
      <w:r w:rsidRPr="00DA7839">
        <w:t>a rien dit d</w:t>
      </w:r>
      <w:r w:rsidR="00CB410B" w:rsidRPr="00DA7839">
        <w:t>’</w:t>
      </w:r>
      <w:r w:rsidR="001C5435" w:rsidRPr="00DA7839">
        <w:t>essentiel qu’un autre, en le</w:t>
      </w:r>
      <w:r w:rsidRPr="00DA7839">
        <w:t xml:space="preserve"> disant après lui, n</w:t>
      </w:r>
      <w:r w:rsidR="00CB410B" w:rsidRPr="00DA7839">
        <w:t>’</w:t>
      </w:r>
      <w:r w:rsidR="001C5435" w:rsidRPr="00DA7839">
        <w:t>ait</w:t>
      </w:r>
      <w:r w:rsidRPr="00DA7839">
        <w:t xml:space="preserve"> mieux </w:t>
      </w:r>
      <w:r w:rsidR="001C5435" w:rsidRPr="00DA7839">
        <w:t>dit qu</w:t>
      </w:r>
      <w:r w:rsidRPr="00DA7839">
        <w:t>e lui, pourquoi le lirions-nou</w:t>
      </w:r>
      <w:r w:rsidR="001C5435" w:rsidRPr="00DA7839">
        <w:t>s ?</w:t>
      </w:r>
      <w:r w:rsidR="00B6083B" w:rsidRPr="00DA7839">
        <w:t xml:space="preserve"> — </w:t>
      </w:r>
      <w:r w:rsidR="00CB410B" w:rsidRPr="00DA7839">
        <w:t> </w:t>
      </w:r>
      <w:r w:rsidR="001C5435" w:rsidRPr="00DA7839">
        <w:t>et</w:t>
      </w:r>
      <w:r w:rsidRPr="00DA7839">
        <w:t xml:space="preserve"> aussi ne le lisons-nous point.</w:t>
      </w:r>
    </w:p>
    <w:p w14:paraId="113DF02E" w14:textId="56AF6B2C" w:rsidR="00CB410B" w:rsidRPr="00DA7839" w:rsidRDefault="00CB410B" w:rsidP="00000A23">
      <w:pPr>
        <w:pStyle w:val="Corpsdetexte"/>
        <w:pPrChange w:id="1351" w:author="OBVIL" w:date="2016-12-01T14:12:00Z">
          <w:pPr>
            <w:pStyle w:val="Corpsdetexte"/>
            <w:spacing w:afterLines="120" w:after="288"/>
            <w:ind w:firstLine="240"/>
            <w:jc w:val="both"/>
          </w:pPr>
        </w:pPrChange>
      </w:pPr>
      <w:r w:rsidRPr="00DA7839">
        <w:rPr>
          <w:rFonts w:hint="eastAsia"/>
        </w:rPr>
        <w:t xml:space="preserve"> </w:t>
      </w:r>
      <w:r w:rsidR="00170A5B" w:rsidRPr="00DA7839">
        <w:t>N’y en a-t-il pas d</w:t>
      </w:r>
      <w:r w:rsidRPr="00DA7839">
        <w:t>’</w:t>
      </w:r>
      <w:r w:rsidR="00170A5B" w:rsidRPr="00DA7839">
        <w:t>autres raisons encore, et, si l’on aimait le paradoxe, ne pourrait-on pas dire qu</w:t>
      </w:r>
      <w:r w:rsidRPr="00DA7839">
        <w:t>’</w:t>
      </w:r>
      <w:r w:rsidR="00170A5B" w:rsidRPr="00DA7839">
        <w:t>en un certain sens Bayle a été dupe ou victime de son originalité mêm</w:t>
      </w:r>
      <w:r w:rsidRPr="00DA7839">
        <w:t>e ?</w:t>
      </w:r>
      <w:r w:rsidR="00170A5B" w:rsidRPr="00DA7839">
        <w:t xml:space="preserve"> C’est en effet une chose assez curieuse, mais assez fréquente aussi, que, dans l’histoire des idées, comme ailleurs, comme un peu partout, ce soient les Colomb qui découvrent les Amériques, et les V</w:t>
      </w:r>
      <w:r w:rsidR="001C5435" w:rsidRPr="00DA7839">
        <w:t>e</w:t>
      </w:r>
      <w:r w:rsidR="00170A5B" w:rsidRPr="00DA7839">
        <w:t>spuce dont elles prennent le nom. Est-ce que peut-être la vraie nouveauté des idées ne s’apercevrait pas d</w:t>
      </w:r>
      <w:r w:rsidRPr="00DA7839">
        <w:t>’</w:t>
      </w:r>
      <w:r w:rsidR="00170A5B" w:rsidRPr="00DA7839">
        <w:t>abor</w:t>
      </w:r>
      <w:r w:rsidRPr="00DA7839">
        <w:t>d ?</w:t>
      </w:r>
      <w:r w:rsidR="00170A5B" w:rsidRPr="00DA7839">
        <w:t xml:space="preserve"> Je veux dire</w:t>
      </w:r>
      <w:r w:rsidRPr="00DA7839">
        <w:t> ;</w:t>
      </w:r>
      <w:r w:rsidR="00170A5B" w:rsidRPr="00DA7839">
        <w:t xml:space="preserve"> est-ce que les contemporains, tantôt plus amusés, ou tantôt plus effarouchés qu’éclairés, n</w:t>
      </w:r>
      <w:r w:rsidRPr="00DA7839">
        <w:t>’</w:t>
      </w:r>
      <w:r w:rsidR="00170A5B" w:rsidRPr="00DA7839">
        <w:t>en verraient peut-être surtout que l</w:t>
      </w:r>
      <w:r w:rsidRPr="00DA7839">
        <w:t>’</w:t>
      </w:r>
      <w:r w:rsidR="00170A5B" w:rsidRPr="00DA7839">
        <w:t>aspect paradoxa</w:t>
      </w:r>
      <w:r w:rsidRPr="00DA7839">
        <w:t>l ?</w:t>
      </w:r>
      <w:r w:rsidR="00170A5B" w:rsidRPr="00DA7839">
        <w:t xml:space="preserve"> et pourquoi ne croirions-nous pas qu</w:t>
      </w:r>
      <w:r w:rsidRPr="00DA7839">
        <w:t>’</w:t>
      </w:r>
      <w:r w:rsidR="00170A5B" w:rsidRPr="00DA7839">
        <w:t xml:space="preserve">avant de devenir ce qu’on appelle </w:t>
      </w:r>
      <w:r w:rsidRPr="00DA7839">
        <w:t>« </w:t>
      </w:r>
      <w:r w:rsidR="00170A5B" w:rsidRPr="00DA7839">
        <w:t>vraies</w:t>
      </w:r>
      <w:r w:rsidRPr="00DA7839">
        <w:t> »</w:t>
      </w:r>
      <w:r w:rsidR="00170A5B" w:rsidRPr="00DA7839">
        <w:t>, et d</w:t>
      </w:r>
      <w:r w:rsidRPr="00DA7839">
        <w:t>’</w:t>
      </w:r>
      <w:r w:rsidR="00170A5B" w:rsidRPr="00DA7839">
        <w:t>entrer comme dans le courant de la circulation, il faut qu’elles aient fait une espèce de stage et subi le contrôle de l</w:t>
      </w:r>
      <w:r w:rsidRPr="00DA7839">
        <w:t>’</w:t>
      </w:r>
      <w:r w:rsidR="00170A5B" w:rsidRPr="00DA7839">
        <w:t>expérienc</w:t>
      </w:r>
      <w:r w:rsidRPr="00DA7839">
        <w:t>e ?</w:t>
      </w:r>
      <w:r w:rsidR="00170A5B" w:rsidRPr="00DA7839">
        <w:t xml:space="preserve"> Point de Corneille que n</w:t>
      </w:r>
      <w:r w:rsidRPr="00DA7839">
        <w:t>’</w:t>
      </w:r>
      <w:r w:rsidR="00170A5B" w:rsidRPr="00DA7839">
        <w:t>ait précédé quelque Mairet. Ou bien encore</w:t>
      </w:r>
      <w:r w:rsidR="00B6083B" w:rsidRPr="00DA7839">
        <w:t xml:space="preserve"> —</w:t>
      </w:r>
      <w:del w:id="1352" w:author="OBVIL" w:date="2016-12-01T14:12:00Z">
        <w:r w:rsidR="00170A5B" w:rsidRPr="00CB410B">
          <w:delText xml:space="preserve"> </w:delText>
        </w:r>
      </w:del>
      <w:ins w:id="1353" w:author="OBVIL" w:date="2016-12-01T14:12:00Z">
        <w:r w:rsidR="00B6083B" w:rsidRPr="00B6083B">
          <w:t> </w:t>
        </w:r>
      </w:ins>
      <w:r w:rsidR="00170A5B" w:rsidRPr="00DA7839">
        <w:t>et je le croirais presque plus volontiers</w:t>
      </w:r>
      <w:r w:rsidRPr="00DA7839">
        <w:t>,</w:t>
      </w:r>
      <w:r w:rsidR="00B6083B" w:rsidRPr="00DA7839">
        <w:t xml:space="preserve"> — </w:t>
      </w:r>
      <w:r w:rsidR="00170A5B" w:rsidRPr="00DA7839">
        <w:t>les premiers qui expriment des idées vraiment nouvelles ne le font-ils qu</w:t>
      </w:r>
      <w:r w:rsidRPr="00DA7839">
        <w:t>’</w:t>
      </w:r>
      <w:r w:rsidR="00170A5B" w:rsidRPr="00DA7839">
        <w:t>un peu confusément, en des termes, avec des mois, avec des tours de phrase, avec une habitude générale d’esprit qui se sentent encore des préjugés qu’ils ne partagent plu</w:t>
      </w:r>
      <w:r w:rsidRPr="00DA7839">
        <w:t>s ?</w:t>
      </w:r>
      <w:r w:rsidR="00170A5B" w:rsidRPr="00DA7839">
        <w:t xml:space="preserve"> Catholique ou protestant, comme Bayle, un chrétien qui s</w:t>
      </w:r>
      <w:r w:rsidRPr="00DA7839">
        <w:t>’</w:t>
      </w:r>
      <w:r w:rsidR="00170A5B" w:rsidRPr="00DA7839">
        <w:t>émancipe des enseignements de sa religion ne pourrait-il pas si bien faire qu’il n’en retînt quelque chose, une ombre, pour ainsi parler, laquelle, en s</w:t>
      </w:r>
      <w:r w:rsidRPr="00DA7839">
        <w:t>’</w:t>
      </w:r>
      <w:r w:rsidR="00170A5B" w:rsidRPr="00DA7839">
        <w:t>y mêlant, ne saurait manquer d’obscurcir la lucidité de ses négation</w:t>
      </w:r>
      <w:r w:rsidRPr="00DA7839">
        <w:t>s ?</w:t>
      </w:r>
      <w:r w:rsidR="00170A5B" w:rsidRPr="00DA7839">
        <w:t xml:space="preserve"> </w:t>
      </w:r>
      <w:r w:rsidR="001C5435" w:rsidRPr="00DA7839">
        <w:t>Lui-même</w:t>
      </w:r>
      <w:r w:rsidR="00170A5B" w:rsidRPr="00DA7839">
        <w:t>, l</w:t>
      </w:r>
      <w:r w:rsidRPr="00DA7839">
        <w:t>’</w:t>
      </w:r>
      <w:r w:rsidR="00170A5B" w:rsidRPr="00DA7839">
        <w:t xml:space="preserve">auteur du </w:t>
      </w:r>
      <w:r w:rsidR="00170A5B" w:rsidRPr="00DA7839">
        <w:rPr>
          <w:i/>
        </w:rPr>
        <w:t>Dictionnaire</w:t>
      </w:r>
      <w:r w:rsidR="00170A5B" w:rsidRPr="00B6083B">
        <w:rPr>
          <w:rPrChange w:id="1354" w:author="OBVIL" w:date="2016-12-01T14:12:00Z">
            <w:rPr>
              <w:rFonts w:ascii="Times New Roman" w:hAnsi="Times New Roman"/>
              <w:i/>
            </w:rPr>
          </w:rPrChange>
        </w:rPr>
        <w:t xml:space="preserve">, </w:t>
      </w:r>
      <w:r w:rsidR="00170A5B" w:rsidRPr="00DA7839">
        <w:t>en serait un assez bon exemple, et l’on n’est pas plus voisin des théologiens qu</w:t>
      </w:r>
      <w:r w:rsidRPr="00DA7839">
        <w:t>’</w:t>
      </w:r>
      <w:r w:rsidR="00170A5B" w:rsidRPr="00DA7839">
        <w:t xml:space="preserve">il combat. </w:t>
      </w:r>
      <w:r w:rsidR="001C5435" w:rsidRPr="00DA7839">
        <w:t>À moins enfin que les mot</w:t>
      </w:r>
      <w:r w:rsidR="00170A5B" w:rsidRPr="00DA7839">
        <w:t>s aussi</w:t>
      </w:r>
      <w:r w:rsidR="00B6083B" w:rsidRPr="00DA7839">
        <w:t xml:space="preserve"> —</w:t>
      </w:r>
      <w:del w:id="1355" w:author="OBVIL" w:date="2016-12-01T14:12:00Z">
        <w:r w:rsidR="00170A5B" w:rsidRPr="00CB410B">
          <w:delText xml:space="preserve"> </w:delText>
        </w:r>
      </w:del>
      <w:ins w:id="1356" w:author="OBVIL" w:date="2016-12-01T14:12:00Z">
        <w:r w:rsidR="00B6083B" w:rsidRPr="00B6083B">
          <w:t> </w:t>
        </w:r>
      </w:ins>
      <w:r w:rsidR="00170A5B" w:rsidRPr="00DA7839">
        <w:t>dont nous savons que la coïncidence avec les idé</w:t>
      </w:r>
      <w:r w:rsidR="001C5435" w:rsidRPr="00DA7839">
        <w:t>es qu’ils ont pour fonction de t</w:t>
      </w:r>
      <w:r w:rsidR="00170A5B" w:rsidRPr="00DA7839">
        <w:t>raduire n’</w:t>
      </w:r>
      <w:r w:rsidR="001C5435" w:rsidRPr="00DA7839">
        <w:t>est</w:t>
      </w:r>
      <w:r w:rsidR="00170A5B" w:rsidRPr="00DA7839">
        <w:t xml:space="preserve"> jamais entière ni parfaite</w:t>
      </w:r>
      <w:r w:rsidR="00B6083B" w:rsidRPr="00DA7839">
        <w:t xml:space="preserve"> —</w:t>
      </w:r>
      <w:del w:id="1357" w:author="OBVIL" w:date="2016-12-01T14:12:00Z">
        <w:r w:rsidR="00170A5B" w:rsidRPr="00CB410B">
          <w:delText xml:space="preserve"> </w:delText>
        </w:r>
      </w:del>
      <w:ins w:id="1358" w:author="OBVIL" w:date="2016-12-01T14:12:00Z">
        <w:r w:rsidR="00B6083B" w:rsidRPr="00B6083B">
          <w:t> </w:t>
        </w:r>
      </w:ins>
      <w:r w:rsidR="00170A5B" w:rsidRPr="00DA7839">
        <w:t>ne s</w:t>
      </w:r>
      <w:r w:rsidRPr="00DA7839">
        <w:t>’</w:t>
      </w:r>
      <w:r w:rsidR="00170A5B" w:rsidRPr="00DA7839">
        <w:t xml:space="preserve">adaptent que lentement, comme les espèces de la nature, aux exigences </w:t>
      </w:r>
      <w:r w:rsidR="001C5435" w:rsidRPr="00DA7839">
        <w:t>ou</w:t>
      </w:r>
      <w:r w:rsidR="00170A5B" w:rsidRPr="00DA7839">
        <w:t xml:space="preserve"> aux conditions d</w:t>
      </w:r>
      <w:r w:rsidRPr="00DA7839">
        <w:t>’</w:t>
      </w:r>
      <w:r w:rsidR="00170A5B" w:rsidRPr="00DA7839">
        <w:t>un milieu nouvea</w:t>
      </w:r>
      <w:r w:rsidRPr="00DA7839">
        <w:t>u !</w:t>
      </w:r>
      <w:r w:rsidR="00170A5B" w:rsidRPr="00DA7839">
        <w:t xml:space="preserve"> que l</w:t>
      </w:r>
      <w:r w:rsidRPr="00DA7839">
        <w:t>’</w:t>
      </w:r>
      <w:r w:rsidR="00170A5B" w:rsidRPr="00DA7839">
        <w:t>homme balbutie toujours avant de parle</w:t>
      </w:r>
      <w:r w:rsidRPr="00DA7839">
        <w:t>r !</w:t>
      </w:r>
      <w:r w:rsidR="001C5435" w:rsidRPr="00DA7839">
        <w:t xml:space="preserve"> et</w:t>
      </w:r>
      <w:r w:rsidR="00170A5B" w:rsidRPr="00DA7839">
        <w:t xml:space="preserve"> qu</w:t>
      </w:r>
      <w:r w:rsidRPr="00DA7839">
        <w:t>’</w:t>
      </w:r>
      <w:r w:rsidR="00170A5B" w:rsidRPr="00DA7839">
        <w:t xml:space="preserve">avant d’être en vérité devenue quasi banale, aucune idée ne puisse </w:t>
      </w:r>
      <w:r w:rsidR="001C5435" w:rsidRPr="00DA7839">
        <w:t>revêtir</w:t>
      </w:r>
      <w:r w:rsidR="00170A5B" w:rsidRPr="00DA7839">
        <w:t xml:space="preserve"> la forme qui l’</w:t>
      </w:r>
      <w:r w:rsidR="001C5435" w:rsidRPr="00DA7839">
        <w:t>éternisera</w:t>
      </w:r>
      <w:r w:rsidRPr="00DA7839">
        <w:t> !</w:t>
      </w:r>
      <w:r w:rsidR="00170A5B" w:rsidRPr="00DA7839">
        <w:t xml:space="preserve"> D</w:t>
      </w:r>
      <w:r w:rsidRPr="00DA7839">
        <w:t>’</w:t>
      </w:r>
      <w:r w:rsidR="00170A5B" w:rsidRPr="00DA7839">
        <w:t>être né en son temps, comme Pascal, il se pourrait que ce fut une part du génie mêm</w:t>
      </w:r>
      <w:r w:rsidRPr="00DA7839">
        <w:t>e !</w:t>
      </w:r>
      <w:r w:rsidR="00170A5B" w:rsidRPr="00DA7839">
        <w:t xml:space="preserve"> </w:t>
      </w:r>
      <w:r w:rsidR="001C5435" w:rsidRPr="00DA7839">
        <w:t>Bayle</w:t>
      </w:r>
      <w:r w:rsidR="00170A5B" w:rsidRPr="00DA7839">
        <w:t xml:space="preserve"> a paru quelques années trop tôt pour sa gloire. Oserai-je me servir ici d’une locution </w:t>
      </w:r>
      <w:r w:rsidR="001C5435" w:rsidRPr="00DA7839">
        <w:t>un</w:t>
      </w:r>
      <w:r w:rsidR="00170A5B" w:rsidRPr="00DA7839">
        <w:t xml:space="preserve"> peu familièr</w:t>
      </w:r>
      <w:r w:rsidRPr="00DA7839">
        <w:t>e ?</w:t>
      </w:r>
      <w:r w:rsidR="00170A5B" w:rsidRPr="00DA7839">
        <w:t xml:space="preserve"> Il a </w:t>
      </w:r>
      <w:r w:rsidRPr="00DA7839">
        <w:t>« </w:t>
      </w:r>
      <w:r w:rsidR="00170A5B" w:rsidRPr="00DA7839">
        <w:t>essuyé les plâtres</w:t>
      </w:r>
      <w:r w:rsidRPr="00DA7839">
        <w:t> »</w:t>
      </w:r>
      <w:r w:rsidR="00170A5B" w:rsidRPr="00DA7839">
        <w:t xml:space="preserve"> pour ses successeur</w:t>
      </w:r>
      <w:r w:rsidRPr="00DA7839">
        <w:t>s ;</w:t>
      </w:r>
      <w:r w:rsidR="001C5435" w:rsidRPr="00DA7839">
        <w:t xml:space="preserve"> et</w:t>
      </w:r>
      <w:r w:rsidR="00170A5B" w:rsidRPr="00DA7839">
        <w:t xml:space="preserve"> dans la maison qu</w:t>
      </w:r>
      <w:r w:rsidRPr="00DA7839">
        <w:t>’</w:t>
      </w:r>
      <w:r w:rsidR="00170A5B" w:rsidRPr="00DA7839">
        <w:t xml:space="preserve">il avait </w:t>
      </w:r>
      <w:r w:rsidR="001C5435" w:rsidRPr="00DA7839">
        <w:t>habité</w:t>
      </w:r>
      <w:r w:rsidR="00170A5B" w:rsidRPr="00DA7839">
        <w:t xml:space="preserve"> le premier, d</w:t>
      </w:r>
      <w:r w:rsidRPr="00DA7839">
        <w:t>’</w:t>
      </w:r>
      <w:r w:rsidR="00170A5B" w:rsidRPr="00DA7839">
        <w:t>autres se sont installés comme chez eux, qui l</w:t>
      </w:r>
      <w:r w:rsidRPr="00DA7839">
        <w:t>’</w:t>
      </w:r>
      <w:r w:rsidR="00170A5B" w:rsidRPr="00DA7839">
        <w:t>ont fait oublier.</w:t>
      </w:r>
    </w:p>
    <w:p w14:paraId="1033DD65" w14:textId="73D20279" w:rsidR="00CB410B" w:rsidRPr="00DA7839" w:rsidRDefault="00170A5B" w:rsidP="00000A23">
      <w:pPr>
        <w:pStyle w:val="Corpsdetexte"/>
        <w:pPrChange w:id="1359" w:author="OBVIL" w:date="2016-12-01T14:12:00Z">
          <w:pPr>
            <w:pStyle w:val="Corpsdetexte"/>
            <w:spacing w:afterLines="120" w:after="288"/>
            <w:ind w:firstLine="240"/>
            <w:jc w:val="both"/>
          </w:pPr>
        </w:pPrChange>
      </w:pPr>
      <w:r w:rsidRPr="00DA7839">
        <w:t>Il convient d</w:t>
      </w:r>
      <w:r w:rsidR="00CB410B" w:rsidRPr="00DA7839">
        <w:t>’</w:t>
      </w:r>
      <w:r w:rsidR="00230E33" w:rsidRPr="00DA7839">
        <w:t>ajouter qu</w:t>
      </w:r>
      <w:r w:rsidRPr="00DA7839">
        <w:t>e, si ses idées ont fait</w:t>
      </w:r>
      <w:r w:rsidR="001C5435" w:rsidRPr="00DA7839">
        <w:t xml:space="preserve"> </w:t>
      </w:r>
      <w:r w:rsidRPr="00DA7839">
        <w:t xml:space="preserve">da fortune que nous avons essayé de dire, elles ont </w:t>
      </w:r>
      <w:r w:rsidR="00230E33" w:rsidRPr="00DA7839">
        <w:t>elles-mêmes été continuées, ou cont</w:t>
      </w:r>
      <w:r w:rsidRPr="00DA7839">
        <w:t>rariées, par d</w:t>
      </w:r>
      <w:r w:rsidR="00CB410B" w:rsidRPr="00DA7839">
        <w:t>’</w:t>
      </w:r>
      <w:r w:rsidR="00230E33" w:rsidRPr="00DA7839">
        <w:t>autres</w:t>
      </w:r>
      <w:r w:rsidRPr="00DA7839">
        <w:t xml:space="preserve"> idées, dont il n</w:t>
      </w:r>
      <w:r w:rsidR="00CB410B" w:rsidRPr="00DA7839">
        <w:t>’</w:t>
      </w:r>
      <w:r w:rsidRPr="00DA7839">
        <w:t>est point l</w:t>
      </w:r>
      <w:r w:rsidR="00CB410B" w:rsidRPr="00DA7839">
        <w:t>’</w:t>
      </w:r>
      <w:r w:rsidR="00230E33" w:rsidRPr="00DA7839">
        <w:t>inventeur, qui ne se</w:t>
      </w:r>
      <w:r w:rsidRPr="00DA7839">
        <w:t xml:space="preserve"> sont pas moins incorporées aux siennes, et dont </w:t>
      </w:r>
      <w:r w:rsidR="00522C17" w:rsidRPr="00DA7839">
        <w:t>on</w:t>
      </w:r>
      <w:r w:rsidRPr="00DA7839">
        <w:t xml:space="preserve"> a quelque peine à les séparer aujourd</w:t>
      </w:r>
      <w:r w:rsidR="00CB410B" w:rsidRPr="00DA7839">
        <w:t>’</w:t>
      </w:r>
      <w:r w:rsidRPr="00DA7839">
        <w:t>hui. Telle est, par exemple, l</w:t>
      </w:r>
      <w:r w:rsidR="00CB410B" w:rsidRPr="00DA7839">
        <w:t>’</w:t>
      </w:r>
      <w:r w:rsidRPr="00DA7839">
        <w:t>idée de l</w:t>
      </w:r>
      <w:r w:rsidR="00CB410B" w:rsidRPr="00DA7839">
        <w:t>’</w:t>
      </w:r>
      <w:r w:rsidRPr="00DA7839">
        <w:t>immu</w:t>
      </w:r>
      <w:r w:rsidR="00522C17" w:rsidRPr="00DA7839">
        <w:t>tabilité des lois de la Nature.</w:t>
      </w:r>
      <w:r w:rsidRPr="00DA7839">
        <w:t xml:space="preserve"> Si la Provi</w:t>
      </w:r>
      <w:r w:rsidR="00522C17" w:rsidRPr="00DA7839">
        <w:t>dence générale de Bayle ne diff</w:t>
      </w:r>
      <w:r w:rsidRPr="00DA7839">
        <w:t>ère pas sensiblement de ce qu</w:t>
      </w:r>
      <w:r w:rsidR="00CB410B" w:rsidRPr="00DA7839">
        <w:t>’</w:t>
      </w:r>
      <w:r w:rsidRPr="00DA7839">
        <w:t xml:space="preserve">il appelle du </w:t>
      </w:r>
      <w:r w:rsidR="00522C17" w:rsidRPr="00DA7839">
        <w:t>nom</w:t>
      </w:r>
      <w:r w:rsidRPr="00DA7839">
        <w:t xml:space="preserve"> de Natur</w:t>
      </w:r>
      <w:r w:rsidR="00CB410B" w:rsidRPr="00DA7839">
        <w:t>e ;</w:t>
      </w:r>
      <w:r w:rsidR="00522C17" w:rsidRPr="00DA7839">
        <w:t xml:space="preserve"> si toutes les deux ell</w:t>
      </w:r>
      <w:r w:rsidRPr="00DA7839">
        <w:t>es se définissent, comme n</w:t>
      </w:r>
      <w:r w:rsidR="00CB410B" w:rsidRPr="00DA7839">
        <w:t>’</w:t>
      </w:r>
      <w:r w:rsidRPr="00DA7839">
        <w:t>ôtant au fond qu</w:t>
      </w:r>
      <w:r w:rsidR="00CB410B" w:rsidRPr="00DA7839">
        <w:t>’</w:t>
      </w:r>
      <w:r w:rsidRPr="00DA7839">
        <w:t>une seule et même chose, par leur inéluctable conformité aux lois qu</w:t>
      </w:r>
      <w:r w:rsidR="00CB410B" w:rsidRPr="00DA7839">
        <w:t>’</w:t>
      </w:r>
      <w:r w:rsidRPr="00DA7839">
        <w:t>elles se sont une fois données, ou qui en découlent</w:t>
      </w:r>
      <w:r w:rsidR="00CB410B" w:rsidRPr="00DA7839">
        <w:t> ;</w:t>
      </w:r>
      <w:r w:rsidRPr="00DA7839">
        <w:t xml:space="preserve"> et si Bay</w:t>
      </w:r>
      <w:r w:rsidR="00522C17" w:rsidRPr="00DA7839">
        <w:t>le est enfin</w:t>
      </w:r>
      <w:r w:rsidRPr="00DA7839">
        <w:t xml:space="preserve"> fermement convaincu que les mêmes causes </w:t>
      </w:r>
      <w:r w:rsidR="00230E33" w:rsidRPr="00DA7839">
        <w:t>ramèneront toujours les mêmes effet</w:t>
      </w:r>
      <w:r w:rsidRPr="00DA7839">
        <w:t>s, il ne l</w:t>
      </w:r>
      <w:r w:rsidR="00CB410B" w:rsidRPr="00DA7839">
        <w:t>’</w:t>
      </w:r>
      <w:r w:rsidRPr="00DA7839">
        <w:t>est cependant que d</w:t>
      </w:r>
      <w:r w:rsidR="00CB410B" w:rsidRPr="00DA7839">
        <w:t>’</w:t>
      </w:r>
      <w:r w:rsidRPr="00DA7839">
        <w:t>une manière encore toute métaphysique, si je puis ainsi dire, pour des raisons de raisonnement et non point d</w:t>
      </w:r>
      <w:r w:rsidR="00CB410B" w:rsidRPr="00DA7839">
        <w:t>’</w:t>
      </w:r>
      <w:r w:rsidRPr="00DA7839">
        <w:t>expérience, en tant que philosophe, qu’historien, qu</w:t>
      </w:r>
      <w:r w:rsidR="00CB410B" w:rsidRPr="00DA7839">
        <w:t>’</w:t>
      </w:r>
      <w:r w:rsidRPr="00DA7839">
        <w:t>érudi</w:t>
      </w:r>
      <w:r w:rsidR="00CB410B" w:rsidRPr="00DA7839">
        <w:t>t ;</w:t>
      </w:r>
      <w:r w:rsidRPr="00DA7839">
        <w:t xml:space="preserve"> et là, quoique d</w:t>
      </w:r>
      <w:r w:rsidR="00CB410B" w:rsidRPr="00DA7839">
        <w:t>’</w:t>
      </w:r>
      <w:r w:rsidRPr="00DA7839">
        <w:t xml:space="preserve">ailleurs ils aient l’air d’user des mêmes mots, de partir des </w:t>
      </w:r>
      <w:del w:id="1360" w:author="OBVIL" w:date="2016-12-01T14:12:00Z">
        <w:r w:rsidRPr="00CB410B">
          <w:delText>mômes</w:delText>
        </w:r>
      </w:del>
      <w:ins w:id="1361" w:author="OBVIL" w:date="2016-12-01T14:12:00Z">
        <w:r w:rsidR="00F64CC9">
          <w:t>même</w:t>
        </w:r>
        <w:r w:rsidRPr="00CB410B">
          <w:t>s</w:t>
        </w:r>
      </w:ins>
      <w:r w:rsidRPr="00DA7839">
        <w:t xml:space="preserve"> prémisses, d</w:t>
      </w:r>
      <w:r w:rsidR="00CB410B" w:rsidRPr="00DA7839">
        <w:t>’</w:t>
      </w:r>
      <w:r w:rsidRPr="00DA7839">
        <w:t>aboutir aux mêmes conclusions, c</w:t>
      </w:r>
      <w:r w:rsidR="00CB410B" w:rsidRPr="00DA7839">
        <w:t>’</w:t>
      </w:r>
      <w:r w:rsidRPr="00DA7839">
        <w:t>est là ce qui met un abîme entre Diderot ou Voltaire et lui, quand ils parlent de l</w:t>
      </w:r>
      <w:r w:rsidR="00CB410B" w:rsidRPr="00DA7839">
        <w:t>’</w:t>
      </w:r>
      <w:r w:rsidRPr="00DA7839">
        <w:t>immutabilité des lois de la Nature</w:t>
      </w:r>
      <w:r w:rsidR="00CB410B" w:rsidRPr="00DA7839">
        <w:t> :</w:t>
      </w:r>
      <w:r w:rsidRPr="00DA7839">
        <w:t xml:space="preserve"> </w:t>
      </w:r>
      <w:r w:rsidR="00CB410B" w:rsidRPr="00DA7839">
        <w:t>« </w:t>
      </w:r>
      <w:r w:rsidR="00230E33" w:rsidRPr="00DA7839">
        <w:t>Il</w:t>
      </w:r>
      <w:r w:rsidRPr="00DA7839">
        <w:t xml:space="preserve"> ne savait presque rien en physique, dit Voltaire, il ignorait les découvertes du grand Newton.</w:t>
      </w:r>
      <w:r w:rsidR="00CB410B" w:rsidRPr="00DA7839">
        <w:t xml:space="preserve">… </w:t>
      </w:r>
      <w:r w:rsidRPr="00DA7839">
        <w:t>Presque tous</w:t>
      </w:r>
      <w:r w:rsidR="00522C17" w:rsidRPr="00DA7839">
        <w:t xml:space="preserve"> </w:t>
      </w:r>
      <w:r w:rsidRPr="00DA7839">
        <w:t>ses articles supposent ou combattent un cartésianisme qui ne subsiste plus.</w:t>
      </w:r>
      <w:r w:rsidR="00CB410B" w:rsidRPr="00DA7839">
        <w:t xml:space="preserve">… </w:t>
      </w:r>
      <w:r w:rsidR="00230E33" w:rsidRPr="00DA7839">
        <w:t>Il</w:t>
      </w:r>
      <w:r w:rsidRPr="00DA7839">
        <w:t xml:space="preserve"> ne connaissait d</w:t>
      </w:r>
      <w:r w:rsidR="00CB410B" w:rsidRPr="00DA7839">
        <w:t>’</w:t>
      </w:r>
      <w:r w:rsidRPr="00DA7839">
        <w:t>autre définition de la matière que l</w:t>
      </w:r>
      <w:r w:rsidR="00CB410B" w:rsidRPr="00DA7839">
        <w:t>’</w:t>
      </w:r>
      <w:r w:rsidRPr="00DA7839">
        <w:t>étendue. Ses autres propriétés, reconnues ou soupçonnées, ont fait naître enfin la vraie philosophie.</w:t>
      </w:r>
      <w:r w:rsidR="00CB410B" w:rsidRPr="00DA7839">
        <w:t> »</w:t>
      </w:r>
      <w:r w:rsidRPr="00DA7839">
        <w:t xml:space="preserve"> La </w:t>
      </w:r>
      <w:r w:rsidR="00CB410B" w:rsidRPr="00DA7839">
        <w:t>« </w:t>
      </w:r>
      <w:r w:rsidRPr="00DA7839">
        <w:t>vraie philosophia</w:t>
      </w:r>
      <w:r w:rsidR="00522C17" w:rsidRPr="00DA7839">
        <w:t> »</w:t>
      </w:r>
      <w:r w:rsidR="00CB410B" w:rsidRPr="00DA7839">
        <w:t> !</w:t>
      </w:r>
      <w:r w:rsidRPr="00DA7839">
        <w:t xml:space="preserve"> c’est Voltaire qui le prétend, </w:t>
      </w:r>
      <w:del w:id="1362" w:author="OBVIL" w:date="2016-12-01T14:12:00Z">
        <w:r w:rsidRPr="00CB410B">
          <w:delText>el</w:delText>
        </w:r>
      </w:del>
      <w:ins w:id="1363" w:author="OBVIL" w:date="2016-12-01T14:12:00Z">
        <w:r w:rsidR="00F64CC9">
          <w:t>et</w:t>
        </w:r>
      </w:ins>
      <w:r w:rsidRPr="00DA7839">
        <w:t xml:space="preserve"> nous ne sommes pas tenus de l’en croir</w:t>
      </w:r>
      <w:r w:rsidR="00CB410B" w:rsidRPr="00DA7839">
        <w:t>e ;</w:t>
      </w:r>
      <w:r w:rsidR="00230E33" w:rsidRPr="00DA7839">
        <w:t xml:space="preserve"> mais il suff</w:t>
      </w:r>
      <w:r w:rsidRPr="00DA7839">
        <w:t xml:space="preserve">it ici que ce fût une </w:t>
      </w:r>
      <w:r w:rsidR="00CB410B" w:rsidRPr="00DA7839">
        <w:t>« </w:t>
      </w:r>
      <w:r w:rsidRPr="00DA7839">
        <w:t>autre</w:t>
      </w:r>
      <w:r w:rsidR="00CB410B" w:rsidRPr="00DA7839">
        <w:t> »</w:t>
      </w:r>
      <w:r w:rsidRPr="00DA7839">
        <w:t xml:space="preserve"> philosophie. Trente ou quarante ans s</w:t>
      </w:r>
      <w:r w:rsidR="00CB410B" w:rsidRPr="00DA7839">
        <w:t>’</w:t>
      </w:r>
      <w:r w:rsidRPr="00DA7839">
        <w:t>ôtaient a peine écoulés depuis la mort de Bayle que l’on continuait bien de professer les mêmes principes généraux que lui, mais on en donnait d</w:t>
      </w:r>
      <w:r w:rsidR="00CB410B" w:rsidRPr="00DA7839">
        <w:t>’</w:t>
      </w:r>
      <w:r w:rsidRPr="00DA7839">
        <w:t>autres démonstrations que les siennes, plus particulières, d</w:t>
      </w:r>
      <w:r w:rsidR="00CB410B" w:rsidRPr="00DA7839">
        <w:t>’</w:t>
      </w:r>
      <w:r w:rsidRPr="00DA7839">
        <w:t xml:space="preserve">un autre ordre, procurées par des moyens nouveaux, fondées sur des faits, au lieu de l’être sur des mots, </w:t>
      </w:r>
      <w:r w:rsidR="00CB410B" w:rsidRPr="00DA7839">
        <w:t>« </w:t>
      </w:r>
      <w:r w:rsidRPr="00DA7839">
        <w:t>scientifiques</w:t>
      </w:r>
      <w:r w:rsidR="00CB410B" w:rsidRPr="00DA7839">
        <w:t> »</w:t>
      </w:r>
      <w:r w:rsidRPr="00DA7839">
        <w:t xml:space="preserve"> enfin, </w:t>
      </w:r>
      <w:r w:rsidR="00522C17" w:rsidRPr="00DA7839">
        <w:t>non</w:t>
      </w:r>
      <w:r w:rsidRPr="00DA7839">
        <w:t xml:space="preserve"> plus </w:t>
      </w:r>
      <w:r w:rsidR="00CB410B" w:rsidRPr="00DA7839">
        <w:t>« </w:t>
      </w:r>
      <w:r w:rsidRPr="00DA7839">
        <w:t>logiques</w:t>
      </w:r>
      <w:r w:rsidR="00CB410B" w:rsidRPr="00DA7839">
        <w:t> »</w:t>
      </w:r>
      <w:r w:rsidRPr="00DA7839">
        <w:t xml:space="preserve"> ni </w:t>
      </w:r>
      <w:r w:rsidR="00CB410B" w:rsidRPr="00DA7839">
        <w:t>« </w:t>
      </w:r>
      <w:r w:rsidRPr="00DA7839">
        <w:t>métaphysiques</w:t>
      </w:r>
      <w:r w:rsidR="00CB410B" w:rsidRPr="00DA7839">
        <w:t> » ;</w:t>
      </w:r>
      <w:r w:rsidR="00B6083B" w:rsidRPr="00DA7839">
        <w:t xml:space="preserve"> — </w:t>
      </w:r>
      <w:r w:rsidRPr="00DA7839">
        <w:t>et son autorité s</w:t>
      </w:r>
      <w:r w:rsidR="00CB410B" w:rsidRPr="00DA7839">
        <w:t>’</w:t>
      </w:r>
      <w:r w:rsidRPr="00DA7839">
        <w:t>affaiblissait ainsi de tout ce que gagnait insensiblement celle des Newton et des Leibniz, des d’Alembert et des Maupertuis, des Buffon et des Linné, des Laplace et des Lavoisier</w:t>
      </w:r>
      <w:del w:id="1364" w:author="OBVIL" w:date="2016-12-01T14:12:00Z">
        <w:r w:rsidRPr="00CB410B">
          <w:delText>....</w:delText>
        </w:r>
      </w:del>
      <w:ins w:id="1365" w:author="OBVIL" w:date="2016-12-01T14:12:00Z">
        <w:r w:rsidR="00B6083B" w:rsidRPr="00B6083B">
          <w:t>…</w:t>
        </w:r>
      </w:ins>
    </w:p>
    <w:p w14:paraId="30C12683" w14:textId="5AB5DC75" w:rsidR="00CB410B" w:rsidRPr="00DA7839" w:rsidRDefault="00170A5B" w:rsidP="00000A23">
      <w:pPr>
        <w:pStyle w:val="Corpsdetexte"/>
        <w:pPrChange w:id="1366" w:author="OBVIL" w:date="2016-12-01T14:12:00Z">
          <w:pPr>
            <w:pStyle w:val="Corpsdetexte"/>
            <w:spacing w:afterLines="120" w:after="288"/>
            <w:ind w:firstLine="240"/>
            <w:jc w:val="both"/>
          </w:pPr>
        </w:pPrChange>
      </w:pPr>
      <w:r w:rsidRPr="00DA7839">
        <w:t>Je ne dis rien de l’idée de progrès, qui demande bien toute une étude entière, et sur laquelle je reviens dans le chapitre qui suit</w:t>
      </w:r>
      <w:del w:id="1367" w:author="OBVIL" w:date="2016-12-01T14:12:00Z">
        <w:r w:rsidRPr="00CB410B">
          <w:delText>....</w:delText>
        </w:r>
      </w:del>
      <w:ins w:id="1368" w:author="OBVIL" w:date="2016-12-01T14:12:00Z">
        <w:r w:rsidR="00B6083B" w:rsidRPr="00B6083B">
          <w:t>…</w:t>
        </w:r>
      </w:ins>
    </w:p>
    <w:p w14:paraId="7CEF399E" w14:textId="0DD76221" w:rsidR="00CB410B" w:rsidRPr="00DA7839" w:rsidRDefault="00170A5B" w:rsidP="00000A23">
      <w:pPr>
        <w:pStyle w:val="Corpsdetexte"/>
        <w:pPrChange w:id="1369" w:author="OBVIL" w:date="2016-12-01T14:12:00Z">
          <w:pPr>
            <w:pStyle w:val="Corpsdetexte"/>
            <w:spacing w:afterLines="120" w:after="288"/>
            <w:ind w:firstLine="240"/>
            <w:jc w:val="both"/>
          </w:pPr>
        </w:pPrChange>
      </w:pPr>
      <w:r w:rsidRPr="00DA7839">
        <w:t>Mais, d</w:t>
      </w:r>
      <w:r w:rsidR="00CB410B" w:rsidRPr="00DA7839">
        <w:t>’</w:t>
      </w:r>
      <w:r w:rsidRPr="00DA7839">
        <w:t>un autre cédé, la croissante popularité d</w:t>
      </w:r>
      <w:r w:rsidR="00230E33" w:rsidRPr="00DA7839">
        <w:t>ei Rousseau, des Diderot, des Co</w:t>
      </w:r>
      <w:r w:rsidRPr="00DA7839">
        <w:t>ndorcet, et la diffusion chaque jour plus étendue de l</w:t>
      </w:r>
      <w:r w:rsidR="00CB410B" w:rsidRPr="00DA7839">
        <w:t>’</w:t>
      </w:r>
      <w:r w:rsidRPr="00DA7839">
        <w:t>une de leurs idées les plus chères, ne nuisait guère moins an crédit de Bayle. Si c</w:t>
      </w:r>
      <w:r w:rsidR="00CB410B" w:rsidRPr="00DA7839">
        <w:t>’</w:t>
      </w:r>
      <w:r w:rsidRPr="00DA7839">
        <w:t>était, en effet, comme je l</w:t>
      </w:r>
      <w:r w:rsidR="00CB410B" w:rsidRPr="00DA7839">
        <w:t>’</w:t>
      </w:r>
      <w:r w:rsidRPr="00DA7839">
        <w:t>ai fait voir, l</w:t>
      </w:r>
      <w:r w:rsidR="00CB410B" w:rsidRPr="00DA7839">
        <w:t>’</w:t>
      </w:r>
      <w:r w:rsidRPr="00DA7839">
        <w:t>un des principa</w:t>
      </w:r>
      <w:r w:rsidR="00F40F98" w:rsidRPr="00DA7839">
        <w:t>ux articles de sa croyance que « </w:t>
      </w:r>
      <w:r w:rsidRPr="00DA7839">
        <w:t>l</w:t>
      </w:r>
      <w:r w:rsidR="00CB410B" w:rsidRPr="00DA7839">
        <w:t>’</w:t>
      </w:r>
      <w:r w:rsidRPr="00DA7839">
        <w:t xml:space="preserve">homme </w:t>
      </w:r>
      <w:r w:rsidR="00230E33" w:rsidRPr="00DA7839">
        <w:t>est</w:t>
      </w:r>
      <w:r w:rsidRPr="00DA7839">
        <w:t xml:space="preserve"> incomparablement plus porté au mal qu</w:t>
      </w:r>
      <w:r w:rsidR="00CB410B" w:rsidRPr="00DA7839">
        <w:t>’</w:t>
      </w:r>
      <w:r w:rsidRPr="00DA7839">
        <w:t>au bien</w:t>
      </w:r>
      <w:r w:rsidR="00CB410B" w:rsidRPr="00DA7839">
        <w:t> » ;</w:t>
      </w:r>
      <w:r w:rsidRPr="00DA7839">
        <w:t xml:space="preserve"> qu</w:t>
      </w:r>
      <w:r w:rsidR="00CB410B" w:rsidRPr="00DA7839">
        <w:t>’</w:t>
      </w:r>
      <w:r w:rsidRPr="00DA7839">
        <w:t>on ne saurait rien apprendre</w:t>
      </w:r>
      <w:r w:rsidR="00CB410B" w:rsidRPr="00DA7839">
        <w:t> </w:t>
      </w:r>
      <w:r w:rsidR="00F40F98" w:rsidRPr="00DA7839">
        <w:t>à</w:t>
      </w:r>
      <w:r w:rsidRPr="00DA7839">
        <w:t xml:space="preserve"> l’école de la nature, </w:t>
      </w:r>
      <w:r w:rsidR="00CB410B" w:rsidRPr="00DA7839">
        <w:t>« </w:t>
      </w:r>
      <w:r w:rsidRPr="00DA7839">
        <w:t>qui n</w:t>
      </w:r>
      <w:r w:rsidR="00CB410B" w:rsidRPr="00DA7839">
        <w:t>’</w:t>
      </w:r>
      <w:r w:rsidRPr="00DA7839">
        <w:t>autorise la tyrannie de ceux qui soumettent le droit à la force</w:t>
      </w:r>
      <w:r w:rsidR="00CB410B" w:rsidRPr="00DA7839">
        <w:t> » ;</w:t>
      </w:r>
      <w:r w:rsidRPr="00DA7839">
        <w:t xml:space="preserve"> et qu</w:t>
      </w:r>
      <w:r w:rsidR="00CB410B" w:rsidRPr="00DA7839">
        <w:t>’</w:t>
      </w:r>
      <w:r w:rsidRPr="00DA7839">
        <w:t xml:space="preserve">enfin </w:t>
      </w:r>
      <w:r w:rsidR="00CB410B" w:rsidRPr="00DA7839">
        <w:t>« </w:t>
      </w:r>
      <w:r w:rsidRPr="00DA7839">
        <w:t xml:space="preserve">la </w:t>
      </w:r>
      <w:r w:rsidR="00522C17" w:rsidRPr="00DA7839">
        <w:t>nature</w:t>
      </w:r>
      <w:r w:rsidRPr="00DA7839">
        <w:t xml:space="preserve"> </w:t>
      </w:r>
      <w:r w:rsidR="00522C17" w:rsidRPr="00DA7839">
        <w:t>est</w:t>
      </w:r>
      <w:r w:rsidRPr="00DA7839">
        <w:t xml:space="preserve"> un état de maladie</w:t>
      </w:r>
      <w:r w:rsidR="00CB410B" w:rsidRPr="00DA7839">
        <w:t> » :</w:t>
      </w:r>
      <w:r w:rsidRPr="00DA7839">
        <w:t xml:space="preserve"> on peut bien dire qu</w:t>
      </w:r>
      <w:r w:rsidR="00CB410B" w:rsidRPr="00DA7839">
        <w:t>’</w:t>
      </w:r>
      <w:r w:rsidRPr="00DA7839">
        <w:t>il n’y a rien aussi de moins analogue à l</w:t>
      </w:r>
      <w:r w:rsidR="00CB410B" w:rsidRPr="00DA7839">
        <w:t>’</w:t>
      </w:r>
      <w:r w:rsidRPr="00DA7839">
        <w:t xml:space="preserve">esprit général du </w:t>
      </w:r>
      <w:del w:id="1370" w:author="OBVIL" w:date="2016-12-01T14:12:00Z">
        <w:r w:rsidR="00F40F98">
          <w:rPr>
            <w:sz w:val="22"/>
            <w:szCs w:val="22"/>
          </w:rPr>
          <w:delText>XVI</w:delText>
        </w:r>
        <w:r w:rsidR="00F40F98" w:rsidRPr="004A4B99">
          <w:rPr>
            <w:sz w:val="22"/>
            <w:szCs w:val="22"/>
          </w:rPr>
          <w:delText>II</w:delText>
        </w:r>
        <w:r w:rsidR="00F40F98" w:rsidRPr="004A4B99">
          <w:rPr>
            <w:vertAlign w:val="superscript"/>
          </w:rPr>
          <w:delText>e</w:delText>
        </w:r>
        <w:r w:rsidR="00F40F98" w:rsidRPr="00CB410B">
          <w:delText xml:space="preserve"> </w:delText>
        </w:r>
      </w:del>
      <w:ins w:id="1371"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Le </w:t>
      </w:r>
      <w:r w:rsidR="00522C17" w:rsidRPr="00DA7839">
        <w:t>seul Voltaire en a retenu longte</w:t>
      </w:r>
      <w:r w:rsidRPr="00DA7839">
        <w:t xml:space="preserve">mps quelque chose. Mais, déjà, Fénelon, dans son </w:t>
      </w:r>
      <w:r w:rsidRPr="00DA7839">
        <w:rPr>
          <w:i/>
        </w:rPr>
        <w:t>Télémaque</w:t>
      </w:r>
      <w:r w:rsidRPr="00DA7839">
        <w:t xml:space="preserve"> et ailleur</w:t>
      </w:r>
      <w:r w:rsidR="00CB410B" w:rsidRPr="00DA7839">
        <w:t>s ;</w:t>
      </w:r>
      <w:r w:rsidRPr="00DA7839">
        <w:t xml:space="preserve"> Massillon, dans ses </w:t>
      </w:r>
      <w:r w:rsidRPr="00DA7839">
        <w:rPr>
          <w:i/>
        </w:rPr>
        <w:t>Sermons</w:t>
      </w:r>
      <w:r w:rsidRPr="00B6083B">
        <w:rPr>
          <w:rPrChange w:id="1372" w:author="OBVIL" w:date="2016-12-01T14:12:00Z">
            <w:rPr>
              <w:rFonts w:ascii="Times New Roman" w:hAnsi="Times New Roman"/>
              <w:i/>
            </w:rPr>
          </w:rPrChange>
        </w:rPr>
        <w:t>,</w:t>
      </w:r>
      <w:r w:rsidR="00522C17" w:rsidRPr="00DA7839">
        <w:t xml:space="preserve"> mais surtout</w:t>
      </w:r>
      <w:r w:rsidRPr="00DA7839">
        <w:t xml:space="preserve"> dans son </w:t>
      </w:r>
      <w:r w:rsidRPr="00DA7839">
        <w:rPr>
          <w:i/>
        </w:rPr>
        <w:t>Petit Carême</w:t>
      </w:r>
      <w:r w:rsidRPr="00B6083B">
        <w:rPr>
          <w:rPrChange w:id="1373" w:author="OBVIL" w:date="2016-12-01T14:12:00Z">
            <w:rPr>
              <w:rFonts w:ascii="Times New Roman" w:hAnsi="Times New Roman"/>
              <w:i/>
            </w:rPr>
          </w:rPrChange>
        </w:rPr>
        <w:t xml:space="preserve">, </w:t>
      </w:r>
      <w:r w:rsidR="00F40F98" w:rsidRPr="00DA7839">
        <w:t>Montesquieu, dans son</w:t>
      </w:r>
      <w:r w:rsidRPr="00DA7839">
        <w:t xml:space="preserve"> </w:t>
      </w:r>
      <w:r w:rsidRPr="00DA7839">
        <w:rPr>
          <w:i/>
        </w:rPr>
        <w:t>Esprit des loi</w:t>
      </w:r>
      <w:r w:rsidR="00CB410B" w:rsidRPr="00DA7839">
        <w:rPr>
          <w:i/>
        </w:rPr>
        <w:t>s </w:t>
      </w:r>
      <w:r w:rsidR="00CB410B" w:rsidRPr="00DA7839">
        <w:t>;</w:t>
      </w:r>
      <w:r w:rsidRPr="00DA7839">
        <w:t xml:space="preserve"> d</w:t>
      </w:r>
      <w:r w:rsidR="00CB410B" w:rsidRPr="00DA7839">
        <w:t>’</w:t>
      </w:r>
      <w:r w:rsidRPr="00DA7839">
        <w:t>autres encore, Marivaux, dans ses comédie</w:t>
      </w:r>
      <w:r w:rsidR="00CB410B" w:rsidRPr="00DA7839">
        <w:t>s ;</w:t>
      </w:r>
      <w:r w:rsidR="00F40F98" w:rsidRPr="00DA7839">
        <w:t xml:space="preserve"> Prévost</w:t>
      </w:r>
      <w:r w:rsidRPr="00DA7839">
        <w:t>, dans ses roman</w:t>
      </w:r>
      <w:r w:rsidR="00CB410B" w:rsidRPr="00DA7839">
        <w:t>s ;</w:t>
      </w:r>
      <w:r w:rsidRPr="00DA7839">
        <w:t xml:space="preserve"> Vauvenargues, dans ses pensées, protestaient contre la dureté d’un dog</w:t>
      </w:r>
      <w:r w:rsidR="00522C17" w:rsidRPr="00DA7839">
        <w:t>me où il</w:t>
      </w:r>
      <w:r w:rsidRPr="00DA7839">
        <w:t>s af</w:t>
      </w:r>
      <w:r w:rsidR="00F40F98" w:rsidRPr="00DA7839">
        <w:t>fectaient de ne voir, où</w:t>
      </w:r>
      <w:r w:rsidR="00522C17" w:rsidRPr="00DA7839">
        <w:t xml:space="preserve"> peut-être</w:t>
      </w:r>
      <w:r w:rsidR="00F40F98" w:rsidRPr="00DA7839">
        <w:t xml:space="preserve"> ne voyaient-ils effectivement qu’un</w:t>
      </w:r>
      <w:r w:rsidRPr="00DA7839">
        <w:t xml:space="preserve"> reste de jansénisme, jusqu</w:t>
      </w:r>
      <w:r w:rsidR="00CB410B" w:rsidRPr="00DA7839">
        <w:t>’</w:t>
      </w:r>
      <w:r w:rsidR="00522C17" w:rsidRPr="00DA7839">
        <w:t>à c</w:t>
      </w:r>
      <w:r w:rsidRPr="00DA7839">
        <w:t>e qu</w:t>
      </w:r>
      <w:r w:rsidR="00CB410B" w:rsidRPr="00DA7839">
        <w:t>’</w:t>
      </w:r>
      <w:r w:rsidR="00F40F98" w:rsidRPr="00DA7839">
        <w:t>enfin Diderot et</w:t>
      </w:r>
      <w:r w:rsidRPr="00DA7839">
        <w:t xml:space="preserve"> Rousseau vinss</w:t>
      </w:r>
      <w:r w:rsidR="00F40F98" w:rsidRPr="00DA7839">
        <w:t>ent professer bruyamment la bonté naturelle de</w:t>
      </w:r>
      <w:r w:rsidRPr="00DA7839">
        <w:t xml:space="preserve"> l</w:t>
      </w:r>
      <w:r w:rsidR="00CB410B" w:rsidRPr="00DA7839">
        <w:t>’</w:t>
      </w:r>
      <w:r w:rsidRPr="00DA7839">
        <w:t>homme.</w:t>
      </w:r>
    </w:p>
    <w:p w14:paraId="00824DED" w14:textId="77777777" w:rsidR="00CB410B" w:rsidRPr="00DA7839" w:rsidRDefault="00170A5B" w:rsidP="00000A23">
      <w:pPr>
        <w:pStyle w:val="Corpsdetexte"/>
        <w:pPrChange w:id="1374" w:author="OBVIL" w:date="2016-12-01T14:12:00Z">
          <w:pPr>
            <w:pStyle w:val="Corpsdetexte"/>
            <w:spacing w:afterLines="120" w:after="288"/>
            <w:ind w:firstLine="240"/>
            <w:jc w:val="both"/>
          </w:pPr>
        </w:pPrChange>
      </w:pPr>
      <w:r w:rsidRPr="00DA7839">
        <w:t xml:space="preserve">Aucune idée, comme on le sait assez, ne </w:t>
      </w:r>
      <w:r w:rsidR="00F40F98" w:rsidRPr="00DA7839">
        <w:t>devait</w:t>
      </w:r>
      <w:r w:rsidRPr="00DA7839">
        <w:t xml:space="preserve"> faire plus r</w:t>
      </w:r>
      <w:r w:rsidR="00F40F98" w:rsidRPr="00DA7839">
        <w:t>apidement son chemin dans le m</w:t>
      </w:r>
      <w:r w:rsidRPr="00DA7839">
        <w:t>onde, ou plutôt j</w:t>
      </w:r>
      <w:r w:rsidR="00CB410B" w:rsidRPr="00DA7839">
        <w:t>’</w:t>
      </w:r>
      <w:r w:rsidR="00F40F98" w:rsidRPr="00DA7839">
        <w:t>ai lâché de le montrer dans une précédente ét</w:t>
      </w:r>
      <w:r w:rsidRPr="00DA7839">
        <w:t>ude - il y avait bien deux cent cinquante ou trois cents ans alors, depuis le temps de la Renaissance, que l</w:t>
      </w:r>
      <w:r w:rsidR="00CB410B" w:rsidRPr="00DA7839">
        <w:t>’</w:t>
      </w:r>
      <w:r w:rsidRPr="00DA7839">
        <w:t>idée chrétienne avait seule pu l</w:t>
      </w:r>
      <w:r w:rsidR="00CB410B" w:rsidRPr="00DA7839">
        <w:t>’</w:t>
      </w:r>
      <w:r w:rsidRPr="00DA7839">
        <w:t>empêcher de le faire</w:t>
      </w:r>
      <w:r w:rsidR="00CB410B" w:rsidRPr="00DA7839">
        <w:t> ;</w:t>
      </w:r>
      <w:r w:rsidRPr="00DA7839">
        <w:t xml:space="preserve"> Calvin seul avait vaincu Rabelai</w:t>
      </w:r>
      <w:r w:rsidR="00CB410B" w:rsidRPr="00DA7839">
        <w:t>s ;</w:t>
      </w:r>
      <w:r w:rsidRPr="00DA7839">
        <w:t xml:space="preserve"> Jansénius avait seul triomphé de Montaign</w:t>
      </w:r>
      <w:r w:rsidR="00CB410B" w:rsidRPr="00DA7839">
        <w:t>e ;</w:t>
      </w:r>
      <w:r w:rsidRPr="00DA7839">
        <w:t xml:space="preserve"> Pascal seul avait balancé Molière. C</w:t>
      </w:r>
      <w:r w:rsidR="00CB410B" w:rsidRPr="00DA7839">
        <w:t>’</w:t>
      </w:r>
      <w:r w:rsidR="00F40F98" w:rsidRPr="00DA7839">
        <w:t>est ce qu</w:t>
      </w:r>
      <w:r w:rsidRPr="00DA7839">
        <w:t>e Bayle savait aussi bien que personne, et d</w:t>
      </w:r>
      <w:r w:rsidR="00CB410B" w:rsidRPr="00DA7839">
        <w:t>’</w:t>
      </w:r>
      <w:r w:rsidRPr="00DA7839">
        <w:t>autant qu’il rendait la bride an libertinage de l</w:t>
      </w:r>
      <w:r w:rsidR="00CB410B" w:rsidRPr="00DA7839">
        <w:t>’</w:t>
      </w:r>
      <w:r w:rsidRPr="00DA7839">
        <w:t>esprit, trouvant d</w:t>
      </w:r>
      <w:r w:rsidR="00CB410B" w:rsidRPr="00DA7839">
        <w:t>’</w:t>
      </w:r>
      <w:r w:rsidRPr="00DA7839">
        <w:t>ailleurs l’idée chrétienne également conforme à la réalité de l</w:t>
      </w:r>
      <w:r w:rsidR="00CB410B" w:rsidRPr="00DA7839">
        <w:t>’</w:t>
      </w:r>
      <w:r w:rsidR="00F40F98" w:rsidRPr="00DA7839">
        <w:t>hist</w:t>
      </w:r>
      <w:r w:rsidRPr="00DA7839">
        <w:t>oire, à l’expérience de la vie commune, et aux besoins de l</w:t>
      </w:r>
      <w:r w:rsidR="00CB410B" w:rsidRPr="00DA7839">
        <w:t>’</w:t>
      </w:r>
      <w:r w:rsidRPr="00DA7839">
        <w:t xml:space="preserve">institution sociale, il l’avait </w:t>
      </w:r>
      <w:r w:rsidR="00F40F98" w:rsidRPr="00DA7839">
        <w:rPr>
          <w:i/>
        </w:rPr>
        <w:t>d</w:t>
      </w:r>
      <w:r w:rsidRPr="00DA7839">
        <w:rPr>
          <w:i/>
        </w:rPr>
        <w:t>échristianisée</w:t>
      </w:r>
      <w:r w:rsidRPr="00DA7839">
        <w:t>, mais il l</w:t>
      </w:r>
      <w:r w:rsidR="00CB410B" w:rsidRPr="00DA7839">
        <w:t>’</w:t>
      </w:r>
      <w:r w:rsidRPr="00DA7839">
        <w:t>avait retenue.</w:t>
      </w:r>
    </w:p>
    <w:p w14:paraId="21F42363" w14:textId="77777777" w:rsidR="00CB410B" w:rsidRPr="00DA7839" w:rsidRDefault="00170A5B" w:rsidP="00000A23">
      <w:pPr>
        <w:pStyle w:val="Corpsdetexte"/>
        <w:pPrChange w:id="1375" w:author="OBVIL" w:date="2016-12-01T14:12:00Z">
          <w:pPr>
            <w:pStyle w:val="Corpsdetexte"/>
            <w:spacing w:afterLines="120" w:after="288"/>
            <w:ind w:firstLine="240"/>
            <w:jc w:val="both"/>
          </w:pPr>
        </w:pPrChange>
      </w:pPr>
      <w:r w:rsidRPr="00DA7839">
        <w:t xml:space="preserve">Les Diderot et les Rousseau </w:t>
      </w:r>
      <w:r w:rsidR="00F40F98" w:rsidRPr="00DA7839">
        <w:t>nr</w:t>
      </w:r>
      <w:r w:rsidRPr="00DA7839">
        <w:t xml:space="preserve"> le lui ont pas pardonné. Ni l’un ni l</w:t>
      </w:r>
      <w:r w:rsidR="00CB410B" w:rsidRPr="00DA7839">
        <w:t>’</w:t>
      </w:r>
      <w:r w:rsidRPr="00DA7839">
        <w:t>autre, ils n</w:t>
      </w:r>
      <w:r w:rsidR="00CB410B" w:rsidRPr="00DA7839">
        <w:t>’</w:t>
      </w:r>
      <w:r w:rsidRPr="00DA7839">
        <w:t>ont admis qu</w:t>
      </w:r>
      <w:r w:rsidR="00CB410B" w:rsidRPr="00DA7839">
        <w:t>’</w:t>
      </w:r>
      <w:r w:rsidRPr="00DA7839">
        <w:t>en rejetant île la religion tout le reste, on en conservât le dogme précisément le plus sombre, et surtout le plus importun, celui qui suffirait, au besoin lui tout seul, à fonder en raison ce que les lois morales, politiques, ou civiles ont de plus restrictif. Mais leurs disciples, à leur tour, estimant sans doute qu</w:t>
      </w:r>
      <w:r w:rsidR="00CB410B" w:rsidRPr="00DA7839">
        <w:t>’</w:t>
      </w:r>
      <w:r w:rsidRPr="00DA7839">
        <w:t>ils n’av</w:t>
      </w:r>
      <w:r w:rsidR="00F40F98" w:rsidRPr="00DA7839">
        <w:t>aient que faire de la liberté de penser, si leurs p</w:t>
      </w:r>
      <w:r w:rsidRPr="00DA7839">
        <w:t>assions continuaient de demeurer en esclavage, ont regardé d</w:t>
      </w:r>
      <w:r w:rsidR="00CB410B" w:rsidRPr="00DA7839">
        <w:t>’</w:t>
      </w:r>
      <w:r w:rsidRPr="00DA7839">
        <w:t>un œil plus soupçonneux, moins favo</w:t>
      </w:r>
      <w:r w:rsidR="00F40F98" w:rsidRPr="00DA7839">
        <w:t>rable encore, un philosophe qui,</w:t>
      </w:r>
      <w:r w:rsidRPr="00DA7839">
        <w:t xml:space="preserve"> mettant l</w:t>
      </w:r>
      <w:r w:rsidR="00CB410B" w:rsidRPr="00DA7839">
        <w:t>’</w:t>
      </w:r>
      <w:r w:rsidRPr="00DA7839">
        <w:t xml:space="preserve">homme en garde contre les </w:t>
      </w:r>
      <w:r w:rsidR="00CB410B" w:rsidRPr="00DA7839">
        <w:t>« </w:t>
      </w:r>
      <w:r w:rsidRPr="00DA7839">
        <w:t>instigations</w:t>
      </w:r>
      <w:r w:rsidR="00CB410B" w:rsidRPr="00DA7839">
        <w:t> »</w:t>
      </w:r>
      <w:r w:rsidRPr="00DA7839">
        <w:t xml:space="preserve"> de la nature, ne consentait donc pas que la présence en nous de nos appétits nous conférât un droit sur leurs objets, lit ils n</w:t>
      </w:r>
      <w:r w:rsidR="00CB410B" w:rsidRPr="00DA7839">
        <w:t>’</w:t>
      </w:r>
      <w:r w:rsidRPr="00DA7839">
        <w:t xml:space="preserve">ont pas osé le traiter de </w:t>
      </w:r>
      <w:r w:rsidR="00CB410B" w:rsidRPr="00DA7839">
        <w:t>« </w:t>
      </w:r>
      <w:r w:rsidR="00F40F98" w:rsidRPr="00DA7839">
        <w:t>dévot</w:t>
      </w:r>
      <w:r w:rsidR="00CB410B" w:rsidRPr="00DA7839">
        <w:t> »</w:t>
      </w:r>
      <w:r w:rsidRPr="00DA7839">
        <w:t xml:space="preserve"> ou de </w:t>
      </w:r>
      <w:r w:rsidR="00CB410B" w:rsidRPr="00DA7839">
        <w:t>« </w:t>
      </w:r>
      <w:r w:rsidRPr="00DA7839">
        <w:t>clérical</w:t>
      </w:r>
      <w:r w:rsidR="00CB410B" w:rsidRPr="00DA7839">
        <w:t> »</w:t>
      </w:r>
      <w:r w:rsidRPr="00DA7839">
        <w:t>, comme nous dirions aujourd</w:t>
      </w:r>
      <w:r w:rsidR="00CB410B" w:rsidRPr="00DA7839">
        <w:t>’</w:t>
      </w:r>
      <w:r w:rsidRPr="00DA7839">
        <w:t>hui, mais ils l</w:t>
      </w:r>
      <w:r w:rsidR="00CB410B" w:rsidRPr="00DA7839">
        <w:t>’</w:t>
      </w:r>
      <w:r w:rsidR="00F40F98" w:rsidRPr="00DA7839">
        <w:t>ont rayé du calendrier de</w:t>
      </w:r>
      <w:r w:rsidRPr="00DA7839">
        <w:t xml:space="preserve"> leurs grands hommes</w:t>
      </w:r>
      <w:r w:rsidR="00CB410B" w:rsidRPr="00DA7839">
        <w:t>,</w:t>
      </w:r>
      <w:r w:rsidR="00B6083B" w:rsidRPr="00DA7839">
        <w:t xml:space="preserve"> — </w:t>
      </w:r>
      <w:r w:rsidRPr="00DA7839">
        <w:t>et Bayle y a perdu le peu d’autorité qui lui restait encore.</w:t>
      </w:r>
    </w:p>
    <w:p w14:paraId="2DFE5FD7" w14:textId="77777777" w:rsidR="00CB410B" w:rsidRPr="00DA7839" w:rsidRDefault="00170A5B" w:rsidP="00000A23">
      <w:pPr>
        <w:pStyle w:val="Corpsdetexte"/>
        <w:pPrChange w:id="1376" w:author="OBVIL" w:date="2016-12-01T14:12:00Z">
          <w:pPr>
            <w:pStyle w:val="Corpsdetexte"/>
            <w:spacing w:afterLines="120" w:after="288"/>
            <w:ind w:firstLine="240"/>
            <w:jc w:val="both"/>
          </w:pPr>
        </w:pPrChange>
      </w:pPr>
      <w:r w:rsidRPr="00DA7839">
        <w:t>S</w:t>
      </w:r>
      <w:r w:rsidR="00CB410B" w:rsidRPr="00DA7839">
        <w:t>’</w:t>
      </w:r>
      <w:r w:rsidRPr="00DA7839">
        <w:t>il l</w:t>
      </w:r>
      <w:r w:rsidR="00CB410B" w:rsidRPr="00DA7839">
        <w:t>’</w:t>
      </w:r>
      <w:r w:rsidRPr="00DA7839">
        <w:t>avait perdue pour toujours, cela même ne devrait pas dispenser la critique et l’histoire de lui rendre la justice qu’elles</w:t>
      </w:r>
      <w:r w:rsidR="00F40F98" w:rsidRPr="00DA7839">
        <w:t xml:space="preserve"> doivent à tous ceux dont l’influence, pour avoir cessé de</w:t>
      </w:r>
      <w:r w:rsidRPr="00DA7839">
        <w:t xml:space="preserve"> se faire sentir, n</w:t>
      </w:r>
      <w:r w:rsidR="00CB410B" w:rsidRPr="00DA7839">
        <w:t>’</w:t>
      </w:r>
      <w:r w:rsidRPr="00DA7839">
        <w:t>en a quelquefois été que plus considérable en leur temps. Puisque Bayle a exercé une grande influence, l’</w:t>
      </w:r>
      <w:r w:rsidR="00F40F98" w:rsidRPr="00DA7839">
        <w:t>histoire</w:t>
      </w:r>
      <w:r w:rsidRPr="00DA7839">
        <w:t xml:space="preserve"> est tenue d’en rendre compte, et puisqu</w:t>
      </w:r>
      <w:r w:rsidR="00CB410B" w:rsidRPr="00DA7839">
        <w:t>’</w:t>
      </w:r>
      <w:r w:rsidRPr="00DA7839">
        <w:t>il a exercé cette influence par ses idées, il appartient à la critique d</w:t>
      </w:r>
      <w:r w:rsidR="00CB410B" w:rsidRPr="00DA7839">
        <w:t>’</w:t>
      </w:r>
      <w:r w:rsidRPr="00DA7839">
        <w:t>en préciser la nature. C’est ce que je voudrais</w:t>
      </w:r>
      <w:r w:rsidR="00F40F98" w:rsidRPr="00DA7839">
        <w:t xml:space="preserve"> avoir fait dans cette longue ét</w:t>
      </w:r>
      <w:r w:rsidRPr="00DA7839">
        <w:t xml:space="preserve">ude. Je voudrais aussi que l’on m’accordât qu’il y a peu d’écrivains plus </w:t>
      </w:r>
      <w:r w:rsidR="00F40F98" w:rsidRPr="00DA7839">
        <w:t>intéressants ou plus curieux qu</w:t>
      </w:r>
      <w:r w:rsidRPr="00DA7839">
        <w:t xml:space="preserve">e l’auteur des </w:t>
      </w:r>
      <w:r w:rsidRPr="00DA7839">
        <w:rPr>
          <w:i/>
        </w:rPr>
        <w:t>Pensées sur la comète</w:t>
      </w:r>
      <w:r w:rsidRPr="00DA7839">
        <w:t xml:space="preserve"> et du </w:t>
      </w:r>
      <w:r w:rsidRPr="00DA7839">
        <w:rPr>
          <w:i/>
        </w:rPr>
        <w:t>Dictionnaire historique</w:t>
      </w:r>
      <w:r w:rsidR="008724B0" w:rsidRPr="00DA7839">
        <w:t>, s’il y en a pe</w:t>
      </w:r>
      <w:r w:rsidRPr="00DA7839">
        <w:t>u chez qui l’on puisse mieux s</w:t>
      </w:r>
      <w:r w:rsidR="008724B0" w:rsidRPr="00DA7839">
        <w:t>aisir la transition du siècle de</w:t>
      </w:r>
      <w:r w:rsidRPr="00DA7839">
        <w:t xml:space="preserve"> Bossuet à celui de Voltair</w:t>
      </w:r>
      <w:r w:rsidR="00CB410B" w:rsidRPr="00DA7839">
        <w:t>e ;</w:t>
      </w:r>
      <w:r w:rsidRPr="00DA7839">
        <w:t xml:space="preserve"> la transformation ou la transmutation d’un état des esprits en un autr</w:t>
      </w:r>
      <w:r w:rsidR="00CB410B" w:rsidRPr="00DA7839">
        <w:t>e ;</w:t>
      </w:r>
      <w:r w:rsidRPr="00DA7839">
        <w:t xml:space="preserve"> et </w:t>
      </w:r>
      <w:r w:rsidR="008724B0" w:rsidRPr="00DA7839">
        <w:t>le</w:t>
      </w:r>
      <w:r w:rsidRPr="00DA7839">
        <w:t xml:space="preserve"> premier effort </w:t>
      </w:r>
      <w:r w:rsidR="008724B0" w:rsidRPr="00DA7839">
        <w:t>que</w:t>
      </w:r>
      <w:r w:rsidRPr="00DA7839">
        <w:t xml:space="preserve"> la morale ait fait, dans l’histoire de la pensée moderne, pour s’émanciper absolument de la religion et de la philosophie. Mais je voudrais encore quelque chos</w:t>
      </w:r>
      <w:r w:rsidR="008724B0" w:rsidRPr="00DA7839">
        <w:t>e de plus, et, dans le temps où</w:t>
      </w:r>
      <w:r w:rsidRPr="00DA7839">
        <w:t xml:space="preserve"> nous vivons, si rien ne serait plus urgent que de défendre l</w:t>
      </w:r>
      <w:r w:rsidR="00CB410B" w:rsidRPr="00DA7839">
        <w:t>’</w:t>
      </w:r>
      <w:r w:rsidRPr="00DA7839">
        <w:t>institution sociale contre les assauts ou plutôt contre les cheminements de l’individualisme</w:t>
      </w:r>
      <w:r w:rsidR="00CB410B" w:rsidRPr="00DA7839">
        <w:t> ;</w:t>
      </w:r>
      <w:r w:rsidRPr="00DA7839">
        <w:t xml:space="preserve"> si d</w:t>
      </w:r>
      <w:r w:rsidR="00CB410B" w:rsidRPr="00DA7839">
        <w:t>’</w:t>
      </w:r>
      <w:r w:rsidRPr="00DA7839">
        <w:t>ailleurs il est vrai que la doctrine de l’évolution ail laïcisé le dogme du péché origine</w:t>
      </w:r>
      <w:r w:rsidR="00CB410B" w:rsidRPr="00DA7839">
        <w:t>l ;</w:t>
      </w:r>
      <w:r w:rsidRPr="00DA7839">
        <w:t xml:space="preserve"> et s</w:t>
      </w:r>
      <w:r w:rsidR="00CB410B" w:rsidRPr="00DA7839">
        <w:t>’</w:t>
      </w:r>
      <w:r w:rsidRPr="00DA7839">
        <w:t>il impor</w:t>
      </w:r>
      <w:r w:rsidR="008724B0" w:rsidRPr="00DA7839">
        <w:t>te enf</w:t>
      </w:r>
      <w:r w:rsidRPr="00DA7839">
        <w:t>in, pour deux ou trois raisons très fortes, que la morale achève de s</w:t>
      </w:r>
      <w:r w:rsidR="00CB410B" w:rsidRPr="00DA7839">
        <w:t>’</w:t>
      </w:r>
      <w:r w:rsidR="008724B0" w:rsidRPr="00DA7839">
        <w:t>affranchir de</w:t>
      </w:r>
      <w:r w:rsidRPr="00DA7839">
        <w:t>s reli</w:t>
      </w:r>
      <w:r w:rsidR="008724B0" w:rsidRPr="00DA7839">
        <w:t xml:space="preserve">gions positives, je voudrais que </w:t>
      </w:r>
      <w:r w:rsidRPr="00DA7839">
        <w:t>l</w:t>
      </w:r>
      <w:r w:rsidR="00CB410B" w:rsidRPr="00DA7839">
        <w:t>’</w:t>
      </w:r>
      <w:r w:rsidRPr="00DA7839">
        <w:t>on reconn</w:t>
      </w:r>
      <w:r w:rsidR="008724B0" w:rsidRPr="00DA7839">
        <w:t>ût que Bayle n’a pas encore fini</w:t>
      </w:r>
      <w:r w:rsidRPr="00DA7839">
        <w:t xml:space="preserve"> de jouer son rôle, </w:t>
      </w:r>
      <w:r w:rsidR="008724B0" w:rsidRPr="00DA7839">
        <w:t>et que le jour approche où</w:t>
      </w:r>
      <w:r w:rsidRPr="00DA7839">
        <w:t xml:space="preserve"> ce philosophe oublié redeviendra peut-être ce qu’il a jadis été cinquante ans</w:t>
      </w:r>
      <w:r w:rsidR="00CB410B" w:rsidRPr="00DA7839">
        <w:t> :</w:t>
      </w:r>
      <w:r w:rsidRPr="00DA7839">
        <w:t xml:space="preserve"> un maître des esprits.</w:t>
      </w:r>
    </w:p>
    <w:p w14:paraId="12AF760A" w14:textId="77777777" w:rsidR="00CB410B" w:rsidRPr="00CB410B" w:rsidRDefault="008724B0" w:rsidP="008724B0">
      <w:pPr>
        <w:pStyle w:val="dateline"/>
      </w:pPr>
      <w:r>
        <w:t>1</w:t>
      </w:r>
      <w:r w:rsidRPr="008724B0">
        <w:rPr>
          <w:vertAlign w:val="superscript"/>
        </w:rPr>
        <w:t>er</w:t>
      </w:r>
      <w:r>
        <w:t xml:space="preserve"> août </w:t>
      </w:r>
      <w:r w:rsidR="00170A5B" w:rsidRPr="00CB410B">
        <w:t>1892.</w:t>
      </w:r>
    </w:p>
    <w:p w14:paraId="70501EEE" w14:textId="77777777" w:rsidR="00CB410B" w:rsidRPr="00CB410B" w:rsidRDefault="008724B0" w:rsidP="008724B0">
      <w:pPr>
        <w:pStyle w:val="Titre1"/>
      </w:pPr>
      <w:bookmarkStart w:id="1377" w:name="bookmark28"/>
      <w:bookmarkEnd w:id="1377"/>
      <w:r>
        <w:t>L</w:t>
      </w:r>
      <w:r w:rsidRPr="00CB410B">
        <w:t>a formation de l’idée de progrès</w:t>
      </w:r>
      <w:r>
        <w:t xml:space="preserve"> </w:t>
      </w:r>
      <w:r w:rsidRPr="00CB410B">
        <w:t xml:space="preserve">au </w:t>
      </w:r>
      <w:r w:rsidRPr="00000A23">
        <w:rPr>
          <w:rPrChange w:id="1378" w:author="OBVIL" w:date="2016-12-01T14:12:00Z">
            <w:rPr>
              <w:sz w:val="44"/>
            </w:rPr>
          </w:rPrChange>
        </w:rPr>
        <w:t>XVIII</w:t>
      </w:r>
      <w:r w:rsidRPr="00000A23">
        <w:rPr>
          <w:vertAlign w:val="superscript"/>
          <w:rPrChange w:id="1379" w:author="OBVIL" w:date="2016-12-01T14:12:00Z">
            <w:rPr>
              <w:sz w:val="44"/>
              <w:vertAlign w:val="superscript"/>
            </w:rPr>
          </w:rPrChange>
        </w:rPr>
        <w:t>e</w:t>
      </w:r>
      <w:r w:rsidRPr="00000A23">
        <w:rPr>
          <w:rPrChange w:id="1380" w:author="OBVIL" w:date="2016-12-01T14:12:00Z">
            <w:rPr>
              <w:sz w:val="44"/>
            </w:rPr>
          </w:rPrChange>
        </w:rPr>
        <w:t xml:space="preserve"> </w:t>
      </w:r>
      <w:r w:rsidRPr="00CB410B">
        <w:t>siècle</w:t>
      </w:r>
    </w:p>
    <w:p w14:paraId="4CBF88FC" w14:textId="1A7EC5F6" w:rsidR="00CB410B" w:rsidRPr="00DA7839" w:rsidRDefault="00170A5B" w:rsidP="00000A23">
      <w:pPr>
        <w:pStyle w:val="Corpsdetexte"/>
        <w:pPrChange w:id="1381" w:author="OBVIL" w:date="2016-12-01T14:12:00Z">
          <w:pPr>
            <w:pStyle w:val="Corpsdetexte"/>
            <w:spacing w:afterLines="120" w:after="288"/>
            <w:ind w:firstLine="240"/>
            <w:jc w:val="both"/>
          </w:pPr>
        </w:pPrChange>
      </w:pPr>
      <w:r w:rsidRPr="00DA7839">
        <w:t>On peut dire de l</w:t>
      </w:r>
      <w:r w:rsidR="00CB410B" w:rsidRPr="00DA7839">
        <w:t>’</w:t>
      </w:r>
      <w:r w:rsidR="008724B0" w:rsidRPr="00DA7839">
        <w:t xml:space="preserve">histoire littéraire du </w:t>
      </w:r>
      <w:del w:id="1382" w:author="OBVIL" w:date="2016-12-01T14:12:00Z">
        <w:r w:rsidR="008724B0" w:rsidRPr="008724B0">
          <w:rPr>
            <w:sz w:val="22"/>
            <w:szCs w:val="22"/>
          </w:rPr>
          <w:delText>XVIII</w:delText>
        </w:r>
        <w:r w:rsidR="008724B0" w:rsidRPr="008724B0">
          <w:rPr>
            <w:vertAlign w:val="superscript"/>
          </w:rPr>
          <w:delText xml:space="preserve">e </w:delText>
        </w:r>
      </w:del>
      <w:ins w:id="1383"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qu’elle est comprise et comme renfermée tout entière entre deux dates et deux œuvres</w:t>
      </w:r>
      <w:r w:rsidR="00CB410B" w:rsidRPr="00DA7839">
        <w:t> :</w:t>
      </w:r>
      <w:r w:rsidRPr="00DA7839">
        <w:t xml:space="preserve"> les </w:t>
      </w:r>
      <w:r w:rsidRPr="00DA7839">
        <w:rPr>
          <w:i/>
        </w:rPr>
        <w:t>Parallèles des anciens et des modernes</w:t>
      </w:r>
      <w:r w:rsidRPr="00B6083B">
        <w:rPr>
          <w:rPrChange w:id="1384" w:author="OBVIL" w:date="2016-12-01T14:12:00Z">
            <w:rPr>
              <w:rFonts w:ascii="Times New Roman" w:hAnsi="Times New Roman"/>
              <w:i/>
            </w:rPr>
          </w:rPrChange>
        </w:rPr>
        <w:t>,</w:t>
      </w:r>
      <w:r w:rsidRPr="00DA7839">
        <w:t xml:space="preserve"> de</w:t>
      </w:r>
      <w:r w:rsidR="008724B0" w:rsidRPr="00DA7839">
        <w:t xml:space="preserve"> Charles Perrault, publiés de 1688 à 16</w:t>
      </w:r>
      <w:r w:rsidRPr="00DA7839">
        <w:t xml:space="preserve">97, et </w:t>
      </w:r>
      <w:r w:rsidR="008724B0" w:rsidRPr="00DA7839">
        <w:rPr>
          <w:i/>
        </w:rPr>
        <w:t>l’</w:t>
      </w:r>
      <w:r w:rsidRPr="00DA7839">
        <w:rPr>
          <w:i/>
        </w:rPr>
        <w:t>Esquisse d</w:t>
      </w:r>
      <w:r w:rsidR="00CB410B" w:rsidRPr="00DA7839">
        <w:rPr>
          <w:i/>
        </w:rPr>
        <w:t>’</w:t>
      </w:r>
      <w:r w:rsidRPr="00DA7839">
        <w:rPr>
          <w:i/>
        </w:rPr>
        <w:t>une histoire des progrès de l</w:t>
      </w:r>
      <w:r w:rsidR="00CB410B" w:rsidRPr="00DA7839">
        <w:rPr>
          <w:i/>
        </w:rPr>
        <w:t>’</w:t>
      </w:r>
      <w:r w:rsidRPr="00DA7839">
        <w:rPr>
          <w:i/>
        </w:rPr>
        <w:t>esprit humain</w:t>
      </w:r>
      <w:r w:rsidRPr="00B6083B">
        <w:rPr>
          <w:rPrChange w:id="1385" w:author="OBVIL" w:date="2016-12-01T14:12:00Z">
            <w:rPr>
              <w:rFonts w:ascii="Times New Roman" w:hAnsi="Times New Roman"/>
              <w:i/>
            </w:rPr>
          </w:rPrChange>
        </w:rPr>
        <w:t>,</w:t>
      </w:r>
      <w:r w:rsidRPr="00DA7839">
        <w:t xml:space="preserve"> de Condorcet, imprimée par ordre de la Convention nationale, en 1795. Tout ce qui précède les </w:t>
      </w:r>
      <w:r w:rsidRPr="00DA7839">
        <w:rPr>
          <w:i/>
        </w:rPr>
        <w:t>Parallèles</w:t>
      </w:r>
      <w:r w:rsidRPr="00DA7839">
        <w:t xml:space="preserve"> est franchement encore du</w:t>
      </w:r>
      <w:r w:rsidR="008724B0" w:rsidRPr="00DA7839">
        <w:t xml:space="preserve"> </w:t>
      </w:r>
      <w:del w:id="1386" w:author="OBVIL" w:date="2016-12-01T14:12:00Z">
        <w:r w:rsidR="008724B0">
          <w:rPr>
            <w:sz w:val="22"/>
            <w:szCs w:val="22"/>
          </w:rPr>
          <w:delText>XV</w:delText>
        </w:r>
        <w:r w:rsidR="008724B0" w:rsidRPr="008724B0">
          <w:rPr>
            <w:sz w:val="22"/>
            <w:szCs w:val="22"/>
          </w:rPr>
          <w:delText>I</w:delText>
        </w:r>
        <w:r w:rsidR="008724B0" w:rsidRPr="008724B0">
          <w:rPr>
            <w:sz w:val="22"/>
            <w:szCs w:val="22"/>
            <w:vertAlign w:val="superscript"/>
          </w:rPr>
          <w:delText>e</w:delText>
        </w:r>
        <w:r w:rsidR="008724B0" w:rsidRPr="00CB410B">
          <w:delText xml:space="preserve"> </w:delText>
        </w:r>
      </w:del>
      <w:ins w:id="1387"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Pr="00DA7839">
        <w:t xml:space="preserve">, dont aussi bien ils retiennent eux-mêmes plus d’un trait caractéristique, mais tout ce qui suivra </w:t>
      </w:r>
      <w:r w:rsidR="008724B0" w:rsidRPr="00DA7839">
        <w:rPr>
          <w:i/>
        </w:rPr>
        <w:t>l’</w:t>
      </w:r>
      <w:r w:rsidRPr="00DA7839">
        <w:rPr>
          <w:i/>
        </w:rPr>
        <w:t>Esqui</w:t>
      </w:r>
      <w:r w:rsidR="008724B0" w:rsidRPr="00DA7839">
        <w:rPr>
          <w:i/>
        </w:rPr>
        <w:t>sse</w:t>
      </w:r>
      <w:r w:rsidRPr="00DA7839">
        <w:t xml:space="preserve"> de Condorcet sera déjà du </w:t>
      </w:r>
      <w:del w:id="1388" w:author="OBVIL" w:date="2016-12-01T14:12:00Z">
        <w:r w:rsidR="008724B0" w:rsidRPr="008724B0">
          <w:rPr>
            <w:sz w:val="22"/>
            <w:szCs w:val="22"/>
          </w:rPr>
          <w:delText>XIX</w:delText>
        </w:r>
        <w:r w:rsidR="008724B0" w:rsidRPr="008724B0">
          <w:rPr>
            <w:vertAlign w:val="superscript"/>
          </w:rPr>
          <w:delText>e</w:delText>
        </w:r>
        <w:r w:rsidRPr="008724B0">
          <w:rPr>
            <w:vertAlign w:val="superscript"/>
          </w:rPr>
          <w:delText xml:space="preserve"> </w:delText>
        </w:r>
      </w:del>
      <w:ins w:id="1389" w:author="OBVIL" w:date="2016-12-01T14:12:00Z">
        <w:r w:rsidR="00254340" w:rsidRPr="00254340">
          <w:rPr>
            <w:smallCaps/>
          </w:rPr>
          <w:t>xix</w:t>
        </w:r>
        <w:r w:rsidR="00254340" w:rsidRPr="00254340">
          <w:rPr>
            <w:vertAlign w:val="superscript"/>
          </w:rPr>
          <w:t>e</w:t>
        </w:r>
        <w:r w:rsidR="00254340" w:rsidRPr="00254340">
          <w:t> </w:t>
        </w:r>
      </w:ins>
      <w:r w:rsidR="00254340" w:rsidRPr="00DA7839">
        <w:t>siècle</w:t>
      </w:r>
      <w:r w:rsidRPr="00DA7839">
        <w:t xml:space="preserve">, que d’ailleurs elle annonce. On serait donc en droit, si </w:t>
      </w:r>
      <w:r w:rsidR="008724B0" w:rsidRPr="00DA7839">
        <w:t>l’on le voulait, d’ordo</w:t>
      </w:r>
      <w:r w:rsidRPr="00DA7839">
        <w:t xml:space="preserve">nner toute l’histoire littéraire du </w:t>
      </w:r>
      <w:del w:id="1390" w:author="OBVIL" w:date="2016-12-01T14:12:00Z">
        <w:r w:rsidR="008724B0">
          <w:rPr>
            <w:sz w:val="22"/>
            <w:szCs w:val="22"/>
          </w:rPr>
          <w:delText>XV</w:delText>
        </w:r>
        <w:r w:rsidR="008724B0" w:rsidRPr="008724B0">
          <w:rPr>
            <w:sz w:val="22"/>
            <w:szCs w:val="22"/>
          </w:rPr>
          <w:delText>II</w:delText>
        </w:r>
        <w:r w:rsidR="008724B0" w:rsidRPr="008724B0">
          <w:rPr>
            <w:sz w:val="22"/>
            <w:szCs w:val="22"/>
            <w:vertAlign w:val="superscript"/>
          </w:rPr>
          <w:delText>e</w:delText>
        </w:r>
        <w:r w:rsidR="008724B0" w:rsidRPr="00CB410B">
          <w:delText xml:space="preserve"> </w:delText>
        </w:r>
      </w:del>
      <w:ins w:id="1391"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par rapport à cette idée de </w:t>
      </w:r>
      <w:r w:rsidR="00CB410B" w:rsidRPr="00DA7839">
        <w:t>« </w:t>
      </w:r>
      <w:r w:rsidRPr="00DA7839">
        <w:t>progrès</w:t>
      </w:r>
      <w:r w:rsidR="00CB410B" w:rsidRPr="00DA7839">
        <w:t> »</w:t>
      </w:r>
      <w:r w:rsidRPr="00DA7839">
        <w:t xml:space="preserve">, dont les horizons, encore étroits, dans les </w:t>
      </w:r>
      <w:r w:rsidRPr="00DA7839">
        <w:rPr>
          <w:i/>
        </w:rPr>
        <w:t xml:space="preserve">Dialogues </w:t>
      </w:r>
      <w:r w:rsidRPr="00DA7839">
        <w:t>de Perrault, s’agrandissent insensiblement, pour finir par s</w:t>
      </w:r>
      <w:r w:rsidR="00CB410B" w:rsidRPr="00DA7839">
        <w:t>’</w:t>
      </w:r>
      <w:r w:rsidRPr="00DA7839">
        <w:t>étendre comme en perspectives illimitées dans le rêve de Condorce</w:t>
      </w:r>
      <w:r w:rsidR="00CB410B" w:rsidRPr="00DA7839">
        <w:t>t ;</w:t>
      </w:r>
      <w:r w:rsidRPr="00DA7839">
        <w:t xml:space="preserve"> et nous verrons bientôt qu’en effet c</w:t>
      </w:r>
      <w:r w:rsidR="00CB410B" w:rsidRPr="00DA7839">
        <w:t>’</w:t>
      </w:r>
      <w:r w:rsidRPr="00DA7839">
        <w:t>est à peine si deux ou trois autres idées, pendant cent ans, ont partagé avec elle, sans la contrarier d</w:t>
      </w:r>
      <w:r w:rsidR="00CB410B" w:rsidRPr="00DA7839">
        <w:t>’</w:t>
      </w:r>
      <w:r w:rsidRPr="00DA7839">
        <w:t>ailleurs, ou plutôt en l</w:t>
      </w:r>
      <w:r w:rsidR="00CB410B" w:rsidRPr="00DA7839">
        <w:t>’</w:t>
      </w:r>
      <w:r w:rsidRPr="00DA7839">
        <w:t xml:space="preserve">aidant, le gouvernement des esprits. </w:t>
      </w:r>
      <w:r w:rsidR="008724B0" w:rsidRPr="00DA7839">
        <w:t>À</w:t>
      </w:r>
      <w:r w:rsidRPr="00DA7839">
        <w:t xml:space="preserve"> tout le moins, puisqu</w:t>
      </w:r>
      <w:r w:rsidR="00CB410B" w:rsidRPr="00DA7839">
        <w:t>’</w:t>
      </w:r>
      <w:r w:rsidRPr="00DA7839">
        <w:t>elle a pour elle, après deux siècles tantôt passés, d’</w:t>
      </w:r>
      <w:r w:rsidR="008724B0" w:rsidRPr="00DA7839">
        <w:t>être</w:t>
      </w:r>
      <w:r w:rsidRPr="00DA7839">
        <w:t xml:space="preserve"> la seule que ceux mêmes qui l</w:t>
      </w:r>
      <w:r w:rsidR="00CB410B" w:rsidRPr="00DA7839">
        <w:t>’</w:t>
      </w:r>
      <w:r w:rsidRPr="00DA7839">
        <w:t>ont le plus ardemment combattue n</w:t>
      </w:r>
      <w:r w:rsidR="00CB410B" w:rsidRPr="00DA7839">
        <w:t>’</w:t>
      </w:r>
      <w:r w:rsidRPr="00DA7839">
        <w:t>ont réussi, p</w:t>
      </w:r>
      <w:r w:rsidR="008724B0" w:rsidRPr="00DA7839">
        <w:t>our ainsi dire, qu’à enfoncer plus profondément, c’est par elle</w:t>
      </w:r>
      <w:r w:rsidRPr="00DA7839">
        <w:t xml:space="preserve"> et par une exacte recherche de sa formation, qu</w:t>
      </w:r>
      <w:r w:rsidR="00CB410B" w:rsidRPr="00DA7839">
        <w:t>’</w:t>
      </w:r>
      <w:r w:rsidR="008724B0" w:rsidRPr="00DA7839">
        <w:t>il convient d’aborder</w:t>
      </w:r>
      <w:r w:rsidRPr="00DA7839">
        <w:t xml:space="preserve"> l’histoire littéraire du siècle de </w:t>
      </w:r>
      <w:r w:rsidR="008724B0" w:rsidRPr="00DA7839">
        <w:rPr>
          <w:i/>
        </w:rPr>
        <w:t>l’</w:t>
      </w:r>
      <w:r w:rsidRPr="00DA7839">
        <w:rPr>
          <w:i/>
        </w:rPr>
        <w:t>Encyclopédie</w:t>
      </w:r>
      <w:r w:rsidRPr="00B6083B">
        <w:rPr>
          <w:rPrChange w:id="1392" w:author="OBVIL" w:date="2016-12-01T14:12:00Z">
            <w:rPr>
              <w:rFonts w:ascii="Times New Roman" w:hAnsi="Times New Roman"/>
              <w:i/>
            </w:rPr>
          </w:rPrChange>
        </w:rPr>
        <w:t>.</w:t>
      </w:r>
    </w:p>
    <w:p w14:paraId="6AF6F8CC" w14:textId="77777777" w:rsidR="00CB410B" w:rsidRPr="00CB410B" w:rsidRDefault="00170A5B" w:rsidP="00D67B8B">
      <w:pPr>
        <w:pStyle w:val="Titre2"/>
      </w:pPr>
      <w:bookmarkStart w:id="1393" w:name="bookmark29"/>
      <w:bookmarkEnd w:id="1393"/>
      <w:r w:rsidRPr="00CB410B">
        <w:t>I</w:t>
      </w:r>
    </w:p>
    <w:p w14:paraId="1FB38E5E" w14:textId="533209E7" w:rsidR="00CB410B" w:rsidRPr="00DA7839" w:rsidRDefault="00170A5B" w:rsidP="00000A23">
      <w:pPr>
        <w:pStyle w:val="Corpsdetexte"/>
        <w:pPrChange w:id="1394" w:author="OBVIL" w:date="2016-12-01T14:12:00Z">
          <w:pPr>
            <w:pStyle w:val="Corpsdetexte"/>
            <w:spacing w:afterLines="120" w:after="288"/>
            <w:ind w:firstLine="240"/>
            <w:jc w:val="both"/>
          </w:pPr>
        </w:pPrChange>
      </w:pPr>
      <w:r w:rsidRPr="00DA7839">
        <w:t>Si dans l</w:t>
      </w:r>
      <w:r w:rsidR="00CB410B" w:rsidRPr="00DA7839">
        <w:t>’</w:t>
      </w:r>
      <w:r w:rsidR="00D67B8B" w:rsidRPr="00DA7839">
        <w:t>idée de progrès ou n</w:t>
      </w:r>
      <w:r w:rsidRPr="00DA7839">
        <w:t>e voit que l</w:t>
      </w:r>
      <w:r w:rsidR="00CB410B" w:rsidRPr="00DA7839">
        <w:t>’</w:t>
      </w:r>
      <w:r w:rsidRPr="00DA7839">
        <w:t>idée de mouvement, de changement, de succession, elle est partout, et, comme toutes les idées que l</w:t>
      </w:r>
      <w:r w:rsidR="00CB410B" w:rsidRPr="00DA7839">
        <w:t>’</w:t>
      </w:r>
      <w:r w:rsidRPr="00DA7839">
        <w:t>analyse retrouve dans la constitution de l</w:t>
      </w:r>
      <w:r w:rsidR="00CB410B" w:rsidRPr="00DA7839">
        <w:t>’</w:t>
      </w:r>
      <w:r w:rsidRPr="00DA7839">
        <w:t>esprit humain, elle</w:t>
      </w:r>
      <w:r w:rsidR="00CB410B" w:rsidRPr="00DA7839">
        <w:t>,</w:t>
      </w:r>
      <w:r w:rsidRPr="00DA7839">
        <w:t xml:space="preserve"> </w:t>
      </w:r>
      <w:r w:rsidR="00D67B8B" w:rsidRPr="00DA7839">
        <w:t>est</w:t>
      </w:r>
      <w:r w:rsidRPr="00DA7839">
        <w:t xml:space="preserve"> contemporaine, à vrai dire, de l</w:t>
      </w:r>
      <w:r w:rsidR="00CB410B" w:rsidRPr="00DA7839">
        <w:t>’</w:t>
      </w:r>
      <w:r w:rsidR="00D67B8B" w:rsidRPr="00DA7839">
        <w:t xml:space="preserve">exercice même </w:t>
      </w:r>
      <w:r w:rsidRPr="00DA7839">
        <w:t>de la pensée, puisqu</w:t>
      </w:r>
      <w:r w:rsidR="00CB410B" w:rsidRPr="00DA7839">
        <w:t>’</w:t>
      </w:r>
      <w:r w:rsidR="00D67B8B" w:rsidRPr="00DA7839">
        <w:t>elle le</w:t>
      </w:r>
      <w:r w:rsidRPr="00DA7839">
        <w:t xml:space="preserve"> conditionne. Aussi n</w:t>
      </w:r>
      <w:r w:rsidR="00CB410B" w:rsidRPr="00DA7839">
        <w:t>’</w:t>
      </w:r>
      <w:r w:rsidRPr="00DA7839">
        <w:t>est-il</w:t>
      </w:r>
      <w:r w:rsidR="00D67B8B" w:rsidRPr="00DA7839">
        <w:t xml:space="preserve"> pas étonnant que les hébraïsant</w:t>
      </w:r>
      <w:r w:rsidRPr="00DA7839">
        <w:t xml:space="preserve">s la reconnaissent dans </w:t>
      </w:r>
      <w:r w:rsidR="00CB410B" w:rsidRPr="00DA7839">
        <w:t>« </w:t>
      </w:r>
      <w:r w:rsidRPr="00DA7839">
        <w:t>le puissant esprit évolutionniste</w:t>
      </w:r>
      <w:r w:rsidR="00CB410B" w:rsidRPr="00DA7839">
        <w:t> »</w:t>
      </w:r>
      <w:r w:rsidR="00D67B8B" w:rsidRPr="00DA7839">
        <w:t xml:space="preserve"> qui fait</w:t>
      </w:r>
      <w:r w:rsidRPr="00DA7839">
        <w:t xml:space="preserve"> le fond, comme ils disent, du </w:t>
      </w:r>
      <w:r w:rsidR="00D67B8B" w:rsidRPr="00DA7839">
        <w:t>récit</w:t>
      </w:r>
      <w:r w:rsidRPr="00DA7839">
        <w:t xml:space="preserve"> biblique de la Créatio</w:t>
      </w:r>
      <w:r w:rsidR="00CB410B" w:rsidRPr="00DA7839">
        <w:t>n ;</w:t>
      </w:r>
      <w:r w:rsidRPr="00DA7839">
        <w:t xml:space="preserve"> et </w:t>
      </w:r>
      <w:r w:rsidR="00B6083B" w:rsidRPr="00DA7839">
        <w:t>M.</w:t>
      </w:r>
      <w:del w:id="1395" w:author="OBVIL" w:date="2016-12-01T14:12:00Z">
        <w:r w:rsidRPr="00CB410B">
          <w:delText xml:space="preserve"> </w:delText>
        </w:r>
      </w:del>
      <w:ins w:id="1396" w:author="OBVIL" w:date="2016-12-01T14:12:00Z">
        <w:r w:rsidR="00B6083B">
          <w:t> </w:t>
        </w:r>
      </w:ins>
      <w:r w:rsidRPr="00DA7839">
        <w:t>Bernin,</w:t>
      </w:r>
      <w:r w:rsidR="00D67B8B" w:rsidRPr="00DA7839">
        <w:t xml:space="preserve"> </w:t>
      </w:r>
      <w:r w:rsidRPr="00DA7839">
        <w:t>a célébré plus d</w:t>
      </w:r>
      <w:r w:rsidR="00CB410B" w:rsidRPr="00DA7839">
        <w:t>’</w:t>
      </w:r>
      <w:r w:rsidR="00D67B8B" w:rsidRPr="00DA7839">
        <w:t>une fois le</w:t>
      </w:r>
      <w:r w:rsidRPr="00DA7839">
        <w:t xml:space="preserve"> génie des </w:t>
      </w:r>
      <w:r w:rsidR="00CB410B" w:rsidRPr="00DA7839">
        <w:t>« </w:t>
      </w:r>
      <w:r w:rsidR="00792CD7" w:rsidRPr="00DA7839">
        <w:t>Darwins inconnu</w:t>
      </w:r>
      <w:r w:rsidRPr="00DA7839">
        <w:t>s</w:t>
      </w:r>
      <w:r w:rsidR="00CB410B" w:rsidRPr="00DA7839">
        <w:t> »</w:t>
      </w:r>
      <w:r w:rsidRPr="00DA7839">
        <w:t xml:space="preserve"> dont la </w:t>
      </w:r>
      <w:r w:rsidR="00792CD7" w:rsidRPr="00DA7839">
        <w:rPr>
          <w:i/>
        </w:rPr>
        <w:t>G</w:t>
      </w:r>
      <w:r w:rsidRPr="00DA7839">
        <w:rPr>
          <w:i/>
        </w:rPr>
        <w:t>enès</w:t>
      </w:r>
      <w:r w:rsidR="00792CD7" w:rsidRPr="00DA7839">
        <w:rPr>
          <w:i/>
        </w:rPr>
        <w:t>e</w:t>
      </w:r>
      <w:r w:rsidRPr="00DA7839">
        <w:t xml:space="preserve"> n</w:t>
      </w:r>
      <w:r w:rsidR="00CB410B" w:rsidRPr="00DA7839">
        <w:t>’</w:t>
      </w:r>
      <w:r w:rsidR="00792CD7" w:rsidRPr="00DA7839">
        <w:t>aurait fait</w:t>
      </w:r>
      <w:r w:rsidRPr="00DA7839">
        <w:t>, d</w:t>
      </w:r>
      <w:r w:rsidR="00CB410B" w:rsidRPr="00DA7839">
        <w:t>’</w:t>
      </w:r>
      <w:r w:rsidR="00792CD7" w:rsidRPr="00DA7839">
        <w:t>après</w:t>
      </w:r>
      <w:r w:rsidRPr="00DA7839">
        <w:t xml:space="preserve"> lui, </w:t>
      </w:r>
      <w:r w:rsidR="00792CD7" w:rsidRPr="00DA7839">
        <w:t>que résumer les spéculations. El</w:t>
      </w:r>
      <w:r w:rsidRPr="00DA7839">
        <w:t xml:space="preserve">le </w:t>
      </w:r>
      <w:r w:rsidR="00792CD7" w:rsidRPr="00DA7839">
        <w:t>est également le principe</w:t>
      </w:r>
      <w:r w:rsidRPr="00DA7839">
        <w:t xml:space="preserve"> ou, pour mieux dire, l</w:t>
      </w:r>
      <w:r w:rsidR="00CB410B" w:rsidRPr="00DA7839">
        <w:t>’</w:t>
      </w:r>
      <w:r w:rsidR="00792CD7" w:rsidRPr="00DA7839">
        <w:t>â</w:t>
      </w:r>
      <w:r w:rsidR="00D67B8B" w:rsidRPr="00DA7839">
        <w:t>me</w:t>
      </w:r>
      <w:r w:rsidR="00792CD7" w:rsidRPr="00DA7839">
        <w:t xml:space="preserve"> diffuse des religions, de</w:t>
      </w:r>
      <w:r w:rsidRPr="00DA7839">
        <w:t>s cos</w:t>
      </w:r>
      <w:r w:rsidR="00792CD7" w:rsidRPr="00DA7839">
        <w:t>mogonies, des métaphysiques de l’Inde. Épicure, en G</w:t>
      </w:r>
      <w:r w:rsidRPr="00DA7839">
        <w:t>rèce, a fait d</w:t>
      </w:r>
      <w:r w:rsidR="00CB410B" w:rsidRPr="00DA7839">
        <w:t>’</w:t>
      </w:r>
      <w:r w:rsidR="00792CD7" w:rsidRPr="00DA7839">
        <w:t>elle ce que bon pourrait appeler la grande ouvrière de son atomisme, et elle remplit un livre</w:t>
      </w:r>
      <w:r w:rsidRPr="00DA7839">
        <w:t xml:space="preserve"> entier du poème de</w:t>
      </w:r>
      <w:r w:rsidR="00792CD7" w:rsidRPr="00DA7839">
        <w:t xml:space="preserve"> Lucrèce, le cinquième, c</w:t>
      </w:r>
      <w:r w:rsidRPr="00DA7839">
        <w:t>elui dont on pourrait dire que la science moderne a conf</w:t>
      </w:r>
      <w:r w:rsidR="00792CD7" w:rsidRPr="00DA7839">
        <w:t>irmé depuis cent ans presque tou</w:t>
      </w:r>
      <w:r w:rsidRPr="00DA7839">
        <w:t>tes les hypothèses. Rappelons encore, si l’on le veut, qu’elle reparaît da</w:t>
      </w:r>
      <w:r w:rsidR="00792CD7" w:rsidRPr="00DA7839">
        <w:t>ns le christianisme, en tant qu</w:t>
      </w:r>
      <w:r w:rsidRPr="00DA7839">
        <w:t>e le premier article de la religion de Jésus est l</w:t>
      </w:r>
      <w:r w:rsidR="00CB410B" w:rsidRPr="00DA7839">
        <w:t>’</w:t>
      </w:r>
      <w:r w:rsidRPr="00DA7839">
        <w:t>affirmation de sa supériorité sur toutes les religions qui l’ont elle-m</w:t>
      </w:r>
      <w:r w:rsidR="00792CD7" w:rsidRPr="00DA7839">
        <w:t>ême précédée, et, par rapport au</w:t>
      </w:r>
      <w:r w:rsidRPr="00DA7839">
        <w:t xml:space="preserve"> judaïsme, la révélation d</w:t>
      </w:r>
      <w:r w:rsidR="00CB410B" w:rsidRPr="00DA7839">
        <w:t>’</w:t>
      </w:r>
      <w:r w:rsidRPr="00DA7839">
        <w:t>un progrès dans la loi même de Dieu. Mais, plus près de nous, qui ne connaît les tex</w:t>
      </w:r>
      <w:r w:rsidR="00792CD7" w:rsidRPr="00DA7839">
        <w:t>tes, assez souvent cités, de Bac</w:t>
      </w:r>
      <w:r w:rsidRPr="00DA7839">
        <w:t>on et de Pasca</w:t>
      </w:r>
      <w:r w:rsidR="00CB410B" w:rsidRPr="00DA7839">
        <w:t>l ?</w:t>
      </w:r>
      <w:r w:rsidR="00792CD7" w:rsidRPr="00DA7839">
        <w:t xml:space="preserve"> </w:t>
      </w:r>
      <w:r w:rsidR="00CB410B" w:rsidRPr="00DA7839">
        <w:t>« </w:t>
      </w:r>
      <w:r w:rsidRPr="00DA7839">
        <w:t>C’</w:t>
      </w:r>
      <w:r w:rsidR="00792CD7" w:rsidRPr="00DA7839">
        <w:t>est</w:t>
      </w:r>
      <w:r w:rsidRPr="00DA7839">
        <w:t xml:space="preserve"> à l</w:t>
      </w:r>
      <w:r w:rsidR="00792CD7" w:rsidRPr="00DA7839">
        <w:t>a vieillesse du monde et</w:t>
      </w:r>
      <w:r w:rsidRPr="00DA7839">
        <w:t xml:space="preserve"> à son âge mûr</w:t>
      </w:r>
      <w:r w:rsidR="00B6083B" w:rsidRPr="00DA7839">
        <w:t xml:space="preserve"> —</w:t>
      </w:r>
      <w:del w:id="1397" w:author="OBVIL" w:date="2016-12-01T14:12:00Z">
        <w:r w:rsidRPr="00CB410B">
          <w:delText xml:space="preserve"> </w:delText>
        </w:r>
      </w:del>
      <w:ins w:id="1398" w:author="OBVIL" w:date="2016-12-01T14:12:00Z">
        <w:r w:rsidR="00B6083B" w:rsidRPr="00B6083B">
          <w:t> </w:t>
        </w:r>
      </w:ins>
      <w:r w:rsidRPr="00DA7839">
        <w:t xml:space="preserve">dit Bacon dans ce </w:t>
      </w:r>
      <w:r w:rsidR="00792CD7" w:rsidRPr="00DA7839">
        <w:rPr>
          <w:i/>
        </w:rPr>
        <w:t>N</w:t>
      </w:r>
      <w:r w:rsidRPr="00DA7839">
        <w:rPr>
          <w:i/>
        </w:rPr>
        <w:t>o</w:t>
      </w:r>
      <w:r w:rsidR="00792CD7" w:rsidRPr="00DA7839">
        <w:rPr>
          <w:i/>
        </w:rPr>
        <w:t>v</w:t>
      </w:r>
      <w:r w:rsidRPr="00DA7839">
        <w:rPr>
          <w:i/>
        </w:rPr>
        <w:t>um Organum</w:t>
      </w:r>
      <w:r w:rsidRPr="00B6083B">
        <w:rPr>
          <w:rPrChange w:id="1399" w:author="OBVIL" w:date="2016-12-01T14:12:00Z">
            <w:rPr>
              <w:rFonts w:ascii="Times New Roman" w:hAnsi="Times New Roman"/>
              <w:i/>
            </w:rPr>
          </w:rPrChange>
        </w:rPr>
        <w:t>,</w:t>
      </w:r>
      <w:r w:rsidRPr="00DA7839">
        <w:t xml:space="preserve"> dont le titre lui seul, comme aussi bien celui de son </w:t>
      </w:r>
      <w:r w:rsidRPr="00DA7839">
        <w:rPr>
          <w:i/>
        </w:rPr>
        <w:t>Dr Augmentis scientiarum</w:t>
      </w:r>
      <w:r w:rsidRPr="00B6083B">
        <w:rPr>
          <w:rPrChange w:id="1400" w:author="OBVIL" w:date="2016-12-01T14:12:00Z">
            <w:rPr>
              <w:rFonts w:ascii="Times New Roman" w:hAnsi="Times New Roman"/>
              <w:i/>
            </w:rPr>
          </w:rPrChange>
        </w:rPr>
        <w:t>,</w:t>
      </w:r>
      <w:r w:rsidRPr="00DA7839">
        <w:t xml:space="preserve"> est en quelque sorte une déclaration de principes®- c</w:t>
      </w:r>
      <w:r w:rsidR="00CB410B" w:rsidRPr="00DA7839">
        <w:t>’</w:t>
      </w:r>
      <w:r w:rsidRPr="00DA7839">
        <w:t>est à la vieillesse du monde qu</w:t>
      </w:r>
      <w:r w:rsidR="00CB410B" w:rsidRPr="00DA7839">
        <w:t>’</w:t>
      </w:r>
      <w:r w:rsidRPr="00DA7839">
        <w:t>il faut attacher ce nom d</w:t>
      </w:r>
      <w:r w:rsidR="00CB410B" w:rsidRPr="00DA7839">
        <w:t>’</w:t>
      </w:r>
      <w:r w:rsidRPr="00DA7839">
        <w:t xml:space="preserve">antiquité. Or, la vieillesse du </w:t>
      </w:r>
      <w:r w:rsidR="00434F68" w:rsidRPr="00DA7839">
        <w:t>monde</w:t>
      </w:r>
      <w:r w:rsidRPr="00DA7839">
        <w:t xml:space="preserve"> eVst le temps où nous vivons, et non celui des anciens, qui était sa jeunesse.</w:t>
      </w:r>
      <w:r w:rsidR="00CB410B" w:rsidRPr="00DA7839">
        <w:t> »</w:t>
      </w:r>
      <w:r w:rsidRPr="00DA7839">
        <w:t xml:space="preserve"> Et Pascal, dans la </w:t>
      </w:r>
      <w:r w:rsidRPr="00DA7839">
        <w:rPr>
          <w:i/>
        </w:rPr>
        <w:t>Préface du Traité du vide</w:t>
      </w:r>
      <w:r w:rsidR="00CB410B" w:rsidRPr="00DA7839">
        <w:rPr>
          <w:i/>
        </w:rPr>
        <w:t> :</w:t>
      </w:r>
      <w:r w:rsidRPr="00DA7839">
        <w:t xml:space="preserve"> </w:t>
      </w:r>
      <w:r w:rsidR="00CB410B" w:rsidRPr="00DA7839">
        <w:t>« </w:t>
      </w:r>
      <w:r w:rsidRPr="00DA7839">
        <w:t>Ceux que nous appelons anciens étaient véritablement nouveaux en toutes choses, et formaient l</w:t>
      </w:r>
      <w:r w:rsidR="00CB410B" w:rsidRPr="00DA7839">
        <w:t>’</w:t>
      </w:r>
      <w:r w:rsidRPr="00DA7839">
        <w:t>enfance des hommes proprement, et comme nous avo</w:t>
      </w:r>
      <w:r w:rsidR="002C1E24" w:rsidRPr="00DA7839">
        <w:t xml:space="preserve">ns joint à leurs connaissances </w:t>
      </w:r>
      <w:r w:rsidRPr="00DA7839">
        <w:t>l</w:t>
      </w:r>
      <w:r w:rsidR="00CB410B" w:rsidRPr="00DA7839">
        <w:t>’</w:t>
      </w:r>
      <w:r w:rsidRPr="00DA7839">
        <w:t>expérience des siècles qui les ont suivis c’est en nous que l</w:t>
      </w:r>
      <w:r w:rsidR="00CB410B" w:rsidRPr="00DA7839">
        <w:t>’</w:t>
      </w:r>
      <w:r w:rsidRPr="00DA7839">
        <w:t xml:space="preserve">on </w:t>
      </w:r>
      <w:r w:rsidR="002C1E24" w:rsidRPr="00DA7839">
        <w:t>peut trouver cette antiquité qu</w:t>
      </w:r>
      <w:r w:rsidRPr="00DA7839">
        <w:t>e nous révérons dans les autres</w:t>
      </w:r>
      <w:r w:rsidR="00CB410B" w:rsidRPr="00DA7839">
        <w:t> »</w:t>
      </w:r>
      <w:r w:rsidRPr="00DA7839">
        <w:t>.</w:t>
      </w:r>
      <w:r w:rsidR="002C1E24" w:rsidRPr="00DA7839">
        <w:rPr>
          <w:rStyle w:val="Appelnotedebasdep"/>
        </w:rPr>
        <w:footnoteReference w:id="10"/>
      </w:r>
      <w:r w:rsidRPr="00DA7839">
        <w:t xml:space="preserve"> On n’apprendra pas sans surprise que, dix ou douze ans avant Pascal, dans un </w:t>
      </w:r>
      <w:r w:rsidRPr="00DA7839">
        <w:rPr>
          <w:i/>
        </w:rPr>
        <w:t>Discours</w:t>
      </w:r>
      <w:r w:rsidRPr="00DA7839">
        <w:t xml:space="preserve"> qu</w:t>
      </w:r>
      <w:r w:rsidR="00CB410B" w:rsidRPr="00DA7839">
        <w:t>’</w:t>
      </w:r>
      <w:r w:rsidRPr="00DA7839">
        <w:t>il prononçait en sa qualité d</w:t>
      </w:r>
      <w:r w:rsidR="00CB410B" w:rsidRPr="00DA7839">
        <w:t>’</w:t>
      </w:r>
      <w:r w:rsidRPr="00DA7839">
        <w:t>académicien, Colletet</w:t>
      </w:r>
      <w:r w:rsidR="00B6083B" w:rsidRPr="00DA7839">
        <w:t xml:space="preserve"> —</w:t>
      </w:r>
      <w:del w:id="1401" w:author="OBVIL" w:date="2016-12-01T14:12:00Z">
        <w:r w:rsidRPr="00CB410B">
          <w:delText xml:space="preserve"> </w:delText>
        </w:r>
      </w:del>
      <w:ins w:id="1402" w:author="OBVIL" w:date="2016-12-01T14:12:00Z">
        <w:r w:rsidR="00B6083B" w:rsidRPr="00B6083B">
          <w:t> </w:t>
        </w:r>
      </w:ins>
      <w:r w:rsidRPr="00DA7839">
        <w:t>Guillaume Colletet</w:t>
      </w:r>
      <w:r w:rsidR="00B6083B" w:rsidRPr="00DA7839">
        <w:t xml:space="preserve"> —</w:t>
      </w:r>
      <w:del w:id="1403" w:author="OBVIL" w:date="2016-12-01T14:12:00Z">
        <w:r w:rsidRPr="00CB410B">
          <w:delText xml:space="preserve"> </w:delText>
        </w:r>
      </w:del>
      <w:ins w:id="1404" w:author="OBVIL" w:date="2016-12-01T14:12:00Z">
        <w:r w:rsidR="00B6083B" w:rsidRPr="00B6083B">
          <w:t> </w:t>
        </w:r>
      </w:ins>
      <w:r w:rsidRPr="00DA7839">
        <w:t>avait exprimé les</w:t>
      </w:r>
      <w:r w:rsidR="00CB410B" w:rsidRPr="00DA7839">
        <w:rPr>
          <w:rFonts w:hint="eastAsia"/>
        </w:rPr>
        <w:t xml:space="preserve"> </w:t>
      </w:r>
      <w:r w:rsidR="00CB410B" w:rsidRPr="00DA7839">
        <w:t>m</w:t>
      </w:r>
      <w:r w:rsidRPr="00DA7839">
        <w:t>êmes idées presque avec autant de for</w:t>
      </w:r>
      <w:r w:rsidR="002C1E24" w:rsidRPr="00DA7839">
        <w:t>ce et</w:t>
      </w:r>
      <w:r w:rsidR="00254340" w:rsidRPr="00DA7839">
        <w:t xml:space="preserve"> </w:t>
      </w:r>
      <w:del w:id="1405" w:author="OBVIL" w:date="2016-12-01T14:12:00Z">
        <w:r w:rsidR="002C1E24">
          <w:delText>do</w:delText>
        </w:r>
      </w:del>
      <w:ins w:id="1406" w:author="OBVIL" w:date="2016-12-01T14:12:00Z">
        <w:r w:rsidR="00254340">
          <w:t>de</w:t>
        </w:r>
      </w:ins>
      <w:r w:rsidR="00254340" w:rsidRPr="00DA7839">
        <w:t xml:space="preserve"> </w:t>
      </w:r>
      <w:r w:rsidR="002C1E24" w:rsidRPr="00DA7839">
        <w:t xml:space="preserve">décision. </w:t>
      </w:r>
      <w:r w:rsidR="00B6083B" w:rsidRPr="00DA7839">
        <w:t>M.</w:t>
      </w:r>
      <w:del w:id="1407" w:author="OBVIL" w:date="2016-12-01T14:12:00Z">
        <w:r w:rsidR="002C1E24">
          <w:delText xml:space="preserve"> </w:delText>
        </w:r>
      </w:del>
      <w:ins w:id="1408" w:author="OBVIL" w:date="2016-12-01T14:12:00Z">
        <w:r w:rsidR="00B6083B">
          <w:t> </w:t>
        </w:r>
      </w:ins>
      <w:r w:rsidR="002C1E24" w:rsidRPr="00DA7839">
        <w:t>Alfred Mic</w:t>
      </w:r>
      <w:r w:rsidRPr="00DA7839">
        <w:t>hiels est seul, si je ne me trompe, à l</w:t>
      </w:r>
      <w:r w:rsidR="00CB410B" w:rsidRPr="00DA7839">
        <w:t>’</w:t>
      </w:r>
      <w:r w:rsidRPr="00DA7839">
        <w:t xml:space="preserve">avoir signalé dans son </w:t>
      </w:r>
      <w:r w:rsidRPr="00DA7839">
        <w:rPr>
          <w:i/>
        </w:rPr>
        <w:t>Histoire des idées littéraires en France au</w:t>
      </w:r>
      <w:r w:rsidRPr="00DA7839">
        <w:t xml:space="preserve"> </w:t>
      </w:r>
      <w:del w:id="1409" w:author="OBVIL" w:date="2016-12-01T14:12:00Z">
        <w:r w:rsidR="002C1E24" w:rsidRPr="002C1E24">
          <w:rPr>
            <w:sz w:val="22"/>
            <w:szCs w:val="22"/>
          </w:rPr>
          <w:delText>XIX</w:delText>
        </w:r>
        <w:r w:rsidR="002C1E24" w:rsidRPr="002C1E24">
          <w:rPr>
            <w:vertAlign w:val="superscript"/>
          </w:rPr>
          <w:delText>e</w:delText>
        </w:r>
        <w:r w:rsidRPr="00CB410B">
          <w:delText xml:space="preserve"> </w:delText>
        </w:r>
      </w:del>
      <w:ins w:id="1410" w:author="OBVIL" w:date="2016-12-01T14:12:00Z">
        <w:r w:rsidR="00254340" w:rsidRPr="00254340">
          <w:rPr>
            <w:smallCaps/>
          </w:rPr>
          <w:t>xix</w:t>
        </w:r>
        <w:r w:rsidR="00254340" w:rsidRPr="00254340">
          <w:rPr>
            <w:vertAlign w:val="superscript"/>
          </w:rPr>
          <w:t>e</w:t>
        </w:r>
        <w:r w:rsidR="00254340" w:rsidRPr="00254340">
          <w:t> </w:t>
        </w:r>
      </w:ins>
      <w:r w:rsidR="00254340" w:rsidRPr="00254340">
        <w:rPr>
          <w:rPrChange w:id="1411" w:author="OBVIL" w:date="2016-12-01T14:12:00Z">
            <w:rPr>
              <w:rFonts w:ascii="Times New Roman" w:hAnsi="Times New Roman"/>
              <w:i/>
            </w:rPr>
          </w:rPrChange>
        </w:rPr>
        <w:t>siècle</w:t>
      </w:r>
      <w:r w:rsidRPr="00B6083B">
        <w:rPr>
          <w:rPrChange w:id="1412" w:author="OBVIL" w:date="2016-12-01T14:12:00Z">
            <w:rPr>
              <w:rFonts w:ascii="Times New Roman" w:hAnsi="Times New Roman"/>
              <w:i/>
            </w:rPr>
          </w:rPrChange>
        </w:rPr>
        <w:t>.</w:t>
      </w:r>
    </w:p>
    <w:p w14:paraId="4669611F" w14:textId="62B7E24D" w:rsidR="002C1E24" w:rsidRPr="00DA7839" w:rsidRDefault="00170A5B" w:rsidP="00000A23">
      <w:pPr>
        <w:pStyle w:val="Corpsdetexte"/>
        <w:pPrChange w:id="1413" w:author="OBVIL" w:date="2016-12-01T14:12:00Z">
          <w:pPr>
            <w:pStyle w:val="Corpsdetexte"/>
            <w:spacing w:afterLines="120" w:after="288"/>
            <w:ind w:firstLine="240"/>
            <w:jc w:val="both"/>
          </w:pPr>
        </w:pPrChange>
      </w:pPr>
      <w:r w:rsidRPr="00DA7839">
        <w:t>Je ne pense pas qu</w:t>
      </w:r>
      <w:r w:rsidR="00CB410B" w:rsidRPr="00DA7839">
        <w:t>’</w:t>
      </w:r>
      <w:r w:rsidRPr="00DA7839">
        <w:t>il y ait lieu d</w:t>
      </w:r>
      <w:r w:rsidR="00CB410B" w:rsidRPr="00DA7839">
        <w:t>’</w:t>
      </w:r>
      <w:r w:rsidRPr="00DA7839">
        <w:t>insister sur Collete</w:t>
      </w:r>
      <w:r w:rsidR="00CB410B" w:rsidRPr="00DA7839">
        <w:t>t ;</w:t>
      </w:r>
      <w:r w:rsidRPr="00DA7839">
        <w:t xml:space="preserve"> mais Pasca</w:t>
      </w:r>
      <w:r w:rsidR="00CB410B" w:rsidRPr="00DA7839">
        <w:t>l</w:t>
      </w:r>
      <w:r w:rsidR="00B6083B" w:rsidRPr="00DA7839">
        <w:t xml:space="preserve"> —</w:t>
      </w:r>
      <w:del w:id="1414" w:author="OBVIL" w:date="2016-12-01T14:12:00Z">
        <w:r w:rsidRPr="00CB410B">
          <w:delText xml:space="preserve"> </w:delText>
        </w:r>
      </w:del>
      <w:ins w:id="1415" w:author="OBVIL" w:date="2016-12-01T14:12:00Z">
        <w:r w:rsidR="00B6083B" w:rsidRPr="00B6083B">
          <w:t> </w:t>
        </w:r>
      </w:ins>
      <w:r w:rsidRPr="00DA7839">
        <w:t>nous l</w:t>
      </w:r>
      <w:r w:rsidR="00CB410B" w:rsidRPr="00DA7839">
        <w:t>’</w:t>
      </w:r>
      <w:r w:rsidRPr="00DA7839">
        <w:t>avons dit ailleur</w:t>
      </w:r>
      <w:r w:rsidR="00CB410B" w:rsidRPr="00DA7839">
        <w:t>s</w:t>
      </w:r>
      <w:r w:rsidR="00B6083B" w:rsidRPr="00DA7839">
        <w:t xml:space="preserve"> —</w:t>
      </w:r>
      <w:del w:id="1416" w:author="OBVIL" w:date="2016-12-01T14:12:00Z">
        <w:r w:rsidRPr="00CB410B">
          <w:delText xml:space="preserve"> </w:delText>
        </w:r>
      </w:del>
      <w:ins w:id="1417" w:author="OBVIL" w:date="2016-12-01T14:12:00Z">
        <w:r w:rsidR="00B6083B" w:rsidRPr="00B6083B">
          <w:t> </w:t>
        </w:r>
      </w:ins>
      <w:r w:rsidRPr="00DA7839">
        <w:t>ne devait pas persévérer dans ces idées, ou même, après les avoir énoncées, il de</w:t>
      </w:r>
      <w:r w:rsidR="00CA2695" w:rsidRPr="00DA7839">
        <w:t>vait plutôt les combattre. Quant à Bacon,</w:t>
      </w:r>
      <w:r w:rsidRPr="00DA7839">
        <w:t xml:space="preserve"> </w:t>
      </w:r>
      <w:r w:rsidR="00CA2695" w:rsidRPr="00DA7839">
        <w:t>on</w:t>
      </w:r>
      <w:r w:rsidRPr="00DA7839">
        <w:t xml:space="preserve"> le </w:t>
      </w:r>
      <w:r w:rsidR="00CA2695" w:rsidRPr="00DA7839">
        <w:t>verra, son influence, non seulement</w:t>
      </w:r>
      <w:r w:rsidRPr="00DA7839">
        <w:t xml:space="preserve"> en France, mais en Angleterre même, n</w:t>
      </w:r>
      <w:r w:rsidR="00CB410B" w:rsidRPr="00DA7839">
        <w:t>’</w:t>
      </w:r>
      <w:r w:rsidRPr="00DA7839">
        <w:t xml:space="preserve">a commencé vraiment de se faire </w:t>
      </w:r>
      <w:r w:rsidR="00CA2695" w:rsidRPr="00DA7839">
        <w:t>sentir</w:t>
      </w:r>
      <w:r w:rsidRPr="00DA7839">
        <w:t xml:space="preserve"> que dans les premières années du </w:t>
      </w:r>
      <w:del w:id="1418" w:author="OBVIL" w:date="2016-12-01T14:12:00Z">
        <w:r w:rsidR="00CA2695" w:rsidRPr="00CA2695">
          <w:rPr>
            <w:sz w:val="22"/>
            <w:szCs w:val="22"/>
          </w:rPr>
          <w:delText>XVIII</w:delText>
        </w:r>
        <w:r w:rsidR="00CA2695" w:rsidRPr="00CA2695">
          <w:rPr>
            <w:vertAlign w:val="superscript"/>
          </w:rPr>
          <w:delText>e</w:delText>
        </w:r>
        <w:r w:rsidR="00CA2695">
          <w:delText xml:space="preserve"> </w:delText>
        </w:r>
      </w:del>
      <w:ins w:id="1419"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00CA2695" w:rsidRPr="00DA7839">
        <w:t>. N’</w:t>
      </w:r>
      <w:r w:rsidRPr="00DA7839">
        <w:t>ajouterons-nous pas que, pour que ces grandes idées, qui équivalent de fait à une conception totale de la vie ou de l</w:t>
      </w:r>
      <w:r w:rsidR="00CB410B" w:rsidRPr="00DA7839">
        <w:t>’</w:t>
      </w:r>
      <w:r w:rsidRPr="00DA7839">
        <w:t>univers même, se dégagent du vague de leur</w:t>
      </w:r>
      <w:r w:rsidR="00CA2695" w:rsidRPr="00DA7839">
        <w:t xml:space="preserve"> indétermination primitive, se c</w:t>
      </w:r>
      <w:r w:rsidRPr="00DA7839">
        <w:t>oncrètent en quelq</w:t>
      </w:r>
      <w:r w:rsidR="00CA2695" w:rsidRPr="00DA7839">
        <w:t>ue manière, se précisent, et enf</w:t>
      </w:r>
      <w:r w:rsidRPr="00DA7839">
        <w:t xml:space="preserve">in deviennent </w:t>
      </w:r>
      <w:r w:rsidR="00CA2695" w:rsidRPr="00DA7839">
        <w:rPr>
          <w:i/>
        </w:rPr>
        <w:t>active</w:t>
      </w:r>
      <w:r w:rsidRPr="00DA7839">
        <w:rPr>
          <w:i/>
        </w:rPr>
        <w:t>s</w:t>
      </w:r>
      <w:r w:rsidRPr="00DA7839">
        <w:t xml:space="preserve">, il y faut, avec beaucoup de temps, tout </w:t>
      </w:r>
      <w:r w:rsidR="00CA2695" w:rsidRPr="00DA7839">
        <w:t>un</w:t>
      </w:r>
      <w:r w:rsidRPr="00DA7839">
        <w:t xml:space="preserve"> ensemble de conditions dont les plus insignifiantes en apparence ne sont pas toujours en réalité les moins considérable</w:t>
      </w:r>
      <w:r w:rsidR="00CB410B" w:rsidRPr="00DA7839">
        <w:t>s ?</w:t>
      </w:r>
      <w:r w:rsidRPr="00DA7839">
        <w:t xml:space="preserve"> C</w:t>
      </w:r>
      <w:r w:rsidR="00CB410B" w:rsidRPr="00DA7839">
        <w:t>’</w:t>
      </w:r>
      <w:r w:rsidRPr="00DA7839">
        <w:t>est justement le cas de l</w:t>
      </w:r>
      <w:r w:rsidR="00CB410B" w:rsidRPr="00DA7839">
        <w:t>’</w:t>
      </w:r>
      <w:r w:rsidR="00CA2695" w:rsidRPr="00DA7839">
        <w:t>idée de progrès. Entrevue</w:t>
      </w:r>
      <w:r w:rsidRPr="00DA7839">
        <w:t xml:space="preserve"> par les</w:t>
      </w:r>
      <w:r w:rsidR="00CA2695" w:rsidRPr="00DA7839">
        <w:t xml:space="preserve"> </w:t>
      </w:r>
      <w:r w:rsidRPr="00DA7839">
        <w:t xml:space="preserve">uns, </w:t>
      </w:r>
      <w:r w:rsidR="00CA2695" w:rsidRPr="00DA7839">
        <w:t>ébauchée même par les autres, elle</w:t>
      </w:r>
      <w:r w:rsidRPr="00DA7839">
        <w:t xml:space="preserve"> n</w:t>
      </w:r>
      <w:r w:rsidR="00CB410B" w:rsidRPr="00DA7839">
        <w:t>’</w:t>
      </w:r>
      <w:r w:rsidRPr="00DA7839">
        <w:t>avait</w:t>
      </w:r>
      <w:r w:rsidR="00CA2695" w:rsidRPr="00DA7839">
        <w:t xml:space="preserve"> pas jusqu’au</w:t>
      </w:r>
      <w:r w:rsidR="00B6083B" w:rsidRPr="00B6083B">
        <w:rPr>
          <w:rPrChange w:id="1420" w:author="OBVIL" w:date="2016-12-01T14:12:00Z">
            <w:rPr>
              <w:rFonts w:ascii="Times New Roman" w:hAnsi="Times New Roman"/>
              <w:sz w:val="22"/>
            </w:rPr>
          </w:rPrChange>
        </w:rPr>
        <w:t xml:space="preserve"> </w:t>
      </w:r>
      <w:del w:id="1421" w:author="OBVIL" w:date="2016-12-01T14:12:00Z">
        <w:r w:rsidR="00CA2695" w:rsidRPr="00CA2695">
          <w:rPr>
            <w:sz w:val="22"/>
            <w:szCs w:val="22"/>
          </w:rPr>
          <w:delText>XVIII</w:delText>
        </w:r>
        <w:r w:rsidR="00CA2695" w:rsidRPr="00CA2695">
          <w:rPr>
            <w:vertAlign w:val="superscript"/>
          </w:rPr>
          <w:delText>e</w:delText>
        </w:r>
        <w:r w:rsidRPr="00CB410B">
          <w:delText xml:space="preserve"> </w:delText>
        </w:r>
      </w:del>
      <w:ins w:id="1422"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d</w:t>
      </w:r>
      <w:r w:rsidR="00CB410B" w:rsidRPr="00DA7839">
        <w:t>’</w:t>
      </w:r>
      <w:r w:rsidRPr="00DA7839">
        <w:t>existence philosophique. On l’entrevoyait</w:t>
      </w:r>
      <w:r w:rsidR="00CA2695" w:rsidRPr="00DA7839">
        <w:t xml:space="preserve"> plutôt qu’on ne la concevait. E</w:t>
      </w:r>
      <w:r w:rsidRPr="00DA7839">
        <w:t>lle</w:t>
      </w:r>
      <w:r w:rsidR="00CA2695" w:rsidRPr="00DA7839">
        <w:t xml:space="preserve"> flottait</w:t>
      </w:r>
      <w:r w:rsidRPr="00DA7839">
        <w:t xml:space="preserve"> dans l</w:t>
      </w:r>
      <w:r w:rsidR="00CB410B" w:rsidRPr="00DA7839">
        <w:t>’</w:t>
      </w:r>
      <w:r w:rsidRPr="00DA7839">
        <w:t>air san</w:t>
      </w:r>
      <w:r w:rsidR="00CA2695" w:rsidRPr="00DA7839">
        <w:t>s que personne eût essayé de se</w:t>
      </w:r>
      <w:r w:rsidRPr="00DA7839">
        <w:t xml:space="preserve"> l</w:t>
      </w:r>
      <w:r w:rsidR="00CB410B" w:rsidRPr="00DA7839">
        <w:t>’</w:t>
      </w:r>
      <w:r w:rsidRPr="00DA7839">
        <w:t>approprier. Mais</w:t>
      </w:r>
      <w:r w:rsidR="00CA2695" w:rsidRPr="00DA7839">
        <w:t xml:space="preserve"> </w:t>
      </w:r>
      <w:r w:rsidRPr="00DA7839">
        <w:t>elle ne devait définitivement prendre forme qu</w:t>
      </w:r>
      <w:r w:rsidR="00CB410B" w:rsidRPr="00DA7839">
        <w:t>’</w:t>
      </w:r>
      <w:r w:rsidRPr="00DA7839">
        <w:t xml:space="preserve">en se mêlant à cette </w:t>
      </w:r>
      <w:r w:rsidR="00CA2695" w:rsidRPr="00DA7839">
        <w:rPr>
          <w:i/>
        </w:rPr>
        <w:t>Querelle des anciens et</w:t>
      </w:r>
      <w:r w:rsidRPr="00DA7839">
        <w:rPr>
          <w:i/>
        </w:rPr>
        <w:t xml:space="preserve"> des modernes</w:t>
      </w:r>
      <w:r w:rsidRPr="00DA7839">
        <w:t>, si vaine aux yeux de quelques historiens de la littérature, si ridicule mêm</w:t>
      </w:r>
      <w:r w:rsidR="00CB410B" w:rsidRPr="00DA7839">
        <w:t>e ;</w:t>
      </w:r>
      <w:r w:rsidRPr="00DA7839">
        <w:t xml:space="preserve"> et ainsi, ce que n</w:t>
      </w:r>
      <w:r w:rsidR="00CB410B" w:rsidRPr="00DA7839">
        <w:t>’</w:t>
      </w:r>
      <w:r w:rsidRPr="00DA7839">
        <w:t xml:space="preserve">avaient pu ni Bacon, ni Pascal, ni </w:t>
      </w:r>
      <w:r w:rsidR="00CA2695" w:rsidRPr="00DA7839">
        <w:t>Descartes</w:t>
      </w:r>
      <w:r w:rsidRPr="00DA7839">
        <w:t>, une discussion de collège allait l</w:t>
      </w:r>
      <w:r w:rsidR="00CB410B" w:rsidRPr="00DA7839">
        <w:t>’</w:t>
      </w:r>
      <w:r w:rsidRPr="00DA7839">
        <w:t>opérer en moins de dix ou douze ans.</w:t>
      </w:r>
    </w:p>
    <w:p w14:paraId="43719EC8" w14:textId="77777777" w:rsidR="002C1E24" w:rsidRPr="002C1E24" w:rsidRDefault="002C1E24" w:rsidP="002C1E24">
      <w:pPr>
        <w:widowControl/>
        <w:autoSpaceDE w:val="0"/>
        <w:autoSpaceDN w:val="0"/>
        <w:adjustRightInd w:val="0"/>
        <w:rPr>
          <w:del w:id="1423" w:author="OBVIL" w:date="2016-12-01T14:12:00Z"/>
          <w:rFonts w:asciiTheme="majorBidi" w:hAnsiTheme="majorBidi" w:cstheme="majorBidi"/>
          <w:sz w:val="20"/>
          <w:szCs w:val="20"/>
        </w:rPr>
      </w:pPr>
    </w:p>
    <w:p w14:paraId="53BFCC36" w14:textId="78E52D54" w:rsidR="00CB410B" w:rsidRPr="00DA7839" w:rsidRDefault="00170A5B" w:rsidP="00000A23">
      <w:pPr>
        <w:pStyle w:val="Corpsdetexte"/>
        <w:pPrChange w:id="1424" w:author="OBVIL" w:date="2016-12-01T14:12:00Z">
          <w:pPr>
            <w:pStyle w:val="Corpsdetexte"/>
            <w:spacing w:afterLines="120" w:after="288"/>
            <w:ind w:firstLine="240"/>
            <w:jc w:val="both"/>
          </w:pPr>
        </w:pPrChange>
      </w:pPr>
      <w:r w:rsidRPr="00DA7839">
        <w:t xml:space="preserve">Dans la première moitié du </w:t>
      </w:r>
      <w:del w:id="1425" w:author="OBVIL" w:date="2016-12-01T14:12:00Z">
        <w:r w:rsidR="00CA2695">
          <w:rPr>
            <w:sz w:val="22"/>
            <w:szCs w:val="22"/>
          </w:rPr>
          <w:delText>XV</w:delText>
        </w:r>
        <w:r w:rsidR="00CA2695" w:rsidRPr="00CA2695">
          <w:rPr>
            <w:sz w:val="22"/>
            <w:szCs w:val="22"/>
          </w:rPr>
          <w:delText>II</w:delText>
        </w:r>
        <w:r w:rsidR="00CA2695" w:rsidRPr="00CA2695">
          <w:rPr>
            <w:vertAlign w:val="superscript"/>
          </w:rPr>
          <w:delText>e</w:delText>
        </w:r>
        <w:r w:rsidR="00CA2695">
          <w:delText xml:space="preserve"> </w:delText>
        </w:r>
      </w:del>
      <w:ins w:id="1426"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vivait à Paris un singulier pe</w:t>
      </w:r>
      <w:r w:rsidR="00CA2695" w:rsidRPr="00DA7839">
        <w:t>rsonnage, que ses fonctions de « </w:t>
      </w:r>
      <w:r w:rsidRPr="00DA7839">
        <w:t>contrôleur général de l</w:t>
      </w:r>
      <w:r w:rsidR="00CB410B" w:rsidRPr="00DA7839">
        <w:t>’</w:t>
      </w:r>
      <w:r w:rsidRPr="00DA7839">
        <w:t>extraordinaire des guerres</w:t>
      </w:r>
      <w:r w:rsidR="00CB410B" w:rsidRPr="00DA7839">
        <w:t> »</w:t>
      </w:r>
      <w:r w:rsidRPr="00DA7839">
        <w:t xml:space="preserve">, et de </w:t>
      </w:r>
      <w:r w:rsidR="00CB410B" w:rsidRPr="00DA7839">
        <w:t>« </w:t>
      </w:r>
      <w:r w:rsidRPr="00DA7839">
        <w:t>secrétaire de la marine du Levant</w:t>
      </w:r>
      <w:r w:rsidR="00CB410B" w:rsidRPr="00DA7839">
        <w:t> »</w:t>
      </w:r>
      <w:r w:rsidRPr="00DA7839">
        <w:t>, n</w:t>
      </w:r>
      <w:r w:rsidR="00CB410B" w:rsidRPr="00DA7839">
        <w:t>’</w:t>
      </w:r>
      <w:r w:rsidR="00CA2695" w:rsidRPr="00DA7839">
        <w:t>empêchaient</w:t>
      </w:r>
      <w:r w:rsidRPr="00DA7839">
        <w:t xml:space="preserve"> point d</w:t>
      </w:r>
      <w:r w:rsidR="00CB410B" w:rsidRPr="00DA7839">
        <w:t>’</w:t>
      </w:r>
      <w:r w:rsidRPr="00DA7839">
        <w:t>être passionné de bel espri</w:t>
      </w:r>
      <w:r w:rsidR="00CA2695" w:rsidRPr="00DA7839">
        <w:t>t et de littérature</w:t>
      </w:r>
      <w:r w:rsidRPr="00DA7839">
        <w:t>. On l</w:t>
      </w:r>
      <w:r w:rsidR="00CB410B" w:rsidRPr="00DA7839">
        <w:t>’</w:t>
      </w:r>
      <w:r w:rsidRPr="00DA7839">
        <w:t>appelait Desmarets, et il se nommait de Saint-Sorlin. Vers ou prose, roman ou théâtre, c</w:t>
      </w:r>
      <w:r w:rsidR="00CA2695" w:rsidRPr="00DA7839">
        <w:t>omédie, tragédie, madrigal, épo</w:t>
      </w:r>
      <w:r w:rsidRPr="00DA7839">
        <w:t>pée, critique ou théologie même, il travaillait dans tous les genre</w:t>
      </w:r>
      <w:r w:rsidR="00CB410B" w:rsidRPr="00DA7839">
        <w:t>s ;</w:t>
      </w:r>
      <w:r w:rsidR="00CA2695" w:rsidRPr="00DA7839">
        <w:t xml:space="preserve"> et cett</w:t>
      </w:r>
      <w:r w:rsidRPr="00DA7839">
        <w:t>e remarquable variété d</w:t>
      </w:r>
      <w:r w:rsidR="00CB410B" w:rsidRPr="00DA7839">
        <w:t>’</w:t>
      </w:r>
      <w:r w:rsidRPr="00DA7839">
        <w:t>aptitudes lui avait valu d</w:t>
      </w:r>
      <w:r w:rsidR="00CB410B" w:rsidRPr="00DA7839">
        <w:t>’</w:t>
      </w:r>
      <w:r w:rsidR="00CA2695" w:rsidRPr="00DA7839">
        <w:t>être</w:t>
      </w:r>
      <w:r w:rsidRPr="00DA7839">
        <w:t xml:space="preserve"> choisi par Richelieu pour l</w:t>
      </w:r>
      <w:r w:rsidR="00CB410B" w:rsidRPr="00DA7839">
        <w:t>’</w:t>
      </w:r>
      <w:r w:rsidRPr="00DA7839">
        <w:t>un de ses auteurs à gages. Si d</w:t>
      </w:r>
      <w:r w:rsidR="00CB410B" w:rsidRPr="00DA7839">
        <w:t>’</w:t>
      </w:r>
      <w:r w:rsidRPr="00DA7839">
        <w:t xml:space="preserve">ailleurs son roman </w:t>
      </w:r>
      <w:r w:rsidRPr="00DA7839">
        <w:rPr>
          <w:i/>
        </w:rPr>
        <w:t>d</w:t>
      </w:r>
      <w:r w:rsidR="00CB410B" w:rsidRPr="00DA7839">
        <w:rPr>
          <w:i/>
        </w:rPr>
        <w:t>’</w:t>
      </w:r>
      <w:r w:rsidRPr="00DA7839">
        <w:rPr>
          <w:i/>
        </w:rPr>
        <w:t xml:space="preserve">Ariane </w:t>
      </w:r>
      <w:r w:rsidRPr="00DA7839">
        <w:t xml:space="preserve">ou son poème de </w:t>
      </w:r>
      <w:r w:rsidRPr="00DA7839">
        <w:rPr>
          <w:i/>
        </w:rPr>
        <w:t>Clovis</w:t>
      </w:r>
      <w:r w:rsidRPr="00DA7839">
        <w:t xml:space="preserve"> sont aujourd</w:t>
      </w:r>
      <w:r w:rsidR="00CB410B" w:rsidRPr="00DA7839">
        <w:t>’</w:t>
      </w:r>
      <w:r w:rsidRPr="00DA7839">
        <w:t xml:space="preserve">hui parfaitement illisibles, sa comédie des </w:t>
      </w:r>
      <w:r w:rsidR="00CA2695" w:rsidRPr="00DA7839">
        <w:rPr>
          <w:i/>
        </w:rPr>
        <w:t>V</w:t>
      </w:r>
      <w:r w:rsidRPr="00DA7839">
        <w:rPr>
          <w:i/>
        </w:rPr>
        <w:t>isionnaires</w:t>
      </w:r>
      <w:r w:rsidRPr="00DA7839">
        <w:t xml:space="preserve"> a passé pour </w:t>
      </w:r>
      <w:r w:rsidR="00CB410B" w:rsidRPr="00DA7839">
        <w:t>« </w:t>
      </w:r>
      <w:r w:rsidRPr="00DA7839">
        <w:t>inimitable</w:t>
      </w:r>
      <w:r w:rsidR="00CB410B" w:rsidRPr="00DA7839">
        <w:t> »</w:t>
      </w:r>
      <w:r w:rsidRPr="00DA7839">
        <w:t xml:space="preserve"> pendant un quart de siècle, et, sans parler des emprunts </w:t>
      </w:r>
      <w:r w:rsidR="00CA2695" w:rsidRPr="00DA7839">
        <w:t>qu</w:t>
      </w:r>
      <w:r w:rsidRPr="00DA7839">
        <w:t>e Molière y a faits, la lecture en est intéressante encore</w:t>
      </w:r>
      <w:r w:rsidR="00CB410B" w:rsidRPr="00DA7839">
        <w:t>,</w:t>
      </w:r>
      <w:r w:rsidR="00B6083B" w:rsidRPr="00DA7839">
        <w:t xml:space="preserve"> — </w:t>
      </w:r>
      <w:r w:rsidR="00CB410B" w:rsidRPr="00DA7839">
        <w:t>-</w:t>
      </w:r>
      <w:r w:rsidRPr="00DA7839">
        <w:t xml:space="preserve"> pour les curieux. Après une jeunesse </w:t>
      </w:r>
      <w:r w:rsidR="00CB410B" w:rsidRPr="00DA7839">
        <w:t>« </w:t>
      </w:r>
      <w:r w:rsidRPr="00DA7839">
        <w:t>libertine</w:t>
      </w:r>
      <w:r w:rsidR="00CB410B" w:rsidRPr="00DA7839">
        <w:t> »</w:t>
      </w:r>
      <w:r w:rsidRPr="00DA7839">
        <w:t xml:space="preserve">, Desmarets, encore vert, était devenu </w:t>
      </w:r>
      <w:r w:rsidR="00CB410B" w:rsidRPr="00DA7839">
        <w:t>« </w:t>
      </w:r>
      <w:r w:rsidRPr="00DA7839">
        <w:t>dévot</w:t>
      </w:r>
      <w:r w:rsidR="00CB410B" w:rsidRPr="00DA7839">
        <w:t> »</w:t>
      </w:r>
      <w:r w:rsidRPr="00DA7839">
        <w:t>, mais non pas janséniste. Pour concilier sa piété nouvelle avec ses anciens goûts littéraires, il écrivait donc le matin des pamphlets contre Port-Royal, et le soir il rimait des poèmes épiques généralement chrétiens</w:t>
      </w:r>
      <w:r w:rsidR="00CB410B" w:rsidRPr="00DA7839">
        <w:t> :</w:t>
      </w:r>
      <w:r w:rsidRPr="00DA7839">
        <w:t xml:space="preserve"> </w:t>
      </w:r>
      <w:r w:rsidR="00CA2695" w:rsidRPr="00DA7839">
        <w:rPr>
          <w:i/>
        </w:rPr>
        <w:t>Marie-Magde</w:t>
      </w:r>
      <w:r w:rsidRPr="00DA7839">
        <w:rPr>
          <w:i/>
        </w:rPr>
        <w:t>leine</w:t>
      </w:r>
      <w:r w:rsidRPr="00B6083B">
        <w:rPr>
          <w:rPrChange w:id="1427" w:author="OBVIL" w:date="2016-12-01T14:12:00Z">
            <w:rPr>
              <w:rFonts w:ascii="Times New Roman" w:hAnsi="Times New Roman"/>
              <w:i/>
            </w:rPr>
          </w:rPrChange>
        </w:rPr>
        <w:t xml:space="preserve">, </w:t>
      </w:r>
      <w:r w:rsidRPr="00DA7839">
        <w:rPr>
          <w:i/>
        </w:rPr>
        <w:t>ou le Triomphe de la grâce</w:t>
      </w:r>
      <w:r w:rsidRPr="00B6083B">
        <w:rPr>
          <w:rPrChange w:id="1428" w:author="OBVIL" w:date="2016-12-01T14:12:00Z">
            <w:rPr>
              <w:rFonts w:ascii="Times New Roman" w:hAnsi="Times New Roman"/>
              <w:i/>
            </w:rPr>
          </w:rPrChange>
        </w:rPr>
        <w:t>,</w:t>
      </w:r>
      <w:r w:rsidRPr="00DA7839">
        <w:t xml:space="preserve"> et </w:t>
      </w:r>
      <w:r w:rsidRPr="00DA7839">
        <w:rPr>
          <w:i/>
        </w:rPr>
        <w:t>Clovis</w:t>
      </w:r>
      <w:r w:rsidRPr="00B6083B">
        <w:rPr>
          <w:rPrChange w:id="1429" w:author="OBVIL" w:date="2016-12-01T14:12:00Z">
            <w:rPr>
              <w:rFonts w:ascii="Times New Roman" w:hAnsi="Times New Roman"/>
              <w:i/>
            </w:rPr>
          </w:rPrChange>
        </w:rPr>
        <w:t>,</w:t>
      </w:r>
      <w:r w:rsidRPr="00DA7839">
        <w:t xml:space="preserve"> que nous citions. C’est ce que Voltaire exprime à sa manière, en disant quelque part que </w:t>
      </w:r>
      <w:r w:rsidR="00CB410B" w:rsidRPr="00DA7839">
        <w:t>« </w:t>
      </w:r>
      <w:r w:rsidRPr="00DA7839">
        <w:t>Desmarets, sur la fin de sa vie, fut plus connu par son fanatisme que par ses ouvrages</w:t>
      </w:r>
      <w:r w:rsidR="00CB410B" w:rsidRPr="00DA7839">
        <w:t> »</w:t>
      </w:r>
      <w:r w:rsidRPr="00DA7839">
        <w:t>.</w:t>
      </w:r>
    </w:p>
    <w:p w14:paraId="000A0751" w14:textId="0B08E515" w:rsidR="00CB410B" w:rsidRPr="00DA7839" w:rsidRDefault="00170A5B" w:rsidP="00000A23">
      <w:pPr>
        <w:pStyle w:val="Corpsdetexte"/>
        <w:pPrChange w:id="1430" w:author="OBVIL" w:date="2016-12-01T14:12:00Z">
          <w:pPr>
            <w:pStyle w:val="Corpsdetexte"/>
            <w:spacing w:afterLines="120" w:after="288"/>
            <w:ind w:firstLine="240"/>
            <w:jc w:val="both"/>
          </w:pPr>
        </w:pPrChange>
      </w:pPr>
      <w:r w:rsidRPr="00DA7839">
        <w:t>Voltaire se trompe, et Voltaire est ingrat</w:t>
      </w:r>
      <w:r w:rsidR="00CB410B" w:rsidRPr="00DA7839">
        <w:t> ;</w:t>
      </w:r>
      <w:r w:rsidRPr="00DA7839">
        <w:t xml:space="preserve"> car </w:t>
      </w:r>
      <w:r w:rsidR="00CA2695" w:rsidRPr="00DA7839">
        <w:t>enfin</w:t>
      </w:r>
      <w:r w:rsidRPr="00DA7839">
        <w:t xml:space="preserve"> c</w:t>
      </w:r>
      <w:r w:rsidR="00CB410B" w:rsidRPr="00DA7839">
        <w:t>’</w:t>
      </w:r>
      <w:r w:rsidR="00CA2695" w:rsidRPr="00DA7839">
        <w:t>est</w:t>
      </w:r>
      <w:r w:rsidRPr="00DA7839">
        <w:t xml:space="preserve"> l’auteur de </w:t>
      </w:r>
      <w:r w:rsidRPr="00DA7839">
        <w:rPr>
          <w:i/>
        </w:rPr>
        <w:t>Clovis</w:t>
      </w:r>
      <w:r w:rsidRPr="00DA7839">
        <w:t xml:space="preserve"> et de </w:t>
      </w:r>
      <w:r w:rsidRPr="00DA7839">
        <w:rPr>
          <w:i/>
        </w:rPr>
        <w:t>Marie-Magdeleine</w:t>
      </w:r>
      <w:r w:rsidRPr="00DA7839">
        <w:t xml:space="preserve"> </w:t>
      </w:r>
      <w:r w:rsidR="00CA2695" w:rsidRPr="00DA7839">
        <w:t>qu</w:t>
      </w:r>
      <w:r w:rsidRPr="00DA7839">
        <w:t>i lui a conquis à lui-même, l</w:t>
      </w:r>
      <w:r w:rsidR="00CB410B" w:rsidRPr="00DA7839">
        <w:t>’</w:t>
      </w:r>
      <w:r w:rsidRPr="00DA7839">
        <w:t xml:space="preserve">auteur de </w:t>
      </w:r>
      <w:r w:rsidR="00481572" w:rsidRPr="00DA7839">
        <w:rPr>
          <w:i/>
        </w:rPr>
        <w:t>la Henriad</w:t>
      </w:r>
      <w:r w:rsidRPr="00DA7839">
        <w:rPr>
          <w:i/>
        </w:rPr>
        <w:t>e</w:t>
      </w:r>
      <w:r w:rsidRPr="00B6083B">
        <w:rPr>
          <w:rPrChange w:id="1431" w:author="OBVIL" w:date="2016-12-01T14:12:00Z">
            <w:rPr>
              <w:rFonts w:ascii="Times New Roman" w:hAnsi="Times New Roman"/>
              <w:i/>
            </w:rPr>
          </w:rPrChange>
        </w:rPr>
        <w:t>,</w:t>
      </w:r>
      <w:r w:rsidRPr="00DA7839">
        <w:t xml:space="preserve"> le droit d</w:t>
      </w:r>
      <w:r w:rsidR="00CB410B" w:rsidRPr="00DA7839">
        <w:t>’</w:t>
      </w:r>
      <w:r w:rsidRPr="00DA7839">
        <w:t xml:space="preserve">user en français du </w:t>
      </w:r>
      <w:r w:rsidR="00CB410B" w:rsidRPr="00DA7839">
        <w:t>« </w:t>
      </w:r>
      <w:r w:rsidRPr="00DA7839">
        <w:t>merveilleux chrétien</w:t>
      </w:r>
      <w:r w:rsidR="00CB410B" w:rsidRPr="00DA7839">
        <w:t> »</w:t>
      </w:r>
      <w:r w:rsidR="00481572" w:rsidRPr="00DA7839">
        <w:t xml:space="preserve">. Formé en effet, comme presque tous les hommes de </w:t>
      </w:r>
      <w:r w:rsidRPr="00DA7839">
        <w:t>sa génération, à l</w:t>
      </w:r>
      <w:r w:rsidR="00CB410B" w:rsidRPr="00DA7839">
        <w:t>’</w:t>
      </w:r>
      <w:r w:rsidR="00481572" w:rsidRPr="00DA7839">
        <w:t>école de</w:t>
      </w:r>
      <w:r w:rsidRPr="00DA7839">
        <w:t xml:space="preserve"> l</w:t>
      </w:r>
      <w:r w:rsidR="00CB410B" w:rsidRPr="00DA7839">
        <w:t>’</w:t>
      </w:r>
      <w:r w:rsidRPr="00DA7839">
        <w:t xml:space="preserve">Italie, et nourri aux exemples de celle </w:t>
      </w:r>
      <w:r w:rsidRPr="00DA7839">
        <w:rPr>
          <w:i/>
        </w:rPr>
        <w:t>Jérusalem délivrée</w:t>
      </w:r>
      <w:r w:rsidRPr="00DA7839">
        <w:t xml:space="preserve"> dont </w:t>
      </w:r>
      <w:r w:rsidR="00481572" w:rsidRPr="00DA7839">
        <w:t>on</w:t>
      </w:r>
      <w:r w:rsidRPr="00DA7839">
        <w:t xml:space="preserve"> ne saurait exagérer l</w:t>
      </w:r>
      <w:r w:rsidR="00CB410B" w:rsidRPr="00DA7839">
        <w:t>’</w:t>
      </w:r>
      <w:r w:rsidR="00481572" w:rsidRPr="00DA7839">
        <w:t>influence</w:t>
      </w:r>
      <w:r w:rsidRPr="00DA7839">
        <w:t xml:space="preserve"> sur la littérature française du </w:t>
      </w:r>
      <w:del w:id="1432" w:author="OBVIL" w:date="2016-12-01T14:12:00Z">
        <w:r w:rsidR="00481572">
          <w:rPr>
            <w:sz w:val="22"/>
            <w:szCs w:val="22"/>
          </w:rPr>
          <w:delText>XV</w:delText>
        </w:r>
        <w:r w:rsidR="00481572" w:rsidRPr="00CA2695">
          <w:rPr>
            <w:sz w:val="22"/>
            <w:szCs w:val="22"/>
          </w:rPr>
          <w:delText>II</w:delText>
        </w:r>
        <w:r w:rsidR="00481572" w:rsidRPr="00CA2695">
          <w:rPr>
            <w:vertAlign w:val="superscript"/>
          </w:rPr>
          <w:delText>e</w:delText>
        </w:r>
        <w:r w:rsidR="00481572">
          <w:delText xml:space="preserve"> </w:delText>
        </w:r>
      </w:del>
      <w:ins w:id="1433"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commençant, c</w:t>
      </w:r>
      <w:r w:rsidR="00CB410B" w:rsidRPr="00DA7839">
        <w:t>’</w:t>
      </w:r>
      <w:r w:rsidR="00CA2695" w:rsidRPr="00DA7839">
        <w:t>est Sa</w:t>
      </w:r>
      <w:r w:rsidRPr="00DA7839">
        <w:t>in</w:t>
      </w:r>
      <w:r w:rsidR="00CA2695" w:rsidRPr="00DA7839">
        <w:t>t</w:t>
      </w:r>
      <w:r w:rsidRPr="00DA7839">
        <w:t>-Sorlin le premier qui a secoué le joug de l</w:t>
      </w:r>
      <w:r w:rsidR="00CB410B" w:rsidRPr="00DA7839">
        <w:t>’</w:t>
      </w:r>
      <w:r w:rsidRPr="00DA7839">
        <w:t>imitation de l</w:t>
      </w:r>
      <w:r w:rsidR="00CB410B" w:rsidRPr="00DA7839">
        <w:t>’</w:t>
      </w:r>
      <w:r w:rsidR="00481572" w:rsidRPr="00DA7839">
        <w:t>antique</w:t>
      </w:r>
      <w:r w:rsidRPr="00DA7839">
        <w:t xml:space="preserve">, et </w:t>
      </w:r>
      <w:r w:rsidR="00481572" w:rsidRPr="00DA7839">
        <w:t>réclamé pour le poète</w:t>
      </w:r>
      <w:r w:rsidR="00CA2695" w:rsidRPr="00DA7839">
        <w:t>, quelque cent ans avant Chateaub</w:t>
      </w:r>
      <w:r w:rsidR="00481572" w:rsidRPr="00DA7839">
        <w:t>riand,</w:t>
      </w:r>
      <w:r w:rsidRPr="00DA7839">
        <w:t xml:space="preserve"> le droit de mêler ensemble, </w:t>
      </w:r>
      <w:r w:rsidR="00481572" w:rsidRPr="00DA7839">
        <w:t>pour ainsi dire, ses croyances et</w:t>
      </w:r>
      <w:r w:rsidRPr="00DA7839">
        <w:t xml:space="preserve"> ses plaisirs. Boileau lui répondit dans le troisième chant de son</w:t>
      </w:r>
      <w:r w:rsidR="00481572" w:rsidRPr="00DA7839">
        <w:t xml:space="preserve"> </w:t>
      </w:r>
      <w:r w:rsidR="00481572" w:rsidRPr="00DA7839">
        <w:rPr>
          <w:i/>
        </w:rPr>
        <w:t>Art poétique</w:t>
      </w:r>
      <w:r w:rsidR="00481572" w:rsidRPr="00B6083B">
        <w:rPr>
          <w:rPrChange w:id="1434" w:author="OBVIL" w:date="2016-12-01T14:12:00Z">
            <w:rPr>
              <w:rFonts w:ascii="Times New Roman" w:hAnsi="Times New Roman"/>
              <w:i/>
            </w:rPr>
          </w:rPrChange>
        </w:rPr>
        <w:t>.</w:t>
      </w:r>
      <w:r w:rsidRPr="00DA7839">
        <w:t xml:space="preserve"> Desmarets, alors âgé de près de </w:t>
      </w:r>
      <w:r w:rsidR="00CA2695" w:rsidRPr="00DA7839">
        <w:t>quatre-vingts</w:t>
      </w:r>
      <w:r w:rsidRPr="00DA7839">
        <w:t xml:space="preserve"> ans, répliqua par </w:t>
      </w:r>
      <w:r w:rsidR="00481572" w:rsidRPr="00DA7839">
        <w:t>une</w:t>
      </w:r>
      <w:r w:rsidRPr="00DA7839">
        <w:t xml:space="preserve"> </w:t>
      </w:r>
      <w:r w:rsidRPr="00DA7839">
        <w:rPr>
          <w:i/>
        </w:rPr>
        <w:t>Défense de la poésie française</w:t>
      </w:r>
      <w:r w:rsidRPr="00B6083B">
        <w:rPr>
          <w:rPrChange w:id="1435" w:author="OBVIL" w:date="2016-12-01T14:12:00Z">
            <w:rPr>
              <w:rFonts w:ascii="Times New Roman" w:hAnsi="Times New Roman"/>
              <w:i/>
            </w:rPr>
          </w:rPrChange>
        </w:rPr>
        <w:t>.</w:t>
      </w:r>
      <w:r w:rsidR="00481572" w:rsidRPr="00DA7839">
        <w:t xml:space="preserve"> Puis, sentant</w:t>
      </w:r>
      <w:r w:rsidRPr="00DA7839">
        <w:t xml:space="preserve"> approcher la mort, il adjura l</w:t>
      </w:r>
      <w:r w:rsidR="00CB410B" w:rsidRPr="00DA7839">
        <w:t>’</w:t>
      </w:r>
      <w:r w:rsidR="00481572" w:rsidRPr="00DA7839">
        <w:t>un de ses jeunes amis, f</w:t>
      </w:r>
      <w:r w:rsidRPr="00DA7839">
        <w:t xml:space="preserve">onctionnaire comme lui, Charles Perrault, de ne pas laisser </w:t>
      </w:r>
      <w:r w:rsidR="00CA2695" w:rsidRPr="00DA7839">
        <w:t>tomber</w:t>
      </w:r>
      <w:r w:rsidRPr="00DA7839">
        <w:t xml:space="preserve"> la querelle</w:t>
      </w:r>
      <w:r w:rsidR="00CB410B" w:rsidRPr="00DA7839">
        <w:t>.</w:t>
      </w:r>
    </w:p>
    <w:p w14:paraId="1BC75DC8" w14:textId="77777777" w:rsidR="00CB410B" w:rsidRPr="00CB410B" w:rsidRDefault="00170A5B" w:rsidP="00481572">
      <w:pPr>
        <w:pStyle w:val="quotel"/>
      </w:pPr>
      <w:r w:rsidRPr="00CB410B">
        <w:t>Viens défendre, Perrault, la France qui l</w:t>
      </w:r>
      <w:r w:rsidR="00CB410B" w:rsidRPr="00CB410B">
        <w:t>’</w:t>
      </w:r>
      <w:r w:rsidRPr="00CB410B">
        <w:t>appell</w:t>
      </w:r>
      <w:r w:rsidR="00CB410B" w:rsidRPr="00CB410B">
        <w:t>e ;</w:t>
      </w:r>
    </w:p>
    <w:p w14:paraId="4A6593B4" w14:textId="77777777" w:rsidR="00CB410B" w:rsidRPr="00CB410B" w:rsidRDefault="00170A5B" w:rsidP="00481572">
      <w:pPr>
        <w:pStyle w:val="quotel"/>
      </w:pPr>
      <w:r w:rsidRPr="00CB410B">
        <w:t>Vie</w:t>
      </w:r>
      <w:r w:rsidR="00481572">
        <w:t>ns</w:t>
      </w:r>
      <w:r w:rsidRPr="00CB410B">
        <w:t xml:space="preserve"> </w:t>
      </w:r>
      <w:r w:rsidR="00481572">
        <w:t>combattre avec moi cett</w:t>
      </w:r>
      <w:r w:rsidRPr="00CB410B">
        <w:t>e troupe rebelle.,</w:t>
      </w:r>
    </w:p>
    <w:p w14:paraId="35E043E5" w14:textId="77777777" w:rsidR="00CB410B" w:rsidRPr="00CB410B" w:rsidRDefault="00170A5B" w:rsidP="00481572">
      <w:pPr>
        <w:pStyle w:val="quotel"/>
      </w:pPr>
      <w:r w:rsidRPr="00CB410B">
        <w:t>Ce ramas d’ennemis qui, faibles et mutins,</w:t>
      </w:r>
    </w:p>
    <w:p w14:paraId="77998A6B" w14:textId="77777777" w:rsidR="00CB410B" w:rsidRPr="00CB410B" w:rsidRDefault="00170A5B" w:rsidP="00481572">
      <w:pPr>
        <w:pStyle w:val="quotel"/>
      </w:pPr>
      <w:r w:rsidRPr="00CB410B">
        <w:t>Préfèrent à nos chants les ouvrages latins.</w:t>
      </w:r>
    </w:p>
    <w:p w14:paraId="58603018" w14:textId="77777777" w:rsidR="00CB410B" w:rsidRPr="00DA7839" w:rsidRDefault="00481572" w:rsidP="00000A23">
      <w:pPr>
        <w:pStyle w:val="Corpsdetexte"/>
        <w:pPrChange w:id="1436" w:author="OBVIL" w:date="2016-12-01T14:12:00Z">
          <w:pPr>
            <w:pStyle w:val="Corpsdetexte"/>
            <w:spacing w:afterLines="120" w:after="288"/>
            <w:ind w:firstLine="240"/>
            <w:jc w:val="both"/>
          </w:pPr>
        </w:pPrChange>
      </w:pPr>
      <w:r w:rsidRPr="00DA7839">
        <w:t>Perrault</w:t>
      </w:r>
      <w:r w:rsidR="00170A5B" w:rsidRPr="00DA7839">
        <w:t>, qui avait tou</w:t>
      </w:r>
      <w:r w:rsidRPr="00DA7839">
        <w:t>te sorte de raisons pour déférer au vœu de</w:t>
      </w:r>
      <w:r w:rsidR="00170A5B" w:rsidRPr="00DA7839">
        <w:t xml:space="preserve"> Desmarets, </w:t>
      </w:r>
      <w:r w:rsidRPr="00DA7839">
        <w:t>n’eut</w:t>
      </w:r>
      <w:r w:rsidR="00170A5B" w:rsidRPr="00DA7839">
        <w:t xml:space="preserve"> garde, comme l</w:t>
      </w:r>
      <w:r w:rsidR="00CB410B" w:rsidRPr="00DA7839">
        <w:t>’</w:t>
      </w:r>
      <w:r w:rsidRPr="00DA7839">
        <w:t>on sait,</w:t>
      </w:r>
      <w:r w:rsidR="00170A5B" w:rsidRPr="00DA7839">
        <w:t xml:space="preserve"> </w:t>
      </w:r>
      <w:r w:rsidRPr="00DA7839">
        <w:t>d’abandonner une si belle cause.</w:t>
      </w:r>
      <w:r w:rsidR="00170A5B" w:rsidRPr="00DA7839">
        <w:t xml:space="preserve"> Louvois venait </w:t>
      </w:r>
      <w:r w:rsidRPr="00DA7839">
        <w:t>précisément</w:t>
      </w:r>
      <w:r w:rsidR="00170A5B" w:rsidRPr="00DA7839">
        <w:t xml:space="preserve"> alors de lui faire des loisirs</w:t>
      </w:r>
      <w:r w:rsidRPr="00DA7839">
        <w:t>. L’ancien « contrôleur des bâtiments</w:t>
      </w:r>
      <w:r w:rsidR="00CB410B" w:rsidRPr="00DA7839">
        <w:t> »</w:t>
      </w:r>
      <w:r w:rsidR="00170A5B" w:rsidRPr="00DA7839">
        <w:t xml:space="preserve"> revint aux </w:t>
      </w:r>
      <w:r w:rsidRPr="00DA7839">
        <w:t>lettr</w:t>
      </w:r>
      <w:r w:rsidR="00C32267" w:rsidRPr="00DA7839">
        <w:t>é</w:t>
      </w:r>
      <w:r w:rsidR="00170A5B" w:rsidRPr="00DA7839">
        <w:t>es, qu</w:t>
      </w:r>
      <w:r w:rsidR="00CB410B" w:rsidRPr="00DA7839">
        <w:t>’</w:t>
      </w:r>
      <w:r w:rsidR="00170A5B" w:rsidRPr="00DA7839">
        <w:t xml:space="preserve">il </w:t>
      </w:r>
      <w:r w:rsidR="005C313B" w:rsidRPr="00DA7839">
        <w:t>avait</w:t>
      </w:r>
      <w:r w:rsidR="00170A5B" w:rsidRPr="00DA7839">
        <w:t xml:space="preserve"> </w:t>
      </w:r>
      <w:r w:rsidR="005C313B" w:rsidRPr="00DA7839">
        <w:t>toujours aimées, et, coup sur coup, il fit</w:t>
      </w:r>
      <w:r w:rsidR="00170A5B" w:rsidRPr="00DA7839">
        <w:t xml:space="preserve"> paraî</w:t>
      </w:r>
      <w:r w:rsidR="005C313B" w:rsidRPr="00DA7839">
        <w:t>tre</w:t>
      </w:r>
      <w:r w:rsidR="00CB410B" w:rsidRPr="00DA7839">
        <w:t> :</w:t>
      </w:r>
      <w:r w:rsidR="00170A5B" w:rsidRPr="00DA7839">
        <w:t xml:space="preserve"> en </w:t>
      </w:r>
      <w:r w:rsidR="005C313B" w:rsidRPr="00DA7839">
        <w:t xml:space="preserve">1686 </w:t>
      </w:r>
      <w:r w:rsidR="00170A5B" w:rsidRPr="00DA7839">
        <w:t xml:space="preserve">(son </w:t>
      </w:r>
      <w:r w:rsidR="00170A5B" w:rsidRPr="00DA7839">
        <w:rPr>
          <w:i/>
        </w:rPr>
        <w:t>Saint Paulin</w:t>
      </w:r>
      <w:r w:rsidRPr="00DA7839">
        <w:t xml:space="preserve">, six </w:t>
      </w:r>
      <w:r w:rsidR="005C313B" w:rsidRPr="00DA7839">
        <w:t>chants</w:t>
      </w:r>
      <w:r w:rsidR="00170A5B" w:rsidRPr="00DA7839">
        <w:t>, dédiés</w:t>
      </w:r>
      <w:r w:rsidR="005C313B" w:rsidRPr="00DA7839">
        <w:t> à</w:t>
      </w:r>
      <w:r w:rsidRPr="00DA7839">
        <w:t xml:space="preserve"> Bossuet</w:t>
      </w:r>
      <w:r w:rsidR="00CB410B" w:rsidRPr="00DA7839">
        <w:t> ;</w:t>
      </w:r>
      <w:r w:rsidR="005C313B" w:rsidRPr="00DA7839">
        <w:t xml:space="preserve"> en 16</w:t>
      </w:r>
      <w:r w:rsidR="00170A5B" w:rsidRPr="00DA7839">
        <w:t xml:space="preserve">87, son </w:t>
      </w:r>
      <w:r w:rsidR="005C313B" w:rsidRPr="00DA7839">
        <w:rPr>
          <w:i/>
        </w:rPr>
        <w:t>Siècle d</w:t>
      </w:r>
      <w:r w:rsidR="00170A5B" w:rsidRPr="00DA7839">
        <w:rPr>
          <w:i/>
        </w:rPr>
        <w:t>e Louis le Grand</w:t>
      </w:r>
      <w:r w:rsidR="00170A5B" w:rsidRPr="00DA7839">
        <w:t>, oh, pour le dire en passa</w:t>
      </w:r>
      <w:r w:rsidR="005C313B" w:rsidRPr="00DA7839">
        <w:t>nt, il n</w:t>
      </w:r>
      <w:r w:rsidR="00170A5B" w:rsidRPr="00DA7839">
        <w:t xml:space="preserve">e serait </w:t>
      </w:r>
      <w:r w:rsidR="005C313B" w:rsidRPr="00DA7839">
        <w:t>pas impossible que Voltaire eût</w:t>
      </w:r>
      <w:r w:rsidR="00170A5B" w:rsidRPr="00DA7839">
        <w:t xml:space="preserve"> pris la première idée du </w:t>
      </w:r>
      <w:r w:rsidR="00170A5B" w:rsidRPr="00DA7839">
        <w:rPr>
          <w:i/>
        </w:rPr>
        <w:t>Siècle de Louis</w:t>
      </w:r>
      <w:r w:rsidR="005C313B" w:rsidRPr="00DA7839">
        <w:t xml:space="preserve"> XIV et, de 1688 à 1697 enfin</w:t>
      </w:r>
      <w:r w:rsidR="00170A5B" w:rsidRPr="00DA7839">
        <w:t xml:space="preserve">, ses </w:t>
      </w:r>
      <w:r w:rsidR="00170A5B" w:rsidRPr="00DA7839">
        <w:rPr>
          <w:i/>
        </w:rPr>
        <w:t>Parallèles des anciens et des modernes</w:t>
      </w:r>
      <w:r w:rsidR="00170A5B" w:rsidRPr="00B6083B">
        <w:rPr>
          <w:rPrChange w:id="1437" w:author="OBVIL" w:date="2016-12-01T14:12:00Z">
            <w:rPr>
              <w:rFonts w:ascii="Times New Roman" w:hAnsi="Times New Roman"/>
              <w:i/>
            </w:rPr>
          </w:rPrChange>
        </w:rPr>
        <w:t>.</w:t>
      </w:r>
    </w:p>
    <w:p w14:paraId="7D21E10E" w14:textId="2FF39E30" w:rsidR="00CB410B" w:rsidRPr="00DA7839" w:rsidRDefault="00170A5B" w:rsidP="00000A23">
      <w:pPr>
        <w:pStyle w:val="Corpsdetexte"/>
        <w:pPrChange w:id="1438" w:author="OBVIL" w:date="2016-12-01T14:12:00Z">
          <w:pPr>
            <w:pStyle w:val="Corpsdetexte"/>
            <w:spacing w:afterLines="120" w:after="288"/>
            <w:ind w:firstLine="240"/>
            <w:jc w:val="both"/>
          </w:pPr>
        </w:pPrChange>
      </w:pPr>
      <w:r w:rsidRPr="00DA7839">
        <w:t>Je n</w:t>
      </w:r>
      <w:r w:rsidR="00CB410B" w:rsidRPr="00DA7839">
        <w:t>’</w:t>
      </w:r>
      <w:r w:rsidR="00481572" w:rsidRPr="00DA7839">
        <w:t>en retiens pour le moment que ce q</w:t>
      </w:r>
      <w:r w:rsidRPr="00DA7839">
        <w:t>ui touche à la littérature, et</w:t>
      </w:r>
      <w:r w:rsidR="00B6083B" w:rsidRPr="00DA7839">
        <w:t xml:space="preserve"> —</w:t>
      </w:r>
      <w:del w:id="1439" w:author="OBVIL" w:date="2016-12-01T14:12:00Z">
        <w:r w:rsidRPr="00CB410B">
          <w:delText xml:space="preserve"> </w:delText>
        </w:r>
      </w:del>
      <w:ins w:id="1440" w:author="OBVIL" w:date="2016-12-01T14:12:00Z">
        <w:r w:rsidR="00B6083B" w:rsidRPr="00B6083B">
          <w:t> </w:t>
        </w:r>
      </w:ins>
      <w:r w:rsidRPr="00DA7839">
        <w:t>si j’ose ainsi parler, posant la question plus haut que ne l</w:t>
      </w:r>
      <w:r w:rsidR="005C313B" w:rsidRPr="00DA7839">
        <w:t>’avait f</w:t>
      </w:r>
      <w:r w:rsidRPr="00DA7839">
        <w:t>ait Perrault, mais de telle manière que tous ses arguments continuent de s’y rapporter ou d’y converger comme à l’objet de leur démonstration</w:t>
      </w:r>
      <w:r w:rsidR="00B6083B" w:rsidRPr="00DA7839">
        <w:t xml:space="preserve"> —</w:t>
      </w:r>
      <w:del w:id="1441" w:author="OBVIL" w:date="2016-12-01T14:12:00Z">
        <w:r w:rsidRPr="00CB410B">
          <w:delText xml:space="preserve"> </w:delText>
        </w:r>
      </w:del>
      <w:ins w:id="1442" w:author="OBVIL" w:date="2016-12-01T14:12:00Z">
        <w:r w:rsidR="00B6083B" w:rsidRPr="00B6083B">
          <w:t> </w:t>
        </w:r>
      </w:ins>
      <w:r w:rsidRPr="00DA7839">
        <w:t>je dis qu</w:t>
      </w:r>
      <w:r w:rsidR="00CB410B" w:rsidRPr="00DA7839">
        <w:t>’</w:t>
      </w:r>
      <w:r w:rsidRPr="00DA7839">
        <w:t>il ne s’agissait de rien de moins que de savoir si l’on suivrait ou non, longtemps encore, l’impulsion donnée jadis à la pensée moderne par l</w:t>
      </w:r>
      <w:r w:rsidR="00CB410B" w:rsidRPr="00DA7839">
        <w:t>’</w:t>
      </w:r>
      <w:r w:rsidRPr="00DA7839">
        <w:t xml:space="preserve">esprit de la Renaissance. Non pas du tout que la Renaissance, à son heure, </w:t>
      </w:r>
      <w:del w:id="1443" w:author="OBVIL" w:date="2016-12-01T14:12:00Z">
        <w:r w:rsidRPr="00CB410B">
          <w:delText>el</w:delText>
        </w:r>
      </w:del>
      <w:ins w:id="1444" w:author="OBVIL" w:date="2016-12-01T14:12:00Z">
        <w:r w:rsidR="00F64CC9">
          <w:t>et</w:t>
        </w:r>
      </w:ins>
      <w:r w:rsidRPr="00DA7839">
        <w:t xml:space="preserve"> ainsi qu</w:t>
      </w:r>
      <w:r w:rsidR="00CB410B" w:rsidRPr="00DA7839">
        <w:t>’</w:t>
      </w:r>
      <w:r w:rsidRPr="00DA7839">
        <w:t>on l</w:t>
      </w:r>
      <w:r w:rsidR="00CB410B" w:rsidRPr="00DA7839">
        <w:t>’</w:t>
      </w:r>
      <w:r w:rsidRPr="00DA7839">
        <w:t>en accuse aujourd</w:t>
      </w:r>
      <w:r w:rsidR="00CB410B" w:rsidRPr="00DA7839">
        <w:t>’</w:t>
      </w:r>
      <w:r w:rsidRPr="00DA7839">
        <w:t>hui trop complaisamment, ait rien tué, rien détruit en son germe qui ne fût déjà mort et bien mort. Ceux-là seuls peuvent le croire qui n</w:t>
      </w:r>
      <w:r w:rsidR="00CB410B" w:rsidRPr="00DA7839">
        <w:t>’</w:t>
      </w:r>
      <w:r w:rsidRPr="00DA7839">
        <w:t>ont pas assez lu nos vieux chroniqueurs bourguign</w:t>
      </w:r>
      <w:r w:rsidR="005C313B" w:rsidRPr="00DA7839">
        <w:t>ons, ou les poésies de Jean Meschinot</w:t>
      </w:r>
      <w:r w:rsidRPr="00DA7839">
        <w:t xml:space="preserve"> et de Guillaume Crétin, le Raminagrobis du roman de Rabelais. Mais, au lieu de chercher les modèles d’un art nouveau là où ils sont toujours, dans la nature et dans l</w:t>
      </w:r>
      <w:r w:rsidR="00CB410B" w:rsidRPr="00DA7839">
        <w:t>’</w:t>
      </w:r>
      <w:r w:rsidRPr="00DA7839">
        <w:t>humanité, prosateurs et poètes, il faut bien l</w:t>
      </w:r>
      <w:r w:rsidR="00CB410B" w:rsidRPr="00DA7839">
        <w:t>’</w:t>
      </w:r>
      <w:r w:rsidRPr="00DA7839">
        <w:t>avouer</w:t>
      </w:r>
      <w:r w:rsidR="00B6083B" w:rsidRPr="00DA7839">
        <w:t xml:space="preserve"> —</w:t>
      </w:r>
      <w:del w:id="1445" w:author="OBVIL" w:date="2016-12-01T14:12:00Z">
        <w:r w:rsidRPr="00CB410B">
          <w:delText xml:space="preserve"> </w:delText>
        </w:r>
      </w:del>
      <w:ins w:id="1446" w:author="OBVIL" w:date="2016-12-01T14:12:00Z">
        <w:r w:rsidR="00B6083B" w:rsidRPr="00B6083B">
          <w:t> </w:t>
        </w:r>
      </w:ins>
      <w:r w:rsidRPr="00DA7839">
        <w:t xml:space="preserve">Rabelais, que je </w:t>
      </w:r>
      <w:r w:rsidR="005C313B" w:rsidRPr="00DA7839">
        <w:t>viens de nommer, on Ronsard et B</w:t>
      </w:r>
      <w:r w:rsidRPr="00DA7839">
        <w:t>aïf</w:t>
      </w:r>
      <w:r w:rsidR="00CB410B" w:rsidRPr="00DA7839">
        <w:t>,</w:t>
      </w:r>
      <w:r w:rsidR="00B6083B" w:rsidRPr="00DA7839">
        <w:t xml:space="preserve"> — </w:t>
      </w:r>
      <w:r w:rsidRPr="00DA7839">
        <w:t>alourdissant leur verve native du poids mort de leur érudition, c</w:t>
      </w:r>
      <w:r w:rsidR="00CB410B" w:rsidRPr="00DA7839">
        <w:t>’</w:t>
      </w:r>
      <w:r w:rsidRPr="00DA7839">
        <w:t>était à l</w:t>
      </w:r>
      <w:r w:rsidR="00CB410B" w:rsidRPr="00DA7839">
        <w:t>’</w:t>
      </w:r>
      <w:r w:rsidRPr="00DA7839">
        <w:t>Italie, c’était surtout à l’antiquité qu’ils les avaient demandés. Une traduction dit grec</w:t>
      </w:r>
      <w:r w:rsidR="00B6083B" w:rsidRPr="00DA7839">
        <w:t xml:space="preserve"> —</w:t>
      </w:r>
      <w:del w:id="1447" w:author="OBVIL" w:date="2016-12-01T14:12:00Z">
        <w:r w:rsidRPr="00CB410B">
          <w:delText xml:space="preserve"> </w:delText>
        </w:r>
      </w:del>
      <w:ins w:id="1448" w:author="OBVIL" w:date="2016-12-01T14:12:00Z">
        <w:r w:rsidR="00B6083B" w:rsidRPr="00B6083B">
          <w:t> </w:t>
        </w:r>
      </w:ins>
      <w:r w:rsidRPr="00DA7839">
        <w:t>exquise d</w:t>
      </w:r>
      <w:r w:rsidR="00CB410B" w:rsidRPr="00DA7839">
        <w:t>’</w:t>
      </w:r>
      <w:r w:rsidRPr="00DA7839">
        <w:t xml:space="preserve">ailleurs en son vieux style, supérieure même à son </w:t>
      </w:r>
      <w:r w:rsidR="005C313B" w:rsidRPr="00DA7839">
        <w:t>original</w:t>
      </w:r>
      <w:r w:rsidR="00B6083B" w:rsidRPr="00DA7839">
        <w:t xml:space="preserve"> —</w:t>
      </w:r>
      <w:del w:id="1449" w:author="OBVIL" w:date="2016-12-01T14:12:00Z">
        <w:r w:rsidRPr="00CB410B">
          <w:delText xml:space="preserve"> </w:delText>
        </w:r>
      </w:del>
      <w:ins w:id="1450" w:author="OBVIL" w:date="2016-12-01T14:12:00Z">
        <w:r w:rsidR="00B6083B" w:rsidRPr="00B6083B">
          <w:t> </w:t>
        </w:r>
      </w:ins>
      <w:r w:rsidRPr="00DA7839">
        <w:t>a fondé, comme oïl sait, l</w:t>
      </w:r>
      <w:r w:rsidR="00CB410B" w:rsidRPr="00DA7839">
        <w:t>’</w:t>
      </w:r>
      <w:r w:rsidRPr="00DA7839">
        <w:t>immortalité d</w:t>
      </w:r>
      <w:r w:rsidR="00CB410B" w:rsidRPr="00DA7839">
        <w:t>’</w:t>
      </w:r>
      <w:r w:rsidRPr="00DA7839">
        <w:t xml:space="preserve">Amyot, et Montaigne, avec sa manie de citer, ne </w:t>
      </w:r>
      <w:r w:rsidR="005C313B" w:rsidRPr="00DA7839">
        <w:t>sera-t-il</w:t>
      </w:r>
      <w:r w:rsidRPr="00DA7839">
        <w:t xml:space="preserve"> pas toujours un </w:t>
      </w:r>
      <w:r w:rsidR="005C313B" w:rsidRPr="00DA7839">
        <w:t>peu suspect de n’avoir connu l’homme qu</w:t>
      </w:r>
      <w:r w:rsidRPr="00DA7839">
        <w:t>’à travers Plutarque ou Sénèqu</w:t>
      </w:r>
      <w:r w:rsidR="00CB410B" w:rsidRPr="00DA7839">
        <w:t>e ?</w:t>
      </w:r>
    </w:p>
    <w:p w14:paraId="17C3DC36" w14:textId="232A1BD0" w:rsidR="00CB410B" w:rsidRPr="00DA7839" w:rsidRDefault="00170A5B" w:rsidP="00000A23">
      <w:pPr>
        <w:pStyle w:val="Corpsdetexte"/>
        <w:pPrChange w:id="1451" w:author="OBVIL" w:date="2016-12-01T14:12:00Z">
          <w:pPr>
            <w:pStyle w:val="Corpsdetexte"/>
            <w:spacing w:afterLines="120" w:after="288"/>
            <w:ind w:firstLine="240"/>
            <w:jc w:val="both"/>
          </w:pPr>
        </w:pPrChange>
      </w:pPr>
      <w:r w:rsidRPr="00DA7839">
        <w:t>Moins savants, moins pédants, leurs successeurs les ont cependant imités, et toute une partie de la réforme de Malherbe n’a guère consisté qu’à remplacer</w:t>
      </w:r>
      <w:r w:rsidR="005C313B" w:rsidRPr="00DA7839">
        <w:t xml:space="preserve"> l’imitation</w:t>
      </w:r>
      <w:r w:rsidRPr="00DA7839">
        <w:t xml:space="preserve"> des modèles grecs par celle des modèles purement latins. Oserai-je dire que, si c</w:t>
      </w:r>
      <w:r w:rsidR="00CB410B" w:rsidRPr="00DA7839">
        <w:t>’</w:t>
      </w:r>
      <w:r w:rsidR="005C313B" w:rsidRPr="00DA7839">
        <w:t>est un reproch</w:t>
      </w:r>
      <w:r w:rsidRPr="00DA7839">
        <w:t xml:space="preserve">e, Boileau </w:t>
      </w:r>
      <w:r w:rsidR="005C313B" w:rsidRPr="00DA7839">
        <w:t>lui-même</w:t>
      </w:r>
      <w:r w:rsidR="00B6083B" w:rsidRPr="00DA7839">
        <w:t xml:space="preserve"> —</w:t>
      </w:r>
      <w:del w:id="1452" w:author="OBVIL" w:date="2016-12-01T14:12:00Z">
        <w:r w:rsidRPr="005C313B">
          <w:delText xml:space="preserve"> </w:delText>
        </w:r>
      </w:del>
      <w:ins w:id="1453" w:author="OBVIL" w:date="2016-12-01T14:12:00Z">
        <w:r w:rsidR="00B6083B" w:rsidRPr="00B6083B">
          <w:t> </w:t>
        </w:r>
      </w:ins>
      <w:r w:rsidRPr="00DA7839">
        <w:t>si Gaulois, si Français, si Parisien à tant d’autres égards</w:t>
      </w:r>
      <w:r w:rsidR="00B6083B" w:rsidRPr="00DA7839">
        <w:t xml:space="preserve"> —</w:t>
      </w:r>
      <w:del w:id="1454" w:author="OBVIL" w:date="2016-12-01T14:12:00Z">
        <w:r w:rsidRPr="005C313B">
          <w:delText xml:space="preserve"> </w:delText>
        </w:r>
      </w:del>
      <w:ins w:id="1455" w:author="OBVIL" w:date="2016-12-01T14:12:00Z">
        <w:r w:rsidR="00B6083B" w:rsidRPr="00B6083B">
          <w:t> </w:t>
        </w:r>
      </w:ins>
      <w:r w:rsidRPr="00DA7839">
        <w:t>n</w:t>
      </w:r>
      <w:r w:rsidR="00CB410B" w:rsidRPr="00DA7839">
        <w:t>’</w:t>
      </w:r>
      <w:r w:rsidRPr="00DA7839">
        <w:t>y saurait échapper entièremen</w:t>
      </w:r>
      <w:r w:rsidR="00CB410B" w:rsidRPr="00DA7839">
        <w:t>t ?</w:t>
      </w:r>
      <w:r w:rsidRPr="00DA7839">
        <w:t xml:space="preserve"> J1 y a un peu de superstition, au moins, dans l</w:t>
      </w:r>
      <w:r w:rsidR="00CB410B" w:rsidRPr="00DA7839">
        <w:t>’</w:t>
      </w:r>
      <w:r w:rsidRPr="00DA7839">
        <w:t>enthousiasme qu’il croit éprouver pour Pindare. De parti [iris d</w:t>
      </w:r>
      <w:r w:rsidR="00CB410B" w:rsidRPr="00DA7839">
        <w:t>’</w:t>
      </w:r>
      <w:r w:rsidRPr="00DA7839">
        <w:t>abord, et de propos délibéré, puis, sans presque en avoir conscience, par l</w:t>
      </w:r>
      <w:r w:rsidR="00CB410B" w:rsidRPr="00DA7839">
        <w:t>’</w:t>
      </w:r>
      <w:r w:rsidRPr="00DA7839">
        <w:t>effet même de l</w:t>
      </w:r>
      <w:r w:rsidR="00CB410B" w:rsidRPr="00DA7839">
        <w:t>’</w:t>
      </w:r>
      <w:r w:rsidRPr="00DA7839">
        <w:t xml:space="preserve">éducation, </w:t>
      </w:r>
      <w:r w:rsidR="005C313B" w:rsidRPr="00DA7839">
        <w:t>on</w:t>
      </w:r>
      <w:r w:rsidRPr="00DA7839">
        <w:t xml:space="preserve"> était donc insensiblement retourné au paganisme, et de restriction en re</w:t>
      </w:r>
      <w:r w:rsidR="005C313B" w:rsidRPr="00DA7839">
        <w:t>striction, le classicisme s’y était</w:t>
      </w:r>
      <w:r w:rsidRPr="00DA7839">
        <w:t xml:space="preserve"> enfermé. Les </w:t>
      </w:r>
      <w:r w:rsidR="005C313B" w:rsidRPr="00DA7839">
        <w:t>artistes</w:t>
      </w:r>
      <w:r w:rsidRPr="00DA7839">
        <w:t>, eux, s</w:t>
      </w:r>
      <w:r w:rsidR="00CB410B" w:rsidRPr="00DA7839">
        <w:t>’</w:t>
      </w:r>
      <w:r w:rsidRPr="00DA7839">
        <w:t xml:space="preserve">étaient gardés de commettre la </w:t>
      </w:r>
      <w:r w:rsidR="005C313B" w:rsidRPr="00DA7839">
        <w:t>même erreur, les peintres notamment</w:t>
      </w:r>
      <w:r w:rsidRPr="00DA7839">
        <w:t xml:space="preserve">, Raphaël et </w:t>
      </w:r>
      <w:r w:rsidR="005C313B" w:rsidRPr="00DA7839">
        <w:t>Titien</w:t>
      </w:r>
      <w:r w:rsidRPr="00DA7839">
        <w:t>, Rubens dans les Flandres, Rembrandt en Hollande, Poussin même et Le Sueur en</w:t>
      </w:r>
      <w:r w:rsidR="005C313B" w:rsidRPr="00DA7839">
        <w:t xml:space="preserve"> France. La </w:t>
      </w:r>
      <w:r w:rsidR="005C313B" w:rsidRPr="00DA7839">
        <w:rPr>
          <w:i/>
        </w:rPr>
        <w:t>Vi</w:t>
      </w:r>
      <w:r w:rsidRPr="00DA7839">
        <w:t xml:space="preserve">e </w:t>
      </w:r>
      <w:r w:rsidR="005C313B" w:rsidRPr="00DA7839">
        <w:rPr>
          <w:i/>
        </w:rPr>
        <w:t>de saint B</w:t>
      </w:r>
      <w:r w:rsidRPr="00DA7839">
        <w:rPr>
          <w:i/>
        </w:rPr>
        <w:t>runo</w:t>
      </w:r>
      <w:r w:rsidR="00B6083B" w:rsidRPr="00DA7839">
        <w:t xml:space="preserve"> —</w:t>
      </w:r>
      <w:del w:id="1456" w:author="OBVIL" w:date="2016-12-01T14:12:00Z">
        <w:r w:rsidRPr="00CB410B">
          <w:delText xml:space="preserve"> </w:delText>
        </w:r>
      </w:del>
      <w:ins w:id="1457" w:author="OBVIL" w:date="2016-12-01T14:12:00Z">
        <w:r w:rsidR="00B6083B" w:rsidRPr="00B6083B">
          <w:t> </w:t>
        </w:r>
      </w:ins>
      <w:r w:rsidRPr="00DA7839">
        <w:t>que je n</w:t>
      </w:r>
      <w:r w:rsidR="00CB410B" w:rsidRPr="00DA7839">
        <w:t>’</w:t>
      </w:r>
      <w:r w:rsidR="005C313B" w:rsidRPr="00DA7839">
        <w:t>admire pas plus</w:t>
      </w:r>
      <w:r w:rsidRPr="00DA7839">
        <w:t xml:space="preserve"> qu</w:t>
      </w:r>
      <w:r w:rsidR="005C313B" w:rsidRPr="00DA7839">
        <w:t>’il</w:t>
      </w:r>
      <w:r w:rsidRPr="00DA7839">
        <w:t xml:space="preserve"> ne faut</w:t>
      </w:r>
      <w:r w:rsidR="00CB410B" w:rsidRPr="00DA7839">
        <w:t>,</w:t>
      </w:r>
      <w:r w:rsidR="00B6083B" w:rsidRPr="00DA7839">
        <w:t xml:space="preserve"> — </w:t>
      </w:r>
      <w:r w:rsidRPr="00DA7839">
        <w:t xml:space="preserve">et les </w:t>
      </w:r>
      <w:r w:rsidRPr="00DA7839">
        <w:rPr>
          <w:i/>
        </w:rPr>
        <w:t>Sept Sacrements</w:t>
      </w:r>
      <w:r w:rsidRPr="00DA7839">
        <w:t>, qui sont une des grandes choses de la peinture, ne doivent rien qu</w:t>
      </w:r>
      <w:r w:rsidR="00CB410B" w:rsidRPr="00DA7839">
        <w:t>’</w:t>
      </w:r>
      <w:r w:rsidRPr="00DA7839">
        <w:t>au génie de leurs auteurs, et aux sentiments qu’ils partageaient avec leurs contemporains.</w:t>
      </w:r>
    </w:p>
    <w:p w14:paraId="4FE3BC7D" w14:textId="2179B2E9" w:rsidR="00CB410B" w:rsidRPr="00DA7839" w:rsidRDefault="005C313B" w:rsidP="00000A23">
      <w:pPr>
        <w:pStyle w:val="Corpsdetexte"/>
        <w:pPrChange w:id="1458" w:author="OBVIL" w:date="2016-12-01T14:12:00Z">
          <w:pPr>
            <w:pStyle w:val="Corpsdetexte"/>
            <w:spacing w:afterLines="120" w:after="288"/>
            <w:ind w:firstLine="240"/>
            <w:jc w:val="both"/>
          </w:pPr>
        </w:pPrChange>
      </w:pPr>
      <w:r w:rsidRPr="00DA7839">
        <w:t>Il était donc</w:t>
      </w:r>
      <w:r w:rsidR="00170A5B" w:rsidRPr="00DA7839">
        <w:t xml:space="preserve"> assez naturel qu</w:t>
      </w:r>
      <w:r w:rsidR="00CB410B" w:rsidRPr="00DA7839">
        <w:t>’</w:t>
      </w:r>
      <w:r w:rsidRPr="00DA7839">
        <w:t>aux environs de 16</w:t>
      </w:r>
      <w:r w:rsidR="00170A5B" w:rsidRPr="00DA7839">
        <w:t>90, après deux cent cinquante ans passés, on commençât</w:t>
      </w:r>
      <w:r w:rsidR="00CB410B" w:rsidRPr="00DA7839">
        <w:t> </w:t>
      </w:r>
      <w:r w:rsidRPr="00DA7839">
        <w:t>à</w:t>
      </w:r>
      <w:r w:rsidR="00170A5B" w:rsidRPr="00DA7839">
        <w:t xml:space="preserve"> trouver ce régime un peu sévère, </w:t>
      </w:r>
      <w:r w:rsidR="00170A5B" w:rsidRPr="00DA7839">
        <w:rPr>
          <w:i/>
        </w:rPr>
        <w:t>diététique</w:t>
      </w:r>
      <w:r w:rsidR="00170A5B" w:rsidRPr="00DA7839">
        <w:t>, et surtout suranné. Ce qu</w:t>
      </w:r>
      <w:r w:rsidR="00CB410B" w:rsidRPr="00DA7839">
        <w:t>’</w:t>
      </w:r>
      <w:r w:rsidR="00170A5B" w:rsidRPr="00DA7839">
        <w:t>il avait encore d</w:t>
      </w:r>
      <w:r w:rsidR="00CB410B" w:rsidRPr="00DA7839">
        <w:t>’</w:t>
      </w:r>
      <w:r w:rsidR="00170A5B" w:rsidRPr="00DA7839">
        <w:t>importun, c</w:t>
      </w:r>
      <w:r w:rsidR="00CB410B" w:rsidRPr="00DA7839">
        <w:t>’</w:t>
      </w:r>
      <w:r w:rsidR="00170A5B" w:rsidRPr="00DA7839">
        <w:t>est qu</w:t>
      </w:r>
      <w:r w:rsidRPr="00DA7839">
        <w:t>e</w:t>
      </w:r>
      <w:r w:rsidR="00170A5B" w:rsidRPr="00DA7839">
        <w:t xml:space="preserve"> le génie seul pouvait s’en accommoder. Oui, pour rivaliser avec une éloquence dont les </w:t>
      </w:r>
      <w:r w:rsidR="00AA1A38" w:rsidRPr="00DA7839">
        <w:rPr>
          <w:i/>
        </w:rPr>
        <w:t>Cati</w:t>
      </w:r>
      <w:r w:rsidR="00170A5B" w:rsidRPr="00DA7839">
        <w:rPr>
          <w:i/>
        </w:rPr>
        <w:t>linaires</w:t>
      </w:r>
      <w:r w:rsidR="00170A5B" w:rsidRPr="00DA7839">
        <w:t xml:space="preserve"> on les </w:t>
      </w:r>
      <w:r w:rsidR="00170A5B" w:rsidRPr="00DA7839">
        <w:rPr>
          <w:i/>
        </w:rPr>
        <w:t>Philippiques</w:t>
      </w:r>
      <w:r w:rsidRPr="00DA7839">
        <w:t xml:space="preserve"> demeuraient les modèles, c</w:t>
      </w:r>
      <w:r w:rsidR="00170A5B" w:rsidRPr="00DA7839">
        <w:t>e n</w:t>
      </w:r>
      <w:r w:rsidR="00CB410B" w:rsidRPr="00DA7839">
        <w:t>’</w:t>
      </w:r>
      <w:r w:rsidR="00170A5B" w:rsidRPr="00DA7839">
        <w:t>était p</w:t>
      </w:r>
      <w:r w:rsidR="00AA1A38" w:rsidRPr="00DA7839">
        <w:t>l</w:t>
      </w:r>
      <w:r w:rsidR="00170A5B" w:rsidRPr="00DA7839">
        <w:t>us assez d’</w:t>
      </w:r>
      <w:r w:rsidRPr="00DA7839">
        <w:t>être</w:t>
      </w:r>
      <w:r w:rsidR="00AA1A38" w:rsidRPr="00DA7839">
        <w:t xml:space="preserve"> Du V</w:t>
      </w:r>
      <w:r w:rsidR="00170A5B" w:rsidRPr="00DA7839">
        <w:t>air ou Patru, mais il fallait être Bossuet, ou au moins Bourdalou</w:t>
      </w:r>
      <w:r w:rsidR="00CB410B" w:rsidRPr="00DA7839">
        <w:t>e !</w:t>
      </w:r>
      <w:r w:rsidR="009E7CE8" w:rsidRPr="00DA7839">
        <w:t xml:space="preserve"> Il fallait</w:t>
      </w:r>
      <w:r w:rsidR="00170A5B" w:rsidRPr="00DA7839">
        <w:t xml:space="preserve"> être Molière pour tirer du </w:t>
      </w:r>
      <w:r w:rsidR="009E7CE8" w:rsidRPr="00DA7839">
        <w:rPr>
          <w:i/>
        </w:rPr>
        <w:t>Pho</w:t>
      </w:r>
      <w:r w:rsidR="00170A5B" w:rsidRPr="00DA7839">
        <w:rPr>
          <w:i/>
        </w:rPr>
        <w:t>rmion</w:t>
      </w:r>
      <w:r w:rsidR="00170A5B" w:rsidRPr="00DA7839">
        <w:t xml:space="preserve"> les </w:t>
      </w:r>
      <w:r w:rsidR="00170A5B" w:rsidRPr="00DA7839">
        <w:rPr>
          <w:i/>
        </w:rPr>
        <w:t>Fourberies de S</w:t>
      </w:r>
      <w:r w:rsidR="00AA1A38" w:rsidRPr="00DA7839">
        <w:rPr>
          <w:i/>
        </w:rPr>
        <w:t>capin</w:t>
      </w:r>
      <w:r w:rsidR="00CB410B" w:rsidRPr="00DA7839">
        <w:rPr>
          <w:i/>
        </w:rPr>
        <w:t> </w:t>
      </w:r>
      <w:r w:rsidR="00CB410B" w:rsidRPr="00DA7839">
        <w:t>;</w:t>
      </w:r>
      <w:r w:rsidR="00170A5B" w:rsidRPr="00DA7839">
        <w:t xml:space="preserve"> et Racine seul, en les imitant, pouvait Surpasser Euripide ou </w:t>
      </w:r>
      <w:r w:rsidR="00CB410B" w:rsidRPr="00DA7839">
        <w:t>« </w:t>
      </w:r>
      <w:r w:rsidR="00170A5B" w:rsidRPr="00DA7839">
        <w:t>balancer</w:t>
      </w:r>
      <w:r w:rsidR="00CB410B" w:rsidRPr="00DA7839">
        <w:t> »</w:t>
      </w:r>
      <w:r w:rsidR="00170A5B" w:rsidRPr="00DA7839">
        <w:t xml:space="preserve"> Sophocl</w:t>
      </w:r>
      <w:r w:rsidR="00CB410B" w:rsidRPr="00DA7839">
        <w:t>e !</w:t>
      </w:r>
      <w:r w:rsidR="00170A5B" w:rsidRPr="00DA7839">
        <w:t xml:space="preserve"> Perrault, en habile homme, se sentant soutenu par l</w:t>
      </w:r>
      <w:r w:rsidR="00CB410B" w:rsidRPr="00DA7839">
        <w:t>’</w:t>
      </w:r>
      <w:r w:rsidR="00170A5B" w:rsidRPr="00DA7839">
        <w:t xml:space="preserve">opinion des coteries littéraires, ouvrit sa voile au vent nouveau qui soufflait. </w:t>
      </w:r>
      <w:r w:rsidR="009E7CE8" w:rsidRPr="00DA7839">
        <w:t>Il</w:t>
      </w:r>
      <w:r w:rsidR="00170A5B" w:rsidRPr="00DA7839">
        <w:t xml:space="preserve"> prit pour devise le mot de Molière</w:t>
      </w:r>
      <w:r w:rsidR="00CB410B" w:rsidRPr="00DA7839">
        <w:t> :</w:t>
      </w:r>
      <w:r w:rsidR="00170A5B" w:rsidRPr="00DA7839">
        <w:t xml:space="preserve"> </w:t>
      </w:r>
      <w:r w:rsidR="00CB410B" w:rsidRPr="00DA7839">
        <w:t>« </w:t>
      </w:r>
      <w:r w:rsidR="00170A5B" w:rsidRPr="00DA7839">
        <w:t xml:space="preserve">Les anciens sont </w:t>
      </w:r>
      <w:r w:rsidR="009E7CE8" w:rsidRPr="00DA7839">
        <w:t xml:space="preserve">les anciens, et nous sommes les </w:t>
      </w:r>
      <w:r w:rsidR="00170A5B" w:rsidRPr="00DA7839">
        <w:t>gens de maintenant</w:t>
      </w:r>
      <w:r w:rsidR="00CB410B" w:rsidRPr="00DA7839">
        <w:t> »</w:t>
      </w:r>
      <w:r w:rsidR="00170A5B" w:rsidRPr="00DA7839">
        <w:t xml:space="preserve">. Et, dans ses </w:t>
      </w:r>
      <w:r w:rsidR="00170A5B" w:rsidRPr="00DA7839">
        <w:rPr>
          <w:i/>
        </w:rPr>
        <w:t>Parallèles</w:t>
      </w:r>
      <w:r w:rsidR="00170A5B" w:rsidRPr="00DA7839">
        <w:t>, il s’efforça de montrer</w:t>
      </w:r>
      <w:r w:rsidR="00CB410B" w:rsidRPr="00DA7839">
        <w:t> :</w:t>
      </w:r>
      <w:r w:rsidR="00B6083B" w:rsidRPr="00DA7839">
        <w:t xml:space="preserve"> —</w:t>
      </w:r>
      <w:del w:id="1459" w:author="OBVIL" w:date="2016-12-01T14:12:00Z">
        <w:r w:rsidR="00170A5B" w:rsidRPr="00CB410B">
          <w:delText xml:space="preserve"> </w:delText>
        </w:r>
      </w:del>
      <w:ins w:id="1460" w:author="OBVIL" w:date="2016-12-01T14:12:00Z">
        <w:r w:rsidR="00B6083B" w:rsidRPr="00B6083B">
          <w:t> </w:t>
        </w:r>
      </w:ins>
      <w:r w:rsidR="00170A5B" w:rsidRPr="00DA7839">
        <w:t>que le temps était venu d</w:t>
      </w:r>
      <w:r w:rsidR="00CB410B" w:rsidRPr="00DA7839">
        <w:t>’</w:t>
      </w:r>
      <w:r w:rsidR="00170A5B" w:rsidRPr="00DA7839">
        <w:t>élargir, ou de changer peut-être le système entier de l’éducation littérair</w:t>
      </w:r>
      <w:r w:rsidR="00CB410B" w:rsidRPr="00DA7839">
        <w:t>e ;</w:t>
      </w:r>
      <w:r w:rsidR="00B6083B" w:rsidRPr="00DA7839">
        <w:t xml:space="preserve"> — </w:t>
      </w:r>
      <w:r w:rsidR="00170A5B" w:rsidRPr="00DA7839">
        <w:t>qu</w:t>
      </w:r>
      <w:r w:rsidR="00CB410B" w:rsidRPr="00DA7839">
        <w:t>’</w:t>
      </w:r>
      <w:r w:rsidR="009E7CE8" w:rsidRPr="00DA7839">
        <w:t>après tout, le</w:t>
      </w:r>
      <w:r w:rsidR="00170A5B" w:rsidRPr="00DA7839">
        <w:t xml:space="preserve"> meilleur moyen, le plus sûr, de rivaliser avec les anciens, de les égaler ou de les surpasser, était de nous inspirer de nos mœurs, de nos usages, de nos croyance</w:t>
      </w:r>
      <w:r w:rsidR="009E7CE8" w:rsidRPr="00DA7839">
        <w:t>s, comme ils avaient eux-mêmes f</w:t>
      </w:r>
      <w:r w:rsidR="00170A5B" w:rsidRPr="00DA7839">
        <w:t>ait des leur</w:t>
      </w:r>
      <w:r w:rsidR="00CB410B" w:rsidRPr="00DA7839">
        <w:t>s ;</w:t>
      </w:r>
      <w:r w:rsidR="00B6083B" w:rsidRPr="00DA7839">
        <w:t xml:space="preserve"> — </w:t>
      </w:r>
      <w:r w:rsidR="00170A5B" w:rsidRPr="00DA7839">
        <w:t>et qu</w:t>
      </w:r>
      <w:r w:rsidR="00CB410B" w:rsidRPr="00DA7839">
        <w:t>’</w:t>
      </w:r>
      <w:r w:rsidR="00170A5B" w:rsidRPr="00DA7839">
        <w:t>au lieu de vivre dans l</w:t>
      </w:r>
      <w:r w:rsidR="00CB410B" w:rsidRPr="00DA7839">
        <w:t>’</w:t>
      </w:r>
      <w:r w:rsidR="00170A5B" w:rsidRPr="00DA7839">
        <w:t xml:space="preserve">éternelle contemplation des modèles antiques, il convenait de les </w:t>
      </w:r>
      <w:r w:rsidR="00CB410B" w:rsidRPr="00DA7839">
        <w:t>« </w:t>
      </w:r>
      <w:r w:rsidR="00170A5B" w:rsidRPr="00DA7839">
        <w:t>perfectionner</w:t>
      </w:r>
      <w:r w:rsidR="00CB410B" w:rsidRPr="00DA7839">
        <w:t> »</w:t>
      </w:r>
      <w:r w:rsidR="00170A5B" w:rsidRPr="00DA7839">
        <w:t xml:space="preserve"> en les f</w:t>
      </w:r>
      <w:r w:rsidR="009E7CE8" w:rsidRPr="00DA7839">
        <w:t>aisant profiter de tout ce que l</w:t>
      </w:r>
      <w:r w:rsidR="00170A5B" w:rsidRPr="00DA7839">
        <w:t>a science, la connaissance de l</w:t>
      </w:r>
      <w:r w:rsidR="00CB410B" w:rsidRPr="00DA7839">
        <w:t>’</w:t>
      </w:r>
      <w:r w:rsidR="00170A5B" w:rsidRPr="00DA7839">
        <w:t>homme, et les moyens de l</w:t>
      </w:r>
      <w:r w:rsidR="00CB410B" w:rsidRPr="00DA7839">
        <w:t>’</w:t>
      </w:r>
      <w:r w:rsidR="00170A5B" w:rsidRPr="00DA7839">
        <w:t>art avaient réalisé depuis eux d</w:t>
      </w:r>
      <w:r w:rsidR="00CB410B" w:rsidRPr="00DA7839">
        <w:t>’</w:t>
      </w:r>
      <w:r w:rsidR="00170A5B" w:rsidRPr="00DA7839">
        <w:t xml:space="preserve">acquisitions ou de progrès durables. </w:t>
      </w:r>
      <w:r w:rsidR="00CB410B" w:rsidRPr="00DA7839">
        <w:t>« </w:t>
      </w:r>
      <w:r w:rsidR="00170A5B" w:rsidRPr="00DA7839">
        <w:t>Comme les anciens, disait-il, connaissaient en gros aussi bien que nous les sept planètes et les étoiles lus plus remarquables, mais non pas les satellites des planètes, et un grand nombre de petits astres que nous avons découverts, de même ils connaissaient en gros, aussi bien lue nous, les passions de l</w:t>
      </w:r>
      <w:r w:rsidR="00CB410B" w:rsidRPr="00DA7839">
        <w:t>’</w:t>
      </w:r>
      <w:r w:rsidR="009E7CE8" w:rsidRPr="00DA7839">
        <w:t>âme, mais non pas une infinité</w:t>
      </w:r>
      <w:r w:rsidR="00170A5B" w:rsidRPr="00DA7839">
        <w:t xml:space="preserve"> de petites affections et de petites circonstances qui les accompagnent, et qui en sont comme les </w:t>
      </w:r>
      <w:r w:rsidR="009E7CE8" w:rsidRPr="00DA7839">
        <w:t>satellites…</w:t>
      </w:r>
      <w:r w:rsidR="00CB410B" w:rsidRPr="00DA7839">
        <w:t> »</w:t>
      </w:r>
      <w:r w:rsidR="00170A5B" w:rsidRPr="00DA7839">
        <w:t xml:space="preserve"> C</w:t>
      </w:r>
      <w:r w:rsidR="00CB410B" w:rsidRPr="00DA7839">
        <w:t>’</w:t>
      </w:r>
      <w:r w:rsidR="00170A5B" w:rsidRPr="00DA7839">
        <w:t>est, on le voit, l</w:t>
      </w:r>
      <w:r w:rsidR="00CB410B" w:rsidRPr="00DA7839">
        <w:t>’</w:t>
      </w:r>
      <w:r w:rsidR="00170A5B" w:rsidRPr="00DA7839">
        <w:t>idée même du progrès, et déj</w:t>
      </w:r>
      <w:r w:rsidR="009E7CE8" w:rsidRPr="00DA7839">
        <w:t>à le soupçon de cette loi de</w:t>
      </w:r>
      <w:r w:rsidR="00170A5B" w:rsidRPr="00DA7839">
        <w:t xml:space="preserve"> </w:t>
      </w:r>
      <w:r w:rsidR="009E7CE8" w:rsidRPr="00DA7839">
        <w:rPr>
          <w:i/>
        </w:rPr>
        <w:t xml:space="preserve">complexité </w:t>
      </w:r>
      <w:r w:rsidR="00170A5B" w:rsidRPr="00DA7839">
        <w:rPr>
          <w:i/>
        </w:rPr>
        <w:t>croissante</w:t>
      </w:r>
      <w:r w:rsidR="00170A5B" w:rsidRPr="00DA7839">
        <w:t xml:space="preserve"> qui fait aujourd</w:t>
      </w:r>
      <w:r w:rsidR="00CB410B" w:rsidRPr="00DA7839">
        <w:t>’</w:t>
      </w:r>
      <w:r w:rsidR="009E7CE8" w:rsidRPr="00DA7839">
        <w:t xml:space="preserve">hui l’un des éléments essentiels </w:t>
      </w:r>
      <w:r w:rsidR="00170A5B" w:rsidRPr="00DA7839">
        <w:t xml:space="preserve">de </w:t>
      </w:r>
      <w:r w:rsidR="009E7CE8" w:rsidRPr="00DA7839">
        <w:t>sa</w:t>
      </w:r>
      <w:r w:rsidR="00170A5B" w:rsidRPr="00DA7839">
        <w:t xml:space="preserve"> définition.</w:t>
      </w:r>
    </w:p>
    <w:p w14:paraId="6EC2DC14" w14:textId="7F32779D" w:rsidR="00CB410B" w:rsidRPr="00DA7839" w:rsidRDefault="00170A5B" w:rsidP="00000A23">
      <w:pPr>
        <w:pStyle w:val="Corpsdetexte"/>
        <w:pPrChange w:id="1461" w:author="OBVIL" w:date="2016-12-01T14:12:00Z">
          <w:pPr>
            <w:pStyle w:val="Corpsdetexte"/>
            <w:spacing w:afterLines="120" w:after="288"/>
            <w:ind w:firstLine="240"/>
            <w:jc w:val="both"/>
          </w:pPr>
        </w:pPrChange>
      </w:pPr>
      <w:r w:rsidRPr="00DA7839">
        <w:t>On s’est étonné là-dessus que Perrault, moins échauffé que Saint-Sorlin</w:t>
      </w:r>
      <w:r w:rsidR="00B6083B" w:rsidRPr="00DA7839">
        <w:t xml:space="preserve"> —</w:t>
      </w:r>
      <w:del w:id="1462" w:author="OBVIL" w:date="2016-12-01T14:12:00Z">
        <w:r w:rsidRPr="00CB410B">
          <w:delText xml:space="preserve"> </w:delText>
        </w:r>
      </w:del>
      <w:ins w:id="1463" w:author="OBVIL" w:date="2016-12-01T14:12:00Z">
        <w:r w:rsidR="00B6083B" w:rsidRPr="00B6083B">
          <w:t> </w:t>
        </w:r>
      </w:ins>
      <w:r w:rsidRPr="00DA7839">
        <w:t>et trop raisonnable ou trop cartésien, pour mieux dire, en fait de religion</w:t>
      </w:r>
      <w:r w:rsidR="00CB410B" w:rsidRPr="00DA7839">
        <w:t>,</w:t>
      </w:r>
      <w:r w:rsidR="00B6083B" w:rsidRPr="00DA7839">
        <w:t xml:space="preserve"> — </w:t>
      </w:r>
      <w:r w:rsidRPr="00DA7839">
        <w:t xml:space="preserve">n’ait </w:t>
      </w:r>
      <w:r w:rsidR="00E414FE" w:rsidRPr="00DA7839">
        <w:t>pas assez mis en lumière la part</w:t>
      </w:r>
      <w:r w:rsidRPr="00DA7839">
        <w:t xml:space="preserve"> du christianisme dans ce progrès de la morale ou de la psychologie. </w:t>
      </w:r>
      <w:r w:rsidR="009E7CE8" w:rsidRPr="00DA7839">
        <w:t>Il</w:t>
      </w:r>
      <w:r w:rsidRPr="00DA7839">
        <w:t xml:space="preserve"> l</w:t>
      </w:r>
      <w:r w:rsidR="00CB410B" w:rsidRPr="00DA7839">
        <w:t>’</w:t>
      </w:r>
      <w:r w:rsidRPr="00DA7839">
        <w:t>a bien signalé</w:t>
      </w:r>
      <w:r w:rsidR="00CB410B" w:rsidRPr="00DA7839">
        <w:t>e !</w:t>
      </w:r>
      <w:r w:rsidRPr="00DA7839">
        <w:t xml:space="preserve"> Mais on voudrait qu</w:t>
      </w:r>
      <w:r w:rsidR="00CB410B" w:rsidRPr="00DA7839">
        <w:t>’</w:t>
      </w:r>
      <w:r w:rsidRPr="00DA7839">
        <w:t>il y eût appuyé davantage, et qu</w:t>
      </w:r>
      <w:r w:rsidR="00CB410B" w:rsidRPr="00DA7839">
        <w:t>’</w:t>
      </w:r>
      <w:r w:rsidRPr="00DA7839">
        <w:t xml:space="preserve">il eût plus éloquemment célébré la </w:t>
      </w:r>
      <w:r w:rsidR="00CB410B" w:rsidRPr="00DA7839">
        <w:t>« </w:t>
      </w:r>
      <w:r w:rsidRPr="00DA7839">
        <w:t>beauté</w:t>
      </w:r>
      <w:r w:rsidR="00CB410B" w:rsidRPr="00DA7839">
        <w:t> »</w:t>
      </w:r>
      <w:r w:rsidRPr="00DA7839">
        <w:t xml:space="preserve"> du christianisme, sa richesse poétique, la fécondité de son inspiration. N’</w:t>
      </w:r>
      <w:r w:rsidR="009E7CE8" w:rsidRPr="00DA7839">
        <w:t>est-ce</w:t>
      </w:r>
      <w:r w:rsidRPr="00DA7839">
        <w:t xml:space="preserve"> pas peut-être qu</w:t>
      </w:r>
      <w:r w:rsidR="00CB410B" w:rsidRPr="00DA7839">
        <w:t>’</w:t>
      </w:r>
      <w:r w:rsidR="00E414FE" w:rsidRPr="00DA7839">
        <w:t>étant</w:t>
      </w:r>
      <w:r w:rsidRPr="00DA7839">
        <w:t xml:space="preserve"> homme de sens, quoique volontiers paradoxal, et</w:t>
      </w:r>
      <w:r w:rsidR="00E414FE" w:rsidRPr="00DA7839">
        <w:t xml:space="preserve"> ne manquant pas de pénétration,</w:t>
      </w:r>
      <w:r w:rsidRPr="00DA7839">
        <w:t xml:space="preserve"> s’il manquait de justesse d’esprit, il se sera douté de l</w:t>
      </w:r>
      <w:r w:rsidR="00CB410B" w:rsidRPr="00DA7839">
        <w:t>’</w:t>
      </w:r>
      <w:r w:rsidRPr="00DA7839">
        <w:t>espèce de contradiction, ou de sacrilège même, qu</w:t>
      </w:r>
      <w:r w:rsidR="00CB410B" w:rsidRPr="00DA7839">
        <w:t>’</w:t>
      </w:r>
      <w:r w:rsidRPr="00DA7839">
        <w:t>implique en poésie l</w:t>
      </w:r>
      <w:r w:rsidR="00CB410B" w:rsidRPr="00DA7839">
        <w:t>’</w:t>
      </w:r>
      <w:r w:rsidRPr="00DA7839">
        <w:t xml:space="preserve">emploi du </w:t>
      </w:r>
      <w:r w:rsidR="00CB410B" w:rsidRPr="00DA7839">
        <w:t>« </w:t>
      </w:r>
      <w:r w:rsidRPr="00DA7839">
        <w:t>merveilleux chrétien</w:t>
      </w:r>
      <w:r w:rsidR="00CB410B" w:rsidRPr="00DA7839">
        <w:t> » ?</w:t>
      </w:r>
      <w:r w:rsidRPr="00DA7839">
        <w:t xml:space="preserve"> S</w:t>
      </w:r>
      <w:r w:rsidR="00CB410B" w:rsidRPr="00DA7839">
        <w:t>’</w:t>
      </w:r>
      <w:r w:rsidRPr="00DA7839">
        <w:t>il ne faut pas avoir précisément cessé de croire pour user du Dieu des chrétiens aussi librement que des divinités de la fable, Perrault aura compris, comme Boileau, qu</w:t>
      </w:r>
      <w:r w:rsidR="00CB410B" w:rsidRPr="00DA7839">
        <w:t>’</w:t>
      </w:r>
      <w:r w:rsidRPr="00DA7839">
        <w:t>au moins</w:t>
      </w:r>
      <w:r w:rsidR="00E414FE" w:rsidRPr="00DA7839">
        <w:t xml:space="preserve"> faut-il avoir perdu le sens de</w:t>
      </w:r>
      <w:r w:rsidRPr="00DA7839">
        <w:t xml:space="preserve"> la sévérité du dogme. On peut s</w:t>
      </w:r>
      <w:r w:rsidR="00CB410B" w:rsidRPr="00DA7839">
        <w:t>’</w:t>
      </w:r>
      <w:r w:rsidRPr="00DA7839">
        <w:t>inspirer des mystères de la foi pour en chanter la profondeur ou l</w:t>
      </w:r>
      <w:r w:rsidR="00CB410B" w:rsidRPr="00DA7839">
        <w:t>’</w:t>
      </w:r>
      <w:r w:rsidRPr="00DA7839">
        <w:t>obscurité dans une od</w:t>
      </w:r>
      <w:r w:rsidR="00CB410B" w:rsidRPr="00DA7839">
        <w:t>e ;</w:t>
      </w:r>
      <w:r w:rsidR="00E414FE" w:rsidRPr="00DA7839">
        <w:t xml:space="preserve"> on ne peut pas en faire d</w:t>
      </w:r>
      <w:r w:rsidRPr="00DA7839">
        <w:t xml:space="preserve">es </w:t>
      </w:r>
      <w:r w:rsidR="00CB410B" w:rsidRPr="00DA7839">
        <w:t>« </w:t>
      </w:r>
      <w:r w:rsidRPr="00DA7839">
        <w:t>machines poétiques</w:t>
      </w:r>
      <w:r w:rsidR="00CB410B" w:rsidRPr="00DA7839">
        <w:t> » ;</w:t>
      </w:r>
      <w:r w:rsidRPr="00DA7839">
        <w:t xml:space="preserve"> et quiconque se le permettra sera toujours suspect d</w:t>
      </w:r>
      <w:r w:rsidR="00CB410B" w:rsidRPr="00DA7839">
        <w:t>’</w:t>
      </w:r>
      <w:r w:rsidRPr="00DA7839">
        <w:t>avoir une relig</w:t>
      </w:r>
      <w:r w:rsidR="00E414FE" w:rsidRPr="00DA7839">
        <w:t>ion plus sentimentale que solide</w:t>
      </w:r>
      <w:r w:rsidRPr="00DA7839">
        <w:t>. Mais ce que Per</w:t>
      </w:r>
      <w:r w:rsidR="00E414FE" w:rsidRPr="00DA7839">
        <w:t>rault a mieux compris encore, et</w:t>
      </w:r>
      <w:r w:rsidRPr="00DA7839">
        <w:t xml:space="preserve"> ce qui l</w:t>
      </w:r>
      <w:r w:rsidR="00CB410B" w:rsidRPr="00DA7839">
        <w:t>’</w:t>
      </w:r>
      <w:r w:rsidRPr="00DA7839">
        <w:t>a empêché de suivre plus loin Desmarets, c</w:t>
      </w:r>
      <w:r w:rsidR="00CB410B" w:rsidRPr="00DA7839">
        <w:t>’</w:t>
      </w:r>
      <w:r w:rsidRPr="00DA7839">
        <w:t>est que le christianisme, dans son esse</w:t>
      </w:r>
      <w:r w:rsidR="00E414FE" w:rsidRPr="00DA7839">
        <w:t>nce, est contradictoire aux deux idées qui</w:t>
      </w:r>
      <w:r w:rsidRPr="00DA7839">
        <w:t xml:space="preserve"> commencent de poindre dans les </w:t>
      </w:r>
      <w:r w:rsidR="00E414FE" w:rsidRPr="00DA7839">
        <w:rPr>
          <w:i/>
        </w:rPr>
        <w:t>Parallèle</w:t>
      </w:r>
      <w:r w:rsidRPr="00DA7839">
        <w:rPr>
          <w:i/>
        </w:rPr>
        <w:t>s</w:t>
      </w:r>
      <w:r w:rsidRPr="00DA7839">
        <w:t>, si même ou ne doit dire qu</w:t>
      </w:r>
      <w:r w:rsidR="00CB410B" w:rsidRPr="00DA7839">
        <w:t>’</w:t>
      </w:r>
      <w:r w:rsidR="00BF3364" w:rsidRPr="00DA7839">
        <w:t>elles en</w:t>
      </w:r>
      <w:r w:rsidRPr="00DA7839">
        <w:t xml:space="preserve"> </w:t>
      </w:r>
      <w:r w:rsidR="00BF3364" w:rsidRPr="00DA7839">
        <w:t>sont</w:t>
      </w:r>
      <w:r w:rsidRPr="00DA7839">
        <w:t xml:space="preserve"> intérieurement le support</w:t>
      </w:r>
      <w:r w:rsidR="00CB410B" w:rsidRPr="00DA7839">
        <w:t> :</w:t>
      </w:r>
      <w:r w:rsidRPr="00DA7839">
        <w:t xml:space="preserve"> ce sont celle du </w:t>
      </w:r>
      <w:r w:rsidRPr="00DA7839">
        <w:rPr>
          <w:i/>
        </w:rPr>
        <w:t>Progrès à l</w:t>
      </w:r>
      <w:r w:rsidR="00CB410B" w:rsidRPr="00DA7839">
        <w:rPr>
          <w:i/>
        </w:rPr>
        <w:t>’</w:t>
      </w:r>
      <w:r w:rsidR="00BF3364" w:rsidRPr="00DA7839">
        <w:rPr>
          <w:i/>
        </w:rPr>
        <w:t>inf</w:t>
      </w:r>
      <w:r w:rsidRPr="00DA7839">
        <w:rPr>
          <w:i/>
        </w:rPr>
        <w:t>ini</w:t>
      </w:r>
      <w:r w:rsidR="00BF3364" w:rsidRPr="00DA7839">
        <w:t>, d’une part, et de l’aut</w:t>
      </w:r>
      <w:r w:rsidRPr="00DA7839">
        <w:t xml:space="preserve">re, celle de la </w:t>
      </w:r>
      <w:r w:rsidRPr="00DA7839">
        <w:rPr>
          <w:i/>
        </w:rPr>
        <w:t xml:space="preserve">Fixité des lois de </w:t>
      </w:r>
      <w:r w:rsidR="00BF3364" w:rsidRPr="00DA7839">
        <w:rPr>
          <w:i/>
        </w:rPr>
        <w:t>l</w:t>
      </w:r>
      <w:r w:rsidRPr="00DA7839">
        <w:rPr>
          <w:i/>
        </w:rPr>
        <w:t>a nature</w:t>
      </w:r>
      <w:r w:rsidRPr="00B6083B">
        <w:rPr>
          <w:rPrChange w:id="1464" w:author="OBVIL" w:date="2016-12-01T14:12:00Z">
            <w:rPr>
              <w:rFonts w:ascii="Times New Roman" w:hAnsi="Times New Roman"/>
              <w:i/>
            </w:rPr>
          </w:rPrChange>
        </w:rPr>
        <w:t>.</w:t>
      </w:r>
      <w:r w:rsidR="00BF3364" w:rsidRPr="00DA7839">
        <w:t xml:space="preserve"> La contradiction</w:t>
      </w:r>
      <w:r w:rsidRPr="00DA7839">
        <w:t xml:space="preserve"> vaut sans doute la peine que l’on cherche à s’en rendre </w:t>
      </w:r>
      <w:r w:rsidR="00E414FE" w:rsidRPr="00DA7839">
        <w:t>compte</w:t>
      </w:r>
      <w:r w:rsidRPr="00DA7839">
        <w:t>, si c’est là, dans ce qu</w:t>
      </w:r>
      <w:r w:rsidR="00CB410B" w:rsidRPr="00DA7839">
        <w:t>’</w:t>
      </w:r>
      <w:r w:rsidRPr="00DA7839">
        <w:t>elle semble avoir d</w:t>
      </w:r>
      <w:r w:rsidR="00CB410B" w:rsidRPr="00DA7839">
        <w:t>’</w:t>
      </w:r>
      <w:r w:rsidRPr="00DA7839">
        <w:t>irréductible, qu</w:t>
      </w:r>
      <w:r w:rsidR="00CB410B" w:rsidRPr="00DA7839">
        <w:t>’</w:t>
      </w:r>
      <w:r w:rsidR="00BF3364" w:rsidRPr="00DA7839">
        <w:t>il faut chercher l’exp</w:t>
      </w:r>
      <w:r w:rsidRPr="00DA7839">
        <w:t>lication ou la vraie cause de l</w:t>
      </w:r>
      <w:r w:rsidR="00CB410B" w:rsidRPr="00DA7839">
        <w:t>’</w:t>
      </w:r>
      <w:r w:rsidRPr="00DA7839">
        <w:t>hostilité que l</w:t>
      </w:r>
      <w:r w:rsidR="00CB410B" w:rsidRPr="00DA7839">
        <w:t>’</w:t>
      </w:r>
      <w:r w:rsidR="00E414FE" w:rsidRPr="00DA7839">
        <w:t>es</w:t>
      </w:r>
      <w:r w:rsidR="00CB410B" w:rsidRPr="00DA7839">
        <w:t>p</w:t>
      </w:r>
      <w:r w:rsidRPr="00DA7839">
        <w:t xml:space="preserve">rit général du </w:t>
      </w:r>
      <w:del w:id="1465" w:author="OBVIL" w:date="2016-12-01T14:12:00Z">
        <w:r w:rsidR="00E414FE" w:rsidRPr="00CA2695">
          <w:rPr>
            <w:sz w:val="22"/>
            <w:szCs w:val="22"/>
          </w:rPr>
          <w:delText>XVIII</w:delText>
        </w:r>
        <w:r w:rsidR="00E414FE" w:rsidRPr="00CA2695">
          <w:rPr>
            <w:vertAlign w:val="superscript"/>
          </w:rPr>
          <w:delText>e</w:delText>
        </w:r>
        <w:r w:rsidR="00E414FE">
          <w:delText xml:space="preserve"> </w:delText>
        </w:r>
      </w:del>
      <w:ins w:id="146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dès </w:t>
      </w:r>
      <w:r w:rsidR="00E414FE" w:rsidRPr="00DA7839">
        <w:t>ses</w:t>
      </w:r>
      <w:r w:rsidRPr="00DA7839">
        <w:t xml:space="preserve"> débuts, allait manifester contre le christianisme.</w:t>
      </w:r>
    </w:p>
    <w:p w14:paraId="4481CED8" w14:textId="56E7C281" w:rsidR="00254340" w:rsidRPr="00DA7839" w:rsidRDefault="00170A5B" w:rsidP="00000A23">
      <w:pPr>
        <w:pStyle w:val="Corpsdetexte"/>
        <w:pPrChange w:id="1467" w:author="OBVIL" w:date="2016-12-01T14:12:00Z">
          <w:pPr>
            <w:pStyle w:val="Corpsdetexte"/>
            <w:spacing w:afterLines="120" w:after="288"/>
            <w:ind w:firstLine="240"/>
            <w:jc w:val="both"/>
          </w:pPr>
        </w:pPrChange>
      </w:pPr>
      <w:r w:rsidRPr="00DA7839">
        <w:t>Nous prenons aujourd</w:t>
      </w:r>
      <w:r w:rsidR="00CB410B" w:rsidRPr="00DA7839">
        <w:t>’</w:t>
      </w:r>
      <w:r w:rsidRPr="00DA7839">
        <w:t>hui la religion par sa poési</w:t>
      </w:r>
      <w:r w:rsidR="00CB410B" w:rsidRPr="00DA7839">
        <w:t>e ;</w:t>
      </w:r>
      <w:r w:rsidRPr="00DA7839">
        <w:t xml:space="preserve"> nous la prenons par sa morale</w:t>
      </w:r>
      <w:r w:rsidR="00CB410B" w:rsidRPr="00DA7839">
        <w:t> ;</w:t>
      </w:r>
      <w:r w:rsidRPr="00DA7839">
        <w:t xml:space="preserve"> nous la prenons encore plus habituellement par son utilité sociale. Mais les gens de ce temps-là la prenaient, eux,</w:t>
      </w:r>
      <w:r w:rsidR="00BF3364" w:rsidRPr="00DA7839">
        <w:t xml:space="preserve"> par le dogme, et, de tous les côt</w:t>
      </w:r>
      <w:r w:rsidRPr="00DA7839">
        <w:t>és, il semblait que le dogme retînt ou bridât l</w:t>
      </w:r>
      <w:r w:rsidR="00CB410B" w:rsidRPr="00DA7839">
        <w:t>’</w:t>
      </w:r>
      <w:r w:rsidRPr="00DA7839">
        <w:t>essor de l</w:t>
      </w:r>
      <w:r w:rsidR="00CB410B" w:rsidRPr="00DA7839">
        <w:t>’</w:t>
      </w:r>
      <w:r w:rsidRPr="00DA7839">
        <w:t>idée de progrès. L</w:t>
      </w:r>
      <w:r w:rsidR="00CB410B" w:rsidRPr="00DA7839">
        <w:t>’</w:t>
      </w:r>
      <w:r w:rsidRPr="00DA7839">
        <w:t xml:space="preserve">auteur des </w:t>
      </w:r>
      <w:r w:rsidRPr="00DA7839">
        <w:rPr>
          <w:i/>
        </w:rPr>
        <w:t>Pensées</w:t>
      </w:r>
      <w:r w:rsidRPr="00DA7839">
        <w:t xml:space="preserve"> le sentait-il peut-être, quand, aux espérances démesurées du cartésianisme, qui promettait à l</w:t>
      </w:r>
      <w:r w:rsidR="00CB410B" w:rsidRPr="00DA7839">
        <w:t>’</w:t>
      </w:r>
      <w:r w:rsidRPr="00DA7839">
        <w:t xml:space="preserve">homme de l’exempter un jour </w:t>
      </w:r>
      <w:r w:rsidR="00CB410B" w:rsidRPr="00DA7839">
        <w:t>« </w:t>
      </w:r>
      <w:r w:rsidRPr="00DA7839">
        <w:t>d</w:t>
      </w:r>
      <w:r w:rsidR="00CB410B" w:rsidRPr="00DA7839">
        <w:t>’</w:t>
      </w:r>
      <w:r w:rsidRPr="00DA7839">
        <w:t>une infinité de maladies</w:t>
      </w:r>
      <w:r w:rsidR="00CB410B" w:rsidRPr="00DA7839">
        <w:t> »</w:t>
      </w:r>
      <w:r w:rsidR="00BF3364" w:rsidRPr="00DA7839">
        <w:t>, d</w:t>
      </w:r>
      <w:r w:rsidRPr="00DA7839">
        <w:t>e l</w:t>
      </w:r>
      <w:r w:rsidR="00CB410B" w:rsidRPr="00DA7839">
        <w:t>’</w:t>
      </w:r>
      <w:r w:rsidRPr="00DA7839">
        <w:t xml:space="preserve">affaiblissement de la vieillesse, et de la </w:t>
      </w:r>
      <w:r w:rsidR="00BF3364" w:rsidRPr="00DA7839">
        <w:t>mort</w:t>
      </w:r>
      <w:r w:rsidRPr="00DA7839">
        <w:t xml:space="preserve"> même, il opposait la dureté de sa foi jansénist</w:t>
      </w:r>
      <w:r w:rsidR="00CB410B" w:rsidRPr="00DA7839">
        <w:t>e ?</w:t>
      </w:r>
      <w:r w:rsidR="00BF3364" w:rsidRPr="00DA7839">
        <w:t xml:space="preserve"> ou</w:t>
      </w:r>
      <w:r w:rsidRPr="00DA7839">
        <w:t xml:space="preserve"> Bossuet, plus humain, mais non moins inspiré, quand il s</w:t>
      </w:r>
      <w:r w:rsidR="00CB410B" w:rsidRPr="00DA7839">
        <w:t>’</w:t>
      </w:r>
      <w:r w:rsidRPr="00DA7839">
        <w:t>efforçait de faire, comme nous l</w:t>
      </w:r>
      <w:r w:rsidR="00CB410B" w:rsidRPr="00DA7839">
        <w:t>’</w:t>
      </w:r>
      <w:r w:rsidRPr="00DA7839">
        <w:t xml:space="preserve">avons dit, du dogme de la Providence, le rempart </w:t>
      </w:r>
      <w:del w:id="1468" w:author="OBVIL" w:date="2016-12-01T14:12:00Z">
        <w:r w:rsidRPr="00CB410B">
          <w:delText>el</w:delText>
        </w:r>
      </w:del>
      <w:ins w:id="1469" w:author="OBVIL" w:date="2016-12-01T14:12:00Z">
        <w:r w:rsidR="00F64CC9">
          <w:t>et</w:t>
        </w:r>
      </w:ins>
      <w:r w:rsidRPr="00DA7839">
        <w:t xml:space="preserve"> le fort du </w:t>
      </w:r>
      <w:r w:rsidR="00BF3364" w:rsidRPr="00DA7839">
        <w:t>christianisme ?</w:t>
      </w:r>
      <w:r w:rsidR="00BF3364" w:rsidRPr="00DA7839">
        <w:rPr>
          <w:rStyle w:val="Appelnotedebasdep"/>
        </w:rPr>
        <w:footnoteReference w:id="11"/>
      </w:r>
      <w:r w:rsidR="00BF3364" w:rsidRPr="00DA7839">
        <w:t xml:space="preserve"> Je</w:t>
      </w:r>
      <w:r w:rsidRPr="00DA7839">
        <w:t xml:space="preserve"> le croirais volontiers Mais sans nous enfoncer avec eux dans </w:t>
      </w:r>
      <w:r w:rsidR="00BF3364" w:rsidRPr="00DA7839">
        <w:t xml:space="preserve">les obscurités </w:t>
      </w:r>
      <w:r w:rsidRPr="00DA7839">
        <w:t xml:space="preserve">de la théologie, je veux dire sans </w:t>
      </w:r>
      <w:r w:rsidR="00BF3364" w:rsidRPr="00DA7839">
        <w:t>examiner s’il n’y aurait</w:t>
      </w:r>
      <w:r w:rsidRPr="00DA7839">
        <w:t xml:space="preserve"> pas quelque moyen de concilier,</w:t>
      </w:r>
      <w:r w:rsidR="00BF3364" w:rsidRPr="00DA7839">
        <w:t xml:space="preserve"> sous une unité</w:t>
      </w:r>
      <w:r w:rsidRPr="00DA7839">
        <w:t>  plus</w:t>
      </w:r>
      <w:r w:rsidR="00CB410B" w:rsidRPr="00DA7839">
        <w:rPr>
          <w:rFonts w:hint="eastAsia"/>
        </w:rPr>
        <w:t xml:space="preserve"> </w:t>
      </w:r>
      <w:r w:rsidR="00CB410B" w:rsidRPr="00DA7839">
        <w:t>h</w:t>
      </w:r>
      <w:r w:rsidRPr="00DA7839">
        <w:t>aute, l</w:t>
      </w:r>
      <w:r w:rsidR="00CB410B" w:rsidRPr="00DA7839">
        <w:t>’</w:t>
      </w:r>
      <w:r w:rsidRPr="00DA7839">
        <w:t>apparente opposition du do</w:t>
      </w:r>
      <w:r w:rsidR="00BF3364" w:rsidRPr="00DA7839">
        <w:t>gme de la</w:t>
      </w:r>
      <w:r w:rsidRPr="00DA7839">
        <w:t xml:space="preserve"> Providence avec la fixité des lois de la </w:t>
      </w:r>
      <w:r w:rsidR="00BF3364" w:rsidRPr="00DA7839">
        <w:t>nature ou du</w:t>
      </w:r>
      <w:r w:rsidRPr="00DA7839">
        <w:t xml:space="preserve"> dogme du péché originel avec l’</w:t>
      </w:r>
      <w:r w:rsidR="00BF3364" w:rsidRPr="00DA7839">
        <w:t>idée de la perfectibilité indéfinie, il peut nous suffire, il doit même nous suff</w:t>
      </w:r>
      <w:r w:rsidRPr="00DA7839">
        <w:t>ire</w:t>
      </w:r>
      <w:r w:rsidR="00B6083B" w:rsidRPr="00DA7839">
        <w:t xml:space="preserve"> —</w:t>
      </w:r>
      <w:del w:id="1470" w:author="OBVIL" w:date="2016-12-01T14:12:00Z">
        <w:r w:rsidRPr="00CB410B">
          <w:delText xml:space="preserve"> </w:delText>
        </w:r>
      </w:del>
      <w:ins w:id="1471" w:author="OBVIL" w:date="2016-12-01T14:12:00Z">
        <w:r w:rsidR="00B6083B" w:rsidRPr="00B6083B">
          <w:t> </w:t>
        </w:r>
      </w:ins>
      <w:r w:rsidRPr="00DA7839">
        <w:t>à nous qui ne faisons ici que de l</w:t>
      </w:r>
      <w:r w:rsidR="00CB410B" w:rsidRPr="00DA7839">
        <w:t>’</w:t>
      </w:r>
      <w:r w:rsidRPr="00DA7839">
        <w:t>histoire</w:t>
      </w:r>
      <w:r w:rsidR="00B6083B" w:rsidRPr="00DA7839">
        <w:t xml:space="preserve"> —</w:t>
      </w:r>
      <w:del w:id="1472" w:author="OBVIL" w:date="2016-12-01T14:12:00Z">
        <w:r w:rsidRPr="00CB410B">
          <w:delText xml:space="preserve"> </w:delText>
        </w:r>
      </w:del>
      <w:ins w:id="1473" w:author="OBVIL" w:date="2016-12-01T14:12:00Z">
        <w:r w:rsidR="00B6083B" w:rsidRPr="00B6083B">
          <w:t> </w:t>
        </w:r>
      </w:ins>
      <w:r w:rsidRPr="00DA7839">
        <w:t>de montrer que ce moyen, les hommes du</w:t>
      </w:r>
      <w:r w:rsidR="00B6083B" w:rsidRPr="00B6083B">
        <w:rPr>
          <w:rPrChange w:id="1474" w:author="OBVIL" w:date="2016-12-01T14:12:00Z">
            <w:rPr>
              <w:rFonts w:ascii="Times New Roman" w:hAnsi="Times New Roman"/>
              <w:sz w:val="22"/>
            </w:rPr>
          </w:rPrChange>
        </w:rPr>
        <w:t xml:space="preserve"> </w:t>
      </w:r>
      <w:del w:id="1475" w:author="OBVIL" w:date="2016-12-01T14:12:00Z">
        <w:r w:rsidR="00BF3364" w:rsidRPr="00CA2695">
          <w:rPr>
            <w:sz w:val="22"/>
            <w:szCs w:val="22"/>
          </w:rPr>
          <w:delText>XVIII</w:delText>
        </w:r>
        <w:r w:rsidR="00BF3364" w:rsidRPr="00CA2695">
          <w:rPr>
            <w:vertAlign w:val="superscript"/>
          </w:rPr>
          <w:delText>e</w:delText>
        </w:r>
        <w:r w:rsidRPr="00CB410B">
          <w:delText xml:space="preserve"> </w:delText>
        </w:r>
      </w:del>
      <w:ins w:id="147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ne </w:t>
      </w:r>
      <w:r w:rsidR="00BF3364" w:rsidRPr="00DA7839">
        <w:t xml:space="preserve">l’ont pas entrevu. </w:t>
      </w:r>
      <w:del w:id="1477" w:author="OBVIL" w:date="2016-12-01T14:12:00Z">
        <w:r w:rsidR="00BF3364">
          <w:delText> </w:delText>
        </w:r>
      </w:del>
      <w:r w:rsidR="00BF3364" w:rsidRPr="00DA7839">
        <w:t>  </w:t>
      </w:r>
    </w:p>
    <w:p w14:paraId="42E91DBE" w14:textId="77777777" w:rsidR="00CB410B" w:rsidRPr="00DA7839" w:rsidRDefault="00170A5B" w:rsidP="00000A23">
      <w:pPr>
        <w:pStyle w:val="Corpsdetexte"/>
        <w:pPrChange w:id="1478" w:author="OBVIL" w:date="2016-12-01T14:12:00Z">
          <w:pPr>
            <w:pStyle w:val="Corpsdetexte"/>
            <w:spacing w:afterLines="120" w:after="288"/>
            <w:ind w:firstLine="240"/>
            <w:jc w:val="both"/>
          </w:pPr>
        </w:pPrChange>
      </w:pPr>
      <w:r w:rsidRPr="00DA7839">
        <w:t>Je consens qu</w:t>
      </w:r>
      <w:r w:rsidR="00CB410B" w:rsidRPr="00DA7839">
        <w:t>’</w:t>
      </w:r>
      <w:r w:rsidRPr="00DA7839">
        <w:t>ils n</w:t>
      </w:r>
      <w:r w:rsidR="00CB410B" w:rsidRPr="00DA7839">
        <w:t>’</w:t>
      </w:r>
      <w:r w:rsidRPr="00DA7839">
        <w:t>aient correctement interprété ni l’un ni l’autre dogme. Mais quand ils s’en seraient fait des idées entièrement conformes à la tradition de</w:t>
      </w:r>
      <w:r w:rsidR="00BF3364" w:rsidRPr="00DA7839">
        <w:t xml:space="preserve"> </w:t>
      </w:r>
      <w:r w:rsidR="00CB410B" w:rsidRPr="00DA7839">
        <w:t>l’</w:t>
      </w:r>
      <w:r w:rsidRPr="00DA7839">
        <w:t>Église, il resterait ceci, qu’</w:t>
      </w:r>
      <w:r w:rsidR="00BF3364" w:rsidRPr="00DA7839">
        <w:t>étant</w:t>
      </w:r>
      <w:r w:rsidRPr="00DA7839">
        <w:t xml:space="preserve"> elle-même une conception de la vie, une solution donnée d</w:t>
      </w:r>
      <w:r w:rsidR="00CB410B" w:rsidRPr="00DA7839">
        <w:t>’</w:t>
      </w:r>
      <w:r w:rsidR="000A30E2" w:rsidRPr="00DA7839">
        <w:t>en hau</w:t>
      </w:r>
      <w:r w:rsidRPr="00DA7839">
        <w:t>t au</w:t>
      </w:r>
      <w:r w:rsidR="000A30E2" w:rsidRPr="00DA7839">
        <w:t xml:space="preserve"> </w:t>
      </w:r>
      <w:r w:rsidRPr="00DA7839">
        <w:t>problème de la destinée, la religion n</w:t>
      </w:r>
      <w:r w:rsidR="00CB410B" w:rsidRPr="00DA7839">
        <w:t>’</w:t>
      </w:r>
      <w:r w:rsidRPr="00DA7839">
        <w:t>en permet une recherche nouvelle qu</w:t>
      </w:r>
      <w:r w:rsidR="00CB410B" w:rsidRPr="00DA7839">
        <w:t>’</w:t>
      </w:r>
      <w:r w:rsidRPr="00DA7839">
        <w:t>autant que l</w:t>
      </w:r>
      <w:r w:rsidR="00CB410B" w:rsidRPr="00DA7839">
        <w:t>’</w:t>
      </w:r>
      <w:r w:rsidRPr="00DA7839">
        <w:t>on s</w:t>
      </w:r>
      <w:r w:rsidR="00CB410B" w:rsidRPr="00DA7839">
        <w:t>’</w:t>
      </w:r>
      <w:r w:rsidR="000A30E2" w:rsidRPr="00DA7839">
        <w:t xml:space="preserve">engage </w:t>
      </w:r>
      <w:r w:rsidRPr="00DA7839">
        <w:t>d</w:t>
      </w:r>
      <w:r w:rsidR="00CB410B" w:rsidRPr="00DA7839">
        <w:t>’</w:t>
      </w:r>
      <w:r w:rsidRPr="00DA7839">
        <w:t>avance à conclure comme ell</w:t>
      </w:r>
      <w:r w:rsidR="00CB410B" w:rsidRPr="00DA7839">
        <w:t>e ;</w:t>
      </w:r>
      <w:r w:rsidR="00B6083B" w:rsidRPr="00DA7839">
        <w:t xml:space="preserve"> — </w:t>
      </w:r>
      <w:r w:rsidRPr="00DA7839">
        <w:t>et, en ce cas, que devient le progrès intellectue</w:t>
      </w:r>
      <w:r w:rsidR="00CB410B" w:rsidRPr="00DA7839">
        <w:t>l ?</w:t>
      </w:r>
      <w:r w:rsidRPr="00DA7839">
        <w:t xml:space="preserve"> Si, d</w:t>
      </w:r>
      <w:r w:rsidR="00CB410B" w:rsidRPr="00DA7839">
        <w:t>’</w:t>
      </w:r>
      <w:r w:rsidR="000A30E2" w:rsidRPr="00DA7839">
        <w:t>un autre</w:t>
      </w:r>
      <w:r w:rsidRPr="00DA7839">
        <w:t xml:space="preserve"> </w:t>
      </w:r>
      <w:r w:rsidR="000A30E2" w:rsidRPr="00DA7839">
        <w:t>côté</w:t>
      </w:r>
      <w:r w:rsidRPr="00DA7839">
        <w:t>, l</w:t>
      </w:r>
      <w:r w:rsidR="00CB410B" w:rsidRPr="00DA7839">
        <w:t>’</w:t>
      </w:r>
      <w:r w:rsidRPr="00DA7839">
        <w:t>originalité propre du christianisme n’est qu</w:t>
      </w:r>
      <w:r w:rsidR="00CB410B" w:rsidRPr="00DA7839">
        <w:t>’</w:t>
      </w:r>
      <w:r w:rsidRPr="00DA7839">
        <w:t>accessoirement d’avoir mis la morale dans la religion, puisque le judaïsme l’avait fait avant lui, ou d</w:t>
      </w:r>
      <w:r w:rsidR="00CB410B" w:rsidRPr="00DA7839">
        <w:t>’</w:t>
      </w:r>
      <w:r w:rsidRPr="00DA7839">
        <w:t>avoir grave dans la conscience des hommes le sentiment me leur solidarité, puisqu</w:t>
      </w:r>
      <w:r w:rsidR="00CB410B" w:rsidRPr="00DA7839">
        <w:t>’</w:t>
      </w:r>
      <w:r w:rsidRPr="00DA7839">
        <w:t>on a pu sout</w:t>
      </w:r>
      <w:r w:rsidR="000A30E2" w:rsidRPr="00DA7839">
        <w:t>enir que la philosophie de la Grèc</w:t>
      </w:r>
      <w:r w:rsidRPr="00DA7839">
        <w:t>e et de Rome y serait arrivée sans lu</w:t>
      </w:r>
      <w:r w:rsidR="00CB410B" w:rsidRPr="00DA7839">
        <w:t>i ;</w:t>
      </w:r>
      <w:r w:rsidRPr="00DA7839">
        <w:t xml:space="preserve"> si son œuvre propre est d’avoir transporté l</w:t>
      </w:r>
      <w:r w:rsidR="00CB410B" w:rsidRPr="00DA7839">
        <w:t>’</w:t>
      </w:r>
      <w:r w:rsidRPr="00DA7839">
        <w:t>objet de la vie hors d’elle-même, d</w:t>
      </w:r>
      <w:r w:rsidR="00CB410B" w:rsidRPr="00DA7839">
        <w:t>’</w:t>
      </w:r>
      <w:r w:rsidRPr="00DA7839">
        <w:t>en avoir mis la raison d</w:t>
      </w:r>
      <w:r w:rsidR="00CB410B" w:rsidRPr="00DA7839">
        <w:t>’</w:t>
      </w:r>
      <w:r w:rsidR="000A30E2" w:rsidRPr="00DA7839">
        <w:t>être dans les épreuves, ou le bonheur dans les afflictions, et</w:t>
      </w:r>
      <w:r w:rsidRPr="00DA7839">
        <w:t xml:space="preserve"> d</w:t>
      </w:r>
      <w:r w:rsidR="00CB410B" w:rsidRPr="00DA7839">
        <w:t>’</w:t>
      </w:r>
      <w:r w:rsidRPr="00DA7839">
        <w:t>avoi</w:t>
      </w:r>
      <w:r w:rsidR="000A30E2" w:rsidRPr="00DA7839">
        <w:t xml:space="preserve">r vaincu la mort en en faisant </w:t>
      </w:r>
      <w:r w:rsidRPr="00DA7839">
        <w:t>l</w:t>
      </w:r>
      <w:r w:rsidR="00CB410B" w:rsidRPr="00DA7839">
        <w:t>’</w:t>
      </w:r>
      <w:r w:rsidRPr="00DA7839">
        <w:t>entrée au royaume de Dieu</w:t>
      </w:r>
      <w:r w:rsidR="00CB410B" w:rsidRPr="00DA7839">
        <w:t> ;</w:t>
      </w:r>
      <w:r w:rsidR="00B6083B" w:rsidRPr="00DA7839">
        <w:t xml:space="preserve"> — </w:t>
      </w:r>
      <w:r w:rsidRPr="00DA7839">
        <w:t>que devient en ce cas</w:t>
      </w:r>
      <w:r w:rsidR="00CB410B" w:rsidRPr="00DA7839">
        <w:t>,</w:t>
      </w:r>
      <w:r w:rsidR="000A30E2" w:rsidRPr="00DA7839">
        <w:t>1e progrès matériel</w:t>
      </w:r>
      <w:r w:rsidR="00CB410B" w:rsidRPr="00DA7839">
        <w:t> ?</w:t>
      </w:r>
      <w:r w:rsidR="000A30E2" w:rsidRPr="00DA7839">
        <w:t xml:space="preserve"> Et si enfin</w:t>
      </w:r>
      <w:r w:rsidRPr="00DA7839">
        <w:t xml:space="preserve"> tout ce qui </w:t>
      </w:r>
      <w:r w:rsidR="000A30E2" w:rsidRPr="00DA7839">
        <w:t xml:space="preserve">est vient </w:t>
      </w:r>
      <w:r w:rsidRPr="00DA7839">
        <w:t>de Di</w:t>
      </w:r>
      <w:r w:rsidR="000A30E2" w:rsidRPr="00DA7839">
        <w:t>eu</w:t>
      </w:r>
      <w:r w:rsidRPr="00DA7839">
        <w:t xml:space="preserve"> sans</w:t>
      </w:r>
      <w:r w:rsidR="000A30E2" w:rsidRPr="00DA7839">
        <w:t xml:space="preserve"> e</w:t>
      </w:r>
      <w:r w:rsidRPr="00DA7839">
        <w:t xml:space="preserve">n excepter le mal même, </w:t>
      </w:r>
      <w:r w:rsidR="00CB410B" w:rsidRPr="00DA7839">
        <w:t>« </w:t>
      </w:r>
      <w:r w:rsidRPr="00DA7839">
        <w:t>physique</w:t>
      </w:r>
      <w:r w:rsidR="00CB410B" w:rsidRPr="00DA7839">
        <w:t> »</w:t>
      </w:r>
      <w:r w:rsidRPr="00DA7839">
        <w:t xml:space="preserve"> ou </w:t>
      </w:r>
      <w:r w:rsidR="00CB410B" w:rsidRPr="00DA7839">
        <w:t>« </w:t>
      </w:r>
      <w:r w:rsidRPr="00DA7839">
        <w:t>moral</w:t>
      </w:r>
      <w:r w:rsidR="00CB410B" w:rsidRPr="00DA7839">
        <w:t> »</w:t>
      </w:r>
      <w:r w:rsidR="000A30E2" w:rsidRPr="00DA7839">
        <w:t>, dont</w:t>
      </w:r>
      <w:r w:rsidRPr="00DA7839">
        <w:t xml:space="preserve"> nos yeux ne voient pas la liaison |avec</w:t>
      </w:r>
      <w:r w:rsidR="000A30E2" w:rsidRPr="00DA7839">
        <w:t xml:space="preserve"> un plus </w:t>
      </w:r>
      <w:r w:rsidRPr="00DA7839">
        <w:t>grand bien, de telle sorte que, travailler à la réalisation</w:t>
      </w:r>
      <w:r w:rsidR="000A30E2" w:rsidRPr="00DA7839">
        <w:t xml:space="preserve"> de la justice parmi les homm</w:t>
      </w:r>
      <w:r w:rsidRPr="00DA7839">
        <w:t xml:space="preserve">es, ce </w:t>
      </w:r>
      <w:r w:rsidR="000A30E2" w:rsidRPr="00DA7839">
        <w:t>soit</w:t>
      </w:r>
      <w:r w:rsidRPr="00DA7839">
        <w:t xml:space="preserve"> en réalité s</w:t>
      </w:r>
      <w:r w:rsidR="00CB410B" w:rsidRPr="00DA7839">
        <w:t>’</w:t>
      </w:r>
      <w:r w:rsidRPr="00DA7839">
        <w:t>insurger contre les décrets de l</w:t>
      </w:r>
      <w:r w:rsidR="00CB410B" w:rsidRPr="00DA7839">
        <w:t>’</w:t>
      </w:r>
      <w:r w:rsidRPr="00DA7839">
        <w:t>éternelle sagess</w:t>
      </w:r>
      <w:r w:rsidR="00CB410B" w:rsidRPr="00DA7839">
        <w:t>e ;</w:t>
      </w:r>
      <w:r w:rsidR="00B6083B" w:rsidRPr="00DA7839">
        <w:t xml:space="preserve"> — </w:t>
      </w:r>
      <w:r w:rsidR="000A30E2" w:rsidRPr="00DA7839">
        <w:t>que devient alors le progrès</w:t>
      </w:r>
      <w:r w:rsidRPr="00DA7839">
        <w:t xml:space="preserve"> mora</w:t>
      </w:r>
      <w:r w:rsidR="00CB410B" w:rsidRPr="00DA7839">
        <w:t>l ?</w:t>
      </w:r>
      <w:r w:rsidRPr="00DA7839">
        <w:t xml:space="preserve"> Il </w:t>
      </w:r>
      <w:r w:rsidR="000A30E2" w:rsidRPr="00DA7839">
        <w:t>est</w:t>
      </w:r>
      <w:r w:rsidRPr="00DA7839">
        <w:t xml:space="preserve"> vrai que celui-ci, le progrès moral, ne devait pas beaucoup inquiéter les consciences du siècle. Mais, en attendant, aux questions ainsi proposées, il ne semblait pas qu’il y mil deux réponses. On était trop près encore de l</w:t>
      </w:r>
      <w:r w:rsidR="00CB410B" w:rsidRPr="00DA7839">
        <w:t>’</w:t>
      </w:r>
      <w:r w:rsidRPr="00DA7839">
        <w:t xml:space="preserve">idée </w:t>
      </w:r>
      <w:r w:rsidR="000A30E2" w:rsidRPr="00DA7839">
        <w:t>de l’immutabilité du dogme. Et</w:t>
      </w:r>
      <w:r w:rsidRPr="00DA7839">
        <w:t xml:space="preserve"> nous, aujourd</w:t>
      </w:r>
      <w:r w:rsidR="00CB410B" w:rsidRPr="00DA7839">
        <w:t>’</w:t>
      </w:r>
      <w:r w:rsidR="000A30E2" w:rsidRPr="00DA7839">
        <w:t>hui même</w:t>
      </w:r>
      <w:r w:rsidRPr="00DA7839">
        <w:t>, quand nous concevons le progressons le christianisme, il ne faut pas nous le dissimuler, c</w:t>
      </w:r>
      <w:r w:rsidR="00CB410B" w:rsidRPr="00DA7839">
        <w:t>’</w:t>
      </w:r>
      <w:r w:rsidRPr="00DA7839">
        <w:t>est à peu près comme</w:t>
      </w:r>
      <w:r w:rsidR="000A30E2" w:rsidRPr="00DA7839">
        <w:t xml:space="preserve"> </w:t>
      </w:r>
      <w:r w:rsidRPr="00DA7839">
        <w:t>Bossuet concevait la liberté sous la Providence, à la lumière de la foi, sans espérance de pénétrer le mystère, et par un effort de la volonté.</w:t>
      </w:r>
    </w:p>
    <w:p w14:paraId="0426E3BC" w14:textId="280182B6" w:rsidR="00CB410B" w:rsidRPr="00DA7839" w:rsidRDefault="00170A5B" w:rsidP="00000A23">
      <w:pPr>
        <w:pStyle w:val="Corpsdetexte"/>
        <w:pPrChange w:id="1479" w:author="OBVIL" w:date="2016-12-01T14:12:00Z">
          <w:pPr>
            <w:pStyle w:val="Corpsdetexte"/>
            <w:spacing w:afterLines="120" w:after="288"/>
            <w:ind w:firstLine="240"/>
            <w:jc w:val="both"/>
          </w:pPr>
        </w:pPrChange>
      </w:pPr>
      <w:r w:rsidRPr="00DA7839">
        <w:t>Effet bizarre des raisonnements des hommes</w:t>
      </w:r>
      <w:r w:rsidR="00B6083B" w:rsidRPr="00DA7839">
        <w:t xml:space="preserve"> —</w:t>
      </w:r>
      <w:del w:id="1480" w:author="OBVIL" w:date="2016-12-01T14:12:00Z">
        <w:r w:rsidRPr="00CB410B">
          <w:delText xml:space="preserve"> </w:delText>
        </w:r>
      </w:del>
      <w:ins w:id="1481" w:author="OBVIL" w:date="2016-12-01T14:12:00Z">
        <w:r w:rsidR="00B6083B" w:rsidRPr="00B6083B">
          <w:t> </w:t>
        </w:r>
      </w:ins>
      <w:r w:rsidRPr="00DA7839">
        <w:t>qu</w:t>
      </w:r>
      <w:r w:rsidR="00CB410B" w:rsidRPr="00DA7839">
        <w:t>’</w:t>
      </w:r>
      <w:r w:rsidRPr="00DA7839">
        <w:t>une doctrine, qui s</w:t>
      </w:r>
      <w:r w:rsidR="00CB410B" w:rsidRPr="00DA7839">
        <w:t>’</w:t>
      </w:r>
      <w:r w:rsidRPr="00DA7839">
        <w:t>était proposé de rétablir la religion dans ses droits sur l’imagination, se retournât ainsi contre elle-même, et, de son propre fonds, suscitât, pour ainsi dire, l</w:t>
      </w:r>
      <w:r w:rsidR="00CB410B" w:rsidRPr="00DA7839">
        <w:t>’</w:t>
      </w:r>
      <w:r w:rsidRPr="00DA7839">
        <w:t xml:space="preserve">idée sans doute la moins </w:t>
      </w:r>
      <w:r w:rsidRPr="00DA7839">
        <w:rPr>
          <w:i/>
        </w:rPr>
        <w:t>analogue</w:t>
      </w:r>
      <w:r w:rsidRPr="00DA7839">
        <w:t xml:space="preserve"> à son premier objet</w:t>
      </w:r>
      <w:r w:rsidR="00CB410B" w:rsidRPr="00DA7839">
        <w:t>,</w:t>
      </w:r>
      <w:r w:rsidR="00B6083B" w:rsidRPr="00DA7839">
        <w:t xml:space="preserve"> — </w:t>
      </w:r>
      <w:r w:rsidRPr="00DA7839">
        <w:t>effet bizarre, mais effet certain, et effet naturel, si l</w:t>
      </w:r>
      <w:r w:rsidR="00CB410B" w:rsidRPr="00DA7839">
        <w:t>’</w:t>
      </w:r>
      <w:r w:rsidRPr="00DA7839">
        <w:t>on y veut songe</w:t>
      </w:r>
      <w:r w:rsidR="00CB410B" w:rsidRPr="00DA7839">
        <w:t>r !</w:t>
      </w:r>
      <w:r w:rsidRPr="00DA7839">
        <w:t xml:space="preserve"> Pour qu</w:t>
      </w:r>
      <w:r w:rsidR="00CB410B" w:rsidRPr="00DA7839">
        <w:t>’</w:t>
      </w:r>
      <w:r w:rsidRPr="00DA7839">
        <w:t>il apparût clairement que la religion était contra</w:t>
      </w:r>
      <w:r w:rsidR="000A30E2" w:rsidRPr="00DA7839">
        <w:t>dictoire à c</w:t>
      </w:r>
      <w:r w:rsidRPr="00DA7839">
        <w:t>e besoin de nouveauté qui se faisait jour partout alors, il avait suffi qu</w:t>
      </w:r>
      <w:r w:rsidR="00CB410B" w:rsidRPr="00DA7839">
        <w:t>’</w:t>
      </w:r>
      <w:r w:rsidRPr="00DA7839">
        <w:t>on voulût lui soumettre ou lui annexer le domaine littéraire. En réagissant contre l</w:t>
      </w:r>
      <w:r w:rsidR="00CB410B" w:rsidRPr="00DA7839">
        <w:t>’</w:t>
      </w:r>
      <w:r w:rsidRPr="00DA7839">
        <w:t xml:space="preserve">esprit de la Renaissance, </w:t>
      </w:r>
      <w:r w:rsidR="000A30E2" w:rsidRPr="00DA7839">
        <w:t>on</w:t>
      </w:r>
      <w:r w:rsidRPr="00DA7839">
        <w:t xml:space="preserve"> l</w:t>
      </w:r>
      <w:r w:rsidR="00CB410B" w:rsidRPr="00DA7839">
        <w:t>’</w:t>
      </w:r>
      <w:r w:rsidRPr="00DA7839">
        <w:t xml:space="preserve">avait obligé de se rendre compte à </w:t>
      </w:r>
      <w:r w:rsidR="000A30E2" w:rsidRPr="00DA7839">
        <w:t>lui-même</w:t>
      </w:r>
      <w:r w:rsidRPr="00DA7839">
        <w:t xml:space="preserve"> qu</w:t>
      </w:r>
      <w:r w:rsidR="00CB410B" w:rsidRPr="00DA7839">
        <w:t>’</w:t>
      </w:r>
      <w:r w:rsidRPr="00DA7839">
        <w:t>il était laïque, purement laïque, et comme tel, auss</w:t>
      </w:r>
      <w:r w:rsidR="000A30E2" w:rsidRPr="00DA7839">
        <w:t>i détaché des croyances que de l’</w:t>
      </w:r>
      <w:r w:rsidRPr="00DA7839">
        <w:t>art du moyen âg</w:t>
      </w:r>
      <w:r w:rsidR="00CB410B" w:rsidRPr="00DA7839">
        <w:t>e ;</w:t>
      </w:r>
      <w:r w:rsidR="00B6083B" w:rsidRPr="00DA7839">
        <w:t xml:space="preserve"> — </w:t>
      </w:r>
      <w:r w:rsidR="00CB410B" w:rsidRPr="00DA7839">
        <w:t>q</w:t>
      </w:r>
      <w:r w:rsidRPr="00DA7839">
        <w:t>u</w:t>
      </w:r>
      <w:r w:rsidR="00CB410B" w:rsidRPr="00DA7839">
        <w:t>’</w:t>
      </w:r>
      <w:r w:rsidRPr="00DA7839">
        <w:t>en imitant les modèles antiques, si c</w:t>
      </w:r>
      <w:r w:rsidR="00CB410B" w:rsidRPr="00DA7839">
        <w:t>’</w:t>
      </w:r>
      <w:r w:rsidR="00A75CAF" w:rsidRPr="00DA7839">
        <w:t>en était la form</w:t>
      </w:r>
      <w:r w:rsidRPr="00DA7839">
        <w:t>e</w:t>
      </w:r>
      <w:r w:rsidR="00B6083B" w:rsidRPr="00DA7839">
        <w:t>,</w:t>
      </w:r>
      <w:del w:id="1482" w:author="OBVIL" w:date="2016-12-01T14:12:00Z">
        <w:r w:rsidR="00CB410B" w:rsidRPr="00CB410B">
          <w:delText> </w:delText>
        </w:r>
        <w:r w:rsidR="00CB410B" w:rsidRPr="00CB410B">
          <w:rPr>
            <w:position w:val="-4"/>
          </w:rPr>
          <w:delText>:</w:delText>
        </w:r>
      </w:del>
      <w:r w:rsidRPr="00DA7839">
        <w:t xml:space="preserve"> c’en était bien aussi le fond qu</w:t>
      </w:r>
      <w:r w:rsidR="00CB410B" w:rsidRPr="00DA7839">
        <w:t>’</w:t>
      </w:r>
      <w:r w:rsidRPr="00DA7839">
        <w:t>il avait essayé de s</w:t>
      </w:r>
      <w:r w:rsidR="00CB410B" w:rsidRPr="00DA7839">
        <w:t>’</w:t>
      </w:r>
      <w:r w:rsidRPr="00DA7839">
        <w:t>approprier ou de s</w:t>
      </w:r>
      <w:r w:rsidR="00CB410B" w:rsidRPr="00DA7839">
        <w:t>’</w:t>
      </w:r>
      <w:r w:rsidRPr="00DA7839">
        <w:t>assimile</w:t>
      </w:r>
      <w:r w:rsidR="00CB410B" w:rsidRPr="00DA7839">
        <w:t>r ;</w:t>
      </w:r>
      <w:r w:rsidR="00B6083B" w:rsidRPr="00DA7839">
        <w:t xml:space="preserve"> — </w:t>
      </w:r>
      <w:r w:rsidRPr="00DA7839">
        <w:t>et que le cicéronianisme des humanistes italiens, le naturalisme de notre Rabelais, la superstition hellénistique de Ronsard, le paganisme de Malherbe et de Boileau, tout cela, c</w:t>
      </w:r>
      <w:r w:rsidR="00CB410B" w:rsidRPr="00DA7839">
        <w:t>’</w:t>
      </w:r>
      <w:r w:rsidRPr="00DA7839">
        <w:t>était autant de manifestations de la libre pensée. Ou, en d</w:t>
      </w:r>
      <w:r w:rsidR="00CB410B" w:rsidRPr="00DA7839">
        <w:t>’</w:t>
      </w:r>
      <w:r w:rsidRPr="00DA7839">
        <w:t>autres termes, encor</w:t>
      </w:r>
      <w:r w:rsidR="00CB410B" w:rsidRPr="00DA7839">
        <w:t>e</w:t>
      </w:r>
      <w:r w:rsidR="00B6083B" w:rsidRPr="00DA7839">
        <w:t xml:space="preserve"> —</w:t>
      </w:r>
      <w:del w:id="1483" w:author="OBVIL" w:date="2016-12-01T14:12:00Z">
        <w:r w:rsidRPr="00CB410B">
          <w:delText xml:space="preserve"> </w:delText>
        </w:r>
      </w:del>
      <w:ins w:id="1484" w:author="OBVIL" w:date="2016-12-01T14:12:00Z">
        <w:r w:rsidR="00B6083B" w:rsidRPr="00B6083B">
          <w:t> </w:t>
        </w:r>
      </w:ins>
      <w:r w:rsidRPr="00DA7839">
        <w:t>et comme on l</w:t>
      </w:r>
      <w:r w:rsidR="00CB410B" w:rsidRPr="00DA7839">
        <w:t>’</w:t>
      </w:r>
      <w:r w:rsidRPr="00DA7839">
        <w:t>avait dit des droits des peuples et des rois</w:t>
      </w:r>
      <w:r w:rsidR="00B6083B" w:rsidRPr="00DA7839">
        <w:t xml:space="preserve"> —</w:t>
      </w:r>
      <w:del w:id="1485" w:author="OBVIL" w:date="2016-12-01T14:12:00Z">
        <w:r w:rsidRPr="000A30E2">
          <w:delText xml:space="preserve"> </w:delText>
        </w:r>
      </w:del>
      <w:ins w:id="1486" w:author="OBVIL" w:date="2016-12-01T14:12:00Z">
        <w:r w:rsidR="00B6083B" w:rsidRPr="00B6083B">
          <w:t> </w:t>
        </w:r>
      </w:ins>
      <w:r w:rsidRPr="00DA7839">
        <w:t>on s</w:t>
      </w:r>
      <w:r w:rsidR="00CB410B" w:rsidRPr="00DA7839">
        <w:t>’</w:t>
      </w:r>
      <w:r w:rsidRPr="00DA7839">
        <w:t>était aperçu, en s</w:t>
      </w:r>
      <w:r w:rsidR="00CB410B" w:rsidRPr="00DA7839">
        <w:t>’</w:t>
      </w:r>
      <w:r w:rsidRPr="00DA7839">
        <w:t xml:space="preserve">efforçant de les concilier, que les droits de la raison et ceux de la religion </w:t>
      </w:r>
      <w:r w:rsidR="00CB410B" w:rsidRPr="00DA7839">
        <w:t>« </w:t>
      </w:r>
      <w:r w:rsidRPr="00DA7839">
        <w:t>ne s</w:t>
      </w:r>
      <w:r w:rsidR="00CB410B" w:rsidRPr="00DA7839">
        <w:t>’</w:t>
      </w:r>
      <w:r w:rsidRPr="00DA7839">
        <w:t>accordaient j</w:t>
      </w:r>
      <w:r w:rsidR="00A75CAF" w:rsidRPr="00DA7839">
        <w:t xml:space="preserve">amais </w:t>
      </w:r>
      <w:r w:rsidRPr="00DA7839">
        <w:t>si bien que, dans le silence</w:t>
      </w:r>
      <w:r w:rsidR="00CB410B" w:rsidRPr="00DA7839">
        <w:t> »</w:t>
      </w:r>
      <w:r w:rsidRPr="00DA7839">
        <w:t xml:space="preserve">, et rien qu’en la plaidant publiquement, </w:t>
      </w:r>
      <w:r w:rsidR="000A30E2" w:rsidRPr="00DA7839">
        <w:t>on</w:t>
      </w:r>
      <w:r w:rsidRPr="00DA7839">
        <w:t xml:space="preserve"> avait </w:t>
      </w:r>
      <w:r w:rsidR="000A30E2" w:rsidRPr="00DA7839">
        <w:t>senti q</w:t>
      </w:r>
      <w:r w:rsidRPr="00DA7839">
        <w:t>u</w:t>
      </w:r>
      <w:r w:rsidR="00CB410B" w:rsidRPr="00DA7839">
        <w:t>’</w:t>
      </w:r>
      <w:r w:rsidRPr="00DA7839">
        <w:t xml:space="preserve">on perdait la cause du merveilleux chrétien. L’auteur de </w:t>
      </w:r>
      <w:r w:rsidRPr="00DA7839">
        <w:rPr>
          <w:i/>
        </w:rPr>
        <w:t xml:space="preserve">Zaïre </w:t>
      </w:r>
      <w:r w:rsidR="00A75CAF" w:rsidRPr="00DA7839">
        <w:t>et de</w:t>
      </w:r>
      <w:r w:rsidRPr="00DA7839">
        <w:t>1</w:t>
      </w:r>
      <w:r w:rsidR="00A75CAF" w:rsidRPr="00DA7839">
        <w:t>’</w:t>
      </w:r>
      <w:r w:rsidRPr="00DA7839">
        <w:rPr>
          <w:i/>
        </w:rPr>
        <w:t>Alzir</w:t>
      </w:r>
      <w:r w:rsidR="00A75CAF" w:rsidRPr="00DA7839">
        <w:rPr>
          <w:i/>
        </w:rPr>
        <w:t>e</w:t>
      </w:r>
      <w:r w:rsidRPr="00DA7839">
        <w:t xml:space="preserve"> </w:t>
      </w:r>
      <w:r w:rsidR="00A75CAF" w:rsidRPr="00DA7839">
        <w:t>devait</w:t>
      </w:r>
      <w:r w:rsidRPr="00DA7839">
        <w:t xml:space="preserve"> lui porter le dernier coup, en achevant de réduire le Dieu de l’Évangile à la condition de </w:t>
      </w:r>
      <w:r w:rsidR="000A30E2" w:rsidRPr="00DA7839">
        <w:t>ressort</w:t>
      </w:r>
      <w:r w:rsidRPr="00DA7839">
        <w:t xml:space="preserve"> dramatique, et en l</w:t>
      </w:r>
      <w:r w:rsidR="00CB410B" w:rsidRPr="00DA7839">
        <w:t>’</w:t>
      </w:r>
      <w:r w:rsidRPr="00DA7839">
        <w:t xml:space="preserve">égalant de la sorte à ceux qui remplissent un office analogue dans sa </w:t>
      </w:r>
      <w:r w:rsidRPr="00DA7839">
        <w:rPr>
          <w:i/>
        </w:rPr>
        <w:t>Sémiramis</w:t>
      </w:r>
      <w:r w:rsidRPr="00DA7839">
        <w:t xml:space="preserve">, ou dans son </w:t>
      </w:r>
      <w:r w:rsidR="00A75CAF" w:rsidRPr="00DA7839">
        <w:rPr>
          <w:i/>
        </w:rPr>
        <w:t>Orphelin de la</w:t>
      </w:r>
      <w:r w:rsidRPr="00DA7839">
        <w:rPr>
          <w:i/>
        </w:rPr>
        <w:t xml:space="preserve"> Chine</w:t>
      </w:r>
      <w:r w:rsidRPr="00B6083B">
        <w:rPr>
          <w:rPrChange w:id="1487" w:author="OBVIL" w:date="2016-12-01T14:12:00Z">
            <w:rPr>
              <w:rFonts w:ascii="Times New Roman" w:hAnsi="Times New Roman"/>
              <w:i/>
            </w:rPr>
          </w:rPrChange>
        </w:rPr>
        <w:t>.</w:t>
      </w:r>
    </w:p>
    <w:p w14:paraId="62FB5160" w14:textId="5D0055FC" w:rsidR="00CB410B" w:rsidRPr="00DA7839" w:rsidRDefault="00170A5B" w:rsidP="00000A23">
      <w:pPr>
        <w:pStyle w:val="Corpsdetexte"/>
        <w:pPrChange w:id="1488" w:author="OBVIL" w:date="2016-12-01T14:12:00Z">
          <w:pPr>
            <w:pStyle w:val="Corpsdetexte"/>
            <w:spacing w:afterLines="120" w:after="288"/>
            <w:ind w:firstLine="240"/>
            <w:jc w:val="both"/>
          </w:pPr>
        </w:pPrChange>
      </w:pPr>
      <w:r w:rsidRPr="00DA7839">
        <w:t>Que maintenant les choses, dans la r</w:t>
      </w:r>
      <w:r w:rsidR="00A75CAF" w:rsidRPr="00DA7839">
        <w:t>éalité, se soient ainsi passées,</w:t>
      </w:r>
      <w:r w:rsidRPr="00DA7839">
        <w:t xml:space="preserve"> je n</w:t>
      </w:r>
      <w:r w:rsidR="00CB410B" w:rsidRPr="00DA7839">
        <w:t>’</w:t>
      </w:r>
      <w:r w:rsidRPr="00DA7839">
        <w:t>oserais en répondre. Quelque application que l</w:t>
      </w:r>
      <w:r w:rsidR="00CB410B" w:rsidRPr="00DA7839">
        <w:t>’</w:t>
      </w:r>
      <w:r w:rsidR="00A75CAF" w:rsidRPr="00DA7839">
        <w:t>on mette à ne rien avancer qu</w:t>
      </w:r>
      <w:r w:rsidRPr="00DA7839">
        <w:t>e l</w:t>
      </w:r>
      <w:r w:rsidR="00CB410B" w:rsidRPr="00DA7839">
        <w:t>’</w:t>
      </w:r>
      <w:r w:rsidRPr="00DA7839">
        <w:t>on ne puisse prouver, il y aura toujou</w:t>
      </w:r>
      <w:r w:rsidR="00A75CAF" w:rsidRPr="00DA7839">
        <w:t>rs, jusque dans l’histoire la pl</w:t>
      </w:r>
      <w:r w:rsidRPr="00DA7839">
        <w:t>us authentique, mais surtout dans l</w:t>
      </w:r>
      <w:r w:rsidR="00CB410B" w:rsidRPr="00DA7839">
        <w:t>’</w:t>
      </w:r>
      <w:r w:rsidRPr="00DA7839">
        <w:t xml:space="preserve">histoire des idées, trop de place encore pour l’incertitude, </w:t>
      </w:r>
      <w:del w:id="1489" w:author="OBVIL" w:date="2016-12-01T14:12:00Z">
        <w:r w:rsidRPr="00CB410B">
          <w:delText>el</w:delText>
        </w:r>
      </w:del>
      <w:ins w:id="1490" w:author="OBVIL" w:date="2016-12-01T14:12:00Z">
        <w:r w:rsidR="00F64CC9">
          <w:t>et</w:t>
        </w:r>
      </w:ins>
      <w:r w:rsidRPr="00DA7839">
        <w:t xml:space="preserve"> par conséquent pour la conjecture. Si cependant rien ne s</w:t>
      </w:r>
      <w:r w:rsidR="00CB410B" w:rsidRPr="00DA7839">
        <w:t>’</w:t>
      </w:r>
      <w:r w:rsidRPr="00DA7839">
        <w:t xml:space="preserve">oppose à cette manière de concevoir les parties obscures de la </w:t>
      </w:r>
      <w:r w:rsidRPr="00DA7839">
        <w:rPr>
          <w:i/>
        </w:rPr>
        <w:t>Querelle des anciens et des modernes</w:t>
      </w:r>
      <w:r w:rsidRPr="00DA7839">
        <w:t>, il me semble qu</w:t>
      </w:r>
      <w:r w:rsidR="00CB410B" w:rsidRPr="00DA7839">
        <w:t>’</w:t>
      </w:r>
      <w:r w:rsidRPr="00DA7839">
        <w:t xml:space="preserve">on peut la [imposer. Mais elle </w:t>
      </w:r>
      <w:r w:rsidR="00A75CAF" w:rsidRPr="00DA7839">
        <w:t>devient tout</w:t>
      </w:r>
      <w:r w:rsidRPr="00DA7839">
        <w:t xml:space="preserve"> à fait vraisemblable si l</w:t>
      </w:r>
      <w:r w:rsidR="00CB410B" w:rsidRPr="00DA7839">
        <w:t>’</w:t>
      </w:r>
      <w:r w:rsidR="00A75CAF" w:rsidRPr="00DA7839">
        <w:t>on fait</w:t>
      </w:r>
      <w:r w:rsidRPr="00DA7839">
        <w:t xml:space="preserve"> attention qu</w:t>
      </w:r>
      <w:r w:rsidR="00CB410B" w:rsidRPr="00DA7839">
        <w:t>’</w:t>
      </w:r>
      <w:r w:rsidRPr="00DA7839">
        <w:t>elle explique les suites de la querelle, aussi bien que ses commencements, et pourquoi la dispute s’</w:t>
      </w:r>
      <w:r w:rsidR="00A75CAF" w:rsidRPr="00DA7839">
        <w:t>est</w:t>
      </w:r>
      <w:r w:rsidRPr="00DA7839">
        <w:t xml:space="preserve"> divisée comme en deux courants, dont l</w:t>
      </w:r>
      <w:r w:rsidR="00CB410B" w:rsidRPr="00DA7839">
        <w:t>’</w:t>
      </w:r>
      <w:r w:rsidRPr="00DA7839">
        <w:t>un allait se perdre insensiblement dans les sables, tandis que l</w:t>
      </w:r>
      <w:r w:rsidR="00CB410B" w:rsidRPr="00DA7839">
        <w:t>’</w:t>
      </w:r>
      <w:r w:rsidR="00A75CAF" w:rsidRPr="00DA7839">
        <w:t>autre</w:t>
      </w:r>
      <w:r w:rsidRPr="00DA7839">
        <w:t xml:space="preserve"> </w:t>
      </w:r>
      <w:r w:rsidR="00A75CAF" w:rsidRPr="00DA7839">
        <w:t>allait</w:t>
      </w:r>
      <w:r w:rsidRPr="00DA7839">
        <w:t xml:space="preserve"> grossir, et s</w:t>
      </w:r>
      <w:r w:rsidR="00CB410B" w:rsidRPr="00DA7839">
        <w:t>’</w:t>
      </w:r>
      <w:r w:rsidR="00A75CAF" w:rsidRPr="00DA7839">
        <w:t>enf</w:t>
      </w:r>
      <w:r w:rsidRPr="00DA7839">
        <w:t>ler à travers le siècle, de tout ce que les progrès de la science et des arts mécaniques lui apporte</w:t>
      </w:r>
      <w:r w:rsidR="00A75CAF" w:rsidRPr="00DA7839">
        <w:t>raient d’affluent</w:t>
      </w:r>
      <w:r w:rsidRPr="00DA7839">
        <w:t>s.</w:t>
      </w:r>
    </w:p>
    <w:p w14:paraId="5E6DC4E9" w14:textId="70EF8487" w:rsidR="00CB410B" w:rsidRPr="00DA7839" w:rsidRDefault="00170A5B" w:rsidP="00000A23">
      <w:pPr>
        <w:pStyle w:val="Corpsdetexte"/>
        <w:pPrChange w:id="1491" w:author="OBVIL" w:date="2016-12-01T14:12:00Z">
          <w:pPr>
            <w:pStyle w:val="Corpsdetexte"/>
            <w:spacing w:afterLines="120" w:after="288"/>
            <w:ind w:firstLine="240"/>
            <w:jc w:val="both"/>
          </w:pPr>
        </w:pPrChange>
      </w:pPr>
      <w:r w:rsidRPr="00DA7839">
        <w:t>C</w:t>
      </w:r>
      <w:r w:rsidR="00CB410B" w:rsidRPr="00DA7839">
        <w:t>’</w:t>
      </w:r>
      <w:r w:rsidR="00A75CAF" w:rsidRPr="00DA7839">
        <w:t>est peut-être</w:t>
      </w:r>
      <w:r w:rsidRPr="00DA7839">
        <w:t xml:space="preserve"> assez dire que</w:t>
      </w:r>
      <w:r w:rsidR="00A75CAF" w:rsidRPr="00DA7839">
        <w:t xml:space="preserve"> nous ne parlerons ni de M</w:t>
      </w:r>
      <w:r w:rsidR="00A75CAF" w:rsidRPr="00DA7839">
        <w:rPr>
          <w:vertAlign w:val="superscript"/>
        </w:rPr>
        <w:t>me</w:t>
      </w:r>
      <w:r w:rsidR="00A75CAF" w:rsidRPr="00DA7839">
        <w:t xml:space="preserve"> Dacier, ni de La Motte-H</w:t>
      </w:r>
      <w:r w:rsidRPr="00DA7839">
        <w:t>oudard, ni de l</w:t>
      </w:r>
      <w:r w:rsidR="00CB410B" w:rsidRPr="00DA7839">
        <w:t>’</w:t>
      </w:r>
      <w:r w:rsidRPr="00DA7839">
        <w:t>abbé Terrasson. Ils n</w:t>
      </w:r>
      <w:r w:rsidR="00CB410B" w:rsidRPr="00DA7839">
        <w:t>’</w:t>
      </w:r>
      <w:r w:rsidRPr="00DA7839">
        <w:t>ont pas compris la question</w:t>
      </w:r>
      <w:r w:rsidR="00CB410B" w:rsidRPr="00DA7839">
        <w:t> ;</w:t>
      </w:r>
      <w:r w:rsidRPr="00DA7839">
        <w:t xml:space="preserve"> si même, avec leur bel esprit ou leu</w:t>
      </w:r>
      <w:r w:rsidR="00A75CAF" w:rsidRPr="00DA7839">
        <w:t>r grosse érudition, bien loin de</w:t>
      </w:r>
      <w:r w:rsidRPr="00DA7839">
        <w:t xml:space="preserve"> la faire avance</w:t>
      </w:r>
      <w:r w:rsidR="00A75CAF" w:rsidRPr="00DA7839">
        <w:t>r, ils n</w:t>
      </w:r>
      <w:r w:rsidR="00CB410B" w:rsidRPr="00DA7839">
        <w:t>’</w:t>
      </w:r>
      <w:r w:rsidR="00A75CAF" w:rsidRPr="00DA7839">
        <w:t>étaient</w:t>
      </w:r>
      <w:r w:rsidRPr="00DA7839">
        <w:t xml:space="preserve"> gens il la faire plutôt reculer. Ce sont eux, en tout cas, qui de la querelle îles anciens </w:t>
      </w:r>
      <w:del w:id="1492" w:author="OBVIL" w:date="2016-12-01T14:12:00Z">
        <w:r w:rsidRPr="00CB410B">
          <w:delText>el</w:delText>
        </w:r>
      </w:del>
      <w:ins w:id="1493" w:author="OBVIL" w:date="2016-12-01T14:12:00Z">
        <w:r w:rsidR="00F64CC9">
          <w:t>et</w:t>
        </w:r>
      </w:ins>
      <w:r w:rsidRPr="00DA7839">
        <w:t xml:space="preserve"> des modernes ont vraiment fait une querelle de pédants, et dont les invectives de collège ou les plaisanteries de salon l</w:t>
      </w:r>
      <w:r w:rsidR="00CB410B" w:rsidRPr="00DA7839">
        <w:t>’</w:t>
      </w:r>
      <w:r w:rsidRPr="00DA7839">
        <w:t>o</w:t>
      </w:r>
      <w:r w:rsidR="00CB410B" w:rsidRPr="00DA7839">
        <w:t>n !</w:t>
      </w:r>
      <w:r w:rsidRPr="00DA7839">
        <w:t xml:space="preserve"> si bien dénaturée, quo la plupart des historiens de la littérature en ont méconnu l</w:t>
      </w:r>
      <w:r w:rsidR="00CB410B" w:rsidRPr="00DA7839">
        <w:t>’</w:t>
      </w:r>
      <w:r w:rsidRPr="00DA7839">
        <w:t>importance. Heureusement qu</w:t>
      </w:r>
      <w:r w:rsidR="00CB410B" w:rsidRPr="00DA7839">
        <w:t>’</w:t>
      </w:r>
      <w:r w:rsidRPr="00DA7839">
        <w:t>un autre homme veillait, qui avait lui aussi, comme La Motte-Soudard, débuté par courir la carrière du bel esprit, un enne</w:t>
      </w:r>
      <w:r w:rsidR="00A75CAF" w:rsidRPr="00DA7839">
        <w:t>mi particulier de Racine et de Boi</w:t>
      </w:r>
      <w:r w:rsidRPr="00DA7839">
        <w:t xml:space="preserve">leau, le Cydias des </w:t>
      </w:r>
      <w:r w:rsidR="00A75CAF" w:rsidRPr="00DA7839">
        <w:rPr>
          <w:i/>
        </w:rPr>
        <w:t>Cara</w:t>
      </w:r>
      <w:r w:rsidRPr="00DA7839">
        <w:rPr>
          <w:i/>
        </w:rPr>
        <w:t>ctères</w:t>
      </w:r>
      <w:r w:rsidRPr="00B6083B">
        <w:rPr>
          <w:rPrChange w:id="1494" w:author="OBVIL" w:date="2016-12-01T14:12:00Z">
            <w:rPr>
              <w:rFonts w:ascii="Times New Roman" w:hAnsi="Times New Roman"/>
              <w:i/>
            </w:rPr>
          </w:rPrChange>
        </w:rPr>
        <w:t>,</w:t>
      </w:r>
      <w:r w:rsidRPr="00DA7839">
        <w:t xml:space="preserve"> le berger normand des épigrammes de Rousseau, mais l</w:t>
      </w:r>
      <w:r w:rsidR="00CB410B" w:rsidRPr="00DA7839">
        <w:t>’</w:t>
      </w:r>
      <w:r w:rsidRPr="00DA7839">
        <w:t xml:space="preserve">auteur aussi des </w:t>
      </w:r>
      <w:r w:rsidRPr="00DA7839">
        <w:rPr>
          <w:i/>
        </w:rPr>
        <w:t>Entretiens sur la pluralité des mondes</w:t>
      </w:r>
      <w:r w:rsidRPr="00DA7839">
        <w:t xml:space="preserve"> et de </w:t>
      </w:r>
      <w:r w:rsidR="00A75CAF" w:rsidRPr="00DA7839">
        <w:rPr>
          <w:i/>
        </w:rPr>
        <w:t>l’</w:t>
      </w:r>
      <w:r w:rsidRPr="00DA7839">
        <w:rPr>
          <w:i/>
        </w:rPr>
        <w:t>Histoire des oracles</w:t>
      </w:r>
      <w:r w:rsidRPr="00DA7839">
        <w:t>, Fontenelle, en un mot, le vrai maître, avec Bayle, et le vrai précurseur des Voltaire et des Montesquieu.</w:t>
      </w:r>
    </w:p>
    <w:p w14:paraId="34281435" w14:textId="5F98CAA3" w:rsidR="00CB410B" w:rsidRPr="00DA7839" w:rsidRDefault="00A75CAF" w:rsidP="00000A23">
      <w:pPr>
        <w:pStyle w:val="Corpsdetexte"/>
        <w:pPrChange w:id="1495" w:author="OBVIL" w:date="2016-12-01T14:12:00Z">
          <w:pPr>
            <w:pStyle w:val="Corpsdetexte"/>
            <w:spacing w:afterLines="120" w:after="288"/>
            <w:ind w:firstLine="240"/>
            <w:jc w:val="both"/>
          </w:pPr>
        </w:pPrChange>
      </w:pPr>
      <w:r w:rsidRPr="00DA7839">
        <w:t>Garat, Dominique-Joseph</w:t>
      </w:r>
      <w:r w:rsidR="00170A5B" w:rsidRPr="00DA7839">
        <w:t xml:space="preserve"> Garat, pauvre ministre, mais rhéteur élégant, a bien caractérisé, dans ses </w:t>
      </w:r>
      <w:r w:rsidR="00170A5B" w:rsidRPr="00DA7839">
        <w:rPr>
          <w:i/>
        </w:rPr>
        <w:t xml:space="preserve">Mémoires sur la vie de </w:t>
      </w:r>
      <w:r w:rsidR="00B6083B" w:rsidRPr="00DA7839">
        <w:rPr>
          <w:i/>
        </w:rPr>
        <w:t>M.</w:t>
      </w:r>
      <w:del w:id="1496" w:author="OBVIL" w:date="2016-12-01T14:12:00Z">
        <w:r w:rsidR="00170A5B" w:rsidRPr="00CB410B">
          <w:delText xml:space="preserve"> </w:delText>
        </w:r>
      </w:del>
      <w:ins w:id="1497" w:author="OBVIL" w:date="2016-12-01T14:12:00Z">
        <w:r w:rsidR="00B6083B">
          <w:rPr>
            <w:i/>
          </w:rPr>
          <w:t> </w:t>
        </w:r>
      </w:ins>
      <w:r w:rsidRPr="00DA7839">
        <w:t>S</w:t>
      </w:r>
      <w:r w:rsidR="00170A5B" w:rsidRPr="00DA7839">
        <w:rPr>
          <w:i/>
        </w:rPr>
        <w:t>uard</w:t>
      </w:r>
      <w:r w:rsidR="00170A5B" w:rsidRPr="00DA7839">
        <w:t>, te genre d</w:t>
      </w:r>
      <w:r w:rsidR="00CB410B" w:rsidRPr="00DA7839">
        <w:t>’</w:t>
      </w:r>
      <w:r w:rsidR="00170A5B" w:rsidRPr="00DA7839">
        <w:t>influenc</w:t>
      </w:r>
      <w:r w:rsidRPr="00DA7839">
        <w:t>e de Fontenelle, et joliment déf</w:t>
      </w:r>
      <w:r w:rsidR="00170A5B" w:rsidRPr="00DA7839">
        <w:t>ini l</w:t>
      </w:r>
      <w:r w:rsidR="00CB410B" w:rsidRPr="00DA7839">
        <w:t>’</w:t>
      </w:r>
      <w:r w:rsidRPr="00DA7839">
        <w:t>effet que produisirent</w:t>
      </w:r>
      <w:r w:rsidR="00170A5B" w:rsidRPr="00DA7839">
        <w:t xml:space="preserve"> dans le temps de leur apparition, </w:t>
      </w:r>
      <w:r w:rsidRPr="00DA7839">
        <w:rPr>
          <w:i/>
        </w:rPr>
        <w:t>l’</w:t>
      </w:r>
      <w:r w:rsidR="00170A5B" w:rsidRPr="00DA7839">
        <w:rPr>
          <w:i/>
        </w:rPr>
        <w:t>Histoire des Oracles</w:t>
      </w:r>
      <w:r w:rsidR="00170A5B" w:rsidRPr="00DA7839">
        <w:t xml:space="preserve"> </w:t>
      </w:r>
      <w:del w:id="1498" w:author="OBVIL" w:date="2016-12-01T14:12:00Z">
        <w:r w:rsidR="00170A5B" w:rsidRPr="00CB410B">
          <w:delText>el</w:delText>
        </w:r>
      </w:del>
      <w:ins w:id="1499" w:author="OBVIL" w:date="2016-12-01T14:12:00Z">
        <w:r w:rsidR="00F64CC9">
          <w:t>et</w:t>
        </w:r>
      </w:ins>
      <w:r w:rsidR="00170A5B" w:rsidRPr="00DA7839">
        <w:t xml:space="preserve"> les </w:t>
      </w:r>
      <w:r w:rsidR="00170A5B" w:rsidRPr="00DA7839">
        <w:rPr>
          <w:i/>
        </w:rPr>
        <w:t>Entretiens sur lu pluralité des mondes</w:t>
      </w:r>
      <w:r w:rsidR="00CB410B" w:rsidRPr="00DA7839">
        <w:rPr>
          <w:i/>
        </w:rPr>
        <w:t> :</w:t>
      </w:r>
    </w:p>
    <w:p w14:paraId="009C0EDF" w14:textId="15194EC8" w:rsidR="00CB410B" w:rsidRPr="00CB410B" w:rsidRDefault="00CB410B" w:rsidP="00A75CAF">
      <w:pPr>
        <w:pStyle w:val="quote"/>
      </w:pPr>
      <w:r w:rsidRPr="00CB410B">
        <w:t>« </w:t>
      </w:r>
      <w:r w:rsidR="00170A5B" w:rsidRPr="00CB410B">
        <w:t>La question si les oracles du paganisme avaient été rendus par les démons ou par les prêtres n</w:t>
      </w:r>
      <w:r w:rsidRPr="00CB410B">
        <w:t>’</w:t>
      </w:r>
      <w:r w:rsidR="00170A5B" w:rsidRPr="00CB410B">
        <w:t>offrait par elle-même ni assez</w:t>
      </w:r>
      <w:r w:rsidR="00254340">
        <w:t xml:space="preserve"> </w:t>
      </w:r>
      <w:del w:id="1500" w:author="OBVIL" w:date="2016-12-01T14:12:00Z">
        <w:r w:rsidR="00170A5B" w:rsidRPr="00CB410B">
          <w:delText>do</w:delText>
        </w:r>
      </w:del>
      <w:ins w:id="1501" w:author="OBVIL" w:date="2016-12-01T14:12:00Z">
        <w:r w:rsidR="00254340">
          <w:t>de</w:t>
        </w:r>
      </w:ins>
      <w:r w:rsidR="00254340">
        <w:t xml:space="preserve"> </w:t>
      </w:r>
      <w:r w:rsidR="00170A5B" w:rsidRPr="00CB410B">
        <w:t>doutes, ni assez d’intérêt à un philosophe pour engager Fontenelle à la traite</w:t>
      </w:r>
      <w:r w:rsidRPr="00CB410B">
        <w:t>r ;</w:t>
      </w:r>
      <w:r w:rsidR="00170A5B" w:rsidRPr="00CB410B">
        <w:t xml:space="preserve"> mais Van Date, en la traitant en érudit, y avait jeté avec profusion les faits les [dus importants de l</w:t>
      </w:r>
      <w:r w:rsidRPr="00CB410B">
        <w:t>’</w:t>
      </w:r>
      <w:r w:rsidR="00170A5B" w:rsidRPr="00CB410B">
        <w:t>histoire entière du paganisme, et dans cet ouvrage d</w:t>
      </w:r>
      <w:r w:rsidRPr="00CB410B">
        <w:t>’</w:t>
      </w:r>
      <w:r w:rsidR="00170A5B" w:rsidRPr="00CB410B">
        <w:t>un médecin hollandais, Fontenelle découvrit aisément les matériaux d</w:t>
      </w:r>
      <w:r w:rsidR="00A75CAF">
        <w:t>’une hi</w:t>
      </w:r>
      <w:r w:rsidR="00170A5B" w:rsidRPr="00CB410B">
        <w:t>stoire de l’esprit humain sous la double puissance d’une imagination qui sait tout feindre, et d’une religion qui fait tout croire</w:t>
      </w:r>
      <w:del w:id="1502" w:author="OBVIL" w:date="2016-12-01T14:12:00Z">
        <w:r w:rsidR="00170A5B" w:rsidRPr="00CB410B">
          <w:delText>....</w:delText>
        </w:r>
      </w:del>
      <w:ins w:id="1503" w:author="OBVIL" w:date="2016-12-01T14:12:00Z">
        <w:r w:rsidR="00B6083B" w:rsidRPr="00B6083B">
          <w:t>…</w:t>
        </w:r>
      </w:ins>
    </w:p>
    <w:p w14:paraId="7DF33DC6" w14:textId="06F018FD" w:rsidR="00CB410B" w:rsidRPr="00CB410B" w:rsidRDefault="00170A5B" w:rsidP="00A75CAF">
      <w:pPr>
        <w:pStyle w:val="quote"/>
      </w:pPr>
      <w:r w:rsidRPr="00CB410B">
        <w:t>Il s’empare de tant de textes, de tant de faits qui n’ont plus besoin ni d’être cherchés, ni d’être vérifié</w:t>
      </w:r>
      <w:r w:rsidR="00CB410B" w:rsidRPr="00CB410B">
        <w:t>s ;</w:t>
      </w:r>
      <w:r w:rsidR="00CB410B" w:rsidRPr="00CB410B">
        <w:rPr>
          <w:rFonts w:hint="eastAsia"/>
        </w:rPr>
        <w:t xml:space="preserve"> </w:t>
      </w:r>
      <w:r w:rsidR="00CB410B" w:rsidRPr="00CB410B">
        <w:t>t</w:t>
      </w:r>
      <w:r w:rsidRPr="00CB410B">
        <w:t>out son travail est borné à l</w:t>
      </w:r>
      <w:r w:rsidR="00CB410B" w:rsidRPr="00CB410B">
        <w:t>’</w:t>
      </w:r>
      <w:r w:rsidRPr="00CB410B">
        <w:t>action de son esprit lumineu</w:t>
      </w:r>
      <w:r w:rsidR="00CB410B" w:rsidRPr="00CB410B">
        <w:t>x ;</w:t>
      </w:r>
      <w:r w:rsidRPr="00CB410B">
        <w:t xml:space="preserve"> et il écrit l’histoire des oracles, c’est-à-dire l’histoire des temples dessinés par le génie du sacerdoce plus encore que par celui de l’architecture, destinés à exercer sur la vue, sur l</w:t>
      </w:r>
      <w:r w:rsidR="00CB410B" w:rsidRPr="00CB410B">
        <w:t>’</w:t>
      </w:r>
      <w:r w:rsidRPr="00CB410B">
        <w:t>ouïe, sur l</w:t>
      </w:r>
      <w:r w:rsidR="00CB410B" w:rsidRPr="00CB410B">
        <w:t>’</w:t>
      </w:r>
      <w:r w:rsidRPr="00CB410B">
        <w:t>odorat, des séductions que la crédulité ne peut ni combattre, ni même soupçonner dans ce qu</w:t>
      </w:r>
      <w:r w:rsidR="00CB410B" w:rsidRPr="00CB410B">
        <w:t>’</w:t>
      </w:r>
      <w:r w:rsidRPr="00CB410B">
        <w:t>elle ador</w:t>
      </w:r>
      <w:r w:rsidR="00CB410B" w:rsidRPr="00CB410B">
        <w:t>e ;</w:t>
      </w:r>
      <w:r w:rsidRPr="00CB410B">
        <w:t xml:space="preserve"> l</w:t>
      </w:r>
      <w:r w:rsidR="00CB410B" w:rsidRPr="00CB410B">
        <w:t>’</w:t>
      </w:r>
      <w:r w:rsidRPr="00CB410B">
        <w:t xml:space="preserve">histoire des </w:t>
      </w:r>
      <w:r w:rsidR="00A75CAF" w:rsidRPr="00CB410B">
        <w:t>prêtres</w:t>
      </w:r>
      <w:r w:rsidRPr="00CB410B">
        <w:t xml:space="preserve"> qui étudient les langues, pour les rendre non plus précises, mais plus vagues, non pour éviter les équivoques, mais pour les multiplier, et s</w:t>
      </w:r>
      <w:r w:rsidR="00CB410B" w:rsidRPr="00CB410B">
        <w:t>’</w:t>
      </w:r>
      <w:r w:rsidRPr="00CB410B">
        <w:t>en faire un art savant d</w:t>
      </w:r>
      <w:r w:rsidR="00CB410B" w:rsidRPr="00CB410B">
        <w:t>’</w:t>
      </w:r>
      <w:r w:rsidRPr="00CB410B">
        <w:t xml:space="preserve">illusions </w:t>
      </w:r>
      <w:del w:id="1504" w:author="OBVIL" w:date="2016-12-01T14:12:00Z">
        <w:r w:rsidRPr="00CB410B">
          <w:delText>el</w:delText>
        </w:r>
      </w:del>
      <w:ins w:id="1505" w:author="OBVIL" w:date="2016-12-01T14:12:00Z">
        <w:r w:rsidR="00F64CC9">
          <w:t>et</w:t>
        </w:r>
      </w:ins>
      <w:r w:rsidRPr="00CB410B">
        <w:t xml:space="preserve"> de mensonge</w:t>
      </w:r>
      <w:r w:rsidR="00CB410B" w:rsidRPr="00CB410B">
        <w:t>s ;</w:t>
      </w:r>
      <w:r w:rsidRPr="00CB410B">
        <w:t xml:space="preserve"> l</w:t>
      </w:r>
      <w:r w:rsidR="00CB410B" w:rsidRPr="00CB410B">
        <w:t>’</w:t>
      </w:r>
      <w:r w:rsidRPr="00CB410B">
        <w:t>histoire des peuples enivrés de superstitions sous de tels pontifes, et sans cesse errants autour des sanctuaires pour y chercher le Dieu ou le prêtre, la statue de marbre ou de bronze qui peut le mieux leur révéler leurs destinées futures.</w:t>
      </w:r>
      <w:r w:rsidR="00CB410B" w:rsidRPr="00CB410B">
        <w:t> »</w:t>
      </w:r>
    </w:p>
    <w:p w14:paraId="7795E10B" w14:textId="77777777" w:rsidR="00CB410B" w:rsidRPr="00DA7839" w:rsidRDefault="00E41A1E" w:rsidP="00000A23">
      <w:pPr>
        <w:pStyle w:val="Corpsdetexte"/>
        <w:pPrChange w:id="1506" w:author="OBVIL" w:date="2016-12-01T14:12:00Z">
          <w:pPr>
            <w:pStyle w:val="Corpsdetexte"/>
            <w:spacing w:afterLines="120" w:after="288"/>
            <w:ind w:firstLine="240"/>
            <w:jc w:val="both"/>
          </w:pPr>
        </w:pPrChange>
      </w:pPr>
      <w:r w:rsidRPr="00DA7839">
        <w:t>Un autre passage de Garat</w:t>
      </w:r>
      <w:r w:rsidR="00170A5B" w:rsidRPr="00DA7839">
        <w:t xml:space="preserve"> n</w:t>
      </w:r>
      <w:r w:rsidR="00CB410B" w:rsidRPr="00DA7839">
        <w:t>’</w:t>
      </w:r>
      <w:r w:rsidR="00170A5B" w:rsidRPr="00DA7839">
        <w:t>est pas moins caractéristique</w:t>
      </w:r>
      <w:r w:rsidR="00CB410B" w:rsidRPr="00DA7839">
        <w:t> :</w:t>
      </w:r>
    </w:p>
    <w:p w14:paraId="4BE76200" w14:textId="43FB5C94" w:rsidR="00254340" w:rsidRPr="00DA7839" w:rsidRDefault="00CB410B" w:rsidP="00000A23">
      <w:pPr>
        <w:pStyle w:val="Corpsdetexte"/>
        <w:pPrChange w:id="1507" w:author="OBVIL" w:date="2016-12-01T14:12:00Z">
          <w:pPr>
            <w:pStyle w:val="Corpsdetexte"/>
            <w:spacing w:afterLines="120" w:after="288"/>
            <w:ind w:firstLine="240"/>
            <w:jc w:val="both"/>
          </w:pPr>
        </w:pPrChange>
      </w:pPr>
      <w:r w:rsidRPr="00DA7839">
        <w:t>« </w:t>
      </w:r>
      <w:r w:rsidR="00A75CAF" w:rsidRPr="00DA7839">
        <w:t>Copernic et</w:t>
      </w:r>
      <w:r w:rsidR="00170A5B" w:rsidRPr="00DA7839">
        <w:t xml:space="preserve"> Galilée, </w:t>
      </w:r>
      <w:r w:rsidR="00A75CAF" w:rsidRPr="00DA7839">
        <w:t>dit-il</w:t>
      </w:r>
      <w:r w:rsidR="00170A5B" w:rsidRPr="00DA7839">
        <w:t>, avaient dès longtemps expliqué</w:t>
      </w:r>
      <w:r w:rsidR="00A75CAF" w:rsidRPr="00DA7839">
        <w:t xml:space="preserve"> l</w:t>
      </w:r>
      <w:r w:rsidR="00170A5B" w:rsidRPr="00DA7839">
        <w:t>es mouvements diurne et annuel de notre globe, et de ceux dont les clartés errent sur nos têtes</w:t>
      </w:r>
      <w:r w:rsidRPr="00DA7839">
        <w:t> ;</w:t>
      </w:r>
      <w:r w:rsidR="00170A5B" w:rsidRPr="00DA7839">
        <w:t xml:space="preserve"> mais quoique ce</w:t>
      </w:r>
      <w:r w:rsidR="00E41A1E" w:rsidRPr="00DA7839">
        <w:t>tte magnifique découverte ne pû</w:t>
      </w:r>
      <w:r w:rsidR="00170A5B" w:rsidRPr="00DA7839">
        <w:t>t plus être contestée par aucun savant, presque pour tous les esprits, elle était aussi profondément cachée dans les sciences qu</w:t>
      </w:r>
      <w:r w:rsidRPr="00DA7839">
        <w:t>’</w:t>
      </w:r>
      <w:r w:rsidR="00170A5B" w:rsidRPr="00DA7839">
        <w:t>elle l</w:t>
      </w:r>
      <w:r w:rsidRPr="00DA7839">
        <w:t>’</w:t>
      </w:r>
      <w:r w:rsidR="00170A5B" w:rsidRPr="00DA7839">
        <w:t>av</w:t>
      </w:r>
      <w:r w:rsidR="00E41A1E" w:rsidRPr="00DA7839">
        <w:t>ait été dans la nature. Ce qu</w:t>
      </w:r>
      <w:r w:rsidR="00170A5B" w:rsidRPr="00DA7839">
        <w:t>i paraissait impossible, surtout, c’était de rendre sensibles à Ions des vérités qui commencent par révolter tous les témoignages des sons. Fontenelle ose l</w:t>
      </w:r>
      <w:r w:rsidRPr="00DA7839">
        <w:t>’</w:t>
      </w:r>
      <w:r w:rsidR="00170A5B" w:rsidRPr="00DA7839">
        <w:t xml:space="preserve">entreprendre. </w:t>
      </w:r>
      <w:r w:rsidR="00E41A1E" w:rsidRPr="00DA7839">
        <w:t>Il cherche</w:t>
      </w:r>
      <w:r w:rsidR="00170A5B" w:rsidRPr="00DA7839">
        <w:t xml:space="preserve"> et il trouve sous nos yeux, à nos pieds, des faits d’une ressemblance parfaite </w:t>
      </w:r>
      <w:r w:rsidR="00E41A1E" w:rsidRPr="00DA7839">
        <w:t>avec</w:t>
      </w:r>
      <w:r w:rsidRPr="00DA7839">
        <w:rPr>
          <w:rFonts w:hint="eastAsia"/>
        </w:rPr>
        <w:t xml:space="preserve"> </w:t>
      </w:r>
      <w:r w:rsidRPr="00DA7839">
        <w:t>c</w:t>
      </w:r>
      <w:r w:rsidR="00170A5B" w:rsidRPr="00DA7839">
        <w:t>es phénomènes célestes que des millions de demi-diamètres de la terre séparent d</w:t>
      </w:r>
      <w:r w:rsidRPr="00DA7839">
        <w:t>’</w:t>
      </w:r>
      <w:r w:rsidR="00170A5B" w:rsidRPr="00DA7839">
        <w:t>elle. Genre de traduction nouvelle des faits par les faits, des faits savants par les faits vulgaire</w:t>
      </w:r>
      <w:r w:rsidRPr="00DA7839">
        <w:t>s ;</w:t>
      </w:r>
      <w:r w:rsidR="00170A5B" w:rsidRPr="00DA7839">
        <w:t xml:space="preserve"> e</w:t>
      </w:r>
      <w:r w:rsidR="00E41A1E" w:rsidRPr="00DA7839">
        <w:t>t, tandis que ces analogies et c</w:t>
      </w:r>
      <w:r w:rsidR="00170A5B" w:rsidRPr="00DA7839">
        <w:t>es traductions, mieux encore que les télescopes, ouvrent à notre vue l’immensité des cieux, les cieux abaissés, pour ainsi dire, à la voix de Fontenelle, exécutent devant lui leurs mouvements et leurs lois, comme la pendule de sa chemin</w:t>
      </w:r>
      <w:r w:rsidRPr="00DA7839">
        <w:t>é</w:t>
      </w:r>
      <w:bookmarkStart w:id="1508" w:name="footnote6"/>
      <w:bookmarkEnd w:id="1508"/>
      <w:r w:rsidR="00170A5B" w:rsidRPr="00DA7839">
        <w:t>, dont il touche tous les ressorts. Dès ce moment, Fontenelle n’a plus à triom</w:t>
      </w:r>
      <w:r w:rsidR="00E41A1E" w:rsidRPr="00DA7839">
        <w:t xml:space="preserve">pher des sens, il s’en aide. Il </w:t>
      </w:r>
      <w:r w:rsidR="00170A5B" w:rsidRPr="00DA7839">
        <w:t xml:space="preserve">n’a plus besoin de démontrer, il montre. Une science hérissée de </w:t>
      </w:r>
      <w:r w:rsidR="00E41A1E" w:rsidRPr="00DA7839">
        <w:t>calcul transformée</w:t>
      </w:r>
      <w:r w:rsidR="00170A5B" w:rsidRPr="00DA7839">
        <w:t xml:space="preserve"> en tableaux, enchante l’ignorance qui la comprend, étend à l</w:t>
      </w:r>
      <w:r w:rsidRPr="00DA7839">
        <w:t>’</w:t>
      </w:r>
      <w:r w:rsidR="00170A5B" w:rsidRPr="00DA7839">
        <w:t xml:space="preserve">infini le champ usé des vérités et des fictions poétiques, et agrandit </w:t>
      </w:r>
      <w:r w:rsidR="00E41A1E" w:rsidRPr="00DA7839">
        <w:t xml:space="preserve">la création de nouveaux mondes </w:t>
      </w:r>
      <w:r w:rsidRPr="00DA7839">
        <w:t>»</w:t>
      </w:r>
      <w:r w:rsidR="00A75CAF" w:rsidRPr="00DA7839">
        <w:t xml:space="preserve"> </w:t>
      </w:r>
      <w:r w:rsidR="00E41A1E" w:rsidRPr="00DA7839">
        <w:rPr>
          <w:rStyle w:val="Appelnotedebasdep"/>
        </w:rPr>
        <w:footnoteReference w:id="12"/>
      </w:r>
      <w:r w:rsidR="00A75CAF" w:rsidRPr="00DA7839">
        <w:t> </w:t>
      </w:r>
      <w:del w:id="1509" w:author="OBVIL" w:date="2016-12-01T14:12:00Z">
        <w:r w:rsidR="00A75CAF">
          <w:delText> </w:delText>
        </w:r>
      </w:del>
    </w:p>
    <w:p w14:paraId="06A76F59" w14:textId="3261CCAD" w:rsidR="00CB410B" w:rsidRPr="00DA7839" w:rsidRDefault="00170A5B" w:rsidP="00000A23">
      <w:pPr>
        <w:pStyle w:val="Corpsdetexte"/>
        <w:pPrChange w:id="1510" w:author="OBVIL" w:date="2016-12-01T14:12:00Z">
          <w:pPr>
            <w:pStyle w:val="Corpsdetexte"/>
            <w:spacing w:afterLines="120" w:after="288"/>
            <w:ind w:firstLine="240"/>
            <w:jc w:val="both"/>
          </w:pPr>
        </w:pPrChange>
      </w:pPr>
      <w:r w:rsidRPr="00DA7839">
        <w:t>Remarquez cette dernière phrase. Si j</w:t>
      </w:r>
      <w:r w:rsidR="00CB410B" w:rsidRPr="00DA7839">
        <w:t>’</w:t>
      </w:r>
      <w:r w:rsidRPr="00DA7839">
        <w:t>ai tenu, d</w:t>
      </w:r>
      <w:r w:rsidR="00CB410B" w:rsidRPr="00DA7839">
        <w:t>’</w:t>
      </w:r>
      <w:r w:rsidRPr="00DA7839">
        <w:t xml:space="preserve">ailleurs, à reproduire ces deux passages des </w:t>
      </w:r>
      <w:r w:rsidRPr="00DA7839">
        <w:rPr>
          <w:i/>
        </w:rPr>
        <w:t xml:space="preserve">Mémoires </w:t>
      </w:r>
      <w:r w:rsidRPr="00DA7839">
        <w:t>de Garat, c’est d</w:t>
      </w:r>
      <w:r w:rsidR="00CB410B" w:rsidRPr="00DA7839">
        <w:t>’</w:t>
      </w:r>
      <w:r w:rsidRPr="00DA7839">
        <w:t>abord qu</w:t>
      </w:r>
      <w:r w:rsidR="00CB410B" w:rsidRPr="00DA7839">
        <w:t>’</w:t>
      </w:r>
      <w:r w:rsidRPr="00DA7839">
        <w:t>en critique il est sans doute inutile de s’évertuer à redire</w:t>
      </w:r>
      <w:r w:rsidR="00B6083B" w:rsidRPr="00DA7839">
        <w:t xml:space="preserve"> —</w:t>
      </w:r>
      <w:del w:id="1511" w:author="OBVIL" w:date="2016-12-01T14:12:00Z">
        <w:r w:rsidRPr="00CB410B">
          <w:delText xml:space="preserve"> </w:delText>
        </w:r>
      </w:del>
      <w:ins w:id="1512" w:author="OBVIL" w:date="2016-12-01T14:12:00Z">
        <w:r w:rsidR="00B6083B" w:rsidRPr="00B6083B">
          <w:t> </w:t>
        </w:r>
      </w:ins>
      <w:r w:rsidRPr="00DA7839">
        <w:t>d</w:t>
      </w:r>
      <w:r w:rsidR="00CB410B" w:rsidRPr="00DA7839">
        <w:t>’</w:t>
      </w:r>
      <w:r w:rsidRPr="00DA7839">
        <w:t>une manière différente, mais souvent moins heureuse</w:t>
      </w:r>
      <w:r w:rsidR="00B6083B" w:rsidRPr="00DA7839">
        <w:t xml:space="preserve"> —</w:t>
      </w:r>
      <w:del w:id="1513" w:author="OBVIL" w:date="2016-12-01T14:12:00Z">
        <w:r w:rsidRPr="00CB410B">
          <w:delText xml:space="preserve"> </w:delText>
        </w:r>
      </w:del>
      <w:ins w:id="1514" w:author="OBVIL" w:date="2016-12-01T14:12:00Z">
        <w:r w:rsidR="00B6083B" w:rsidRPr="00B6083B">
          <w:t> </w:t>
        </w:r>
      </w:ins>
      <w:r w:rsidRPr="00DA7839">
        <w:t>ce que d</w:t>
      </w:r>
      <w:r w:rsidR="00CB410B" w:rsidRPr="00DA7839">
        <w:t>’</w:t>
      </w:r>
      <w:r w:rsidRPr="00DA7839">
        <w:t>autres ont dit avant nous,</w:t>
      </w:r>
      <w:r w:rsidR="00CB13E4" w:rsidRPr="00DA7839">
        <w:t xml:space="preserve"> et bien dit. C’est ensuite que, si l’on saisit sans peine</w:t>
      </w:r>
      <w:r w:rsidRPr="00DA7839">
        <w:t>, dans le second de ces deux fragments, la liaison de l’idée de progrès avec l’idée de développement o</w:t>
      </w:r>
      <w:r w:rsidR="00CB13E4" w:rsidRPr="00DA7839">
        <w:t xml:space="preserve">u de vulgarisation scientifique, on ne voit pas moins </w:t>
      </w:r>
      <w:r w:rsidRPr="00DA7839">
        <w:t>clairement, je crois, dans le premier, l’opposition de l</w:t>
      </w:r>
      <w:r w:rsidR="00CB410B" w:rsidRPr="00DA7839">
        <w:t>’</w:t>
      </w:r>
      <w:r w:rsidR="00CB13E4" w:rsidRPr="00DA7839">
        <w:t>idée chrétienne avec cett</w:t>
      </w:r>
      <w:r w:rsidRPr="00DA7839">
        <w:t>e même idée de progrès. Mais c’</w:t>
      </w:r>
      <w:r w:rsidR="00CB13E4" w:rsidRPr="00DA7839">
        <w:t>est</w:t>
      </w:r>
      <w:r w:rsidRPr="00DA7839">
        <w:t xml:space="preserve"> </w:t>
      </w:r>
      <w:r w:rsidR="00CB13E4" w:rsidRPr="00DA7839">
        <w:t>surtout que G</w:t>
      </w:r>
      <w:r w:rsidRPr="00DA7839">
        <w:t>arat, à ma connaissance, n’ayant rien écrit qu</w:t>
      </w:r>
      <w:r w:rsidR="00CB13E4" w:rsidRPr="00DA7839">
        <w:t>’il ne l’eû</w:t>
      </w:r>
      <w:r w:rsidRPr="00DA7839">
        <w:t xml:space="preserve">t entendu dire à </w:t>
      </w:r>
      <w:r w:rsidR="00CB13E4" w:rsidRPr="00DA7839">
        <w:t>quelqu’un</w:t>
      </w:r>
      <w:r w:rsidRPr="00DA7839">
        <w:t xml:space="preserve">, </w:t>
      </w:r>
      <w:r w:rsidR="00CB13E4" w:rsidRPr="00DA7839">
        <w:t>l’opinion qu’il</w:t>
      </w:r>
      <w:r w:rsidRPr="00DA7839">
        <w:t xml:space="preserve"> exprime là sur Fontenelle </w:t>
      </w:r>
      <w:r w:rsidR="00CB13E4" w:rsidRPr="00DA7839">
        <w:t>est 1’opinion</w:t>
      </w:r>
      <w:r w:rsidRPr="00DA7839">
        <w:t xml:space="preserve"> du </w:t>
      </w:r>
      <w:del w:id="1515" w:author="OBVIL" w:date="2016-12-01T14:12:00Z">
        <w:r w:rsidR="00CB13E4" w:rsidRPr="00CB13E4">
          <w:rPr>
            <w:sz w:val="20"/>
            <w:szCs w:val="20"/>
          </w:rPr>
          <w:delText>XVIII</w:delText>
        </w:r>
        <w:r w:rsidR="00CB13E4" w:rsidRPr="00CB13E4">
          <w:rPr>
            <w:vertAlign w:val="superscript"/>
          </w:rPr>
          <w:delText>e</w:delText>
        </w:r>
        <w:r w:rsidRPr="00CB410B">
          <w:delText xml:space="preserve"> </w:delText>
        </w:r>
      </w:del>
      <w:ins w:id="151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00CB410B" w:rsidRPr="00DA7839">
        <w:t> ;</w:t>
      </w:r>
      <w:r w:rsidRPr="00DA7839">
        <w:t xml:space="preserve"> et voilà bien l</w:t>
      </w:r>
      <w:r w:rsidR="00CB410B" w:rsidRPr="00DA7839">
        <w:t>’</w:t>
      </w:r>
      <w:r w:rsidRPr="00DA7839">
        <w:t>ino</w:t>
      </w:r>
      <w:r w:rsidR="00CB13E4" w:rsidRPr="00DA7839">
        <w:t>ubliable service dont la génération des Condorcet</w:t>
      </w:r>
      <w:r w:rsidRPr="00DA7839">
        <w:t xml:space="preserve"> </w:t>
      </w:r>
      <w:r w:rsidR="00CB13E4" w:rsidRPr="00DA7839">
        <w:t>ou</w:t>
      </w:r>
      <w:r w:rsidRPr="00DA7839">
        <w:t xml:space="preserve"> des Suard s</w:t>
      </w:r>
      <w:r w:rsidR="00CB410B" w:rsidRPr="00DA7839">
        <w:t>’</w:t>
      </w:r>
      <w:r w:rsidRPr="00DA7839">
        <w:t>est crue redevable à celui que l</w:t>
      </w:r>
      <w:r w:rsidR="00CB410B" w:rsidRPr="00DA7839">
        <w:t>’</w:t>
      </w:r>
      <w:r w:rsidRPr="00DA7839">
        <w:t>on peut appeler le premier secrétaire perpétuel de l</w:t>
      </w:r>
      <w:r w:rsidR="00CB410B" w:rsidRPr="00DA7839">
        <w:t>’</w:t>
      </w:r>
      <w:r w:rsidRPr="00DA7839">
        <w:t>Académie des Sciences. En la réduisant à ses principes, il a transformé, sans presque avoir l’air d</w:t>
      </w:r>
      <w:r w:rsidR="00CB410B" w:rsidRPr="00DA7839">
        <w:t>’</w:t>
      </w:r>
      <w:r w:rsidRPr="00DA7839">
        <w:t>v loucher, uni dispute jusque-là purement littéraire en une discussion de l</w:t>
      </w:r>
      <w:r w:rsidR="00CB410B" w:rsidRPr="00DA7839">
        <w:t>’</w:t>
      </w:r>
      <w:r w:rsidRPr="00DA7839">
        <w:t xml:space="preserve">ordre philosophique. Avec une </w:t>
      </w:r>
      <w:r w:rsidR="00CB13E4" w:rsidRPr="00DA7839">
        <w:t>netteté</w:t>
      </w:r>
      <w:r w:rsidRPr="00DA7839">
        <w:t xml:space="preserve"> </w:t>
      </w:r>
      <w:r w:rsidR="00CB13E4" w:rsidRPr="00DA7839">
        <w:t>toute nouvelle et</w:t>
      </w:r>
      <w:r w:rsidRPr="00DA7839">
        <w:t xml:space="preserve"> une décision qu</w:t>
      </w:r>
      <w:r w:rsidR="00CB410B" w:rsidRPr="00DA7839">
        <w:t>’</w:t>
      </w:r>
      <w:r w:rsidRPr="00DA7839">
        <w:t xml:space="preserve">autorisait sa compétence scientifique, il a formulé cette idée de la </w:t>
      </w:r>
      <w:r w:rsidRPr="00DA7839">
        <w:rPr>
          <w:i/>
        </w:rPr>
        <w:t>Fixité des lois de la nature</w:t>
      </w:r>
      <w:r w:rsidRPr="00DA7839">
        <w:t xml:space="preserve">, que Perrault, dans ses </w:t>
      </w:r>
      <w:r w:rsidR="00CB13E4" w:rsidRPr="00DA7839">
        <w:rPr>
          <w:i/>
        </w:rPr>
        <w:t>Dialog</w:t>
      </w:r>
      <w:r w:rsidRPr="00DA7839">
        <w:rPr>
          <w:i/>
        </w:rPr>
        <w:t>ues</w:t>
      </w:r>
      <w:r w:rsidRPr="00DA7839">
        <w:t>, n</w:t>
      </w:r>
      <w:r w:rsidR="00CB410B" w:rsidRPr="00DA7839">
        <w:t>’</w:t>
      </w:r>
      <w:r w:rsidR="00CB13E4" w:rsidRPr="00DA7839">
        <w:t>avait</w:t>
      </w:r>
      <w:r w:rsidRPr="00DA7839">
        <w:t xml:space="preserve"> guère fait qu</w:t>
      </w:r>
      <w:r w:rsidR="00CB410B" w:rsidRPr="00DA7839">
        <w:t>’</w:t>
      </w:r>
      <w:r w:rsidRPr="00DA7839">
        <w:t>indiquer. Et reprenant à son tour la comparaison des hommes de tous les siècles avec un seul homme, il a le</w:t>
      </w:r>
      <w:r w:rsidR="00CB13E4" w:rsidRPr="00DA7839">
        <w:t xml:space="preserve"> premier, si je ne me trompe, affirmé catégoriquement</w:t>
      </w:r>
      <w:r w:rsidR="00CB410B" w:rsidRPr="00DA7839">
        <w:t> :</w:t>
      </w:r>
      <w:r w:rsidR="00B6083B" w:rsidRPr="00DA7839">
        <w:t xml:space="preserve"> —</w:t>
      </w:r>
      <w:del w:id="1517" w:author="OBVIL" w:date="2016-12-01T14:12:00Z">
        <w:r w:rsidRPr="00CB410B">
          <w:delText xml:space="preserve"> </w:delText>
        </w:r>
      </w:del>
      <w:ins w:id="1518" w:author="OBVIL" w:date="2016-12-01T14:12:00Z">
        <w:r w:rsidR="00B6083B" w:rsidRPr="00B6083B">
          <w:t> </w:t>
        </w:r>
      </w:ins>
      <w:r w:rsidRPr="00DA7839">
        <w:t xml:space="preserve">que, </w:t>
      </w:r>
      <w:r w:rsidR="00CB410B" w:rsidRPr="00DA7839">
        <w:rPr>
          <w:i/>
        </w:rPr>
        <w:t>« </w:t>
      </w:r>
      <w:r w:rsidR="00CB13E4" w:rsidRPr="00DA7839">
        <w:t>cet homme-là n</w:t>
      </w:r>
      <w:r w:rsidR="00CB410B" w:rsidRPr="00DA7839">
        <w:t>’</w:t>
      </w:r>
      <w:r w:rsidR="00CB13E4" w:rsidRPr="00DA7839">
        <w:t>aurait</w:t>
      </w:r>
      <w:r w:rsidRPr="00DA7839">
        <w:t xml:space="preserve"> pas </w:t>
      </w:r>
      <w:r w:rsidR="00CB13E4" w:rsidRPr="00DA7839">
        <w:t xml:space="preserve">de </w:t>
      </w:r>
      <w:r w:rsidRPr="00DA7839">
        <w:t>vieillesse</w:t>
      </w:r>
      <w:r w:rsidR="00CB410B" w:rsidRPr="00DA7839">
        <w:t> » ;</w:t>
      </w:r>
      <w:r w:rsidR="00B6083B" w:rsidRPr="00DA7839">
        <w:t xml:space="preserve"> — </w:t>
      </w:r>
      <w:r w:rsidRPr="00DA7839">
        <w:t xml:space="preserve">qu’il </w:t>
      </w:r>
      <w:r w:rsidR="00CB410B" w:rsidRPr="00DA7839">
        <w:t>« </w:t>
      </w:r>
      <w:r w:rsidRPr="00DA7839">
        <w:t xml:space="preserve">serait toujours également capable des choses auxquelles sa jeunesse avait </w:t>
      </w:r>
      <w:r w:rsidR="00CB13E4" w:rsidRPr="00DA7839">
        <w:t>été</w:t>
      </w:r>
      <w:r w:rsidRPr="00DA7839">
        <w:t xml:space="preserve"> propre, qu’il le serait de plus </w:t>
      </w:r>
      <w:r w:rsidR="00CB13E4" w:rsidRPr="00DA7839">
        <w:t>en</w:t>
      </w:r>
      <w:r w:rsidRPr="00DA7839">
        <w:t xml:space="preserve"> plus d</w:t>
      </w:r>
      <w:r w:rsidR="00CB13E4" w:rsidRPr="00DA7839">
        <w:t xml:space="preserve">es choses qui </w:t>
      </w:r>
      <w:r w:rsidR="00CC3ED2" w:rsidRPr="00DA7839">
        <w:t>conviennent</w:t>
      </w:r>
      <w:r w:rsidR="00CB13E4" w:rsidRPr="00DA7839">
        <w:t xml:space="preserve"> à l’</w:t>
      </w:r>
      <w:r w:rsidRPr="00DA7839">
        <w:t>âge de virilité</w:t>
      </w:r>
      <w:r w:rsidR="00CB410B" w:rsidRPr="00DA7839">
        <w:t> » :</w:t>
      </w:r>
      <w:r w:rsidR="00B6083B" w:rsidRPr="00DA7839">
        <w:t xml:space="preserve"> —</w:t>
      </w:r>
      <w:del w:id="1519" w:author="OBVIL" w:date="2016-12-01T14:12:00Z">
        <w:r w:rsidR="00CC3ED2">
          <w:delText xml:space="preserve"> </w:delText>
        </w:r>
      </w:del>
      <w:ins w:id="1520" w:author="OBVIL" w:date="2016-12-01T14:12:00Z">
        <w:r w:rsidR="00B6083B" w:rsidRPr="00B6083B">
          <w:t> </w:t>
        </w:r>
      </w:ins>
      <w:r w:rsidR="00CC3ED2" w:rsidRPr="00DA7839">
        <w:t>et</w:t>
      </w:r>
      <w:r w:rsidRPr="00DA7839">
        <w:t>, pour quitter l</w:t>
      </w:r>
      <w:r w:rsidR="00CB410B" w:rsidRPr="00DA7839">
        <w:t>’</w:t>
      </w:r>
      <w:r w:rsidRPr="00DA7839">
        <w:t xml:space="preserve">allégorie, que </w:t>
      </w:r>
      <w:r w:rsidR="00CB410B" w:rsidRPr="00DA7839">
        <w:t>« </w:t>
      </w:r>
      <w:r w:rsidRPr="00DA7839">
        <w:t xml:space="preserve">les hommes ne </w:t>
      </w:r>
      <w:r w:rsidR="00CB13E4" w:rsidRPr="00DA7839">
        <w:t>dégénéreraient</w:t>
      </w:r>
      <w:r w:rsidRPr="00DA7839">
        <w:t xml:space="preserve"> jamais,</w:t>
      </w:r>
      <w:r w:rsidR="00CC3ED2" w:rsidRPr="00DA7839">
        <w:t xml:space="preserve"> mais que les vues saines de tou</w:t>
      </w:r>
      <w:r w:rsidRPr="00DA7839">
        <w:t>s les bons esprits qui se succéderaient les uns aux autres s</w:t>
      </w:r>
      <w:r w:rsidR="00CB410B" w:rsidRPr="00DA7839">
        <w:t>’</w:t>
      </w:r>
      <w:r w:rsidRPr="00DA7839">
        <w:t xml:space="preserve">ajouteraient </w:t>
      </w:r>
      <w:r w:rsidR="00CB13E4" w:rsidRPr="00DA7839">
        <w:t>toujours</w:t>
      </w:r>
      <w:r w:rsidRPr="00DA7839">
        <w:t xml:space="preserve"> les unis aux autres</w:t>
      </w:r>
      <w:r w:rsidR="00CB410B" w:rsidRPr="00DA7839">
        <w:t> »</w:t>
      </w:r>
      <w:r w:rsidRPr="00DA7839">
        <w:t>.</w:t>
      </w:r>
    </w:p>
    <w:p w14:paraId="60675889" w14:textId="6CF5DDBD" w:rsidR="00CB410B" w:rsidRPr="00DA7839" w:rsidRDefault="00170A5B" w:rsidP="00000A23">
      <w:pPr>
        <w:pStyle w:val="Corpsdetexte"/>
        <w:pPrChange w:id="1521" w:author="OBVIL" w:date="2016-12-01T14:12:00Z">
          <w:pPr>
            <w:pStyle w:val="Corpsdetexte"/>
            <w:spacing w:afterLines="120" w:after="288"/>
            <w:ind w:firstLine="240"/>
            <w:jc w:val="both"/>
          </w:pPr>
        </w:pPrChange>
      </w:pPr>
      <w:r w:rsidRPr="00DA7839">
        <w:t>Ce n</w:t>
      </w:r>
      <w:r w:rsidR="00CB410B" w:rsidRPr="00DA7839">
        <w:t>’</w:t>
      </w:r>
      <w:r w:rsidR="00CC3ED2" w:rsidRPr="00DA7839">
        <w:t>est pas tout, et</w:t>
      </w:r>
      <w:r w:rsidRPr="00DA7839">
        <w:t xml:space="preserve"> il y a plus encore</w:t>
      </w:r>
      <w:r w:rsidR="00CC3ED2" w:rsidRPr="00DA7839">
        <w:t> à dire de</w:t>
      </w:r>
      <w:r w:rsidRPr="00DA7839">
        <w:t xml:space="preserve"> </w:t>
      </w:r>
      <w:r w:rsidR="00CC3ED2" w:rsidRPr="00DA7839">
        <w:t>Fontene</w:t>
      </w:r>
      <w:r w:rsidRPr="00DA7839">
        <w:t>lle, qui devait vivre, comme l</w:t>
      </w:r>
      <w:r w:rsidR="00CB410B" w:rsidRPr="00DA7839">
        <w:t>’</w:t>
      </w:r>
      <w:r w:rsidR="00CC3ED2" w:rsidRPr="00DA7839">
        <w:t>on sait, jusqu’en 175</w:t>
      </w:r>
      <w:r w:rsidRPr="00DA7839">
        <w:t xml:space="preserve">7. Mais, </w:t>
      </w:r>
      <w:r w:rsidR="00CC3ED2" w:rsidRPr="00DA7839">
        <w:t>avant</w:t>
      </w:r>
      <w:r w:rsidRPr="00DA7839">
        <w:t xml:space="preserve"> d</w:t>
      </w:r>
      <w:r w:rsidR="00CB410B" w:rsidRPr="00DA7839">
        <w:t>’</w:t>
      </w:r>
      <w:r w:rsidR="00CC3ED2" w:rsidRPr="00DA7839">
        <w:t>y venir, peut-être pensera-t-</w:t>
      </w:r>
      <w:r w:rsidRPr="00DA7839">
        <w:t>on</w:t>
      </w:r>
      <w:r w:rsidR="00CC3ED2" w:rsidRPr="00DA7839">
        <w:t xml:space="preserve"> qu’il est bon de savoir quel était</w:t>
      </w:r>
      <w:r w:rsidRPr="00DA7839">
        <w:t xml:space="preserve"> alors, aux environs de 1700, l</w:t>
      </w:r>
      <w:r w:rsidR="00CB410B" w:rsidRPr="00DA7839">
        <w:t>’</w:t>
      </w:r>
      <w:r w:rsidR="00CC3ED2" w:rsidRPr="00DA7839">
        <w:t>état général des esprits, et à l</w:t>
      </w:r>
      <w:r w:rsidRPr="00DA7839">
        <w:t>a faveur de quelles circonstances, aidées de quelle complicité de l’opinion, ces idées allaient faire leur chemin dans le monde. Si j</w:t>
      </w:r>
      <w:r w:rsidR="00CB410B" w:rsidRPr="00DA7839">
        <w:t>’</w:t>
      </w:r>
      <w:r w:rsidRPr="00DA7839">
        <w:t>en ai fait pressentir quelque chose, en parlant plus haut de Bayle</w:t>
      </w:r>
      <w:r w:rsidR="00CC3ED2" w:rsidRPr="00DA7839">
        <w:rPr>
          <w:rStyle w:val="Appelnotedebasdep"/>
        </w:rPr>
        <w:footnoteReference w:id="13"/>
      </w:r>
      <w:r w:rsidRPr="00DA7839">
        <w:t xml:space="preserve"> c</w:t>
      </w:r>
      <w:r w:rsidR="00CB410B" w:rsidRPr="00DA7839">
        <w:t>’</w:t>
      </w:r>
      <w:r w:rsidRPr="00DA7839">
        <w:t>est le mom</w:t>
      </w:r>
      <w:r w:rsidR="00CC3ED2" w:rsidRPr="00DA7839">
        <w:t>ent de compléter c</w:t>
      </w:r>
      <w:r w:rsidRPr="00DA7839">
        <w:t>e que l</w:t>
      </w:r>
      <w:r w:rsidR="00CB410B" w:rsidRPr="00DA7839">
        <w:t>’</w:t>
      </w:r>
      <w:r w:rsidRPr="00DA7839">
        <w:t>indication avait d</w:t>
      </w:r>
      <w:r w:rsidR="00CB410B" w:rsidRPr="00DA7839">
        <w:t>’</w:t>
      </w:r>
      <w:r w:rsidRPr="00DA7839">
        <w:t>un peu sommaire. L’histoire des idées, que l</w:t>
      </w:r>
      <w:r w:rsidR="00CB410B" w:rsidRPr="00DA7839">
        <w:t>’</w:t>
      </w:r>
      <w:r w:rsidRPr="00DA7839">
        <w:t>on peut traiter uniquement pour elle-même, en l</w:t>
      </w:r>
      <w:r w:rsidR="00CB410B" w:rsidRPr="00DA7839">
        <w:t>’</w:t>
      </w:r>
      <w:r w:rsidRPr="00DA7839">
        <w:t>isolant de tout ce qui n</w:t>
      </w:r>
      <w:r w:rsidR="00CB410B" w:rsidRPr="00DA7839">
        <w:t>’</w:t>
      </w:r>
      <w:r w:rsidRPr="00DA7839">
        <w:t>est pas elle, n’est pas cependant sans quelques rapports avec l</w:t>
      </w:r>
      <w:r w:rsidR="00CB410B" w:rsidRPr="00DA7839">
        <w:t>’</w:t>
      </w:r>
      <w:r w:rsidR="00CC3ED2" w:rsidRPr="00DA7839">
        <w:t>histoire des mœurs, et</w:t>
      </w:r>
      <w:r w:rsidRPr="00DA7839">
        <w:t xml:space="preserve"> dans ces </w:t>
      </w:r>
      <w:r w:rsidR="00CC3ED2" w:rsidRPr="00DA7839">
        <w:rPr>
          <w:i/>
        </w:rPr>
        <w:t>Études</w:t>
      </w:r>
      <w:r w:rsidRPr="00DA7839">
        <w:rPr>
          <w:i/>
        </w:rPr>
        <w:t xml:space="preserve"> sur le </w:t>
      </w:r>
      <w:del w:id="1522" w:author="OBVIL" w:date="2016-12-01T14:12:00Z">
        <w:r w:rsidR="00CC3ED2" w:rsidRPr="00CC3ED2">
          <w:rPr>
            <w:i/>
            <w:sz w:val="20"/>
            <w:szCs w:val="20"/>
          </w:rPr>
          <w:delText>XVIII</w:delText>
        </w:r>
        <w:r w:rsidR="00CC3ED2" w:rsidRPr="00CC3ED2">
          <w:rPr>
            <w:i/>
            <w:vertAlign w:val="superscript"/>
          </w:rPr>
          <w:delText>e</w:delText>
        </w:r>
        <w:r w:rsidR="00CC3ED2" w:rsidRPr="00CB410B">
          <w:rPr>
            <w:i/>
          </w:rPr>
          <w:delText xml:space="preserve"> </w:delText>
        </w:r>
      </w:del>
      <w:ins w:id="1523" w:author="OBVIL" w:date="2016-12-01T14:12:00Z">
        <w:r w:rsidR="00254340" w:rsidRPr="00254340">
          <w:rPr>
            <w:i/>
            <w:iCs/>
            <w:smallCaps/>
          </w:rPr>
          <w:t>xviii</w:t>
        </w:r>
        <w:r w:rsidR="00254340" w:rsidRPr="00254340">
          <w:rPr>
            <w:i/>
            <w:iCs/>
            <w:vertAlign w:val="superscript"/>
          </w:rPr>
          <w:t>e</w:t>
        </w:r>
        <w:r w:rsidR="00254340" w:rsidRPr="00254340">
          <w:rPr>
            <w:i/>
            <w:iCs/>
          </w:rPr>
          <w:t> </w:t>
        </w:r>
      </w:ins>
      <w:r w:rsidR="00254340" w:rsidRPr="00DA7839">
        <w:rPr>
          <w:i/>
        </w:rPr>
        <w:t>siècle</w:t>
      </w:r>
      <w:r w:rsidRPr="00DA7839">
        <w:t>, je m</w:t>
      </w:r>
      <w:r w:rsidR="00CB410B" w:rsidRPr="00DA7839">
        <w:t>’</w:t>
      </w:r>
      <w:r w:rsidRPr="00DA7839">
        <w:t>attacherai surtout à la première, mais je ne voudrais pas tout à fait négliger la seconde.</w:t>
      </w:r>
    </w:p>
    <w:p w14:paraId="77BC6A3D" w14:textId="77777777" w:rsidR="00CB410B" w:rsidRPr="00CB410B" w:rsidRDefault="00170A5B" w:rsidP="00CC3ED2">
      <w:pPr>
        <w:pStyle w:val="Titre2"/>
      </w:pPr>
      <w:bookmarkStart w:id="1524" w:name="bookmark31"/>
      <w:bookmarkEnd w:id="1524"/>
      <w:r w:rsidRPr="00CB410B">
        <w:t>II</w:t>
      </w:r>
    </w:p>
    <w:p w14:paraId="1244AAA3" w14:textId="4D777BA8" w:rsidR="00CB410B" w:rsidRPr="00DA7839" w:rsidRDefault="00170A5B" w:rsidP="00000A23">
      <w:pPr>
        <w:pStyle w:val="Corpsdetexte"/>
        <w:pPrChange w:id="1525" w:author="OBVIL" w:date="2016-12-01T14:12:00Z">
          <w:pPr>
            <w:pStyle w:val="Corpsdetexte"/>
            <w:spacing w:afterLines="120" w:after="288"/>
            <w:ind w:firstLine="240"/>
            <w:jc w:val="both"/>
          </w:pPr>
        </w:pPrChange>
      </w:pPr>
      <w:r w:rsidRPr="00DA7839">
        <w:t>Vous connaissez l</w:t>
      </w:r>
      <w:r w:rsidR="00CB410B" w:rsidRPr="00DA7839">
        <w:t>’</w:t>
      </w:r>
      <w:r w:rsidRPr="00DA7839">
        <w:t xml:space="preserve">aventure de </w:t>
      </w:r>
      <w:r w:rsidR="00CC3ED2" w:rsidRPr="00DA7839">
        <w:rPr>
          <w:i/>
        </w:rPr>
        <w:t>Cosi-Sanct</w:t>
      </w:r>
      <w:r w:rsidRPr="00DA7839">
        <w:rPr>
          <w:i/>
        </w:rPr>
        <w:t>a</w:t>
      </w:r>
      <w:r w:rsidRPr="00DA7839">
        <w:t>, qui perdit son honneur pour sauver son mari. De même que d</w:t>
      </w:r>
      <w:r w:rsidR="00CB410B" w:rsidRPr="00DA7839">
        <w:t>’</w:t>
      </w:r>
      <w:r w:rsidRPr="00DA7839">
        <w:t>un petit mal</w:t>
      </w:r>
      <w:r w:rsidR="00B6083B" w:rsidRPr="00DA7839">
        <w:t xml:space="preserve"> —</w:t>
      </w:r>
      <w:del w:id="1526" w:author="OBVIL" w:date="2016-12-01T14:12:00Z">
        <w:r w:rsidRPr="00CB410B">
          <w:delText xml:space="preserve"> </w:delText>
        </w:r>
      </w:del>
      <w:ins w:id="1527" w:author="OBVIL" w:date="2016-12-01T14:12:00Z">
        <w:r w:rsidR="00B6083B" w:rsidRPr="00B6083B">
          <w:t> </w:t>
        </w:r>
      </w:ins>
      <w:r w:rsidRPr="00DA7839">
        <w:t>si lions en croyons Voltaire, Bayle, et saint Augustin</w:t>
      </w:r>
      <w:r w:rsidR="00B6083B" w:rsidRPr="00DA7839">
        <w:t xml:space="preserve"> —</w:t>
      </w:r>
      <w:del w:id="1528" w:author="OBVIL" w:date="2016-12-01T14:12:00Z">
        <w:r w:rsidRPr="00CB410B">
          <w:delText xml:space="preserve"> </w:delText>
        </w:r>
      </w:del>
      <w:ins w:id="1529" w:author="OBVIL" w:date="2016-12-01T14:12:00Z">
        <w:r w:rsidR="00B6083B" w:rsidRPr="00B6083B">
          <w:t> </w:t>
        </w:r>
      </w:ins>
      <w:r w:rsidRPr="00DA7839">
        <w:t>on voit donc parfois sortir un grand bie</w:t>
      </w:r>
      <w:r w:rsidR="00CB410B" w:rsidRPr="00DA7839">
        <w:t>n ;</w:t>
      </w:r>
      <w:r w:rsidRPr="00DA7839">
        <w:t xml:space="preserve"> ou, de même encore que l</w:t>
      </w:r>
      <w:r w:rsidR="00CB410B" w:rsidRPr="00DA7839">
        <w:t>’</w:t>
      </w:r>
      <w:r w:rsidRPr="00DA7839">
        <w:t>on compose des remèdes avec des poison</w:t>
      </w:r>
      <w:r w:rsidR="00CB410B" w:rsidRPr="00DA7839">
        <w:t>s ;</w:t>
      </w:r>
      <w:r w:rsidRPr="00DA7839">
        <w:t xml:space="preserve"> une juste cause peut-elle être, a-t-elle été quelquefois servie dans l</w:t>
      </w:r>
      <w:r w:rsidR="00CB410B" w:rsidRPr="00DA7839">
        <w:t>’</w:t>
      </w:r>
      <w:r w:rsidRPr="00DA7839">
        <w:t>histoire par de mauvais moye</w:t>
      </w:r>
      <w:r w:rsidR="00CC3ED2" w:rsidRPr="00DA7839">
        <w:t xml:space="preserve">ns, fâcheux, répréhensibles, et </w:t>
      </w:r>
      <w:r w:rsidRPr="00DA7839">
        <w:t>condamnables en so</w:t>
      </w:r>
      <w:r w:rsidR="00CB410B" w:rsidRPr="00DA7839">
        <w:t>i ?</w:t>
      </w:r>
      <w:r w:rsidRPr="00DA7839">
        <w:t xml:space="preserve"> La question est assez délicat</w:t>
      </w:r>
      <w:r w:rsidR="00CB410B" w:rsidRPr="00DA7839">
        <w:t>e ;</w:t>
      </w:r>
      <w:r w:rsidRPr="00DA7839">
        <w:t xml:space="preserve"> et, pour le moment, je ne sais pas encore si la cause du progrès était juste, était bonne, était sainte. Nous le saurons plus tard, quand nous en aurons vu le développement et les suites. Mais, dès le début, ce que je</w:t>
      </w:r>
      <w:r w:rsidR="00CC3ED2" w:rsidRPr="00DA7839">
        <w:t xml:space="preserve"> </w:t>
      </w:r>
      <w:r w:rsidR="00CB410B" w:rsidRPr="00DA7839">
        <w:t>s</w:t>
      </w:r>
      <w:r w:rsidRPr="00DA7839">
        <w:t>uis bien obligé de dire, c</w:t>
      </w:r>
      <w:r w:rsidR="00CB410B" w:rsidRPr="00DA7839">
        <w:t>’</w:t>
      </w:r>
      <w:r w:rsidRPr="00DA7839">
        <w:t>est, qu’en tout cas, dans les dernières années du</w:t>
      </w:r>
      <w:r w:rsidR="00B6083B" w:rsidRPr="00B6083B">
        <w:rPr>
          <w:rPrChange w:id="1530" w:author="OBVIL" w:date="2016-12-01T14:12:00Z">
            <w:rPr>
              <w:rFonts w:ascii="Times New Roman" w:hAnsi="Times New Roman"/>
              <w:sz w:val="20"/>
            </w:rPr>
          </w:rPrChange>
        </w:rPr>
        <w:t xml:space="preserve"> </w:t>
      </w:r>
      <w:del w:id="1531" w:author="OBVIL" w:date="2016-12-01T14:12:00Z">
        <w:r w:rsidR="00CC3ED2" w:rsidRPr="00CB13E4">
          <w:rPr>
            <w:sz w:val="20"/>
            <w:szCs w:val="20"/>
          </w:rPr>
          <w:delText>XVIII</w:delText>
        </w:r>
        <w:r w:rsidR="00CC3ED2" w:rsidRPr="00CB13E4">
          <w:rPr>
            <w:vertAlign w:val="superscript"/>
          </w:rPr>
          <w:delText>e</w:delText>
        </w:r>
        <w:r w:rsidRPr="00CB410B">
          <w:delText xml:space="preserve"> </w:delText>
        </w:r>
      </w:del>
      <w:ins w:id="1532"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sa fortune a été prodigieusement favorisée par le libertinage des mœurs.</w:t>
      </w:r>
    </w:p>
    <w:p w14:paraId="6F52E815" w14:textId="40ED629E" w:rsidR="00CB410B" w:rsidRPr="00DA7839" w:rsidRDefault="00170A5B" w:rsidP="00000A23">
      <w:pPr>
        <w:pStyle w:val="Corpsdetexte"/>
        <w:pPrChange w:id="1533" w:author="OBVIL" w:date="2016-12-01T14:12:00Z">
          <w:pPr>
            <w:pStyle w:val="Corpsdetexte"/>
            <w:spacing w:afterLines="120" w:after="288"/>
            <w:ind w:firstLine="240"/>
            <w:jc w:val="both"/>
          </w:pPr>
        </w:pPrChange>
      </w:pPr>
      <w:r w:rsidRPr="00DA7839">
        <w:t>Certes, nos moralistes auraient tort aujourd’hui, s</w:t>
      </w:r>
      <w:r w:rsidR="00CB410B" w:rsidRPr="00DA7839">
        <w:t>’</w:t>
      </w:r>
      <w:r w:rsidRPr="00DA7839">
        <w:t>ils voulaient soutenir que le libertinage de l</w:t>
      </w:r>
      <w:r w:rsidR="00CB410B" w:rsidRPr="00DA7839">
        <w:t>’</w:t>
      </w:r>
      <w:r w:rsidRPr="00DA7839">
        <w:t xml:space="preserve">esprit a toujours le libertinage des mœurs pour source ou pour effet, </w:t>
      </w:r>
      <w:del w:id="1534" w:author="OBVIL" w:date="2016-12-01T14:12:00Z">
        <w:r w:rsidRPr="00CB410B">
          <w:delText>el</w:delText>
        </w:r>
      </w:del>
      <w:ins w:id="1535" w:author="OBVIL" w:date="2016-12-01T14:12:00Z">
        <w:r w:rsidR="00F64CC9">
          <w:t>et</w:t>
        </w:r>
      </w:ins>
      <w:r w:rsidRPr="00DA7839">
        <w:t xml:space="preserve"> que l’abolition ou la diminution de la vie morale sont la rançon obligatoire, la revanche, ou le châtiment de la liberté de penser. Nous connaiss</w:t>
      </w:r>
      <w:r w:rsidR="00CC3ED2" w:rsidRPr="00DA7839">
        <w:t>ons tous des athées honnêtes, et</w:t>
      </w:r>
      <w:r w:rsidRPr="00DA7839">
        <w:t xml:space="preserve"> j’en nommerais, au besoin, de vertueux. Mais, au </w:t>
      </w:r>
      <w:del w:id="1536" w:author="OBVIL" w:date="2016-12-01T14:12:00Z">
        <w:r w:rsidR="00CC3ED2">
          <w:rPr>
            <w:sz w:val="20"/>
            <w:szCs w:val="20"/>
          </w:rPr>
          <w:delText>XV</w:delText>
        </w:r>
        <w:r w:rsidR="00CC3ED2" w:rsidRPr="00CB13E4">
          <w:rPr>
            <w:sz w:val="20"/>
            <w:szCs w:val="20"/>
          </w:rPr>
          <w:delText>II</w:delText>
        </w:r>
        <w:r w:rsidR="00CC3ED2" w:rsidRPr="00CB13E4">
          <w:rPr>
            <w:vertAlign w:val="superscript"/>
          </w:rPr>
          <w:delText>e</w:delText>
        </w:r>
        <w:r w:rsidR="00CC3ED2" w:rsidRPr="00CB410B">
          <w:delText xml:space="preserve"> </w:delText>
        </w:r>
      </w:del>
      <w:ins w:id="1537"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w:t>
      </w:r>
      <w:r w:rsidR="00CC3ED2" w:rsidRPr="00DA7839">
        <w:t>on</w:t>
      </w:r>
      <w:r w:rsidRPr="00DA7839">
        <w:t xml:space="preserve"> avait raison, pleinement raison quand </w:t>
      </w:r>
      <w:r w:rsidR="00CC3ED2" w:rsidRPr="00DA7839">
        <w:t>on reprochait aux esprits</w:t>
      </w:r>
      <w:r w:rsidRPr="00DA7839">
        <w:t xml:space="preserve"> forts, comme </w:t>
      </w:r>
      <w:r w:rsidR="00CC3ED2" w:rsidRPr="00DA7839">
        <w:t>on les appelait, de n</w:t>
      </w:r>
      <w:r w:rsidR="00CB410B" w:rsidRPr="00DA7839">
        <w:t>’</w:t>
      </w:r>
      <w:r w:rsidR="00CC3ED2" w:rsidRPr="00DA7839">
        <w:t>être</w:t>
      </w:r>
      <w:r w:rsidRPr="00DA7839">
        <w:t xml:space="preserve"> forts, en vérité, que de leur faiblesse, contre les tentations. Sous le beau nom de liberté, de penser, trop de </w:t>
      </w:r>
      <w:r w:rsidR="00CB410B" w:rsidRPr="00DA7839">
        <w:t>« </w:t>
      </w:r>
      <w:r w:rsidRPr="00DA7839">
        <w:t>jeunes veaux</w:t>
      </w:r>
      <w:r w:rsidR="00CB410B" w:rsidRPr="00DA7839">
        <w:t> »</w:t>
      </w:r>
      <w:r w:rsidR="00B6083B" w:rsidRPr="00DA7839">
        <w:t xml:space="preserve"> —</w:t>
      </w:r>
      <w:del w:id="1538" w:author="OBVIL" w:date="2016-12-01T14:12:00Z">
        <w:r w:rsidRPr="00CB410B">
          <w:delText xml:space="preserve"> </w:delText>
        </w:r>
      </w:del>
      <w:ins w:id="1539" w:author="OBVIL" w:date="2016-12-01T14:12:00Z">
        <w:r w:rsidR="00B6083B" w:rsidRPr="00B6083B">
          <w:t> </w:t>
        </w:r>
      </w:ins>
      <w:r w:rsidRPr="00DA7839">
        <w:t>c</w:t>
      </w:r>
      <w:r w:rsidR="00CB410B" w:rsidRPr="00DA7839">
        <w:t>’</w:t>
      </w:r>
      <w:r w:rsidRPr="00DA7839">
        <w:t>est l</w:t>
      </w:r>
      <w:r w:rsidR="00CB410B" w:rsidRPr="00DA7839">
        <w:t>’</w:t>
      </w:r>
      <w:r w:rsidRPr="00DA7839">
        <w:t>expression du fameux père Garasse</w:t>
      </w:r>
      <w:r w:rsidR="00B6083B" w:rsidRPr="00DA7839">
        <w:t xml:space="preserve"> —</w:t>
      </w:r>
      <w:del w:id="1540" w:author="OBVIL" w:date="2016-12-01T14:12:00Z">
        <w:r w:rsidRPr="00CB410B">
          <w:delText xml:space="preserve"> </w:delText>
        </w:r>
      </w:del>
      <w:ins w:id="1541" w:author="OBVIL" w:date="2016-12-01T14:12:00Z">
        <w:r w:rsidR="00B6083B" w:rsidRPr="00B6083B">
          <w:t> </w:t>
        </w:r>
      </w:ins>
      <w:r w:rsidRPr="00DA7839">
        <w:t xml:space="preserve">ne revendiquaient que </w:t>
      </w:r>
      <w:r w:rsidR="00CC3ED2" w:rsidRPr="00DA7839">
        <w:t>le</w:t>
      </w:r>
      <w:r w:rsidRPr="00DA7839">
        <w:t xml:space="preserve"> droit de jouir largement de la vie. Même si quelques autres passaient </w:t>
      </w:r>
      <w:r w:rsidR="00CC3ED2" w:rsidRPr="00DA7839">
        <w:t>un</w:t>
      </w:r>
      <w:r w:rsidRPr="00DA7839">
        <w:t xml:space="preserve"> peu plus outre, co</w:t>
      </w:r>
      <w:r w:rsidR="00CC3ED2" w:rsidRPr="00DA7839">
        <w:t>mme celle Anne de Gonzague, dont Bossuet, en 16</w:t>
      </w:r>
      <w:r w:rsidRPr="00DA7839">
        <w:t>8</w:t>
      </w:r>
      <w:r w:rsidR="00CC3ED2" w:rsidRPr="00DA7839">
        <w:t>5</w:t>
      </w:r>
      <w:r w:rsidRPr="00DA7839">
        <w:t>, venait de prononcer l’oraison funèbre, et s’ils s</w:t>
      </w:r>
      <w:r w:rsidR="00CB410B" w:rsidRPr="00DA7839">
        <w:t>’</w:t>
      </w:r>
      <w:r w:rsidRPr="00DA7839">
        <w:t xml:space="preserve">élevaient, de </w:t>
      </w:r>
      <w:r w:rsidR="00CB410B" w:rsidRPr="00DA7839">
        <w:t>« </w:t>
      </w:r>
      <w:r w:rsidRPr="00DA7839">
        <w:t>l</w:t>
      </w:r>
      <w:r w:rsidR="00CB410B" w:rsidRPr="00DA7839">
        <w:t>’</w:t>
      </w:r>
      <w:r w:rsidRPr="00DA7839">
        <w:t>intempérance des sens</w:t>
      </w:r>
      <w:r w:rsidR="00CB410B" w:rsidRPr="00DA7839">
        <w:t> »</w:t>
      </w:r>
      <w:r w:rsidRPr="00DA7839">
        <w:t xml:space="preserve"> à </w:t>
      </w:r>
      <w:r w:rsidR="00CB410B" w:rsidRPr="00DA7839">
        <w:t>« </w:t>
      </w:r>
      <w:r w:rsidRPr="00DA7839">
        <w:t>l</w:t>
      </w:r>
      <w:r w:rsidR="00CB410B" w:rsidRPr="00DA7839">
        <w:t>’</w:t>
      </w:r>
      <w:r w:rsidRPr="00DA7839">
        <w:t>intempérance de l</w:t>
      </w:r>
      <w:r w:rsidR="00CB410B" w:rsidRPr="00DA7839">
        <w:t>’</w:t>
      </w:r>
      <w:r w:rsidRPr="00DA7839">
        <w:t>esprit</w:t>
      </w:r>
      <w:r w:rsidR="00CB410B" w:rsidRPr="00DA7839">
        <w:t> »</w:t>
      </w:r>
      <w:r w:rsidRPr="00DA7839">
        <w:t>, le désordre insolent de leur conduite rendait toujours le caractère de leur incrédulité singulièrement équivoque. D</w:t>
      </w:r>
      <w:r w:rsidR="00CB410B" w:rsidRPr="00DA7839">
        <w:t>’</w:t>
      </w:r>
      <w:r w:rsidRPr="00DA7839">
        <w:t xml:space="preserve">une manière générale, en masse, pour ainsi parler, </w:t>
      </w:r>
      <w:r w:rsidR="00CC3ED2" w:rsidRPr="00DA7839">
        <w:t>on</w:t>
      </w:r>
      <w:r w:rsidRPr="00DA7839">
        <w:t xml:space="preserve"> retournait au </w:t>
      </w:r>
      <w:del w:id="1542" w:author="OBVIL" w:date="2016-12-01T14:12:00Z">
        <w:r w:rsidR="00CC3ED2">
          <w:rPr>
            <w:sz w:val="20"/>
            <w:szCs w:val="20"/>
          </w:rPr>
          <w:delText>XV</w:delText>
        </w:r>
        <w:r w:rsidR="00CC3ED2" w:rsidRPr="00CB13E4">
          <w:rPr>
            <w:sz w:val="20"/>
            <w:szCs w:val="20"/>
          </w:rPr>
          <w:delText>I</w:delText>
        </w:r>
        <w:r w:rsidR="00CC3ED2" w:rsidRPr="00CB13E4">
          <w:rPr>
            <w:vertAlign w:val="superscript"/>
          </w:rPr>
          <w:delText>e</w:delText>
        </w:r>
        <w:r w:rsidR="00CC3ED2" w:rsidRPr="00CB410B">
          <w:delText xml:space="preserve"> </w:delText>
        </w:r>
      </w:del>
      <w:ins w:id="1543"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00CB410B" w:rsidRPr="00DA7839">
        <w:t> ;</w:t>
      </w:r>
      <w:r w:rsidRPr="00DA7839">
        <w:t xml:space="preserve"> les </w:t>
      </w:r>
      <w:r w:rsidR="00CC3ED2" w:rsidRPr="00DA7839">
        <w:t>mœurs</w:t>
      </w:r>
      <w:r w:rsidRPr="00DA7839">
        <w:t xml:space="preserve"> des Valois reparaissaient dans le sang des Bourbon</w:t>
      </w:r>
      <w:r w:rsidR="00CB410B" w:rsidRPr="00DA7839">
        <w:t>s ;</w:t>
      </w:r>
      <w:r w:rsidR="00CC3ED2" w:rsidRPr="00DA7839">
        <w:t xml:space="preserve"> et</w:t>
      </w:r>
      <w:r w:rsidRPr="00DA7839">
        <w:t xml:space="preserve"> la</w:t>
      </w:r>
      <w:r w:rsidR="00CC3ED2" w:rsidRPr="00DA7839">
        <w:t xml:space="preserve"> philosophie de la nature</w:t>
      </w:r>
      <w:r w:rsidR="00B6083B" w:rsidRPr="00DA7839">
        <w:t xml:space="preserve"> —</w:t>
      </w:r>
      <w:del w:id="1544" w:author="OBVIL" w:date="2016-12-01T14:12:00Z">
        <w:r w:rsidR="00CC3ED2">
          <w:delText xml:space="preserve"> </w:delText>
        </w:r>
      </w:del>
      <w:ins w:id="1545" w:author="OBVIL" w:date="2016-12-01T14:12:00Z">
        <w:r w:rsidR="00B6083B" w:rsidRPr="00B6083B">
          <w:t> </w:t>
        </w:r>
      </w:ins>
      <w:r w:rsidR="00CC3ED2" w:rsidRPr="00DA7839">
        <w:t>si c</w:t>
      </w:r>
      <w:r w:rsidRPr="00DA7839">
        <w:t>’</w:t>
      </w:r>
      <w:r w:rsidR="00CC3ED2" w:rsidRPr="00DA7839">
        <w:t>est</w:t>
      </w:r>
      <w:r w:rsidRPr="00DA7839">
        <w:t xml:space="preserve"> </w:t>
      </w:r>
      <w:r w:rsidR="00CC3ED2" w:rsidRPr="00DA7839">
        <w:t>un</w:t>
      </w:r>
      <w:r w:rsidRPr="00DA7839">
        <w:t>e philosophie que d</w:t>
      </w:r>
      <w:r w:rsidR="00CB410B" w:rsidRPr="00DA7839">
        <w:t>’</w:t>
      </w:r>
      <w:r w:rsidRPr="00DA7839">
        <w:t>obéir à l</w:t>
      </w:r>
      <w:r w:rsidR="00CB410B" w:rsidRPr="00DA7839">
        <w:t>’</w:t>
      </w:r>
      <w:r w:rsidRPr="00DA7839">
        <w:t>impulsion de nos instincts</w:t>
      </w:r>
      <w:r w:rsidR="00B6083B" w:rsidRPr="00DA7839">
        <w:t xml:space="preserve"> —</w:t>
      </w:r>
      <w:del w:id="1546" w:author="OBVIL" w:date="2016-12-01T14:12:00Z">
        <w:r w:rsidRPr="00CB410B">
          <w:delText xml:space="preserve"> </w:delText>
        </w:r>
      </w:del>
      <w:ins w:id="1547" w:author="OBVIL" w:date="2016-12-01T14:12:00Z">
        <w:r w:rsidR="00B6083B" w:rsidRPr="00B6083B">
          <w:t> </w:t>
        </w:r>
      </w:ins>
      <w:r w:rsidRPr="00DA7839">
        <w:t>triomphait universellement de la philosophie de la contrainte morale.</w:t>
      </w:r>
    </w:p>
    <w:p w14:paraId="5A9E68A9" w14:textId="3F51799D" w:rsidR="00CB410B" w:rsidRPr="00DA7839" w:rsidRDefault="00170A5B" w:rsidP="00000A23">
      <w:pPr>
        <w:pStyle w:val="Corpsdetexte"/>
        <w:pPrChange w:id="1548" w:author="OBVIL" w:date="2016-12-01T14:12:00Z">
          <w:pPr>
            <w:pStyle w:val="Corpsdetexte"/>
            <w:spacing w:afterLines="120" w:after="288"/>
            <w:ind w:firstLine="240"/>
            <w:jc w:val="both"/>
          </w:pPr>
        </w:pPrChange>
      </w:pPr>
      <w:r w:rsidRPr="00DA7839">
        <w:t>On s</w:t>
      </w:r>
      <w:r w:rsidR="00CB410B" w:rsidRPr="00DA7839">
        <w:t>’</w:t>
      </w:r>
      <w:r w:rsidRPr="00DA7839">
        <w:t>y trompe encore trop souvent de nos jours, et je ne sais par quelle illusion d</w:t>
      </w:r>
      <w:r w:rsidR="00CB410B" w:rsidRPr="00DA7839">
        <w:t>’</w:t>
      </w:r>
      <w:r w:rsidRPr="00DA7839">
        <w:t>optique, à moins que ce ne soit par un reste de respect pour les dernières années d</w:t>
      </w:r>
      <w:r w:rsidR="00CB410B" w:rsidRPr="00DA7839">
        <w:t>’</w:t>
      </w:r>
      <w:r w:rsidRPr="00DA7839">
        <w:t>un grand règne</w:t>
      </w:r>
      <w:r w:rsidR="00B6083B" w:rsidRPr="00DA7839">
        <w:t xml:space="preserve"> —</w:t>
      </w:r>
      <w:del w:id="1549" w:author="OBVIL" w:date="2016-12-01T14:12:00Z">
        <w:r w:rsidRPr="00CB410B">
          <w:delText xml:space="preserve"> </w:delText>
        </w:r>
      </w:del>
      <w:ins w:id="1550" w:author="OBVIL" w:date="2016-12-01T14:12:00Z">
        <w:r w:rsidR="00B6083B" w:rsidRPr="00B6083B">
          <w:t> </w:t>
        </w:r>
      </w:ins>
      <w:r w:rsidRPr="00DA7839">
        <w:t>mais je ne le crois guère de mes contemporains</w:t>
      </w:r>
      <w:r w:rsidR="00CB410B" w:rsidRPr="00DA7839">
        <w:t>.</w:t>
      </w:r>
      <w:r w:rsidR="00B6083B" w:rsidRPr="00DA7839">
        <w:t xml:space="preserve"> — </w:t>
      </w:r>
      <w:r w:rsidR="00CB410B" w:rsidRPr="00DA7839">
        <w:t>o</w:t>
      </w:r>
      <w:r w:rsidRPr="00DA7839">
        <w:t>n attend à s</w:t>
      </w:r>
      <w:r w:rsidR="00CB410B" w:rsidRPr="00DA7839">
        <w:t>’</w:t>
      </w:r>
      <w:r w:rsidRPr="00DA7839">
        <w:t>apercevoir de la corruption que la mort ait fait passer le pouvoir des mains de Louis XIV entre celles du régent. Malplaquet, défaite héroïque, et Denain, glorieuse victoir</w:t>
      </w:r>
      <w:r w:rsidR="00CB410B" w:rsidRPr="00DA7839">
        <w:t>e ;</w:t>
      </w:r>
      <w:r w:rsidRPr="00DA7839">
        <w:t xml:space="preserve"> le souvenir attirant de la duchesse de Bourgogne, les noms de Fénelon et de Beauvilliers, semblent plaider encore pour l</w:t>
      </w:r>
      <w:r w:rsidR="00CB410B" w:rsidRPr="00DA7839">
        <w:t>’</w:t>
      </w:r>
      <w:r w:rsidRPr="00DA7839">
        <w:t>honneur, pour la grâce, et pour la vertu</w:t>
      </w:r>
      <w:del w:id="1551" w:author="OBVIL" w:date="2016-12-01T14:12:00Z">
        <w:r w:rsidRPr="00CB410B">
          <w:delText>....</w:delText>
        </w:r>
      </w:del>
      <w:ins w:id="1552" w:author="OBVIL" w:date="2016-12-01T14:12:00Z">
        <w:r w:rsidR="00B6083B" w:rsidRPr="00B6083B">
          <w:t>…</w:t>
        </w:r>
      </w:ins>
    </w:p>
    <w:p w14:paraId="0A21FF21" w14:textId="02318135" w:rsidR="00CB410B" w:rsidRPr="00DA7839" w:rsidRDefault="00170A5B" w:rsidP="00000A23">
      <w:pPr>
        <w:pStyle w:val="Corpsdetexte"/>
        <w:pPrChange w:id="1553" w:author="OBVIL" w:date="2016-12-01T14:12:00Z">
          <w:pPr>
            <w:pStyle w:val="Corpsdetexte"/>
            <w:spacing w:afterLines="120" w:after="288"/>
            <w:ind w:firstLine="240"/>
            <w:jc w:val="both"/>
          </w:pPr>
        </w:pPrChange>
      </w:pPr>
      <w:r w:rsidRPr="00DA7839">
        <w:t xml:space="preserve">Que fait-on cependant du témoignage et de l’accord unanime du théâtre et du roman, des </w:t>
      </w:r>
      <w:r w:rsidRPr="00DA7839">
        <w:rPr>
          <w:i/>
        </w:rPr>
        <w:t xml:space="preserve">Mémoires </w:t>
      </w:r>
      <w:r w:rsidRPr="00DA7839">
        <w:t xml:space="preserve">et des </w:t>
      </w:r>
      <w:r w:rsidRPr="00DA7839">
        <w:rPr>
          <w:i/>
        </w:rPr>
        <w:t>Correspondances</w:t>
      </w:r>
      <w:r w:rsidRPr="00DA7839">
        <w:t>, des moralistes et des prédicateur</w:t>
      </w:r>
      <w:r w:rsidR="00CB410B" w:rsidRPr="00DA7839">
        <w:t>s ?</w:t>
      </w:r>
      <w:r w:rsidRPr="00DA7839">
        <w:t xml:space="preserve"> Et de qui La Bruyère, par exemple, a-t-il parlé dans ses </w:t>
      </w:r>
      <w:r w:rsidRPr="00DA7839">
        <w:rPr>
          <w:i/>
        </w:rPr>
        <w:t>Caractère</w:t>
      </w:r>
      <w:r w:rsidR="00CB410B" w:rsidRPr="00DA7839">
        <w:rPr>
          <w:i/>
        </w:rPr>
        <w:t>s ?</w:t>
      </w:r>
      <w:r w:rsidRPr="00DA7839">
        <w:t xml:space="preserve"> </w:t>
      </w:r>
      <w:r w:rsidR="00CC3ED2" w:rsidRPr="00DA7839">
        <w:t>La première édition en est de 16</w:t>
      </w:r>
      <w:r w:rsidRPr="00DA7839">
        <w:t>88, et la</w:t>
      </w:r>
      <w:r w:rsidR="00CC3ED2" w:rsidRPr="00DA7839">
        <w:t xml:space="preserve"> dernière qu’il ait revue de 1696</w:t>
      </w:r>
      <w:r w:rsidRPr="00DA7839">
        <w:t xml:space="preserve">. Quels modèles ont posé devant lui, pour son chapitre des </w:t>
      </w:r>
      <w:r w:rsidRPr="00DA7839">
        <w:rPr>
          <w:i/>
        </w:rPr>
        <w:t>Biens de fortune</w:t>
      </w:r>
      <w:r w:rsidRPr="00DA7839">
        <w:t xml:space="preserve"> ou pour son chapitre des </w:t>
      </w:r>
      <w:r w:rsidRPr="00DA7839">
        <w:rPr>
          <w:i/>
        </w:rPr>
        <w:t>Femme</w:t>
      </w:r>
      <w:r w:rsidR="00CB410B" w:rsidRPr="00DA7839">
        <w:rPr>
          <w:i/>
        </w:rPr>
        <w:t>s </w:t>
      </w:r>
      <w:r w:rsidR="00CB410B" w:rsidRPr="00DA7839">
        <w:t>?</w:t>
      </w:r>
      <w:r w:rsidRPr="00DA7839">
        <w:t xml:space="preserve"> et quel est le vrai nom de ses Roscius et de ses Cobus, de ses Bathylle et de ses Dracon, de ses Lélie et de ses Claudie, de ses Messaline et de ses Césoni</w:t>
      </w:r>
      <w:r w:rsidR="00CB410B" w:rsidRPr="00DA7839">
        <w:t>e ?</w:t>
      </w:r>
      <w:r w:rsidRPr="00DA7839">
        <w:t xml:space="preserve"> À qui encore Bossuet en a-t-il, dans ses </w:t>
      </w:r>
      <w:r w:rsidRPr="00DA7839">
        <w:rPr>
          <w:i/>
        </w:rPr>
        <w:t>Maximes sur la comédie</w:t>
      </w:r>
      <w:r w:rsidRPr="00DA7839">
        <w:t xml:space="preserve">, qui sont de </w:t>
      </w:r>
      <w:r w:rsidR="00B547F0" w:rsidRPr="00DA7839">
        <w:t>1693</w:t>
      </w:r>
      <w:r w:rsidRPr="00DA7839">
        <w:t xml:space="preserve">, ou Boileau, dans sa </w:t>
      </w:r>
      <w:r w:rsidRPr="00DA7839">
        <w:rPr>
          <w:i/>
        </w:rPr>
        <w:t>Satire des Femmes</w:t>
      </w:r>
      <w:r w:rsidRPr="00DA7839">
        <w:t xml:space="preserve">, qui est de </w:t>
      </w:r>
      <w:r w:rsidR="00B547F0" w:rsidRPr="00DA7839">
        <w:t>1694</w:t>
      </w:r>
      <w:r w:rsidR="00CB410B" w:rsidRPr="00DA7839">
        <w:rPr>
          <w:i/>
        </w:rPr>
        <w:t> ?</w:t>
      </w:r>
      <w:r w:rsidRPr="00DA7839">
        <w:t xml:space="preserve"> Je ne veux invoquer ici ni les comédies de Dancourt, ni les romans de Le Sage, ni les sermons de Massillon. Mais quelle citation emprunterai-je aux </w:t>
      </w:r>
      <w:r w:rsidRPr="00DA7839">
        <w:rPr>
          <w:i/>
        </w:rPr>
        <w:t>Lettres</w:t>
      </w:r>
      <w:r w:rsidRPr="00DA7839">
        <w:t xml:space="preserve"> de la Palatine, Madame, duchesse d</w:t>
      </w:r>
      <w:r w:rsidR="00CB410B" w:rsidRPr="00DA7839">
        <w:t>’</w:t>
      </w:r>
      <w:r w:rsidRPr="00DA7839">
        <w:t>Orléan</w:t>
      </w:r>
      <w:r w:rsidR="00CB410B" w:rsidRPr="00DA7839">
        <w:t>s ?</w:t>
      </w:r>
      <w:r w:rsidRPr="00DA7839">
        <w:t xml:space="preserve"> ou quelle anecdote aux </w:t>
      </w:r>
      <w:r w:rsidRPr="00DA7839">
        <w:rPr>
          <w:i/>
        </w:rPr>
        <w:t>Rapports</w:t>
      </w:r>
      <w:r w:rsidRPr="00DA7839">
        <w:t xml:space="preserve"> du lieutenant de police d</w:t>
      </w:r>
      <w:r w:rsidR="00CB410B" w:rsidRPr="00DA7839">
        <w:t>’</w:t>
      </w:r>
      <w:r w:rsidR="00CC3ED2" w:rsidRPr="00DA7839">
        <w:t>Ar</w:t>
      </w:r>
      <w:r w:rsidRPr="00DA7839">
        <w:t>genso</w:t>
      </w:r>
      <w:r w:rsidR="00CB410B" w:rsidRPr="00DA7839">
        <w:t>n ?</w:t>
      </w:r>
      <w:r w:rsidRPr="00DA7839">
        <w:t xml:space="preserve"> celle de ce prince de Montlaur qui passe ses nuits à boire </w:t>
      </w:r>
      <w:r w:rsidR="00CB410B" w:rsidRPr="00DA7839">
        <w:t>« </w:t>
      </w:r>
      <w:r w:rsidRPr="00DA7839">
        <w:t>avec des eroclieteurs et des porteurs de chaises, dans un cab</w:t>
      </w:r>
      <w:r w:rsidR="00B547F0" w:rsidRPr="00DA7839">
        <w:t>aret à bière du faubourg Saint-Vict</w:t>
      </w:r>
      <w:r w:rsidRPr="00DA7839">
        <w:t>or</w:t>
      </w:r>
      <w:r w:rsidR="00CB410B" w:rsidRPr="00DA7839">
        <w:t> » ?</w:t>
      </w:r>
      <w:r w:rsidRPr="00DA7839">
        <w:t xml:space="preserve"> ou celle de l</w:t>
      </w:r>
      <w:r w:rsidR="00CB410B" w:rsidRPr="00DA7839">
        <w:t>’</w:t>
      </w:r>
      <w:r w:rsidRPr="00DA7839">
        <w:t xml:space="preserve">évêque de Gap, qui emploie les siennes d’une autre manière, </w:t>
      </w:r>
      <w:del w:id="1554" w:author="OBVIL" w:date="2016-12-01T14:12:00Z">
        <w:r w:rsidRPr="00CB410B">
          <w:delText>el</w:delText>
        </w:r>
      </w:del>
      <w:ins w:id="1555" w:author="OBVIL" w:date="2016-12-01T14:12:00Z">
        <w:r w:rsidR="00F64CC9">
          <w:t>et</w:t>
        </w:r>
      </w:ins>
      <w:r w:rsidRPr="00DA7839">
        <w:t xml:space="preserve"> sis jours aussi, avec la demoiselle Loyso</w:t>
      </w:r>
      <w:r w:rsidR="00CB410B" w:rsidRPr="00DA7839">
        <w:t>n ?</w:t>
      </w:r>
      <w:r w:rsidR="00CC3ED2" w:rsidRPr="00DA7839">
        <w:t xml:space="preserve"> </w:t>
      </w:r>
      <w:r w:rsidRPr="00DA7839">
        <w:t>Je me contenterai d</w:t>
      </w:r>
      <w:r w:rsidR="00CB410B" w:rsidRPr="00DA7839">
        <w:t>’</w:t>
      </w:r>
      <w:r w:rsidRPr="00DA7839">
        <w:t>y l’envoyer le lecteur. D</w:t>
      </w:r>
      <w:r w:rsidR="00CB410B" w:rsidRPr="00DA7839">
        <w:t>’</w:t>
      </w:r>
      <w:r w:rsidRPr="00DA7839">
        <w:t>Argenson ne surfait pas, si même il n</w:t>
      </w:r>
      <w:r w:rsidR="00CB410B" w:rsidRPr="00DA7839">
        <w:t>’</w:t>
      </w:r>
      <w:r w:rsidRPr="00DA7839">
        <w:t>atténue parfois. Et, pour la Palatine, tout Allemande qu</w:t>
      </w:r>
      <w:r w:rsidR="00CB410B" w:rsidRPr="00DA7839">
        <w:t>’</w:t>
      </w:r>
      <w:r w:rsidRPr="00DA7839">
        <w:t>elle soit</w:t>
      </w:r>
      <w:r w:rsidR="00B6083B" w:rsidRPr="00DA7839">
        <w:t xml:space="preserve"> —</w:t>
      </w:r>
      <w:del w:id="1556" w:author="OBVIL" w:date="2016-12-01T14:12:00Z">
        <w:r w:rsidRPr="00CB410B">
          <w:delText xml:space="preserve"> </w:delText>
        </w:r>
      </w:del>
      <w:ins w:id="1557" w:author="OBVIL" w:date="2016-12-01T14:12:00Z">
        <w:r w:rsidR="00B6083B" w:rsidRPr="00B6083B">
          <w:t> </w:t>
        </w:r>
      </w:ins>
      <w:r w:rsidRPr="00DA7839">
        <w:t xml:space="preserve">et Allemande renforcée, qui accuse volontiers la corruption française des vices du prince de Birkenfeld </w:t>
      </w:r>
      <w:r w:rsidR="00B547F0" w:rsidRPr="00DA7839">
        <w:t>ou du duc de Wolffe</w:t>
      </w:r>
      <w:r w:rsidRPr="00DA7839">
        <w:t>nbuttel</w:t>
      </w:r>
      <w:r w:rsidR="00CB410B" w:rsidRPr="00DA7839">
        <w:t>,</w:t>
      </w:r>
      <w:r w:rsidR="00B6083B" w:rsidRPr="00DA7839">
        <w:t xml:space="preserve"> — </w:t>
      </w:r>
      <w:r w:rsidRPr="00DA7839">
        <w:t>il faut également l</w:t>
      </w:r>
      <w:r w:rsidR="00CB410B" w:rsidRPr="00DA7839">
        <w:t>’</w:t>
      </w:r>
      <w:r w:rsidRPr="00DA7839">
        <w:t>en croire, quand elle écrit d</w:t>
      </w:r>
      <w:r w:rsidR="00B547F0" w:rsidRPr="00DA7839">
        <w:t>e Saint-Cloud, le 31 juillet 16</w:t>
      </w:r>
      <w:r w:rsidRPr="00DA7839">
        <w:t>99</w:t>
      </w:r>
      <w:r w:rsidR="00CB410B" w:rsidRPr="00DA7839">
        <w:t> :</w:t>
      </w:r>
      <w:r w:rsidRPr="00DA7839">
        <w:t xml:space="preserve"> </w:t>
      </w:r>
      <w:r w:rsidR="00CB410B" w:rsidRPr="00DA7839">
        <w:t>« </w:t>
      </w:r>
      <w:r w:rsidRPr="00DA7839">
        <w:t>Il n</w:t>
      </w:r>
      <w:r w:rsidR="00CB410B" w:rsidRPr="00DA7839">
        <w:t>’</w:t>
      </w:r>
      <w:r w:rsidRPr="00DA7839">
        <w:t xml:space="preserve">y a plus ici de vices dont </w:t>
      </w:r>
      <w:r w:rsidR="00B547F0" w:rsidRPr="00DA7839">
        <w:t>on ait</w:t>
      </w:r>
      <w:r w:rsidRPr="00DA7839">
        <w:t xml:space="preserve"> hont</w:t>
      </w:r>
      <w:r w:rsidR="00CB410B" w:rsidRPr="00DA7839">
        <w:t>e ;</w:t>
      </w:r>
      <w:r w:rsidRPr="00DA7839">
        <w:t xml:space="preserve"> et, si le roi voulait punir </w:t>
      </w:r>
      <w:r w:rsidR="009A59F3" w:rsidRPr="00DA7839">
        <w:t>ceux</w:t>
      </w:r>
      <w:r w:rsidRPr="00DA7839">
        <w:t xml:space="preserve"> qui se rendent coupables des plus grands vices, il ne verrait plus autour de lui ni nobles, ni princes, ni serviteurs, et il </w:t>
      </w:r>
      <w:r w:rsidR="009A59F3" w:rsidRPr="00DA7839">
        <w:t>n’</w:t>
      </w:r>
      <w:r w:rsidRPr="00DA7839">
        <w:t xml:space="preserve">y aurait même </w:t>
      </w:r>
      <w:r w:rsidR="009A59F3" w:rsidRPr="00DA7839">
        <w:t>plus aucune maison de France qui ne fût</w:t>
      </w:r>
      <w:r w:rsidRPr="00DA7839">
        <w:t xml:space="preserve"> en deuil</w:t>
      </w:r>
      <w:r w:rsidR="00CB410B" w:rsidRPr="00DA7839">
        <w:t> »</w:t>
      </w:r>
      <w:r w:rsidRPr="00DA7839">
        <w:t>. Au cas pourtant que l</w:t>
      </w:r>
      <w:r w:rsidR="00CB410B" w:rsidRPr="00DA7839">
        <w:t>’</w:t>
      </w:r>
      <w:r w:rsidRPr="00DA7839">
        <w:t>on voulût dos renseignements plus détaillés, nous en avons, com</w:t>
      </w:r>
      <w:r w:rsidR="009A59F3" w:rsidRPr="00DA7839">
        <w:t>me on dit, les mains pleines, et</w:t>
      </w:r>
      <w:r w:rsidRPr="00DA7839">
        <w:t xml:space="preserve"> si peut-être, en tout temps et partout, les libertés que l</w:t>
      </w:r>
      <w:r w:rsidR="00CB410B" w:rsidRPr="00DA7839">
        <w:t>’</w:t>
      </w:r>
      <w:r w:rsidRPr="00DA7839">
        <w:t xml:space="preserve">usage accorde ou refuse aux femmes sont une assez juste mesure du degré de sévérité ou </w:t>
      </w:r>
      <w:r w:rsidR="00CB410B" w:rsidRPr="00DA7839">
        <w:t>« </w:t>
      </w:r>
      <w:r w:rsidRPr="00DA7839">
        <w:t>d</w:t>
      </w:r>
      <w:r w:rsidR="00CB410B" w:rsidRPr="00DA7839">
        <w:t>’</w:t>
      </w:r>
      <w:r w:rsidRPr="00DA7839">
        <w:t>avancement</w:t>
      </w:r>
      <w:r w:rsidR="00CB410B" w:rsidRPr="00DA7839">
        <w:t> »</w:t>
      </w:r>
      <w:r w:rsidR="009A59F3" w:rsidRPr="00DA7839">
        <w:t xml:space="preserve"> des mo</w:t>
      </w:r>
      <w:r w:rsidRPr="00DA7839">
        <w:t>eurs, voici une ou deux hi</w:t>
      </w:r>
      <w:r w:rsidR="009A59F3" w:rsidRPr="00DA7839">
        <w:t>storiettes qui achèveront d’édifie</w:t>
      </w:r>
      <w:r w:rsidRPr="00DA7839">
        <w:t>r le lecteur.</w:t>
      </w:r>
    </w:p>
    <w:p w14:paraId="55453F66" w14:textId="40367358" w:rsidR="00CB410B" w:rsidRPr="00DA7839" w:rsidRDefault="009A59F3" w:rsidP="00000A23">
      <w:pPr>
        <w:pStyle w:val="Corpsdetexte"/>
        <w:pPrChange w:id="1558" w:author="OBVIL" w:date="2016-12-01T14:12:00Z">
          <w:pPr>
            <w:pStyle w:val="Corpsdetexte"/>
            <w:spacing w:afterLines="120" w:after="288"/>
            <w:ind w:firstLine="240"/>
            <w:jc w:val="both"/>
          </w:pPr>
        </w:pPrChange>
      </w:pPr>
      <w:r w:rsidRPr="00DA7839">
        <w:t>Charlotte-Rose de Cau</w:t>
      </w:r>
      <w:r w:rsidR="00170A5B" w:rsidRPr="00DA7839">
        <w:t xml:space="preserve">mont </w:t>
      </w:r>
      <w:r w:rsidRPr="00DA7839">
        <w:t>de la Forcé, fille de François de</w:t>
      </w:r>
      <w:r w:rsidR="00170A5B" w:rsidRPr="00DA7839">
        <w:t xml:space="preserve"> </w:t>
      </w:r>
      <w:r w:rsidRPr="00DA7839">
        <w:t>Caumont marquis de Castemoron,</w:t>
      </w:r>
      <w:r w:rsidR="00170A5B" w:rsidRPr="00DA7839">
        <w:t xml:space="preserve"> et </w:t>
      </w:r>
      <w:r w:rsidRPr="00DA7839">
        <w:t>de Marguerite de Vicose de Casenove,</w:t>
      </w:r>
      <w:r w:rsidR="00170A5B" w:rsidRPr="00DA7839">
        <w:t xml:space="preserve"> était née </w:t>
      </w:r>
      <w:r w:rsidRPr="00DA7839">
        <w:t>en 1630</w:t>
      </w:r>
      <w:r w:rsidR="00170A5B" w:rsidRPr="00DA7839">
        <w:t>, au</w:t>
      </w:r>
      <w:r w:rsidRPr="00DA7839">
        <w:t xml:space="preserve"> château de Gasconne, près de B</w:t>
      </w:r>
      <w:r w:rsidR="00170A5B" w:rsidRPr="00DA7839">
        <w:t xml:space="preserve">azas, dans </w:t>
      </w:r>
      <w:r w:rsidRPr="00DA7839">
        <w:t>le département actuel de la Gironde. El</w:t>
      </w:r>
      <w:r w:rsidR="00170A5B" w:rsidRPr="00DA7839">
        <w:t>le devait beaucoup écrire, et nous avons d’elle de nombreux romans historiques et galants</w:t>
      </w:r>
      <w:r w:rsidR="00CB410B" w:rsidRPr="00DA7839">
        <w:t> ;</w:t>
      </w:r>
      <w:r w:rsidR="00B6083B" w:rsidRPr="00DA7839">
        <w:t xml:space="preserve"> — </w:t>
      </w:r>
      <w:r w:rsidRPr="00DA7839">
        <w:t>l’</w:t>
      </w:r>
      <w:r w:rsidR="00170A5B" w:rsidRPr="00DA7839">
        <w:rPr>
          <w:i/>
        </w:rPr>
        <w:t>Histo</w:t>
      </w:r>
      <w:r w:rsidRPr="00DA7839">
        <w:rPr>
          <w:i/>
        </w:rPr>
        <w:t>ire secrète de Gascogne</w:t>
      </w:r>
      <w:r w:rsidRPr="00B6083B">
        <w:rPr>
          <w:rPrChange w:id="1559" w:author="OBVIL" w:date="2016-12-01T14:12:00Z">
            <w:rPr>
              <w:rFonts w:ascii="Times New Roman" w:hAnsi="Times New Roman"/>
              <w:i/>
            </w:rPr>
          </w:rPrChange>
        </w:rPr>
        <w:t xml:space="preserve">, </w:t>
      </w:r>
      <w:r w:rsidRPr="00DA7839">
        <w:rPr>
          <w:i/>
        </w:rPr>
        <w:t>l’</w:t>
      </w:r>
      <w:r w:rsidR="00170A5B" w:rsidRPr="00DA7839">
        <w:rPr>
          <w:i/>
        </w:rPr>
        <w:t>Histoire de Marguerite de Valois</w:t>
      </w:r>
      <w:r w:rsidR="00170A5B" w:rsidRPr="00DA7839">
        <w:t xml:space="preserve">, </w:t>
      </w:r>
      <w:r w:rsidR="00170A5B" w:rsidRPr="00DA7839">
        <w:rPr>
          <w:i/>
        </w:rPr>
        <w:t>Gustave</w:t>
      </w:r>
      <w:r w:rsidRPr="00DA7839">
        <w:rPr>
          <w:i/>
        </w:rPr>
        <w:t xml:space="preserve"> </w:t>
      </w:r>
      <w:r w:rsidR="00170A5B" w:rsidRPr="00DA7839">
        <w:rPr>
          <w:i/>
        </w:rPr>
        <w:t>V</w:t>
      </w:r>
      <w:r w:rsidRPr="00DA7839">
        <w:rPr>
          <w:i/>
        </w:rPr>
        <w:t>asa</w:t>
      </w:r>
      <w:r w:rsidRPr="00B6083B">
        <w:rPr>
          <w:rPrChange w:id="1560" w:author="OBVIL" w:date="2016-12-01T14:12:00Z">
            <w:rPr>
              <w:rFonts w:ascii="Times New Roman" w:hAnsi="Times New Roman"/>
              <w:i/>
            </w:rPr>
          </w:rPrChange>
        </w:rPr>
        <w:t xml:space="preserve">, </w:t>
      </w:r>
      <w:r w:rsidRPr="00DA7839">
        <w:rPr>
          <w:i/>
        </w:rPr>
        <w:t xml:space="preserve">l’Histoire de la </w:t>
      </w:r>
      <w:r w:rsidR="00170A5B" w:rsidRPr="00DA7839">
        <w:rPr>
          <w:i/>
        </w:rPr>
        <w:t>duchesse de Ba</w:t>
      </w:r>
      <w:r w:rsidR="00CB410B" w:rsidRPr="00DA7839">
        <w:rPr>
          <w:i/>
        </w:rPr>
        <w:t>r ;</w:t>
      </w:r>
      <w:r w:rsidR="00B6083B" w:rsidRPr="00B6083B">
        <w:rPr>
          <w:rPrChange w:id="1561" w:author="OBVIL" w:date="2016-12-01T14:12:00Z">
            <w:rPr>
              <w:rFonts w:ascii="Times New Roman" w:hAnsi="Times New Roman"/>
              <w:i/>
            </w:rPr>
          </w:rPrChange>
        </w:rPr>
        <w:t xml:space="preserve"> </w:t>
      </w:r>
      <w:r w:rsidR="00B6083B" w:rsidRPr="00DA7839">
        <w:t>—</w:t>
      </w:r>
      <w:r w:rsidR="00B6083B" w:rsidRPr="00B6083B">
        <w:rPr>
          <w:rPrChange w:id="1562" w:author="OBVIL" w:date="2016-12-01T14:12:00Z">
            <w:rPr>
              <w:rFonts w:ascii="Times New Roman" w:hAnsi="Times New Roman"/>
              <w:i/>
            </w:rPr>
          </w:rPrChange>
        </w:rPr>
        <w:t> </w:t>
      </w:r>
      <w:r w:rsidR="00170A5B" w:rsidRPr="00DA7839">
        <w:t xml:space="preserve">et dos </w:t>
      </w:r>
      <w:r w:rsidR="00170A5B" w:rsidRPr="00DA7839">
        <w:rPr>
          <w:i/>
        </w:rPr>
        <w:t>Contes de fées</w:t>
      </w:r>
      <w:r w:rsidR="00170A5B" w:rsidRPr="00B6083B">
        <w:rPr>
          <w:rPrChange w:id="1563" w:author="OBVIL" w:date="2016-12-01T14:12:00Z">
            <w:rPr>
              <w:rFonts w:ascii="Times New Roman" w:hAnsi="Times New Roman"/>
              <w:i/>
            </w:rPr>
          </w:rPrChange>
        </w:rPr>
        <w:t>.</w:t>
      </w:r>
      <w:r w:rsidR="00170A5B" w:rsidRPr="00DA7839">
        <w:t xml:space="preserve"> Peu favorisée de la fortune, on la plaça, toute jeune encore, auprès de M</w:t>
      </w:r>
      <w:r w:rsidR="00170A5B" w:rsidRPr="00DA7839">
        <w:rPr>
          <w:vertAlign w:val="superscript"/>
        </w:rPr>
        <w:t>me</w:t>
      </w:r>
      <w:r w:rsidR="00170A5B" w:rsidRPr="00DA7839">
        <w:t xml:space="preserve"> de Guise, comme tille d</w:t>
      </w:r>
      <w:r w:rsidR="00CB410B" w:rsidRPr="00DA7839">
        <w:t>’</w:t>
      </w:r>
      <w:r w:rsidR="00170A5B" w:rsidRPr="00DA7839">
        <w:t>honneur, et quelques biographes racontent qu’elle attira, pour son coup d</w:t>
      </w:r>
      <w:r w:rsidR="00CB410B" w:rsidRPr="00DA7839">
        <w:t>’</w:t>
      </w:r>
      <w:r w:rsidR="00170A5B" w:rsidRPr="00DA7839">
        <w:t>essai, l’attention du dauphin, fds de Louis XIV. Mais ils la confondent avec une de ses cousines. Son aventure avec le marquis de Nesl</w:t>
      </w:r>
      <w:r w:rsidR="00CB410B" w:rsidRPr="00DA7839">
        <w:t>e »</w:t>
      </w:r>
      <w:r w:rsidR="00170A5B" w:rsidRPr="00DA7839">
        <w:t xml:space="preserve"> parait plus authentique. Le marquis voulait l</w:t>
      </w:r>
      <w:r w:rsidR="00CB410B" w:rsidRPr="00DA7839">
        <w:t>’</w:t>
      </w:r>
      <w:r w:rsidR="00170A5B" w:rsidRPr="00DA7839">
        <w:t>épouser, mais comme déjà M</w:t>
      </w:r>
      <w:r w:rsidR="00170A5B" w:rsidRPr="00DA7839">
        <w:rPr>
          <w:vertAlign w:val="superscript"/>
        </w:rPr>
        <w:t>lle</w:t>
      </w:r>
      <w:r w:rsidR="00170A5B" w:rsidRPr="00DA7839">
        <w:t xml:space="preserve"> de la Force n</w:t>
      </w:r>
      <w:r w:rsidR="00CB410B" w:rsidRPr="00DA7839">
        <w:t>’</w:t>
      </w:r>
      <w:r w:rsidR="00170A5B" w:rsidRPr="00DA7839">
        <w:t>était pas en fort bonne réputation, le mariage manqua. Désespéré, le marquis s</w:t>
      </w:r>
      <w:r w:rsidR="00CB410B" w:rsidRPr="00DA7839">
        <w:t>’</w:t>
      </w:r>
      <w:r w:rsidR="00170A5B" w:rsidRPr="00DA7839">
        <w:t xml:space="preserve">en allait se noyer, quand, </w:t>
      </w:r>
      <w:r w:rsidR="00CB410B" w:rsidRPr="00DA7839">
        <w:t>« </w:t>
      </w:r>
      <w:r w:rsidR="00170A5B" w:rsidRPr="00DA7839">
        <w:t>en arrachant ses habits pour se jeter à l’eau, il brisa un ruban que La Force lui avait donné sous prétexte de sa santé</w:t>
      </w:r>
      <w:r w:rsidR="00B6083B" w:rsidRPr="00DA7839">
        <w:t xml:space="preserve"> —</w:t>
      </w:r>
      <w:del w:id="1564" w:author="OBVIL" w:date="2016-12-01T14:12:00Z">
        <w:r w:rsidR="00170A5B" w:rsidRPr="00CB410B">
          <w:delText xml:space="preserve"> </w:delText>
        </w:r>
      </w:del>
      <w:ins w:id="1565" w:author="OBVIL" w:date="2016-12-01T14:12:00Z">
        <w:r w:rsidR="00B6083B" w:rsidRPr="00B6083B">
          <w:t> </w:t>
        </w:r>
      </w:ins>
      <w:r w:rsidR="00170A5B" w:rsidRPr="00DA7839">
        <w:t>c’est Madame qui parle</w:t>
      </w:r>
      <w:r w:rsidR="00CB410B" w:rsidRPr="00DA7839">
        <w:t>,</w:t>
      </w:r>
      <w:r w:rsidR="00B6083B" w:rsidRPr="00DA7839">
        <w:t xml:space="preserve"> — </w:t>
      </w:r>
      <w:r w:rsidR="00170A5B" w:rsidRPr="00DA7839">
        <w:t>et aussitôt qu’il ne l’eut plus sur lui, il se trouva tout autre et très indifférent à l’égard de La Force</w:t>
      </w:r>
      <w:r w:rsidR="00CB410B" w:rsidRPr="00DA7839">
        <w:t> »</w:t>
      </w:r>
      <w:r w:rsidR="00170A5B" w:rsidRPr="00DA7839">
        <w:t xml:space="preserve">. File s’en consola en affichant une passion indécente pour le comédien Baron, et c’est elle que La Bruyère a peinte sous le nom de Césonie. C’est elle également que Voltaire a nichée dans un coin de sa </w:t>
      </w:r>
      <w:r w:rsidR="00170A5B" w:rsidRPr="00DA7839">
        <w:rPr>
          <w:i/>
        </w:rPr>
        <w:t>Pucelle</w:t>
      </w:r>
      <w:r w:rsidR="00CB410B" w:rsidRPr="00DA7839">
        <w:t> ;</w:t>
      </w:r>
    </w:p>
    <w:p w14:paraId="5C9DFE8D" w14:textId="77777777" w:rsidR="00CB410B" w:rsidRPr="00CB410B" w:rsidRDefault="00170A5B" w:rsidP="009A59F3">
      <w:pPr>
        <w:pStyle w:val="quotel"/>
      </w:pPr>
      <w:r w:rsidRPr="00CB410B">
        <w:t>Hors de s</w:t>
      </w:r>
      <w:r w:rsidR="009A59F3">
        <w:t>es</w:t>
      </w:r>
      <w:r w:rsidRPr="00CB410B">
        <w:t xml:space="preserve"> sens, de honte dépouillée,</w:t>
      </w:r>
    </w:p>
    <w:p w14:paraId="343B408A" w14:textId="77777777" w:rsidR="00CB410B" w:rsidRPr="00CB410B" w:rsidRDefault="00170A5B" w:rsidP="009A59F3">
      <w:pPr>
        <w:pStyle w:val="quotel"/>
      </w:pPr>
      <w:r w:rsidRPr="00CB410B">
        <w:t>Telle autrefois, d’une loge grillée,</w:t>
      </w:r>
    </w:p>
    <w:p w14:paraId="6027B563" w14:textId="77777777" w:rsidR="00CB410B" w:rsidRPr="00CB410B" w:rsidRDefault="00170A5B" w:rsidP="009A59F3">
      <w:pPr>
        <w:pStyle w:val="quotel"/>
      </w:pPr>
      <w:r w:rsidRPr="00CB410B">
        <w:rPr>
          <w:i/>
        </w:rPr>
        <w:t>Madame Audou</w:t>
      </w:r>
      <w:r w:rsidRPr="00B6083B">
        <w:rPr>
          <w:rPrChange w:id="1566" w:author="OBVIL" w:date="2016-12-01T14:12:00Z">
            <w:rPr>
              <w:i/>
            </w:rPr>
          </w:rPrChange>
        </w:rPr>
        <w:t>,</w:t>
      </w:r>
      <w:r w:rsidRPr="00CB410B">
        <w:t xml:space="preserve"> dont l’Amour prit le cœur,</w:t>
      </w:r>
    </w:p>
    <w:p w14:paraId="6E668D33" w14:textId="77777777" w:rsidR="00CB410B" w:rsidRPr="00CB410B" w:rsidRDefault="00170A5B" w:rsidP="009A59F3">
      <w:pPr>
        <w:pStyle w:val="quotel"/>
      </w:pPr>
      <w:r w:rsidRPr="00CB410B">
        <w:t>Lorgnait Baron, cet immortel acteur,</w:t>
      </w:r>
    </w:p>
    <w:p w14:paraId="6F43CF7E" w14:textId="77777777" w:rsidR="00CB410B" w:rsidRPr="00CB410B" w:rsidRDefault="00170A5B" w:rsidP="009A59F3">
      <w:pPr>
        <w:pStyle w:val="quotel"/>
      </w:pPr>
      <w:r w:rsidRPr="00CB410B">
        <w:t>D’un œil ardent dévorait sa figure,</w:t>
      </w:r>
    </w:p>
    <w:p w14:paraId="177BF941" w14:textId="77777777" w:rsidR="00CB410B" w:rsidRPr="00CB410B" w:rsidRDefault="00170A5B" w:rsidP="009A59F3">
      <w:pPr>
        <w:pStyle w:val="quotel"/>
      </w:pPr>
      <w:r w:rsidRPr="00CB410B">
        <w:t>Son beau maintien, ses gestes, sa parure,</w:t>
      </w:r>
    </w:p>
    <w:p w14:paraId="0A15FC6C" w14:textId="77777777" w:rsidR="009A59F3" w:rsidRDefault="00170A5B" w:rsidP="009A59F3">
      <w:pPr>
        <w:pStyle w:val="quotel"/>
      </w:pPr>
      <w:r w:rsidRPr="00CB410B">
        <w:t>Mêlait tout bas sa voix à ses accents</w:t>
      </w:r>
    </w:p>
    <w:p w14:paraId="08816B7E" w14:textId="77777777" w:rsidR="00CB410B" w:rsidRPr="00CB410B" w:rsidRDefault="00170A5B" w:rsidP="009A59F3">
      <w:pPr>
        <w:pStyle w:val="quotel"/>
      </w:pPr>
      <w:r w:rsidRPr="00CB410B">
        <w:t xml:space="preserve"> Et recevait l’amour par tous ses sens.</w:t>
      </w:r>
    </w:p>
    <w:p w14:paraId="68057359" w14:textId="03F3CD71" w:rsidR="00CB410B" w:rsidRPr="00DA7839" w:rsidRDefault="00170A5B" w:rsidP="00000A23">
      <w:pPr>
        <w:pStyle w:val="Corpsdetexte"/>
        <w:pPrChange w:id="1567" w:author="OBVIL" w:date="2016-12-01T14:12:00Z">
          <w:pPr>
            <w:pStyle w:val="Corpsdetexte"/>
            <w:spacing w:afterLines="120" w:after="288"/>
            <w:ind w:firstLine="240"/>
            <w:jc w:val="both"/>
          </w:pPr>
        </w:pPrChange>
      </w:pPr>
      <w:r w:rsidRPr="00DA7839">
        <w:t>Mise ainsi tout à fait en vue, M</w:t>
      </w:r>
      <w:r w:rsidRPr="00DA7839">
        <w:rPr>
          <w:vertAlign w:val="superscript"/>
        </w:rPr>
        <w:t>lle</w:t>
      </w:r>
      <w:r w:rsidRPr="00DA7839">
        <w:t xml:space="preserve"> de la Force essaya d</w:t>
      </w:r>
      <w:r w:rsidR="00CB410B" w:rsidRPr="00DA7839">
        <w:t>’</w:t>
      </w:r>
      <w:r w:rsidRPr="00DA7839">
        <w:t>en profiter pour l</w:t>
      </w:r>
      <w:r w:rsidR="00CB410B" w:rsidRPr="00DA7839">
        <w:t>’</w:t>
      </w:r>
      <w:r w:rsidRPr="00DA7839">
        <w:t>aire ce qu’on appelle une fin, et elle jeta son dévolu sur un r</w:t>
      </w:r>
      <w:r w:rsidR="009A59F3" w:rsidRPr="00DA7839">
        <w:t xml:space="preserve">iche jeune homme, </w:t>
      </w:r>
      <w:r w:rsidR="00B6083B" w:rsidRPr="00DA7839">
        <w:t>M.</w:t>
      </w:r>
      <w:del w:id="1568" w:author="OBVIL" w:date="2016-12-01T14:12:00Z">
        <w:r w:rsidR="009A59F3">
          <w:delText xml:space="preserve"> </w:delText>
        </w:r>
      </w:del>
      <w:ins w:id="1569" w:author="OBVIL" w:date="2016-12-01T14:12:00Z">
        <w:r w:rsidR="00B6083B">
          <w:t> </w:t>
        </w:r>
      </w:ins>
      <w:r w:rsidR="009A59F3" w:rsidRPr="00DA7839">
        <w:t>de Briou, f</w:t>
      </w:r>
      <w:r w:rsidRPr="00DA7839">
        <w:t>ils d</w:t>
      </w:r>
      <w:r w:rsidR="00CB410B" w:rsidRPr="00DA7839">
        <w:t>’</w:t>
      </w:r>
      <w:r w:rsidRPr="00DA7839">
        <w:t>un conseiller au parlement de Paris. Elle l</w:t>
      </w:r>
      <w:r w:rsidR="00CB410B" w:rsidRPr="00DA7839">
        <w:t>’</w:t>
      </w:r>
      <w:r w:rsidRPr="00DA7839">
        <w:t>épousa. Mais le père, qui avait refusé son consentement, intervint, se plaignit, i</w:t>
      </w:r>
      <w:r w:rsidR="009A59F3" w:rsidRPr="00DA7839">
        <w:t>ntenta une action en nullité d</w:t>
      </w:r>
      <w:r w:rsidRPr="00DA7839">
        <w:t>e mari</w:t>
      </w:r>
      <w:r w:rsidR="009A59F3" w:rsidRPr="00DA7839">
        <w:t>age, et finit par obtenir, le 16 juin 16</w:t>
      </w:r>
      <w:r w:rsidRPr="00DA7839">
        <w:t>89, un arrêt en vertu duquel M</w:t>
      </w:r>
      <w:r w:rsidRPr="00DA7839">
        <w:rPr>
          <w:vertAlign w:val="superscript"/>
        </w:rPr>
        <w:t>me</w:t>
      </w:r>
      <w:r w:rsidRPr="00DA7839">
        <w:t xml:space="preserve"> de Briou redevenait M</w:t>
      </w:r>
      <w:r w:rsidRPr="00DA7839">
        <w:rPr>
          <w:vertAlign w:val="superscript"/>
        </w:rPr>
        <w:t>lle</w:t>
      </w:r>
      <w:r w:rsidR="009A59F3" w:rsidRPr="00DA7839">
        <w:t xml:space="preserve"> de la Force. L</w:t>
      </w:r>
      <w:r w:rsidRPr="00DA7839">
        <w:t>a Fontaine, en petits vers galants, célébra ce retour d’une ancienne amie à la liberté</w:t>
      </w:r>
      <w:r w:rsidR="00CB410B" w:rsidRPr="00DA7839">
        <w:t> :</w:t>
      </w:r>
    </w:p>
    <w:p w14:paraId="34270E7A" w14:textId="77777777" w:rsidR="00CB410B" w:rsidRPr="00CB410B" w:rsidRDefault="00170A5B" w:rsidP="009A59F3">
      <w:pPr>
        <w:pStyle w:val="quotel"/>
      </w:pPr>
      <w:r w:rsidRPr="00CB410B">
        <w:t>Pleurez,</w:t>
      </w:r>
      <w:r w:rsidR="009A59F3">
        <w:t xml:space="preserve"> citoyens de Pa</w:t>
      </w:r>
      <w:r w:rsidRPr="00CB410B">
        <w:t>phos,</w:t>
      </w:r>
    </w:p>
    <w:p w14:paraId="59631C6F" w14:textId="77777777" w:rsidR="00CB410B" w:rsidRPr="00CB410B" w:rsidRDefault="009A59F3" w:rsidP="009A59F3">
      <w:pPr>
        <w:pStyle w:val="quotel"/>
      </w:pPr>
      <w:r>
        <w:t>Jeux et ris, et to</w:t>
      </w:r>
      <w:r w:rsidR="00170A5B" w:rsidRPr="00CB410B">
        <w:t>us leurs suppôts.</w:t>
      </w:r>
    </w:p>
    <w:p w14:paraId="4A46BE6B" w14:textId="77777777" w:rsidR="00CB410B" w:rsidRPr="00CB410B" w:rsidRDefault="00170A5B" w:rsidP="009A59F3">
      <w:pPr>
        <w:pStyle w:val="quotel"/>
      </w:pPr>
      <w:r w:rsidRPr="00CB410B">
        <w:t>La Force est enfin condamnée.</w:t>
      </w:r>
    </w:p>
    <w:p w14:paraId="1703DE86" w14:textId="3B1D23B2" w:rsidR="00254340" w:rsidRDefault="00170A5B" w:rsidP="009A59F3">
      <w:pPr>
        <w:pStyle w:val="quotel"/>
      </w:pPr>
      <w:r w:rsidRPr="00CB410B">
        <w:t>Sur le fait de son hyménée</w:t>
      </w:r>
      <w:del w:id="1570" w:author="OBVIL" w:date="2016-12-01T14:12:00Z">
        <w:r w:rsidRPr="00CB410B">
          <w:delText xml:space="preserve"> </w:delText>
        </w:r>
      </w:del>
    </w:p>
    <w:p w14:paraId="0A7C7162" w14:textId="77777777" w:rsidR="00CB410B" w:rsidRPr="00CB410B" w:rsidRDefault="00170A5B" w:rsidP="009A59F3">
      <w:pPr>
        <w:pStyle w:val="quotel"/>
      </w:pPr>
      <w:r w:rsidRPr="00CB410B">
        <w:t>On vient de la tympaniser.</w:t>
      </w:r>
    </w:p>
    <w:p w14:paraId="631660A4" w14:textId="67EF2D9E" w:rsidR="00254340" w:rsidRDefault="00170A5B" w:rsidP="009A59F3">
      <w:pPr>
        <w:pStyle w:val="quotel"/>
      </w:pPr>
      <w:r w:rsidRPr="00CB410B">
        <w:t>File n‘a qu’à se disposer</w:t>
      </w:r>
      <w:del w:id="1571" w:author="OBVIL" w:date="2016-12-01T14:12:00Z">
        <w:r w:rsidRPr="00CB410B">
          <w:delText xml:space="preserve"> </w:delText>
        </w:r>
      </w:del>
    </w:p>
    <w:p w14:paraId="6C865B94" w14:textId="77777777" w:rsidR="00CB410B" w:rsidRPr="00CB410B" w:rsidRDefault="009A59F3" w:rsidP="009A59F3">
      <w:pPr>
        <w:pStyle w:val="quotel"/>
      </w:pPr>
      <w:r>
        <w:t>À</w:t>
      </w:r>
      <w:r w:rsidR="00170A5B" w:rsidRPr="00CB410B">
        <w:t xml:space="preserve"> faire une amitié nouvell</w:t>
      </w:r>
      <w:r w:rsidR="00CB410B" w:rsidRPr="00CB410B">
        <w:t>e ;</w:t>
      </w:r>
    </w:p>
    <w:p w14:paraId="79741B19" w14:textId="77777777" w:rsidR="00CB410B" w:rsidRPr="00CB410B" w:rsidRDefault="00170A5B" w:rsidP="009A59F3">
      <w:pPr>
        <w:pStyle w:val="quotel"/>
      </w:pPr>
      <w:r w:rsidRPr="00CB410B">
        <w:t>Que le ciel console la belle,</w:t>
      </w:r>
    </w:p>
    <w:p w14:paraId="7640824B" w14:textId="5DB5EAF3" w:rsidR="00254340" w:rsidRDefault="00170A5B" w:rsidP="009A59F3">
      <w:pPr>
        <w:pStyle w:val="quotel"/>
      </w:pPr>
      <w:r w:rsidRPr="00CB410B">
        <w:t>Et puisse-t-elle incessamment</w:t>
      </w:r>
      <w:del w:id="1572" w:author="OBVIL" w:date="2016-12-01T14:12:00Z">
        <w:r w:rsidRPr="00CB410B">
          <w:delText xml:space="preserve"> </w:delText>
        </w:r>
      </w:del>
    </w:p>
    <w:p w14:paraId="23D36CF6" w14:textId="77777777" w:rsidR="00CB410B" w:rsidRPr="00CB410B" w:rsidRDefault="00170A5B" w:rsidP="009A59F3">
      <w:pPr>
        <w:pStyle w:val="quotel"/>
      </w:pPr>
      <w:r w:rsidRPr="00CB410B">
        <w:t>Se pourvoir d’époux ou d’aman</w:t>
      </w:r>
      <w:r w:rsidR="009A59F3">
        <w:t>t !</w:t>
      </w:r>
    </w:p>
    <w:p w14:paraId="0107DAA2" w14:textId="77777777" w:rsidR="00CB410B" w:rsidRPr="00DA7839" w:rsidRDefault="00170A5B" w:rsidP="00000A23">
      <w:pPr>
        <w:pStyle w:val="Corpsdetexte"/>
        <w:pPrChange w:id="1573" w:author="OBVIL" w:date="2016-12-01T14:12:00Z">
          <w:pPr>
            <w:pStyle w:val="Corpsdetexte"/>
            <w:spacing w:afterLines="120" w:after="288"/>
            <w:ind w:firstLine="240"/>
            <w:jc w:val="both"/>
          </w:pPr>
        </w:pPrChange>
      </w:pPr>
      <w:r w:rsidRPr="00DA7839">
        <w:t>Ne dirait-</w:t>
      </w:r>
      <w:r w:rsidR="009A59F3" w:rsidRPr="00DA7839">
        <w:t>on</w:t>
      </w:r>
      <w:r w:rsidRPr="00DA7839">
        <w:t xml:space="preserve"> pas qu</w:t>
      </w:r>
      <w:r w:rsidR="00CB410B" w:rsidRPr="00DA7839">
        <w:t>’</w:t>
      </w:r>
      <w:r w:rsidRPr="00DA7839">
        <w:t>il se met sur les rangs, encore qu’il approche de la soixantain</w:t>
      </w:r>
      <w:r w:rsidR="00CB410B" w:rsidRPr="00DA7839">
        <w:t>e ?</w:t>
      </w:r>
      <w:r w:rsidRPr="00DA7839">
        <w:t xml:space="preserve"> M</w:t>
      </w:r>
      <w:r w:rsidRPr="00DA7839">
        <w:rPr>
          <w:vertAlign w:val="superscript"/>
        </w:rPr>
        <w:t xml:space="preserve">lle </w:t>
      </w:r>
      <w:r w:rsidRPr="00DA7839">
        <w:t xml:space="preserve">de la Force </w:t>
      </w:r>
      <w:r w:rsidR="009A59F3" w:rsidRPr="00DA7839">
        <w:t>suivi le conseil du bonhomme. El</w:t>
      </w:r>
      <w:r w:rsidRPr="00DA7839">
        <w:t xml:space="preserve">le prit pour devise </w:t>
      </w:r>
      <w:r w:rsidR="00CB410B" w:rsidRPr="00DA7839">
        <w:t>« </w:t>
      </w:r>
      <w:r w:rsidR="009A59F3" w:rsidRPr="00DA7839">
        <w:t>un navire agité des f</w:t>
      </w:r>
      <w:r w:rsidRPr="00DA7839">
        <w:t>lots, sans pilote, sans nuits et sans voile, avec ce mot</w:t>
      </w:r>
      <w:r w:rsidR="00CB410B" w:rsidRPr="00DA7839">
        <w:t> :</w:t>
      </w:r>
      <w:r w:rsidRPr="00DA7839">
        <w:t xml:space="preserve"> </w:t>
      </w:r>
      <w:r w:rsidRPr="00DA7839">
        <w:rPr>
          <w:i/>
        </w:rPr>
        <w:t>Quo me fata vocan</w:t>
      </w:r>
      <w:r w:rsidR="00CB410B" w:rsidRPr="00DA7839">
        <w:rPr>
          <w:i/>
        </w:rPr>
        <w:t>t ?</w:t>
      </w:r>
      <w:r w:rsidR="00CB410B" w:rsidRPr="00DA7839">
        <w:t> »</w:t>
      </w:r>
      <w:r w:rsidRPr="00DA7839">
        <w:t xml:space="preserve"> Les destins l</w:t>
      </w:r>
      <w:r w:rsidR="00CB410B" w:rsidRPr="00DA7839">
        <w:t>’</w:t>
      </w:r>
      <w:r w:rsidRPr="00DA7839">
        <w:t>entraînè</w:t>
      </w:r>
      <w:r w:rsidR="009A59F3" w:rsidRPr="00DA7839">
        <w:t>rent du côté du Temple, on les Vendôme, e</w:t>
      </w:r>
      <w:r w:rsidRPr="00DA7839">
        <w:t>n co</w:t>
      </w:r>
      <w:r w:rsidR="00FC59F7" w:rsidRPr="00DA7839">
        <w:t>mpagnie des La Lare et des Claulieu</w:t>
      </w:r>
      <w:r w:rsidRPr="00DA7839">
        <w:t>, tenaient, comme l’on</w:t>
      </w:r>
      <w:r w:rsidR="00FC59F7" w:rsidRPr="00DA7839">
        <w:t xml:space="preserve"> sait,</w:t>
      </w:r>
      <w:r w:rsidR="009A59F3" w:rsidRPr="00DA7839">
        <w:t xml:space="preserve"> académie de débauche, et</w:t>
      </w:r>
      <w:r w:rsidR="00FC59F7" w:rsidRPr="00DA7839">
        <w:t xml:space="preserve">, estimant </w:t>
      </w:r>
      <w:r w:rsidRPr="00DA7839">
        <w:t>avec l’autre que, sans argent, l</w:t>
      </w:r>
      <w:r w:rsidR="00CB410B" w:rsidRPr="00DA7839">
        <w:t>’</w:t>
      </w:r>
      <w:r w:rsidRPr="00DA7839">
        <w:t>honneur est une maladie, elle s</w:t>
      </w:r>
      <w:r w:rsidR="00CB410B" w:rsidRPr="00DA7839">
        <w:t>’</w:t>
      </w:r>
      <w:r w:rsidRPr="00DA7839">
        <w:t xml:space="preserve">y échoua. </w:t>
      </w:r>
      <w:r w:rsidR="009A59F3" w:rsidRPr="00DA7839">
        <w:t>Il ne</w:t>
      </w:r>
      <w:r w:rsidR="00FC59F7" w:rsidRPr="00DA7839">
        <w:t xml:space="preserve"> </w:t>
      </w:r>
      <w:r w:rsidRPr="00DA7839">
        <w:t>lui restait plus qu’</w:t>
      </w:r>
      <w:r w:rsidR="00FC59F7" w:rsidRPr="00DA7839">
        <w:t>il se faire femme de lettres, et</w:t>
      </w:r>
      <w:r w:rsidRPr="00DA7839">
        <w:t>, en effet, c</w:t>
      </w:r>
      <w:r w:rsidR="00CB410B" w:rsidRPr="00DA7839">
        <w:t>’</w:t>
      </w:r>
      <w:r w:rsidRPr="00DA7839">
        <w:t>est alors qu</w:t>
      </w:r>
      <w:r w:rsidR="00CB410B" w:rsidRPr="00DA7839">
        <w:t>’</w:t>
      </w:r>
      <w:r w:rsidR="00FC59F7" w:rsidRPr="00DA7839">
        <w:t>elle écriv</w:t>
      </w:r>
      <w:r w:rsidRPr="00DA7839">
        <w:t>it ses romans. Mais en même temps qu</w:t>
      </w:r>
      <w:r w:rsidR="00CB410B" w:rsidRPr="00DA7839">
        <w:t>’</w:t>
      </w:r>
      <w:r w:rsidRPr="00DA7839">
        <w:t>elle les écrivait, comme elle en vivait d’autres, et de plus scandaleux, le roi, dans sa bonté paternelle, crut devoir lui faire proposer ou de sortir de France ou de s</w:t>
      </w:r>
      <w:r w:rsidR="00CB410B" w:rsidRPr="00DA7839">
        <w:t>’</w:t>
      </w:r>
      <w:r w:rsidRPr="00DA7839">
        <w:t>enfermer, po</w:t>
      </w:r>
      <w:r w:rsidR="009A59F3" w:rsidRPr="00DA7839">
        <w:t>ur mille écus de pension, dans u</w:t>
      </w:r>
      <w:r w:rsidRPr="00DA7839">
        <w:t>n couvent de son choix. M</w:t>
      </w:r>
      <w:r w:rsidRPr="00DA7839">
        <w:rPr>
          <w:vertAlign w:val="superscript"/>
        </w:rPr>
        <w:t>lle</w:t>
      </w:r>
      <w:r w:rsidRPr="00DA7839">
        <w:t xml:space="preserve"> de la Force prit le second parti, qu</w:t>
      </w:r>
      <w:r w:rsidR="00CB410B" w:rsidRPr="00DA7839">
        <w:t>’</w:t>
      </w:r>
      <w:r w:rsidRPr="00DA7839">
        <w:t>elle dut tenir onze ou douze ans, de 1702 à 1713. On lui permit alors de reparaître à Paris, où elle mourut obscurément en 1724.</w:t>
      </w:r>
    </w:p>
    <w:p w14:paraId="255B3459" w14:textId="27036357" w:rsidR="00CB410B" w:rsidRPr="00DA7839" w:rsidRDefault="00170A5B" w:rsidP="00000A23">
      <w:pPr>
        <w:pStyle w:val="Corpsdetexte"/>
        <w:pPrChange w:id="1574" w:author="OBVIL" w:date="2016-12-01T14:12:00Z">
          <w:pPr>
            <w:pStyle w:val="Corpsdetexte"/>
            <w:spacing w:afterLines="120" w:after="288"/>
            <w:ind w:firstLine="240"/>
            <w:jc w:val="both"/>
          </w:pPr>
        </w:pPrChange>
      </w:pPr>
      <w:r w:rsidRPr="00DA7839">
        <w:t>La vie d</w:t>
      </w:r>
      <w:r w:rsidR="00CB410B" w:rsidRPr="00DA7839">
        <w:t>’</w:t>
      </w:r>
      <w:r w:rsidRPr="00DA7839">
        <w:t>Henriette-Julie de Casteln</w:t>
      </w:r>
      <w:r w:rsidR="00FC59F7" w:rsidRPr="00DA7839">
        <w:t>au, comtesse de Murat, petite-fille,</w:t>
      </w:r>
      <w:r w:rsidRPr="00DA7839">
        <w:t xml:space="preserve"> elle aussi, de je ne sais quel maréchal de France, n’est pas moins intéressante</w:t>
      </w:r>
      <w:r w:rsidR="00B6083B" w:rsidRPr="00DA7839">
        <w:t xml:space="preserve"> —</w:t>
      </w:r>
      <w:del w:id="1575" w:author="OBVIL" w:date="2016-12-01T14:12:00Z">
        <w:r w:rsidRPr="00CB410B">
          <w:delText xml:space="preserve"> </w:delText>
        </w:r>
      </w:del>
      <w:ins w:id="1576" w:author="OBVIL" w:date="2016-12-01T14:12:00Z">
        <w:r w:rsidR="00B6083B" w:rsidRPr="00B6083B">
          <w:t> </w:t>
        </w:r>
      </w:ins>
      <w:r w:rsidRPr="00DA7839">
        <w:t>je veux dire moins déréglée</w:t>
      </w:r>
      <w:r w:rsidR="00CB410B" w:rsidRPr="00DA7839">
        <w:t>.</w:t>
      </w:r>
      <w:r w:rsidR="00B6083B" w:rsidRPr="00DA7839">
        <w:t xml:space="preserve"> — </w:t>
      </w:r>
      <w:r w:rsidRPr="00DA7839">
        <w:t xml:space="preserve">ni par conséquent moins instructive pour nous. C’est encore une femme auteur, et elle s’est elle-même racontée dans ses </w:t>
      </w:r>
      <w:r w:rsidRPr="00DA7839">
        <w:rPr>
          <w:i/>
        </w:rPr>
        <w:t>Mémoires</w:t>
      </w:r>
      <w:r w:rsidRPr="00B6083B">
        <w:rPr>
          <w:rPrChange w:id="1577" w:author="OBVIL" w:date="2016-12-01T14:12:00Z">
            <w:rPr>
              <w:rFonts w:ascii="Times New Roman" w:hAnsi="Times New Roman"/>
              <w:i/>
            </w:rPr>
          </w:rPrChange>
        </w:rPr>
        <w:t>.</w:t>
      </w:r>
      <w:r w:rsidRPr="00DA7839">
        <w:t xml:space="preserve"> En voici le début</w:t>
      </w:r>
      <w:r w:rsidR="00CB410B" w:rsidRPr="00DA7839">
        <w:t> :</w:t>
      </w:r>
      <w:r w:rsidRPr="00DA7839">
        <w:t xml:space="preserve"> </w:t>
      </w:r>
      <w:r w:rsidR="00CB410B" w:rsidRPr="00DA7839">
        <w:t>« </w:t>
      </w:r>
      <w:r w:rsidRPr="00DA7839">
        <w:t>Ce n’est point, dit-elle, pour me justifier que j</w:t>
      </w:r>
      <w:r w:rsidR="00CB410B" w:rsidRPr="00DA7839">
        <w:t>’</w:t>
      </w:r>
      <w:r w:rsidRPr="00DA7839">
        <w:t>entreprends d</w:t>
      </w:r>
      <w:r w:rsidR="00CB410B" w:rsidRPr="00DA7839">
        <w:t>’</w:t>
      </w:r>
      <w:r w:rsidRPr="00DA7839">
        <w:t>écrire mon histoir</w:t>
      </w:r>
      <w:r w:rsidR="00CB410B" w:rsidRPr="00DA7839">
        <w:t>e ;</w:t>
      </w:r>
      <w:r w:rsidRPr="00DA7839">
        <w:t xml:space="preserve"> il y a longtemps que Dieu m’a fait la grâce de regarder les bruits injurieux qu</w:t>
      </w:r>
      <w:r w:rsidR="00CB410B" w:rsidRPr="00DA7839">
        <w:t>’</w:t>
      </w:r>
      <w:r w:rsidRPr="00DA7839">
        <w:t xml:space="preserve">on a répandus de moi dans le monde comme une punition de ma vanité, et à cet égard, je me soumets à la conduite de la Providence, trop heureuse </w:t>
      </w:r>
      <w:r w:rsidR="00FC59F7" w:rsidRPr="00DA7839">
        <w:t>de me sentir innocente de tout c</w:t>
      </w:r>
      <w:r w:rsidRPr="00DA7839">
        <w:t>e que la calomnie m</w:t>
      </w:r>
      <w:r w:rsidR="00CB410B" w:rsidRPr="00DA7839">
        <w:t>’</w:t>
      </w:r>
      <w:r w:rsidRPr="00DA7839">
        <w:t>a imputé, mais malheureuse en même temps d</w:t>
      </w:r>
      <w:r w:rsidR="00CB410B" w:rsidRPr="00DA7839">
        <w:t>’</w:t>
      </w:r>
      <w:r w:rsidRPr="00DA7839">
        <w:t>avoir perdu le mérite de mon innocence, par les scandales auxquels je n</w:t>
      </w:r>
      <w:r w:rsidR="00CB410B" w:rsidRPr="00DA7839">
        <w:t>’</w:t>
      </w:r>
      <w:r w:rsidRPr="00DA7839">
        <w:t>ai que trop donné occasion</w:t>
      </w:r>
      <w:r w:rsidR="00CB410B" w:rsidRPr="00DA7839">
        <w:t> »</w:t>
      </w:r>
      <w:r w:rsidRPr="00DA7839">
        <w:t>. Elle nous apprend alors qu</w:t>
      </w:r>
      <w:r w:rsidR="00CB410B" w:rsidRPr="00DA7839">
        <w:t>’</w:t>
      </w:r>
      <w:r w:rsidRPr="00DA7839">
        <w:t xml:space="preserve">étant âgée d’environ douze ans, et déjà curieuse de jouir </w:t>
      </w:r>
      <w:r w:rsidR="00CB410B" w:rsidRPr="00DA7839">
        <w:t>« </w:t>
      </w:r>
      <w:r w:rsidRPr="00DA7839">
        <w:t>de la gloire de soumettre un homme à ses lois</w:t>
      </w:r>
      <w:r w:rsidR="00CB410B" w:rsidRPr="00DA7839">
        <w:t> »</w:t>
      </w:r>
      <w:r w:rsidRPr="00DA7839">
        <w:t xml:space="preserve">, elle noua, du fond de son couvent de province, une intrigue avec un gentilhomme qu’elle désigne sous le nom de marquis de Blossac. Mais </w:t>
      </w:r>
      <w:r w:rsidR="00FC59F7" w:rsidRPr="00DA7839">
        <w:t>les religieuses, qui veillaient,</w:t>
      </w:r>
      <w:r w:rsidRPr="00DA7839">
        <w:t xml:space="preserve"> et sa noble famille, avertie, les ayant séparés, elle résolut de se soustraire à un joug odieux, et elle se fit enlever</w:t>
      </w:r>
      <w:r w:rsidR="00CB410B" w:rsidRPr="00DA7839">
        <w:t xml:space="preserve">… </w:t>
      </w:r>
      <w:r w:rsidRPr="00DA7839">
        <w:t>par un autre, qui l’épousa. Ce n</w:t>
      </w:r>
      <w:r w:rsidR="00CB410B" w:rsidRPr="00DA7839">
        <w:t>’</w:t>
      </w:r>
      <w:r w:rsidRPr="00DA7839">
        <w:t>était point encore le comte de Murat. Comme d</w:t>
      </w:r>
      <w:r w:rsidR="00CB410B" w:rsidRPr="00DA7839">
        <w:t>’</w:t>
      </w:r>
      <w:r w:rsidRPr="00DA7839">
        <w:t xml:space="preserve">ailleurs ce premier mari </w:t>
      </w:r>
      <w:r w:rsidR="00CB410B" w:rsidRPr="00DA7839">
        <w:t>« </w:t>
      </w:r>
      <w:r w:rsidRPr="00DA7839">
        <w:t>préférait le vin et la bonne chère à tous les autres plaisirs</w:t>
      </w:r>
      <w:r w:rsidR="00CB410B" w:rsidRPr="00DA7839">
        <w:t> »</w:t>
      </w:r>
      <w:r w:rsidRPr="00DA7839">
        <w:t xml:space="preserve"> et qu</w:t>
      </w:r>
      <w:r w:rsidR="00CB410B" w:rsidRPr="00DA7839">
        <w:t>’</w:t>
      </w:r>
      <w:r w:rsidRPr="00DA7839">
        <w:t xml:space="preserve">il avait le vin brutal, les </w:t>
      </w:r>
      <w:r w:rsidR="00CB410B" w:rsidRPr="00DA7839">
        <w:t>« </w:t>
      </w:r>
      <w:r w:rsidRPr="00DA7839">
        <w:t>mauvais traitements obligèrent la jeune femme</w:t>
      </w:r>
      <w:r w:rsidR="00CB410B" w:rsidRPr="00DA7839">
        <w:t> »</w:t>
      </w:r>
      <w:r w:rsidRPr="00DA7839">
        <w:t xml:space="preserve"> à quitter le château conjuga</w:t>
      </w:r>
      <w:r w:rsidR="00CB410B" w:rsidRPr="00DA7839">
        <w:t>l ;</w:t>
      </w:r>
      <w:r w:rsidR="00FC59F7" w:rsidRPr="00DA7839">
        <w:t xml:space="preserve"> et, voyez la médisance</w:t>
      </w:r>
      <w:r w:rsidR="00CB410B" w:rsidRPr="00DA7839">
        <w:t> !</w:t>
      </w:r>
      <w:r w:rsidR="00FC59F7" w:rsidRPr="00DA7839">
        <w:t> « Un gentilhomme, dont ell</w:t>
      </w:r>
      <w:r w:rsidRPr="00DA7839">
        <w:t xml:space="preserve">e était aimée, </w:t>
      </w:r>
      <w:r w:rsidR="00FC59F7" w:rsidRPr="00DA7839">
        <w:rPr>
          <w:i/>
        </w:rPr>
        <w:t>ayant</w:t>
      </w:r>
      <w:r w:rsidRPr="00DA7839">
        <w:rPr>
          <w:i/>
        </w:rPr>
        <w:t xml:space="preserve"> profité de la circonstance pour l</w:t>
      </w:r>
      <w:r w:rsidR="00CB410B" w:rsidRPr="00DA7839">
        <w:rPr>
          <w:i/>
        </w:rPr>
        <w:t>’</w:t>
      </w:r>
      <w:r w:rsidRPr="00DA7839">
        <w:rPr>
          <w:i/>
        </w:rPr>
        <w:t>enlever</w:t>
      </w:r>
      <w:r w:rsidR="00CB410B" w:rsidRPr="00DA7839">
        <w:t> »</w:t>
      </w:r>
      <w:r w:rsidRPr="00DA7839">
        <w:t xml:space="preserve">, ne s’avisa-t-on pas de croire dans le monde </w:t>
      </w:r>
      <w:r w:rsidR="00CB410B" w:rsidRPr="00DA7839">
        <w:t>« </w:t>
      </w:r>
      <w:r w:rsidRPr="00DA7839">
        <w:t>qu’elle avait quitté son mari pour suivre un amant</w:t>
      </w:r>
      <w:r w:rsidR="00CB410B" w:rsidRPr="00DA7839">
        <w:t> » ?</w:t>
      </w:r>
      <w:r w:rsidRPr="00DA7839">
        <w:t xml:space="preserve"> Mais on se trompait bie</w:t>
      </w:r>
      <w:r w:rsidR="00CB410B" w:rsidRPr="00DA7839">
        <w:t>n ;</w:t>
      </w:r>
      <w:r w:rsidRPr="00DA7839">
        <w:t xml:space="preserve"> car aussitôt qu</w:t>
      </w:r>
      <w:r w:rsidR="00CB410B" w:rsidRPr="00DA7839">
        <w:t>’</w:t>
      </w:r>
      <w:r w:rsidRPr="00DA7839">
        <w:t>elle eut établi son séjour à Paris, elle en prit cinq ou six, et, pour se créer des ressources, elle commença de donner à jouer. Cette fois</w:t>
      </w:r>
      <w:r w:rsidR="00FC59F7" w:rsidRPr="00DA7839">
        <w:t>,</w:t>
      </w:r>
      <w:r w:rsidRPr="00DA7839">
        <w:t xml:space="preserve"> ce fut la police qui dut intervenir et, la dame étant de bonne maison, </w:t>
      </w:r>
      <w:r w:rsidR="00FC59F7" w:rsidRPr="00DA7839">
        <w:t>ce fut d’Argenson lui-même</w:t>
      </w:r>
      <w:r w:rsidRPr="00DA7839">
        <w:t xml:space="preserve"> qui crut devoir, de sa propre main, faire son rapport au chancelier. Je n’en donne qu</w:t>
      </w:r>
      <w:r w:rsidR="00CB410B" w:rsidRPr="00DA7839">
        <w:t>’</w:t>
      </w:r>
      <w:r w:rsidR="00FC59F7" w:rsidRPr="00DA7839">
        <w:t>un court ext</w:t>
      </w:r>
      <w:r w:rsidRPr="00DA7839">
        <w:t>rait</w:t>
      </w:r>
      <w:r w:rsidR="00CB410B" w:rsidRPr="00DA7839">
        <w:t> :</w:t>
      </w:r>
    </w:p>
    <w:p w14:paraId="36F3F65A" w14:textId="77777777" w:rsidR="00CB410B" w:rsidRPr="00DA7839" w:rsidRDefault="00CB410B" w:rsidP="00000A23">
      <w:pPr>
        <w:pStyle w:val="Corpsdetexte"/>
        <w:pPrChange w:id="1578" w:author="OBVIL" w:date="2016-12-01T14:12:00Z">
          <w:pPr>
            <w:pStyle w:val="Corpsdetexte"/>
            <w:spacing w:afterLines="120" w:after="288"/>
            <w:ind w:firstLine="240"/>
            <w:jc w:val="both"/>
          </w:pPr>
        </w:pPrChange>
      </w:pPr>
      <w:r w:rsidRPr="00DA7839">
        <w:t>« </w:t>
      </w:r>
      <w:r w:rsidR="00170A5B" w:rsidRPr="00DA7839">
        <w:t>Les crimes qu’on impute à M</w:t>
      </w:r>
      <w:r w:rsidR="00170A5B" w:rsidRPr="00DA7839">
        <w:rPr>
          <w:vertAlign w:val="superscript"/>
        </w:rPr>
        <w:t>me</w:t>
      </w:r>
      <w:r w:rsidR="00170A5B" w:rsidRPr="00DA7839">
        <w:t xml:space="preserve"> de Murat, écrit-il sous la date du février 1700, ne sont pas d’une qualité il pouvoir être aisément prouvés par la voie des informations, puisqu’il s</w:t>
      </w:r>
      <w:r w:rsidRPr="00DA7839">
        <w:t>’</w:t>
      </w:r>
      <w:r w:rsidR="00170A5B" w:rsidRPr="00DA7839">
        <w:t>agit d</w:t>
      </w:r>
      <w:r w:rsidRPr="00DA7839">
        <w:t>’</w:t>
      </w:r>
      <w:r w:rsidR="00170A5B" w:rsidRPr="00DA7839">
        <w:t>impiétés domestiques, et d</w:t>
      </w:r>
      <w:r w:rsidRPr="00DA7839">
        <w:t>’</w:t>
      </w:r>
      <w:r w:rsidR="00170A5B" w:rsidRPr="00DA7839">
        <w:t>un attachement monstrueux pour des personnes de son sexe. Cependant, je voudrais bien savoir ce qu</w:t>
      </w:r>
      <w:r w:rsidRPr="00DA7839">
        <w:t>’</w:t>
      </w:r>
      <w:r w:rsidR="00170A5B" w:rsidRPr="00DA7839">
        <w:t>elle répondrait aux faits suivants</w:t>
      </w:r>
      <w:r w:rsidRPr="00DA7839">
        <w:t> :</w:t>
      </w:r>
    </w:p>
    <w:p w14:paraId="483EACA1" w14:textId="4806CC22" w:rsidR="00CB410B" w:rsidRPr="00DA7839" w:rsidRDefault="00FC59F7" w:rsidP="00000A23">
      <w:pPr>
        <w:pStyle w:val="Corpsdetexte"/>
        <w:pPrChange w:id="1579" w:author="OBVIL" w:date="2016-12-01T14:12:00Z">
          <w:pPr>
            <w:pStyle w:val="Corpsdetexte"/>
            <w:spacing w:afterLines="120" w:after="288"/>
            <w:ind w:firstLine="240"/>
            <w:jc w:val="both"/>
          </w:pPr>
        </w:pPrChange>
      </w:pPr>
      <w:r w:rsidRPr="00DA7839">
        <w:t>Un</w:t>
      </w:r>
      <w:r w:rsidR="00170A5B" w:rsidRPr="00DA7839">
        <w:t xml:space="preserve"> portrait percé de plusieurs coups de couteau par la jalousie d’une femme qu’elle a quittée pour s’attacher à M</w:t>
      </w:r>
      <w:r w:rsidR="00170A5B" w:rsidRPr="00DA7839">
        <w:rPr>
          <w:vertAlign w:val="superscript"/>
        </w:rPr>
        <w:t>me</w:t>
      </w:r>
      <w:r w:rsidRPr="00DA7839">
        <w:t xml:space="preserve"> de N</w:t>
      </w:r>
      <w:r w:rsidR="00170A5B" w:rsidRPr="00DA7839">
        <w:t>antiat, autre femme du dernier dérèglement.</w:t>
      </w:r>
      <w:r w:rsidR="00CB410B" w:rsidRPr="00DA7839">
        <w:t xml:space="preserve">… </w:t>
      </w:r>
      <w:r w:rsidRPr="00DA7839">
        <w:t>Cette femme, logée chez ell</w:t>
      </w:r>
      <w:r w:rsidR="00170A5B" w:rsidRPr="00DA7839">
        <w:t>e, est l’objet de ses adorations continuelles en présence même de ses valet</w:t>
      </w:r>
      <w:r w:rsidR="00CB410B" w:rsidRPr="00DA7839">
        <w:t>s</w:t>
      </w:r>
      <w:r w:rsidRPr="00DA7839">
        <w:t xml:space="preserve"> ; </w:t>
      </w:r>
      <w:del w:id="1580" w:author="OBVIL" w:date="2016-12-01T14:12:00Z">
        <w:r w:rsidRPr="00CB410B">
          <w:delText>...</w:delText>
        </w:r>
      </w:del>
      <w:ins w:id="1581" w:author="OBVIL" w:date="2016-12-01T14:12:00Z">
        <w:r w:rsidR="00B6083B" w:rsidRPr="00B6083B">
          <w:t>…</w:t>
        </w:r>
      </w:ins>
    </w:p>
    <w:p w14:paraId="27717B0D" w14:textId="47D211C9" w:rsidR="00CB410B" w:rsidRPr="00DA7839" w:rsidRDefault="00FC59F7" w:rsidP="00000A23">
      <w:pPr>
        <w:pStyle w:val="Corpsdetexte"/>
        <w:pPrChange w:id="1582" w:author="OBVIL" w:date="2016-12-01T14:12:00Z">
          <w:pPr>
            <w:pStyle w:val="Corpsdetexte"/>
            <w:spacing w:afterLines="120" w:after="288"/>
            <w:ind w:firstLine="240"/>
            <w:jc w:val="both"/>
          </w:pPr>
        </w:pPrChange>
      </w:pPr>
      <w:r w:rsidRPr="00DA7839">
        <w:t> </w:t>
      </w:r>
      <w:r w:rsidR="00170A5B" w:rsidRPr="00DA7839">
        <w:t xml:space="preserve"> Les jurements exécrables proférés au jeu, et les discours infâmes tenus à tabl</w:t>
      </w:r>
      <w:r w:rsidR="00CB410B" w:rsidRPr="00DA7839">
        <w:t>e</w:t>
      </w:r>
      <w:r w:rsidRPr="00DA7839">
        <w:t xml:space="preserve"> ; </w:t>
      </w:r>
      <w:del w:id="1583" w:author="OBVIL" w:date="2016-12-01T14:12:00Z">
        <w:r w:rsidRPr="00CB410B">
          <w:delText>...</w:delText>
        </w:r>
      </w:del>
      <w:ins w:id="1584" w:author="OBVIL" w:date="2016-12-01T14:12:00Z">
        <w:r w:rsidR="00B6083B" w:rsidRPr="00B6083B">
          <w:t>…</w:t>
        </w:r>
      </w:ins>
    </w:p>
    <w:p w14:paraId="478A5E0A" w14:textId="61013943" w:rsidR="00CB410B" w:rsidRPr="00DA7839" w:rsidRDefault="00CB410B" w:rsidP="00000A23">
      <w:pPr>
        <w:pStyle w:val="Corpsdetexte"/>
        <w:pPrChange w:id="1585" w:author="OBVIL" w:date="2016-12-01T14:12:00Z">
          <w:pPr>
            <w:pStyle w:val="Corpsdetexte"/>
            <w:spacing w:afterLines="120" w:after="288"/>
            <w:ind w:firstLine="240"/>
            <w:jc w:val="both"/>
          </w:pPr>
        </w:pPrChange>
      </w:pPr>
      <w:r w:rsidRPr="00DA7839">
        <w:t> </w:t>
      </w:r>
      <w:r w:rsidR="00170A5B" w:rsidRPr="00DA7839">
        <w:t>Des chansons dissol</w:t>
      </w:r>
      <w:r w:rsidR="00FC59F7" w:rsidRPr="00DA7839">
        <w:t>ues</w:t>
      </w:r>
      <w:r w:rsidR="00170A5B" w:rsidRPr="00DA7839">
        <w:t xml:space="preserve"> chantées</w:t>
      </w:r>
      <w:r w:rsidR="00FC59F7" w:rsidRPr="00DA7839">
        <w:t xml:space="preserve"> à </w:t>
      </w:r>
      <w:r w:rsidR="00170A5B" w:rsidRPr="00DA7839">
        <w:t>t</w:t>
      </w:r>
      <w:r w:rsidR="00FC59F7" w:rsidRPr="00DA7839">
        <w:t>outes les heures du jour et de l</w:t>
      </w:r>
      <w:r w:rsidR="00170A5B" w:rsidRPr="00DA7839">
        <w:t>a nuit</w:t>
      </w:r>
      <w:r w:rsidR="00FC59F7" w:rsidRPr="00DA7839">
        <w:t xml:space="preserve"> ; </w:t>
      </w:r>
      <w:del w:id="1586" w:author="OBVIL" w:date="2016-12-01T14:12:00Z">
        <w:r w:rsidR="00FC59F7" w:rsidRPr="00CB410B">
          <w:delText>...</w:delText>
        </w:r>
      </w:del>
      <w:ins w:id="1587" w:author="OBVIL" w:date="2016-12-01T14:12:00Z">
        <w:r w:rsidR="00B6083B" w:rsidRPr="00B6083B">
          <w:t>…</w:t>
        </w:r>
      </w:ins>
    </w:p>
    <w:p w14:paraId="224687F1" w14:textId="750FD449" w:rsidR="00CB410B" w:rsidRPr="00DA7839" w:rsidRDefault="00FC59F7" w:rsidP="00000A23">
      <w:pPr>
        <w:pStyle w:val="Corpsdetexte"/>
        <w:pPrChange w:id="1588" w:author="OBVIL" w:date="2016-12-01T14:12:00Z">
          <w:pPr>
            <w:pStyle w:val="Corpsdetexte"/>
            <w:spacing w:afterLines="120" w:after="288"/>
            <w:ind w:firstLine="240"/>
            <w:jc w:val="both"/>
          </w:pPr>
        </w:pPrChange>
      </w:pPr>
      <w:r w:rsidRPr="00DA7839">
        <w:t>Sa conversation</w:t>
      </w:r>
      <w:r w:rsidR="00170A5B" w:rsidRPr="00DA7839">
        <w:t xml:space="preserve"> audacieuse avec </w:t>
      </w:r>
      <w:r w:rsidR="00B6083B" w:rsidRPr="00DA7839">
        <w:t>M.</w:t>
      </w:r>
      <w:del w:id="1589" w:author="OBVIL" w:date="2016-12-01T14:12:00Z">
        <w:r w:rsidR="00170A5B" w:rsidRPr="00CB410B">
          <w:delText xml:space="preserve"> </w:delText>
        </w:r>
      </w:del>
      <w:ins w:id="1590" w:author="OBVIL" w:date="2016-12-01T14:12:00Z">
        <w:r w:rsidR="00B6083B">
          <w:t> </w:t>
        </w:r>
      </w:ins>
      <w:r w:rsidR="00170A5B" w:rsidRPr="00DA7839">
        <w:t xml:space="preserve">le curé de </w:t>
      </w:r>
      <w:r w:rsidRPr="00DA7839">
        <w:t>Saint-Cosme, aussi</w:t>
      </w:r>
      <w:r w:rsidR="00170A5B" w:rsidRPr="00DA7839">
        <w:t xml:space="preserve"> éloignée de la pudeur que de la religion</w:t>
      </w:r>
      <w:r w:rsidRPr="00DA7839">
        <w:t xml:space="preserve"> ; </w:t>
      </w:r>
      <w:del w:id="1591" w:author="OBVIL" w:date="2016-12-01T14:12:00Z">
        <w:r w:rsidRPr="00CB410B">
          <w:delText>...</w:delText>
        </w:r>
      </w:del>
      <w:ins w:id="1592" w:author="OBVIL" w:date="2016-12-01T14:12:00Z">
        <w:r w:rsidR="00B6083B" w:rsidRPr="00B6083B">
          <w:t>…</w:t>
        </w:r>
      </w:ins>
    </w:p>
    <w:p w14:paraId="06D9E805" w14:textId="77777777" w:rsidR="00CB410B" w:rsidRPr="00DA7839" w:rsidRDefault="00CB410B" w:rsidP="00000A23">
      <w:pPr>
        <w:pStyle w:val="Corpsdetexte"/>
        <w:pPrChange w:id="1593" w:author="OBVIL" w:date="2016-12-01T14:12:00Z">
          <w:pPr>
            <w:pStyle w:val="Corpsdetexte"/>
            <w:spacing w:afterLines="120" w:after="288"/>
            <w:ind w:firstLine="240"/>
            <w:jc w:val="both"/>
          </w:pPr>
        </w:pPrChange>
      </w:pPr>
      <w:r w:rsidRPr="00DA7839">
        <w:t>« </w:t>
      </w:r>
      <w:r w:rsidR="00170A5B" w:rsidRPr="00DA7839">
        <w:t>J</w:t>
      </w:r>
      <w:r w:rsidRPr="00DA7839">
        <w:t>’</w:t>
      </w:r>
      <w:r w:rsidR="00170A5B" w:rsidRPr="00DA7839">
        <w:t>ajouterai que M</w:t>
      </w:r>
      <w:r w:rsidR="00170A5B" w:rsidRPr="00DA7839">
        <w:rPr>
          <w:vertAlign w:val="superscript"/>
        </w:rPr>
        <w:t>me</w:t>
      </w:r>
      <w:r w:rsidR="00FC59F7" w:rsidRPr="00DA7839">
        <w:t xml:space="preserve"> de Murat et</w:t>
      </w:r>
      <w:r w:rsidR="00170A5B" w:rsidRPr="00DA7839">
        <w:t xml:space="preserve"> ses complices sont tellement redoutées dans leur quartier que personne n</w:t>
      </w:r>
      <w:r w:rsidRPr="00DA7839">
        <w:t>’</w:t>
      </w:r>
      <w:r w:rsidR="00170A5B" w:rsidRPr="00DA7839">
        <w:t>ose s</w:t>
      </w:r>
      <w:r w:rsidRPr="00DA7839">
        <w:t>’</w:t>
      </w:r>
      <w:r w:rsidR="00170A5B" w:rsidRPr="00DA7839">
        <w:t xml:space="preserve">exposer à leur </w:t>
      </w:r>
      <w:r w:rsidR="00FC59F7" w:rsidRPr="00DA7839">
        <w:t>vengeance…</w:t>
      </w:r>
      <w:r w:rsidRPr="00DA7839">
        <w:t> »</w:t>
      </w:r>
    </w:p>
    <w:p w14:paraId="70A6B585" w14:textId="77777777" w:rsidR="00CB410B" w:rsidRPr="00DA7839" w:rsidRDefault="00FC59F7" w:rsidP="00000A23">
      <w:pPr>
        <w:pStyle w:val="Corpsdetexte"/>
        <w:pPrChange w:id="1594" w:author="OBVIL" w:date="2016-12-01T14:12:00Z">
          <w:pPr>
            <w:pStyle w:val="Corpsdetexte"/>
            <w:spacing w:afterLines="120" w:after="288"/>
            <w:ind w:firstLine="240"/>
            <w:jc w:val="both"/>
          </w:pPr>
        </w:pPrChange>
      </w:pPr>
      <w:r w:rsidRPr="00DA7839">
        <w:t>Et le mari, demandera-t-on,</w:t>
      </w:r>
      <w:r w:rsidR="00170A5B" w:rsidRPr="00DA7839">
        <w:t xml:space="preserve"> que </w:t>
      </w:r>
      <w:r w:rsidRPr="00DA7839">
        <w:t>faisait</w:t>
      </w:r>
      <w:r w:rsidR="00170A5B" w:rsidRPr="00DA7839">
        <w:t>-il pendant ce temps-l</w:t>
      </w:r>
      <w:r w:rsidR="00CB410B" w:rsidRPr="00DA7839">
        <w:t>à ?</w:t>
      </w:r>
      <w:r w:rsidR="00170A5B" w:rsidRPr="00DA7839">
        <w:t xml:space="preserve"> Je parle maintenant du comte de Mural. Ce colonel d</w:t>
      </w:r>
      <w:r w:rsidR="00CB410B" w:rsidRPr="00DA7839">
        <w:t>’</w:t>
      </w:r>
      <w:r w:rsidR="00170A5B" w:rsidRPr="00DA7839">
        <w:t xml:space="preserve">infanterie se faisait, </w:t>
      </w:r>
      <w:r w:rsidR="00CB410B" w:rsidRPr="00DA7839">
        <w:t>« </w:t>
      </w:r>
      <w:r w:rsidR="00170A5B" w:rsidRPr="00DA7839">
        <w:t>pour ne pas s’exposer aux fureurs d</w:t>
      </w:r>
      <w:r w:rsidR="00CB410B" w:rsidRPr="00DA7839">
        <w:t>’</w:t>
      </w:r>
      <w:r w:rsidR="00170A5B" w:rsidRPr="00DA7839">
        <w:t>une femme qui l</w:t>
      </w:r>
      <w:r w:rsidR="00CB410B" w:rsidRPr="00DA7839">
        <w:t>’</w:t>
      </w:r>
      <w:r w:rsidR="00170A5B" w:rsidRPr="00DA7839">
        <w:t xml:space="preserve">avait pensé tuer deux </w:t>
      </w:r>
      <w:r w:rsidRPr="00DA7839">
        <w:t>ou</w:t>
      </w:r>
      <w:r w:rsidR="00170A5B" w:rsidRPr="00DA7839">
        <w:t xml:space="preserve"> trois fois déjà</w:t>
      </w:r>
      <w:r w:rsidR="00CB410B" w:rsidRPr="00DA7839">
        <w:t> »</w:t>
      </w:r>
      <w:r w:rsidR="00170A5B" w:rsidRPr="00DA7839">
        <w:t>. Protégée qu</w:t>
      </w:r>
      <w:r w:rsidR="00CB410B" w:rsidRPr="00DA7839">
        <w:t>’</w:t>
      </w:r>
      <w:r w:rsidR="00170A5B" w:rsidRPr="00DA7839">
        <w:t>elle était en effet par de très hauts personnages, M</w:t>
      </w:r>
      <w:r w:rsidR="00170A5B" w:rsidRPr="00DA7839">
        <w:rPr>
          <w:vertAlign w:val="superscript"/>
        </w:rPr>
        <w:t>me</w:t>
      </w:r>
      <w:r w:rsidR="00170A5B" w:rsidRPr="00DA7839">
        <w:t xml:space="preserve"> de Murat se moquait de lui, comme aussi bien de d</w:t>
      </w:r>
      <w:r w:rsidR="00CB410B" w:rsidRPr="00DA7839">
        <w:t>’</w:t>
      </w:r>
      <w:r w:rsidRPr="00DA7839">
        <w:t>Argenson et du chancelier Pontc</w:t>
      </w:r>
      <w:r w:rsidR="00170A5B" w:rsidRPr="00DA7839">
        <w:t xml:space="preserve">hartrain. On réussit pourtant, vers la fin de 1702, à débarrasser Paris de sa présence, et </w:t>
      </w:r>
      <w:r w:rsidRPr="00DA7839">
        <w:t>on</w:t>
      </w:r>
      <w:r w:rsidR="00170A5B" w:rsidRPr="00DA7839">
        <w:t xml:space="preserve"> l’interna au château de Loches. Elle y demeura jusqu</w:t>
      </w:r>
      <w:r w:rsidR="00CB410B" w:rsidRPr="00DA7839">
        <w:t>’</w:t>
      </w:r>
      <w:r w:rsidR="00170A5B" w:rsidRPr="00DA7839">
        <w:t>en 171</w:t>
      </w:r>
      <w:r w:rsidRPr="00DA7839">
        <w:t>3</w:t>
      </w:r>
      <w:r w:rsidR="00170A5B" w:rsidRPr="00DA7839">
        <w:t>, et pour amuser les longs loisirs de sa captivité, c</w:t>
      </w:r>
      <w:r w:rsidR="00CB410B" w:rsidRPr="00DA7839">
        <w:t>’</w:t>
      </w:r>
      <w:r w:rsidR="00170A5B" w:rsidRPr="00DA7839">
        <w:t>est alors, elle aussi, comme M</w:t>
      </w:r>
      <w:r w:rsidR="00170A5B" w:rsidRPr="00DA7839">
        <w:rPr>
          <w:vertAlign w:val="superscript"/>
        </w:rPr>
        <w:t>lle</w:t>
      </w:r>
      <w:r w:rsidR="00170A5B" w:rsidRPr="00DA7839">
        <w:t xml:space="preserve"> de la Force, qu’elle écrivit ses romans</w:t>
      </w:r>
      <w:r w:rsidR="00CB410B" w:rsidRPr="00DA7839">
        <w:t> :</w:t>
      </w:r>
      <w:r w:rsidR="00170A5B" w:rsidRPr="00DA7839">
        <w:t xml:space="preserve"> </w:t>
      </w:r>
      <w:r w:rsidR="00170A5B" w:rsidRPr="00DA7839">
        <w:rPr>
          <w:i/>
        </w:rPr>
        <w:t>les Mémoires de ma vie</w:t>
      </w:r>
      <w:r w:rsidR="00CB410B" w:rsidRPr="00DA7839">
        <w:t> ;</w:t>
      </w:r>
      <w:r w:rsidR="00170A5B" w:rsidRPr="00DA7839">
        <w:t xml:space="preserve"> </w:t>
      </w:r>
      <w:r w:rsidR="00170A5B" w:rsidRPr="00DA7839">
        <w:rPr>
          <w:i/>
        </w:rPr>
        <w:t>les Effets de la jalousie</w:t>
      </w:r>
      <w:r w:rsidR="00CB410B" w:rsidRPr="00DA7839">
        <w:t> ;</w:t>
      </w:r>
      <w:r w:rsidR="00170A5B" w:rsidRPr="00DA7839">
        <w:t xml:space="preserve"> </w:t>
      </w:r>
      <w:r w:rsidRPr="00DA7839">
        <w:rPr>
          <w:i/>
        </w:rPr>
        <w:t>les Lutins du château de K</w:t>
      </w:r>
      <w:r w:rsidR="00170A5B" w:rsidRPr="00DA7839">
        <w:rPr>
          <w:i/>
        </w:rPr>
        <w:t>ernos</w:t>
      </w:r>
      <w:r w:rsidR="00CB410B" w:rsidRPr="00DA7839">
        <w:rPr>
          <w:i/>
        </w:rPr>
        <w:t>i </w:t>
      </w:r>
      <w:r w:rsidR="00CB410B" w:rsidRPr="00DA7839">
        <w:t>;</w:t>
      </w:r>
      <w:r w:rsidR="00170A5B" w:rsidRPr="00DA7839">
        <w:t xml:space="preserve"> </w:t>
      </w:r>
      <w:r w:rsidR="00170A5B" w:rsidRPr="00DA7839">
        <w:rPr>
          <w:i/>
        </w:rPr>
        <w:t>le</w:t>
      </w:r>
      <w:r w:rsidR="00170A5B" w:rsidRPr="00DA7839">
        <w:t xml:space="preserve"> </w:t>
      </w:r>
      <w:r w:rsidRPr="00DA7839">
        <w:t>Voyage de</w:t>
      </w:r>
      <w:r w:rsidRPr="00DA7839">
        <w:rPr>
          <w:i/>
        </w:rPr>
        <w:t xml:space="preserve"> campag</w:t>
      </w:r>
      <w:r w:rsidR="00170A5B" w:rsidRPr="00DA7839">
        <w:rPr>
          <w:i/>
        </w:rPr>
        <w:t>ne</w:t>
      </w:r>
      <w:r w:rsidR="00170A5B" w:rsidRPr="00B6083B">
        <w:rPr>
          <w:rPrChange w:id="1595" w:author="OBVIL" w:date="2016-12-01T14:12:00Z">
            <w:rPr>
              <w:rFonts w:ascii="Times New Roman" w:hAnsi="Times New Roman"/>
              <w:i/>
            </w:rPr>
          </w:rPrChange>
        </w:rPr>
        <w:t xml:space="preserve">, </w:t>
      </w:r>
      <w:r w:rsidR="00170A5B" w:rsidRPr="00DA7839">
        <w:rPr>
          <w:i/>
        </w:rPr>
        <w:t>le Comte de Dunoi</w:t>
      </w:r>
      <w:r w:rsidR="00CB410B" w:rsidRPr="00DA7839">
        <w:rPr>
          <w:i/>
        </w:rPr>
        <w:t>s ;</w:t>
      </w:r>
      <w:r w:rsidRPr="00DA7839">
        <w:t xml:space="preserve"> et,</w:t>
      </w:r>
      <w:r w:rsidR="00170A5B" w:rsidRPr="00DA7839">
        <w:t xml:space="preserve"> pour obéir à l</w:t>
      </w:r>
      <w:r w:rsidR="00CB410B" w:rsidRPr="00DA7839">
        <w:t>’</w:t>
      </w:r>
      <w:r w:rsidR="00170A5B" w:rsidRPr="00DA7839">
        <w:t xml:space="preserve">usage, une douzaine de </w:t>
      </w:r>
      <w:r w:rsidR="00170A5B" w:rsidRPr="00DA7839">
        <w:rPr>
          <w:i/>
        </w:rPr>
        <w:t>Contes de fées</w:t>
      </w:r>
      <w:r w:rsidR="00170A5B" w:rsidRPr="00B6083B">
        <w:rPr>
          <w:rPrChange w:id="1596" w:author="OBVIL" w:date="2016-12-01T14:12:00Z">
            <w:rPr>
              <w:rFonts w:ascii="Times New Roman" w:hAnsi="Times New Roman"/>
              <w:i/>
            </w:rPr>
          </w:rPrChange>
        </w:rPr>
        <w:t>.</w:t>
      </w:r>
    </w:p>
    <w:p w14:paraId="468EA7E0" w14:textId="5A3A2264" w:rsidR="00CB410B" w:rsidRPr="00DA7839" w:rsidRDefault="00FC59F7" w:rsidP="00000A23">
      <w:pPr>
        <w:pStyle w:val="Corpsdetexte"/>
        <w:pPrChange w:id="1597" w:author="OBVIL" w:date="2016-12-01T14:12:00Z">
          <w:pPr>
            <w:pStyle w:val="Corpsdetexte"/>
            <w:spacing w:afterLines="120" w:after="288"/>
            <w:ind w:firstLine="240"/>
            <w:jc w:val="both"/>
          </w:pPr>
        </w:pPrChange>
      </w:pPr>
      <w:r w:rsidRPr="00DA7839">
        <w:t>Je me doute bien que</w:t>
      </w:r>
      <w:r w:rsidR="00170A5B" w:rsidRPr="00DA7839">
        <w:t xml:space="preserve"> dans ces aventures</w:t>
      </w:r>
      <w:r w:rsidR="00B6083B" w:rsidRPr="00DA7839">
        <w:t xml:space="preserve"> —</w:t>
      </w:r>
      <w:del w:id="1598" w:author="OBVIL" w:date="2016-12-01T14:12:00Z">
        <w:r w:rsidR="00170A5B" w:rsidRPr="00CB410B">
          <w:delText xml:space="preserve"> </w:delText>
        </w:r>
      </w:del>
      <w:ins w:id="1599" w:author="OBVIL" w:date="2016-12-01T14:12:00Z">
        <w:r w:rsidR="00B6083B" w:rsidRPr="00B6083B">
          <w:t> </w:t>
        </w:r>
      </w:ins>
      <w:r w:rsidR="00170A5B" w:rsidRPr="00DA7839">
        <w:t xml:space="preserve">auxquelles, je le répète, si l’on en voulait joindre de semblables par douzaines, il suffirait de feuilleter, d’une main négligente, les </w:t>
      </w:r>
      <w:r w:rsidRPr="00DA7839">
        <w:rPr>
          <w:i/>
        </w:rPr>
        <w:t>Rapports</w:t>
      </w:r>
      <w:r w:rsidR="00170A5B" w:rsidRPr="00DA7839">
        <w:t xml:space="preserve"> de d</w:t>
      </w:r>
      <w:r w:rsidR="00CB410B" w:rsidRPr="00DA7839">
        <w:t>’</w:t>
      </w:r>
      <w:r w:rsidR="00170A5B" w:rsidRPr="00DA7839">
        <w:t xml:space="preserve">Argenson, ou les </w:t>
      </w:r>
      <w:r w:rsidR="00170A5B" w:rsidRPr="00DA7839">
        <w:rPr>
          <w:i/>
        </w:rPr>
        <w:t>Lettres</w:t>
      </w:r>
      <w:r w:rsidR="00170A5B" w:rsidRPr="00DA7839">
        <w:t xml:space="preserve"> de Madame</w:t>
      </w:r>
      <w:r w:rsidR="00CB410B" w:rsidRPr="00DA7839">
        <w:t>,</w:t>
      </w:r>
      <w:r w:rsidR="00B6083B" w:rsidRPr="00DA7839">
        <w:t xml:space="preserve"> — </w:t>
      </w:r>
      <w:r w:rsidR="00170A5B" w:rsidRPr="00DA7839">
        <w:t>quelques lecteurs ne trouveront rien qui passe l’ordinair</w:t>
      </w:r>
      <w:r w:rsidR="00CB410B" w:rsidRPr="00DA7839">
        <w:t>e ;</w:t>
      </w:r>
      <w:r w:rsidR="00170A5B" w:rsidRPr="00DA7839">
        <w:t xml:space="preserve"> et je l</w:t>
      </w:r>
      <w:r w:rsidRPr="00DA7839">
        <w:t>eur accorde sans difficulté que,</w:t>
      </w:r>
      <w:r w:rsidR="00170A5B" w:rsidRPr="00DA7839">
        <w:t xml:space="preserve"> comme </w:t>
      </w:r>
      <w:r w:rsidRPr="00DA7839">
        <w:t>on</w:t>
      </w:r>
      <w:r w:rsidR="00170A5B" w:rsidRPr="00DA7839">
        <w:t xml:space="preserve"> l’a si bien dit, </w:t>
      </w:r>
      <w:r w:rsidR="00CB410B" w:rsidRPr="00DA7839">
        <w:t>« l</w:t>
      </w:r>
      <w:r w:rsidR="00170A5B" w:rsidRPr="00DA7839">
        <w:t>a</w:t>
      </w:r>
      <w:r w:rsidR="00BB0D19" w:rsidRPr="00DA7839">
        <w:t xml:space="preserve"> </w:t>
      </w:r>
      <w:r w:rsidR="00170A5B" w:rsidRPr="00DA7839">
        <w:t>malice ou la boulé du monde en général demeure la même</w:t>
      </w:r>
      <w:r w:rsidR="00CB410B" w:rsidRPr="00DA7839">
        <w:t> »</w:t>
      </w:r>
      <w:r w:rsidR="00170A5B" w:rsidRPr="00DA7839">
        <w:t>. Pas de naissance, à ce qu’il semble, ou d’éducation qui tienn</w:t>
      </w:r>
      <w:r w:rsidR="00CB410B" w:rsidRPr="00DA7839">
        <w:t>e ;</w:t>
      </w:r>
      <w:r w:rsidR="00170A5B" w:rsidRPr="00DA7839">
        <w:t xml:space="preserve"> </w:t>
      </w:r>
      <w:del w:id="1600" w:author="OBVIL" w:date="2016-12-01T14:12:00Z">
        <w:r w:rsidR="00170A5B" w:rsidRPr="00CB410B">
          <w:delText>el</w:delText>
        </w:r>
      </w:del>
      <w:ins w:id="1601" w:author="OBVIL" w:date="2016-12-01T14:12:00Z">
        <w:r w:rsidR="00F64CC9">
          <w:t>et</w:t>
        </w:r>
      </w:ins>
      <w:r w:rsidR="00170A5B" w:rsidRPr="00DA7839">
        <w:t xml:space="preserve"> il faut qu’en s</w:t>
      </w:r>
      <w:r w:rsidR="00CB410B" w:rsidRPr="00DA7839">
        <w:t>’</w:t>
      </w:r>
      <w:r w:rsidR="00170A5B" w:rsidRPr="00DA7839">
        <w:t>écoulant, chaque année laisse derrière elle son total d’adultères</w:t>
      </w:r>
      <w:r w:rsidR="00CB410B" w:rsidRPr="00DA7839">
        <w:rPr>
          <w:rFonts w:hint="eastAsia"/>
        </w:rPr>
        <w:t xml:space="preserve"> </w:t>
      </w:r>
      <w:r w:rsidR="00CB410B" w:rsidRPr="00DA7839">
        <w:t>o</w:t>
      </w:r>
      <w:r w:rsidR="00170A5B" w:rsidRPr="00DA7839">
        <w:t>u d</w:t>
      </w:r>
      <w:r w:rsidR="00CB410B" w:rsidRPr="00DA7839">
        <w:t>’</w:t>
      </w:r>
      <w:r w:rsidR="00170A5B" w:rsidRPr="00DA7839">
        <w:t>assassinats. Mais ce qui est notable, c</w:t>
      </w:r>
      <w:r w:rsidR="00CB410B" w:rsidRPr="00DA7839">
        <w:t>’</w:t>
      </w:r>
      <w:r w:rsidR="00170A5B" w:rsidRPr="00DA7839">
        <w:t>est que les débordements de M</w:t>
      </w:r>
      <w:r w:rsidR="00170A5B" w:rsidRPr="00DA7839">
        <w:rPr>
          <w:vertAlign w:val="superscript"/>
        </w:rPr>
        <w:t>me</w:t>
      </w:r>
      <w:r w:rsidR="00170A5B" w:rsidRPr="00DA7839">
        <w:t xml:space="preserve"> de Murat ou de M</w:t>
      </w:r>
      <w:r w:rsidR="00170A5B" w:rsidRPr="00DA7839">
        <w:rPr>
          <w:vertAlign w:val="superscript"/>
        </w:rPr>
        <w:t>lle</w:t>
      </w:r>
      <w:r w:rsidR="00BB0D19" w:rsidRPr="00DA7839">
        <w:t xml:space="preserve"> de la Force</w:t>
      </w:r>
      <w:r w:rsidR="00170A5B" w:rsidRPr="00DA7839">
        <w:t xml:space="preserve"> ne paraissent pas du tout les avoir </w:t>
      </w:r>
      <w:r w:rsidR="00CB410B" w:rsidRPr="00DA7839">
        <w:t>« </w:t>
      </w:r>
      <w:r w:rsidR="00BB0D19" w:rsidRPr="00DA7839">
        <w:t>disqualifiées</w:t>
      </w:r>
      <w:r w:rsidR="00CB410B" w:rsidRPr="00DA7839">
        <w:t> »</w:t>
      </w:r>
      <w:r w:rsidR="00170A5B" w:rsidRPr="00DA7839">
        <w:t xml:space="preserve">. Sans parler de leurs </w:t>
      </w:r>
      <w:r w:rsidR="00CB410B" w:rsidRPr="00DA7839">
        <w:t>« </w:t>
      </w:r>
      <w:r w:rsidR="00BB0D19" w:rsidRPr="00DA7839">
        <w:t>protecte</w:t>
      </w:r>
      <w:r w:rsidR="00170A5B" w:rsidRPr="00DA7839">
        <w:t>urs</w:t>
      </w:r>
      <w:r w:rsidR="00CB410B" w:rsidRPr="00DA7839">
        <w:t> »</w:t>
      </w:r>
      <w:r w:rsidR="00170A5B" w:rsidRPr="00DA7839">
        <w:t xml:space="preserve">, elles ont conservé jusqu’au bout </w:t>
      </w:r>
      <w:r w:rsidR="00CB410B" w:rsidRPr="00DA7839">
        <w:t>« l</w:t>
      </w:r>
      <w:r w:rsidR="00170A5B" w:rsidRPr="00DA7839">
        <w:t xml:space="preserve">es amitiés </w:t>
      </w:r>
      <w:r w:rsidRPr="00DA7839">
        <w:t>illustres</w:t>
      </w:r>
      <w:r w:rsidR="00170A5B" w:rsidRPr="00DA7839">
        <w:t>. Vers le même te</w:t>
      </w:r>
      <w:r w:rsidR="00BB0D19" w:rsidRPr="00DA7839">
        <w:t>mps que d’Argenson rédigeait le rapport dont on vient de lire</w:t>
      </w:r>
      <w:r w:rsidR="00170A5B" w:rsidRPr="00DA7839">
        <w:t xml:space="preserve"> quelques fragments, M</w:t>
      </w:r>
      <w:r w:rsidR="00170A5B" w:rsidRPr="00DA7839">
        <w:rPr>
          <w:vertAlign w:val="superscript"/>
        </w:rPr>
        <w:t>me</w:t>
      </w:r>
      <w:r w:rsidR="00BB0D19" w:rsidRPr="00DA7839">
        <w:t xml:space="preserve"> de Murat</w:t>
      </w:r>
      <w:r w:rsidR="00170A5B" w:rsidRPr="00DA7839">
        <w:t xml:space="preserve"> n’en faisait pas moins l’un des ornements du salon de la marquise de Lambert, et M</w:t>
      </w:r>
      <w:r w:rsidR="00170A5B" w:rsidRPr="00DA7839">
        <w:rPr>
          <w:vertAlign w:val="superscript"/>
        </w:rPr>
        <w:t>lle</w:t>
      </w:r>
      <w:r w:rsidR="00BB0D19" w:rsidRPr="00DA7839">
        <w:t xml:space="preserve"> de la Force</w:t>
      </w:r>
      <w:r w:rsidR="00170A5B" w:rsidRPr="00DA7839">
        <w:t>, tout autant qu</w:t>
      </w:r>
      <w:r w:rsidR="00CB410B" w:rsidRPr="00DA7839">
        <w:t>’</w:t>
      </w:r>
      <w:r w:rsidR="00170A5B" w:rsidRPr="00DA7839">
        <w:t>avec les Vendôme, était familière avec les princesses de Conti. Remarquez aussi le ragoût d’impiété dont ces dames prennent plaisir à relever leur libertinage. Flics se piquent d’</w:t>
      </w:r>
      <w:r w:rsidR="00BB0D19" w:rsidRPr="00DA7839">
        <w:t>être</w:t>
      </w:r>
      <w:r w:rsidR="00170A5B" w:rsidRPr="00DA7839">
        <w:t xml:space="preserve"> libres pense</w:t>
      </w:r>
      <w:r w:rsidR="00BB0D19" w:rsidRPr="00DA7839">
        <w:t>uses. Les Deshoulières, mère et</w:t>
      </w:r>
      <w:r w:rsidR="00170A5B" w:rsidRPr="00DA7839">
        <w:t xml:space="preserve"> fille, les </w:t>
      </w:r>
      <w:r w:rsidR="00BB0D19" w:rsidRPr="00DA7839">
        <w:t>Du</w:t>
      </w:r>
      <w:r w:rsidR="00170A5B" w:rsidRPr="00DA7839">
        <w:t>noyer</w:t>
      </w:r>
      <w:r w:rsidR="00B6083B" w:rsidRPr="00DA7839">
        <w:t xml:space="preserve"> —</w:t>
      </w:r>
      <w:del w:id="1602" w:author="OBVIL" w:date="2016-12-01T14:12:00Z">
        <w:r w:rsidR="00170A5B" w:rsidRPr="00CB410B">
          <w:delText xml:space="preserve"> </w:delText>
        </w:r>
      </w:del>
      <w:ins w:id="1603" w:author="OBVIL" w:date="2016-12-01T14:12:00Z">
        <w:r w:rsidR="00B6083B" w:rsidRPr="00B6083B">
          <w:t> </w:t>
        </w:r>
      </w:ins>
      <w:r w:rsidR="00170A5B" w:rsidRPr="00DA7839">
        <w:t>M</w:t>
      </w:r>
      <w:r w:rsidR="00170A5B" w:rsidRPr="00DA7839">
        <w:rPr>
          <w:vertAlign w:val="superscript"/>
        </w:rPr>
        <w:t xml:space="preserve">me </w:t>
      </w:r>
      <w:r w:rsidR="00BB0D19" w:rsidRPr="00DA7839">
        <w:t>Dunoyer, la mère de cette Pimpett</w:t>
      </w:r>
      <w:r w:rsidR="00170A5B" w:rsidRPr="00DA7839">
        <w:t>e qui fut le premier amour de Voltaire</w:t>
      </w:r>
      <w:r w:rsidR="00CB410B" w:rsidRPr="00DA7839">
        <w:t>,</w:t>
      </w:r>
      <w:r w:rsidR="00B6083B" w:rsidRPr="00DA7839">
        <w:t xml:space="preserve"> — </w:t>
      </w:r>
      <w:r w:rsidR="00170A5B" w:rsidRPr="00DA7839">
        <w:t>M</w:t>
      </w:r>
      <w:r w:rsidR="00170A5B" w:rsidRPr="00DA7839">
        <w:rPr>
          <w:vertAlign w:val="superscript"/>
        </w:rPr>
        <w:t>me</w:t>
      </w:r>
      <w:r w:rsidR="00170A5B" w:rsidRPr="00DA7839">
        <w:t xml:space="preserve"> d</w:t>
      </w:r>
      <w:r w:rsidR="00CB410B" w:rsidRPr="00DA7839">
        <w:t>’</w:t>
      </w:r>
      <w:r w:rsidR="00BB0D19" w:rsidRPr="00DA7839">
        <w:t>Aulnoy, l’</w:t>
      </w:r>
      <w:r w:rsidR="00170A5B" w:rsidRPr="00DA7839">
        <w:t xml:space="preserve">auteur de </w:t>
      </w:r>
      <w:r w:rsidR="00BB0D19" w:rsidRPr="00DA7839">
        <w:rPr>
          <w:i/>
        </w:rPr>
        <w:t>la Belle et la Bêt</w:t>
      </w:r>
      <w:r w:rsidR="00170A5B" w:rsidRPr="00DA7839">
        <w:rPr>
          <w:i/>
        </w:rPr>
        <w:t>e</w:t>
      </w:r>
      <w:r w:rsidR="00170A5B" w:rsidRPr="00B6083B">
        <w:rPr>
          <w:rPrChange w:id="1604" w:author="OBVIL" w:date="2016-12-01T14:12:00Z">
            <w:rPr>
              <w:rFonts w:ascii="Times New Roman" w:hAnsi="Times New Roman"/>
              <w:i/>
            </w:rPr>
          </w:rPrChange>
        </w:rPr>
        <w:t>,</w:t>
      </w:r>
      <w:r w:rsidR="00170A5B" w:rsidRPr="00DA7839">
        <w:t xml:space="preserve"> M</w:t>
      </w:r>
      <w:r w:rsidR="00170A5B" w:rsidRPr="00DA7839">
        <w:rPr>
          <w:vertAlign w:val="superscript"/>
        </w:rPr>
        <w:t>lle</w:t>
      </w:r>
      <w:r w:rsidR="00170A5B" w:rsidRPr="00DA7839">
        <w:t xml:space="preserve"> Lhéritier, M</w:t>
      </w:r>
      <w:r w:rsidR="00170A5B" w:rsidRPr="00DA7839">
        <w:rPr>
          <w:vertAlign w:val="superscript"/>
        </w:rPr>
        <w:t xml:space="preserve">me </w:t>
      </w:r>
      <w:r w:rsidR="00170A5B" w:rsidRPr="00DA7839">
        <w:t>Durand, sont de la mê</w:t>
      </w:r>
      <w:r w:rsidR="00BB0D19" w:rsidRPr="00DA7839">
        <w:t>me école et</w:t>
      </w:r>
      <w:r w:rsidR="00170A5B" w:rsidRPr="00DA7839">
        <w:t xml:space="preserve"> préparent en plein règne de Louis XIV la prochaine et </w:t>
      </w:r>
      <w:r w:rsidR="00BB0D19" w:rsidRPr="00DA7839">
        <w:t>singulière fortune des Tencin et</w:t>
      </w:r>
      <w:r w:rsidR="00170A5B" w:rsidRPr="00DA7839">
        <w:t xml:space="preserve"> des Du De</w:t>
      </w:r>
      <w:r w:rsidR="00BB0D19" w:rsidRPr="00DA7839">
        <w:t>ffand</w:t>
      </w:r>
      <w:r w:rsidR="00170A5B" w:rsidRPr="00DA7839">
        <w:t>, des d</w:t>
      </w:r>
      <w:r w:rsidR="00CB410B" w:rsidRPr="00DA7839">
        <w:t>’</w:t>
      </w:r>
      <w:r w:rsidR="00BB0D19" w:rsidRPr="00DA7839">
        <w:t>Épinay</w:t>
      </w:r>
      <w:r w:rsidR="00170A5B" w:rsidRPr="00DA7839">
        <w:t xml:space="preserve"> et des Lespinasse.</w:t>
      </w:r>
    </w:p>
    <w:p w14:paraId="69CB2041" w14:textId="03462C80" w:rsidR="00CB410B" w:rsidRPr="00DA7839" w:rsidRDefault="00BB0D19" w:rsidP="00000A23">
      <w:pPr>
        <w:pStyle w:val="Corpsdetexte"/>
        <w:pPrChange w:id="1605" w:author="OBVIL" w:date="2016-12-01T14:12:00Z">
          <w:pPr>
            <w:pStyle w:val="Corpsdetexte"/>
            <w:spacing w:afterLines="120" w:after="288"/>
            <w:ind w:firstLine="240"/>
            <w:jc w:val="both"/>
          </w:pPr>
        </w:pPrChange>
      </w:pPr>
      <w:r w:rsidRPr="00DA7839">
        <w:t>Et faites surtout attention aux dates. C’est entre l690 et 1700, on à peu près, que cett</w:t>
      </w:r>
      <w:r w:rsidR="00170A5B" w:rsidRPr="00DA7839">
        <w:t>e révolution s’opè</w:t>
      </w:r>
      <w:r w:rsidRPr="00DA7839">
        <w:t>re dans les mœurs</w:t>
      </w:r>
      <w:r w:rsidR="00170A5B" w:rsidRPr="00DA7839">
        <w:t>,</w:t>
      </w:r>
      <w:r w:rsidRPr="00DA7839">
        <w:t xml:space="preserve"> et, chose assez rare, les cont</w:t>
      </w:r>
      <w:r w:rsidR="00170A5B" w:rsidRPr="00DA7839">
        <w:t xml:space="preserve">emporains </w:t>
      </w:r>
      <w:r w:rsidRPr="00DA7839">
        <w:t>eux-mêmes</w:t>
      </w:r>
      <w:r w:rsidR="00170A5B" w:rsidRPr="00DA7839">
        <w:t xml:space="preserve"> s’en </w:t>
      </w:r>
      <w:r w:rsidRPr="00DA7839">
        <w:t>aperçoivent</w:t>
      </w:r>
      <w:r w:rsidR="00CB410B" w:rsidRPr="00DA7839">
        <w:t> :</w:t>
      </w:r>
      <w:r w:rsidR="00170A5B" w:rsidRPr="00DA7839">
        <w:t xml:space="preserve"> </w:t>
      </w:r>
      <w:r w:rsidR="00CB410B" w:rsidRPr="00DA7839">
        <w:t>« I</w:t>
      </w:r>
      <w:r w:rsidR="00170A5B" w:rsidRPr="00DA7839">
        <w:t>l y a bien des choses changées depuis huit ou dix ans, écrit l</w:t>
      </w:r>
      <w:r w:rsidR="00CB410B" w:rsidRPr="00DA7839">
        <w:t>’</w:t>
      </w:r>
      <w:r w:rsidRPr="00DA7839">
        <w:t>abbé Dubos</w:t>
      </w:r>
      <w:r w:rsidR="00170A5B" w:rsidRPr="00DA7839">
        <w:t xml:space="preserve"> Bay</w:t>
      </w:r>
      <w:r w:rsidRPr="00DA7839">
        <w:t>le, dans une lettre datée du 19 novembre 1696</w:t>
      </w:r>
      <w:r w:rsidR="00170A5B" w:rsidRPr="00DA7839">
        <w:t>, et ce n</w:t>
      </w:r>
      <w:r w:rsidR="00CB410B" w:rsidRPr="00DA7839">
        <w:t>’</w:t>
      </w:r>
      <w:r w:rsidR="00170A5B" w:rsidRPr="00DA7839">
        <w:t xml:space="preserve">a pas </w:t>
      </w:r>
      <w:r w:rsidRPr="00DA7839">
        <w:t>été</w:t>
      </w:r>
      <w:r w:rsidR="00170A5B" w:rsidRPr="00DA7839">
        <w:t xml:space="preserve"> toujours en bien</w:t>
      </w:r>
      <w:r w:rsidR="00CB410B" w:rsidRPr="00DA7839">
        <w:t> »</w:t>
      </w:r>
      <w:r w:rsidR="00170A5B" w:rsidRPr="00DA7839">
        <w:t xml:space="preserve">. Il ajoute de curieux </w:t>
      </w:r>
      <w:r w:rsidRPr="00DA7839">
        <w:t>détails</w:t>
      </w:r>
      <w:r w:rsidR="00CB410B" w:rsidRPr="00DA7839">
        <w:t> :</w:t>
      </w:r>
      <w:r w:rsidR="00170A5B" w:rsidRPr="00DA7839">
        <w:t xml:space="preserve"> </w:t>
      </w:r>
      <w:r w:rsidR="00CB410B" w:rsidRPr="00DA7839">
        <w:rPr>
          <w:i/>
        </w:rPr>
        <w:t>« </w:t>
      </w:r>
      <w:r w:rsidRPr="00DA7839">
        <w:t>Il semble, dit-il,</w:t>
      </w:r>
      <w:r w:rsidR="00170A5B" w:rsidRPr="00DA7839">
        <w:t xml:space="preserve"> que les femmes </w:t>
      </w:r>
      <w:r w:rsidRPr="00DA7839">
        <w:t>aient</w:t>
      </w:r>
      <w:r w:rsidR="00170A5B" w:rsidRPr="00DA7839">
        <w:t xml:space="preserve"> oublié qu’elles </w:t>
      </w:r>
      <w:r w:rsidRPr="00DA7839">
        <w:t>sont</w:t>
      </w:r>
      <w:r w:rsidR="00170A5B" w:rsidRPr="00DA7839">
        <w:t xml:space="preserve"> d</w:t>
      </w:r>
      <w:r w:rsidR="00CB410B" w:rsidRPr="00DA7839">
        <w:t>’</w:t>
      </w:r>
      <w:r w:rsidR="00170A5B" w:rsidRPr="00DA7839">
        <w:t>un antre se</w:t>
      </w:r>
      <w:r w:rsidRPr="00DA7839">
        <w:t>xe que</w:t>
      </w:r>
      <w:r w:rsidR="00170A5B" w:rsidRPr="00DA7839">
        <w:t xml:space="preserve"> les </w:t>
      </w:r>
      <w:r w:rsidRPr="00DA7839">
        <w:t>hommes….  L’usage des suivant</w:t>
      </w:r>
      <w:r w:rsidR="00170A5B" w:rsidRPr="00DA7839">
        <w:t xml:space="preserve">es </w:t>
      </w:r>
      <w:r w:rsidRPr="00DA7839">
        <w:t>est</w:t>
      </w:r>
      <w:r w:rsidR="00170A5B" w:rsidRPr="00DA7839">
        <w:t xml:space="preserve"> banni</w:t>
      </w:r>
      <w:r w:rsidR="00CB410B" w:rsidRPr="00DA7839">
        <w:rPr>
          <w:rFonts w:hint="eastAsia"/>
        </w:rPr>
        <w:t xml:space="preserve"> </w:t>
      </w:r>
      <w:r w:rsidR="00CB410B" w:rsidRPr="00DA7839">
        <w:t>e</w:t>
      </w:r>
      <w:r w:rsidRPr="00DA7839">
        <w:t>t aux filles de chambre out</w:t>
      </w:r>
      <w:r w:rsidR="00170A5B" w:rsidRPr="00DA7839">
        <w:t xml:space="preserve"> succédé des valets de</w:t>
      </w:r>
      <w:r w:rsidR="00CB410B" w:rsidRPr="00DA7839">
        <w:rPr>
          <w:rFonts w:hint="eastAsia"/>
        </w:rPr>
        <w:t xml:space="preserve"> </w:t>
      </w:r>
      <w:r w:rsidR="00CB410B" w:rsidRPr="00DA7839">
        <w:t>c</w:t>
      </w:r>
      <w:r w:rsidR="00170A5B" w:rsidRPr="00DA7839">
        <w:t>hambre.</w:t>
      </w:r>
      <w:r w:rsidR="00CB410B" w:rsidRPr="00DA7839">
        <w:t xml:space="preserve">… </w:t>
      </w:r>
      <w:r w:rsidRPr="00DA7839">
        <w:t>Au lieu d</w:t>
      </w:r>
      <w:r w:rsidR="00170A5B" w:rsidRPr="00DA7839">
        <w:t>es enfants qu’elles avaient autrefois pour laquais, elles choisissent les plus grands garçons et les mieux faits.</w:t>
      </w:r>
      <w:r w:rsidR="00CB410B" w:rsidRPr="00DA7839">
        <w:t xml:space="preserve">… </w:t>
      </w:r>
      <w:r w:rsidR="00170A5B" w:rsidRPr="00DA7839">
        <w:t>La quantité d</w:t>
      </w:r>
      <w:r w:rsidR="00CB410B" w:rsidRPr="00DA7839">
        <w:t>’</w:t>
      </w:r>
      <w:r w:rsidR="00170A5B" w:rsidRPr="00DA7839">
        <w:t>eau-de-vie qui se consomme dans le royaume est quadruple de celle qui se consommait il y a dix ans.</w:t>
      </w:r>
      <w:r w:rsidR="00CB410B" w:rsidRPr="00DA7839">
        <w:t xml:space="preserve">… </w:t>
      </w:r>
      <w:r w:rsidR="00170A5B" w:rsidRPr="00DA7839">
        <w:t xml:space="preserve">L’esprit du jeu a été porté à un point de raffinement que l’on ne saurait </w:t>
      </w:r>
      <w:r w:rsidRPr="00DA7839">
        <w:t>passer…</w:t>
      </w:r>
      <w:r w:rsidR="00CB410B" w:rsidRPr="00DA7839">
        <w:t> »</w:t>
      </w:r>
      <w:r w:rsidR="00170A5B" w:rsidRPr="00DA7839">
        <w:t xml:space="preserve"> Décidément, auteurs comiques ou romanciers</w:t>
      </w:r>
      <w:r w:rsidR="00B6083B" w:rsidRPr="00DA7839">
        <w:t xml:space="preserve"> —</w:t>
      </w:r>
      <w:del w:id="1606" w:author="OBVIL" w:date="2016-12-01T14:12:00Z">
        <w:r w:rsidR="00170A5B" w:rsidRPr="00CB410B">
          <w:delText xml:space="preserve"> </w:delText>
        </w:r>
      </w:del>
      <w:ins w:id="1607" w:author="OBVIL" w:date="2016-12-01T14:12:00Z">
        <w:r w:rsidR="00B6083B" w:rsidRPr="00B6083B">
          <w:t> </w:t>
        </w:r>
      </w:ins>
      <w:r w:rsidR="00170A5B" w:rsidRPr="00DA7839">
        <w:t>dont on croirait que le métier même est de forcer la vérité de leurs peintures</w:t>
      </w:r>
      <w:r w:rsidR="00CB410B" w:rsidRPr="00DA7839">
        <w:t>,</w:t>
      </w:r>
      <w:r w:rsidR="00B6083B" w:rsidRPr="00DA7839">
        <w:t xml:space="preserve"> — </w:t>
      </w:r>
      <w:r w:rsidR="00CB410B" w:rsidRPr="00DA7839">
        <w:t>-</w:t>
      </w:r>
      <w:r w:rsidR="00170A5B" w:rsidRPr="00DA7839">
        <w:t xml:space="preserve"> nous pouvons maintenant les en croire. Ni Regnard, ni Dancourt, ni Le</w:t>
      </w:r>
      <w:r w:rsidRPr="00DA7839">
        <w:t xml:space="preserve"> </w:t>
      </w:r>
      <w:r w:rsidR="00170A5B" w:rsidRPr="00DA7839">
        <w:t>Sage, ni Courtils</w:t>
      </w:r>
      <w:r w:rsidRPr="00DA7839">
        <w:t xml:space="preserve"> </w:t>
      </w:r>
      <w:r w:rsidR="00170A5B" w:rsidRPr="00DA7839">
        <w:t>de Sandras, ils n’ont rien exagéré. La Branche a exist</w:t>
      </w:r>
      <w:r w:rsidR="00CB410B" w:rsidRPr="00DA7839">
        <w:t>é ;</w:t>
      </w:r>
      <w:r w:rsidR="00170A5B" w:rsidRPr="00DA7839">
        <w:t xml:space="preserve"> M</w:t>
      </w:r>
      <w:r w:rsidR="00170A5B" w:rsidRPr="00DA7839">
        <w:rPr>
          <w:vertAlign w:val="superscript"/>
        </w:rPr>
        <w:t>me</w:t>
      </w:r>
      <w:r w:rsidR="00170A5B" w:rsidRPr="00DA7839">
        <w:t xml:space="preserve"> Patin auss</w:t>
      </w:r>
      <w:r w:rsidR="00CB410B" w:rsidRPr="00DA7839">
        <w:t>i ;</w:t>
      </w:r>
      <w:r w:rsidRPr="00DA7839">
        <w:t xml:space="preserve"> et,</w:t>
      </w:r>
      <w:r w:rsidR="00170A5B" w:rsidRPr="00DA7839">
        <w:t xml:space="preserve"> Dancourt n’a pas plus inventé ses </w:t>
      </w:r>
      <w:r w:rsidR="00CB410B" w:rsidRPr="00DA7839">
        <w:t>« </w:t>
      </w:r>
      <w:r w:rsidR="00170A5B" w:rsidRPr="00DA7839">
        <w:t>bourgeoises</w:t>
      </w:r>
      <w:r w:rsidR="00CB410B" w:rsidRPr="00DA7839">
        <w:t> »</w:t>
      </w:r>
      <w:r w:rsidR="00170A5B" w:rsidRPr="00DA7839">
        <w:t xml:space="preserve"> que Le Sage ses </w:t>
      </w:r>
      <w:r w:rsidR="00CB410B" w:rsidRPr="00DA7839">
        <w:t>« </w:t>
      </w:r>
      <w:r w:rsidR="00170A5B" w:rsidRPr="00DA7839">
        <w:t>financiers</w:t>
      </w:r>
      <w:r w:rsidR="00CB410B" w:rsidRPr="00DA7839">
        <w:t> »</w:t>
      </w:r>
      <w:r w:rsidR="00170A5B" w:rsidRPr="00DA7839">
        <w:t>.</w:t>
      </w:r>
    </w:p>
    <w:p w14:paraId="30A13C53" w14:textId="77777777" w:rsidR="00CB410B" w:rsidRPr="00DA7839" w:rsidRDefault="00170A5B" w:rsidP="00000A23">
      <w:pPr>
        <w:pStyle w:val="Corpsdetexte"/>
        <w:pPrChange w:id="1608" w:author="OBVIL" w:date="2016-12-01T14:12:00Z">
          <w:pPr>
            <w:pStyle w:val="Corpsdetexte"/>
            <w:spacing w:afterLines="120" w:after="288"/>
            <w:ind w:firstLine="240"/>
            <w:jc w:val="both"/>
          </w:pPr>
        </w:pPrChange>
      </w:pPr>
      <w:r w:rsidRPr="00DA7839">
        <w:t>Mais veut-on voir la</w:t>
      </w:r>
      <w:r w:rsidR="00BB0D19" w:rsidRPr="00DA7839">
        <w:t xml:space="preserve"> liaison de ce changement des mœurs avec l’idée confuse</w:t>
      </w:r>
      <w:r w:rsidRPr="00DA7839">
        <w:t xml:space="preserve"> du progrè</w:t>
      </w:r>
      <w:r w:rsidR="00CB410B" w:rsidRPr="00DA7839">
        <w:t>s ?</w:t>
      </w:r>
      <w:r w:rsidRPr="00DA7839">
        <w:t xml:space="preserve"> Il nous suffira d’interroger encore l’abbé Dubos</w:t>
      </w:r>
      <w:r w:rsidR="00CB410B" w:rsidRPr="00DA7839">
        <w:t> :</w:t>
      </w:r>
      <w:r w:rsidRPr="00DA7839">
        <w:t xml:space="preserve"> </w:t>
      </w:r>
      <w:r w:rsidR="00CB410B" w:rsidRPr="00DA7839">
        <w:t>« </w:t>
      </w:r>
      <w:r w:rsidR="00BB0D19" w:rsidRPr="00DA7839">
        <w:t>Il</w:t>
      </w:r>
      <w:r w:rsidRPr="00DA7839">
        <w:t xml:space="preserve"> y a, d’ailleurs, parmi la nation des domestiques, beaucoup plus de savoir-vivre et d’éducation qu</w:t>
      </w:r>
      <w:r w:rsidR="00CB410B" w:rsidRPr="00DA7839">
        <w:t>’</w:t>
      </w:r>
      <w:r w:rsidRPr="00DA7839">
        <w:t>autrefois.</w:t>
      </w:r>
      <w:r w:rsidR="00CB410B" w:rsidRPr="00DA7839">
        <w:t xml:space="preserve">… </w:t>
      </w:r>
      <w:r w:rsidRPr="00DA7839">
        <w:t>Un petit bourgeois ne recevra pas un laquais, même une cuisinière, qu</w:t>
      </w:r>
      <w:r w:rsidR="00CB410B" w:rsidRPr="00DA7839">
        <w:t>’</w:t>
      </w:r>
      <w:r w:rsidR="00F37CB2" w:rsidRPr="00DA7839">
        <w:t>ils ne</w:t>
      </w:r>
      <w:r w:rsidRPr="00DA7839">
        <w:t xml:space="preserve"> sachent lire et écrire.</w:t>
      </w:r>
      <w:r w:rsidR="00CB410B" w:rsidRPr="00DA7839">
        <w:t xml:space="preserve">… </w:t>
      </w:r>
      <w:r w:rsidRPr="00DA7839">
        <w:t>La musique est devenue la maladie de la nation.</w:t>
      </w:r>
      <w:r w:rsidR="00CB410B" w:rsidRPr="00DA7839">
        <w:t xml:space="preserve">… </w:t>
      </w:r>
      <w:r w:rsidRPr="00DA7839">
        <w:t xml:space="preserve">Un nouvel art est né, qu’on ignorait presque avant la guerre, celui de faire valoir son argent sur la place par billets payables an </w:t>
      </w:r>
      <w:r w:rsidR="00BB0D19" w:rsidRPr="00DA7839">
        <w:t>porteur…</w:t>
      </w:r>
      <w:r w:rsidR="00CB410B" w:rsidRPr="00DA7839">
        <w:t> »</w:t>
      </w:r>
      <w:r w:rsidRPr="00DA7839">
        <w:t xml:space="preserve"> Ce dernier trait nous explique la facilité que Law trouvera quelques années plus tard pour l’application de ses plans</w:t>
      </w:r>
      <w:r w:rsidR="00CB410B" w:rsidRPr="00DA7839">
        <w:t> :</w:t>
      </w:r>
      <w:r w:rsidR="00BB0D19" w:rsidRPr="00DA7839">
        <w:t xml:space="preserve"> il y avait vingt-cinq ans que</w:t>
      </w:r>
      <w:r w:rsidRPr="00DA7839">
        <w:t xml:space="preserve"> </w:t>
      </w:r>
      <w:r w:rsidR="00CB410B" w:rsidRPr="00DA7839">
        <w:t>« </w:t>
      </w:r>
      <w:r w:rsidRPr="00DA7839">
        <w:t>la place</w:t>
      </w:r>
      <w:r w:rsidR="00CB410B" w:rsidRPr="00DA7839">
        <w:t> »</w:t>
      </w:r>
      <w:r w:rsidRPr="00DA7839">
        <w:t xml:space="preserve"> y était préparée.</w:t>
      </w:r>
    </w:p>
    <w:p w14:paraId="34940668" w14:textId="77777777" w:rsidR="00CB410B" w:rsidRPr="00DA7839" w:rsidRDefault="00170A5B" w:rsidP="00000A23">
      <w:pPr>
        <w:pStyle w:val="Corpsdetexte"/>
        <w:pPrChange w:id="1609" w:author="OBVIL" w:date="2016-12-01T14:12:00Z">
          <w:pPr>
            <w:pStyle w:val="Corpsdetexte"/>
            <w:spacing w:afterLines="120" w:after="288"/>
            <w:ind w:firstLine="240"/>
            <w:jc w:val="both"/>
          </w:pPr>
        </w:pPrChange>
      </w:pPr>
      <w:r w:rsidRPr="00DA7839">
        <w:t>Quelles sont cependant les causes de ce changemen</w:t>
      </w:r>
      <w:r w:rsidR="00CB410B" w:rsidRPr="00DA7839">
        <w:t>t ?</w:t>
      </w:r>
      <w:r w:rsidRPr="00DA7839">
        <w:t xml:space="preserve"> A qui faut-il qu’on les imput</w:t>
      </w:r>
      <w:r w:rsidR="00CB410B" w:rsidRPr="00DA7839">
        <w:t>e ?</w:t>
      </w:r>
      <w:r w:rsidRPr="00DA7839">
        <w:t xml:space="preserve"> Aux jésuites, pour avoir énervé la religion, en essayant de l’accommoder au monde, comme les jansénistes les en accusaien</w:t>
      </w:r>
      <w:r w:rsidR="00CB410B" w:rsidRPr="00DA7839">
        <w:t>t ?</w:t>
      </w:r>
      <w:r w:rsidRPr="00DA7839">
        <w:t xml:space="preserve"> ou aux jansénistes, comme les jésuites le leur reprochaient, pour avoir rendu Dieu </w:t>
      </w:r>
      <w:r w:rsidR="00CB410B" w:rsidRPr="00DA7839">
        <w:t>« </w:t>
      </w:r>
      <w:r w:rsidRPr="00DA7839">
        <w:t>souverainement haïssable</w:t>
      </w:r>
      <w:r w:rsidR="00CB410B" w:rsidRPr="00DA7839">
        <w:t> » ?</w:t>
      </w:r>
      <w:r w:rsidRPr="00DA7839">
        <w:t xml:space="preserve"> Aux philosophes, comme Bayl</w:t>
      </w:r>
      <w:r w:rsidR="00CB410B" w:rsidRPr="00DA7839">
        <w:t>e ?</w:t>
      </w:r>
      <w:r w:rsidRPr="00DA7839">
        <w:t xml:space="preserve"> ou aux femmes du genre de ce</w:t>
      </w:r>
      <w:r w:rsidR="00BB0D19" w:rsidRPr="00DA7839">
        <w:t>lles que n</w:t>
      </w:r>
      <w:r w:rsidRPr="00DA7839">
        <w:t>ous venons de cite</w:t>
      </w:r>
      <w:r w:rsidR="00CB410B" w:rsidRPr="00DA7839">
        <w:t>r ?</w:t>
      </w:r>
      <w:r w:rsidRPr="00DA7839">
        <w:t xml:space="preserve"> Évidemment, c’est ce que l</w:t>
      </w:r>
      <w:r w:rsidR="00CB410B" w:rsidRPr="00DA7839">
        <w:t>’</w:t>
      </w:r>
      <w:r w:rsidRPr="00DA7839">
        <w:t>on ne saurait dire avec assez de certitude ou seulement de probabilité. Le caractère d</w:t>
      </w:r>
      <w:r w:rsidR="00CB410B" w:rsidRPr="00DA7839">
        <w:t>’</w:t>
      </w:r>
      <w:r w:rsidR="00F37CB2" w:rsidRPr="00DA7839">
        <w:t>une société t</w:t>
      </w:r>
      <w:r w:rsidRPr="00DA7839">
        <w:t>ient toujours quelque chose de tous ceux qui la constituent, et personne de nous n</w:t>
      </w:r>
      <w:r w:rsidR="00CB410B" w:rsidRPr="00DA7839">
        <w:t>’</w:t>
      </w:r>
      <w:r w:rsidRPr="00DA7839">
        <w:t>est tout à fait irresponsable des vices de ses contemporains. S</w:t>
      </w:r>
      <w:r w:rsidR="00CB410B" w:rsidRPr="00DA7839">
        <w:t>’</w:t>
      </w:r>
      <w:r w:rsidRPr="00DA7839">
        <w:t>il y a toutefois une responsabilité plus générale que toutes les autres, plus étendue et plus lourde, c’est sans doute celle des maîtres des affaires, la responsabilité de l’</w:t>
      </w:r>
      <w:r w:rsidR="00F37CB2" w:rsidRPr="00DA7839">
        <w:t>Église, par exemple, ou celle de</w:t>
      </w:r>
      <w:r w:rsidRPr="00DA7839">
        <w:t xml:space="preserve"> l’État. En me plaçant à et</w:t>
      </w:r>
      <w:r w:rsidR="00CB410B" w:rsidRPr="00DA7839">
        <w:t>’</w:t>
      </w:r>
      <w:r w:rsidRPr="00DA7839">
        <w:t xml:space="preserve"> point de v</w:t>
      </w:r>
      <w:r w:rsidR="00F37CB2" w:rsidRPr="00DA7839">
        <w:t>ue, je vais tâcher de préciser c</w:t>
      </w:r>
      <w:r w:rsidRPr="00DA7839">
        <w:t>e que, de l</w:t>
      </w:r>
      <w:r w:rsidR="00F37CB2" w:rsidRPr="00DA7839">
        <w:t>685</w:t>
      </w:r>
      <w:r w:rsidRPr="00DA7839">
        <w:t xml:space="preserve"> à 1710, trois événements considérables ont fait pour le progrès de l</w:t>
      </w:r>
      <w:r w:rsidR="00CB410B" w:rsidRPr="00DA7839">
        <w:t>’</w:t>
      </w:r>
      <w:r w:rsidRPr="00DA7839">
        <w:t>incrédulité ou de l’immoralité</w:t>
      </w:r>
      <w:r w:rsidR="00CB410B" w:rsidRPr="00DA7839">
        <w:t> :</w:t>
      </w:r>
      <w:r w:rsidRPr="00DA7839">
        <w:t xml:space="preserve"> ce sont la révocation de l</w:t>
      </w:r>
      <w:r w:rsidR="00CB410B" w:rsidRPr="00DA7839">
        <w:t>’</w:t>
      </w:r>
      <w:r w:rsidR="00F37CB2" w:rsidRPr="00DA7839">
        <w:t>édit de Nantes, l’affaire du quiétism</w:t>
      </w:r>
      <w:r w:rsidRPr="00DA7839">
        <w:t xml:space="preserve">e, </w:t>
      </w:r>
      <w:r w:rsidR="00F37CB2" w:rsidRPr="00DA7839">
        <w:t>et</w:t>
      </w:r>
      <w:r w:rsidRPr="00DA7839">
        <w:t xml:space="preserve"> la persécution dirigée contre les jansénistes.</w:t>
      </w:r>
    </w:p>
    <w:p w14:paraId="2DC69DD9" w14:textId="77777777" w:rsidR="00CB410B" w:rsidRPr="00CB410B" w:rsidRDefault="00170A5B" w:rsidP="00F37CB2">
      <w:pPr>
        <w:pStyle w:val="Titre2"/>
      </w:pPr>
      <w:bookmarkStart w:id="1610" w:name="bookmark32"/>
      <w:bookmarkEnd w:id="1610"/>
      <w:r w:rsidRPr="00CB410B">
        <w:t>III</w:t>
      </w:r>
    </w:p>
    <w:p w14:paraId="37A24E0C" w14:textId="77777777" w:rsidR="00CB410B" w:rsidRPr="00DA7839" w:rsidRDefault="00170A5B" w:rsidP="00000A23">
      <w:pPr>
        <w:pStyle w:val="Corpsdetexte"/>
        <w:pPrChange w:id="1611" w:author="OBVIL" w:date="2016-12-01T14:12:00Z">
          <w:pPr>
            <w:pStyle w:val="Corpsdetexte"/>
            <w:spacing w:afterLines="120" w:after="288"/>
            <w:ind w:firstLine="240"/>
            <w:jc w:val="both"/>
          </w:pPr>
        </w:pPrChange>
      </w:pPr>
      <w:r w:rsidRPr="00DA7839">
        <w:t xml:space="preserve">Quelque liberté de composition que permette, qu’exige même la </w:t>
      </w:r>
      <w:r w:rsidR="00F37CB2" w:rsidRPr="00DA7839">
        <w:t>nature</w:t>
      </w:r>
      <w:r w:rsidRPr="00DA7839">
        <w:t xml:space="preserve"> de ces </w:t>
      </w:r>
      <w:r w:rsidR="00F37CB2" w:rsidRPr="00DA7839">
        <w:rPr>
          <w:i/>
        </w:rPr>
        <w:t>Études</w:t>
      </w:r>
      <w:r w:rsidRPr="00B6083B">
        <w:rPr>
          <w:rPrChange w:id="1612" w:author="OBVIL" w:date="2016-12-01T14:12:00Z">
            <w:rPr>
              <w:rFonts w:ascii="Times New Roman" w:hAnsi="Times New Roman"/>
              <w:i/>
            </w:rPr>
          </w:rPrChange>
        </w:rPr>
        <w:t>,</w:t>
      </w:r>
      <w:r w:rsidRPr="00DA7839">
        <w:t xml:space="preserve"> je n’ai pas sans doute à parler ici de la révocation de l</w:t>
      </w:r>
      <w:r w:rsidR="00CB410B" w:rsidRPr="00DA7839">
        <w:t>’</w:t>
      </w:r>
      <w:r w:rsidRPr="00DA7839">
        <w:t>édit de Nantes en général, de ses causes, de ses conséquences politiques ou économiques, non plus qu’à examiner si quelques historiens n</w:t>
      </w:r>
      <w:r w:rsidR="00CB410B" w:rsidRPr="00DA7839">
        <w:t>’</w:t>
      </w:r>
      <w:r w:rsidRPr="00DA7839">
        <w:t>en auraient pas peut-être exagéré la gravité, tandis que d</w:t>
      </w:r>
      <w:r w:rsidR="00CB410B" w:rsidRPr="00DA7839">
        <w:t>’</w:t>
      </w:r>
      <w:r w:rsidRPr="00DA7839">
        <w:t>autres, au contraire, s</w:t>
      </w:r>
      <w:r w:rsidR="00CB410B" w:rsidRPr="00DA7839">
        <w:t>’</w:t>
      </w:r>
      <w:r w:rsidR="00F37CB2" w:rsidRPr="00DA7839">
        <w:t>efforçaient</w:t>
      </w:r>
      <w:r w:rsidRPr="00DA7839">
        <w:t>, eux, de les atténuer. Aussi bien, il faut l’avouer, les ruines économiques se réparen</w:t>
      </w:r>
      <w:r w:rsidR="00CB410B" w:rsidRPr="00DA7839">
        <w:t>t ;</w:t>
      </w:r>
      <w:r w:rsidRPr="00DA7839">
        <w:t xml:space="preserve"> et certainement il est fâcheux que nos protestants aient dû transporter nos industries d</w:t>
      </w:r>
      <w:r w:rsidR="00CB410B" w:rsidRPr="00DA7839">
        <w:t>’</w:t>
      </w:r>
      <w:r w:rsidRPr="00DA7839">
        <w:t xml:space="preserve">art en Angleterre ou en Prusse, mais deux cents ans ont passé depuis lors, et la France a refait plusieurs fois sa fortune. </w:t>
      </w:r>
      <w:r w:rsidR="00F37CB2" w:rsidRPr="00DA7839">
        <w:t>Il</w:t>
      </w:r>
      <w:r w:rsidRPr="00DA7839">
        <w:t xml:space="preserve"> est fâcheux également, beaucoup plus fâcheux même, que la révocation de l</w:t>
      </w:r>
      <w:r w:rsidR="00CB410B" w:rsidRPr="00DA7839">
        <w:t>’</w:t>
      </w:r>
      <w:r w:rsidRPr="00DA7839">
        <w:t xml:space="preserve">édit de Nantes ait eu pour premier </w:t>
      </w:r>
      <w:r w:rsidR="00F37CB2" w:rsidRPr="00DA7839">
        <w:t>effet politique de coaliser l’Eu</w:t>
      </w:r>
      <w:r w:rsidRPr="00DA7839">
        <w:t>rope entière contre nous, et ainsi de faire aboutir au douloureux traité d</w:t>
      </w:r>
      <w:r w:rsidR="00CB410B" w:rsidRPr="00DA7839">
        <w:t>’</w:t>
      </w:r>
      <w:r w:rsidRPr="00DA7839">
        <w:t>Utrecht un règne glorieusement inauguré par les traités de Westphalie et des Pyrénées. J’ose dire toutefois qu</w:t>
      </w:r>
      <w:r w:rsidR="00CB410B" w:rsidRPr="00DA7839">
        <w:t>’</w:t>
      </w:r>
      <w:r w:rsidRPr="00DA7839">
        <w:t>en politique, c</w:t>
      </w:r>
      <w:r w:rsidR="00CB410B" w:rsidRPr="00DA7839">
        <w:t>’</w:t>
      </w:r>
      <w:r w:rsidRPr="00DA7839">
        <w:t>est l</w:t>
      </w:r>
      <w:r w:rsidR="00CB410B" w:rsidRPr="00DA7839">
        <w:t>’</w:t>
      </w:r>
      <w:r w:rsidRPr="00DA7839">
        <w:t>événement qui juge les conceptions, et le succès seul qui condamne ou qui justifie les desseins. Mais, de n</w:t>
      </w:r>
      <w:r w:rsidR="00CB410B" w:rsidRPr="00DA7839">
        <w:t>’</w:t>
      </w:r>
      <w:r w:rsidRPr="00DA7839">
        <w:t>avoir pas senti ce qu</w:t>
      </w:r>
      <w:r w:rsidR="00CB410B" w:rsidRPr="00DA7839">
        <w:t>’</w:t>
      </w:r>
      <w:r w:rsidRPr="00DA7839">
        <w:t>il y avait de force ou de vertu morale dans le protestantism</w:t>
      </w:r>
      <w:r w:rsidR="00CB410B" w:rsidRPr="00DA7839">
        <w:t>e :</w:t>
      </w:r>
      <w:r w:rsidRPr="00DA7839">
        <w:t xml:space="preserve"> d</w:t>
      </w:r>
      <w:r w:rsidR="00CB410B" w:rsidRPr="00DA7839">
        <w:t>’</w:t>
      </w:r>
      <w:r w:rsidRPr="00DA7839">
        <w:t>avoir sacrifié, si je puis ainsi dire, au rêve d</w:t>
      </w:r>
      <w:r w:rsidR="00CB410B" w:rsidRPr="00DA7839">
        <w:t>’</w:t>
      </w:r>
      <w:r w:rsidRPr="00DA7839">
        <w:t>une unité tout extérieure, purement apparente et décorative, la plus substantielle des réalité</w:t>
      </w:r>
      <w:r w:rsidR="00CB410B" w:rsidRPr="00DA7839">
        <w:t>s :</w:t>
      </w:r>
      <w:r w:rsidRPr="00DA7839">
        <w:t xml:space="preserve"> de n</w:t>
      </w:r>
      <w:r w:rsidR="00CB410B" w:rsidRPr="00DA7839">
        <w:t>’</w:t>
      </w:r>
      <w:r w:rsidR="00F37CB2" w:rsidRPr="00DA7839">
        <w:t>avoir pas compris que</w:t>
      </w:r>
      <w:r w:rsidRPr="00DA7839">
        <w:t xml:space="preserve"> tout ce que l</w:t>
      </w:r>
      <w:r w:rsidR="00CB410B" w:rsidRPr="00DA7839">
        <w:t>’</w:t>
      </w:r>
      <w:r w:rsidRPr="00DA7839">
        <w:t xml:space="preserve">on entreprenait contre le protestantisme, on l’accomplissait au profit du </w:t>
      </w:r>
      <w:r w:rsidR="00CB410B" w:rsidRPr="00DA7839">
        <w:t>« </w:t>
      </w:r>
      <w:r w:rsidRPr="00DA7839">
        <w:t>déisme</w:t>
      </w:r>
      <w:r w:rsidR="00CB410B" w:rsidRPr="00DA7839">
        <w:t> »</w:t>
      </w:r>
      <w:r w:rsidRPr="00DA7839">
        <w:t xml:space="preserve"> comme disait Bayle, ou du </w:t>
      </w:r>
      <w:r w:rsidR="00CB410B" w:rsidRPr="00DA7839">
        <w:t>« </w:t>
      </w:r>
      <w:r w:rsidRPr="00DA7839">
        <w:t>libertinage</w:t>
      </w:r>
      <w:r w:rsidR="00CB410B" w:rsidRPr="00DA7839">
        <w:t> » :</w:t>
      </w:r>
      <w:r w:rsidRPr="00DA7839">
        <w:t xml:space="preserve"> voilà qui est plus grave</w:t>
      </w:r>
      <w:r w:rsidR="00CB410B" w:rsidRPr="00DA7839">
        <w:t>,</w:t>
      </w:r>
      <w:r w:rsidR="00B6083B" w:rsidRPr="00DA7839">
        <w:t xml:space="preserve"> — </w:t>
      </w:r>
      <w:r w:rsidRPr="00DA7839">
        <w:t>et voilà ce que l’on ne saurait trop reprocher à la mémoire de Louis XI</w:t>
      </w:r>
      <w:r w:rsidR="00F37CB2" w:rsidRPr="00DA7839">
        <w:t>V</w:t>
      </w:r>
      <w:r w:rsidR="00CB410B" w:rsidRPr="00DA7839">
        <w:t> !</w:t>
      </w:r>
      <w:r w:rsidRPr="00DA7839">
        <w:t xml:space="preserve"> De Dunkerque à Bayonne, et de Brest à Besançon, pour la satisfaction métaphysique de n</w:t>
      </w:r>
      <w:r w:rsidR="00CB410B" w:rsidRPr="00DA7839">
        <w:t>’</w:t>
      </w:r>
      <w:r w:rsidRPr="00DA7839">
        <w:t>entendre louer Dieu qu</w:t>
      </w:r>
      <w:r w:rsidR="00CB410B" w:rsidRPr="00DA7839">
        <w:t>’</w:t>
      </w:r>
      <w:r w:rsidRPr="00DA7839">
        <w:t>en latin, il a vraiment détruit le nerf de la moralité français</w:t>
      </w:r>
      <w:r w:rsidR="00CB410B" w:rsidRPr="00DA7839">
        <w:t>e ;</w:t>
      </w:r>
      <w:r w:rsidRPr="00DA7839">
        <w:t xml:space="preserve"> et, en chassant les protestants, appelé l</w:t>
      </w:r>
      <w:r w:rsidR="00CB410B" w:rsidRPr="00DA7839">
        <w:t>’</w:t>
      </w:r>
      <w:r w:rsidRPr="00DA7839">
        <w:t>épicurisme même au secours de sa monarchie.</w:t>
      </w:r>
    </w:p>
    <w:p w14:paraId="6898EF62" w14:textId="651AD8FE" w:rsidR="00CB410B" w:rsidRPr="00DA7839" w:rsidRDefault="00170A5B" w:rsidP="00000A23">
      <w:pPr>
        <w:pStyle w:val="Corpsdetexte"/>
        <w:pPrChange w:id="1613" w:author="OBVIL" w:date="2016-12-01T14:12:00Z">
          <w:pPr>
            <w:pStyle w:val="Corpsdetexte"/>
            <w:spacing w:afterLines="120" w:after="288"/>
            <w:ind w:firstLine="240"/>
            <w:jc w:val="both"/>
          </w:pPr>
        </w:pPrChange>
      </w:pPr>
      <w:r w:rsidRPr="00DA7839">
        <w:t>Intolérants et orgueilleux, difficiles à manier, chagrins et moroses, méprisants et a</w:t>
      </w:r>
      <w:r w:rsidR="00F37CB2" w:rsidRPr="00DA7839">
        <w:t>ustères, aff</w:t>
      </w:r>
      <w:r w:rsidRPr="00DA7839">
        <w:t>ectant la religion jusque dans leur costume, les protestants possédaient, en revanche, les vérins dont ces défauts étaient comme l</w:t>
      </w:r>
      <w:r w:rsidR="00CB410B" w:rsidRPr="00DA7839">
        <w:t>’</w:t>
      </w:r>
      <w:r w:rsidRPr="00DA7839">
        <w:t>enveloppe, et, grâce à elles, on peut dire que depuis plus d</w:t>
      </w:r>
      <w:r w:rsidR="00CB410B" w:rsidRPr="00DA7839">
        <w:t>’</w:t>
      </w:r>
      <w:r w:rsidRPr="00DA7839">
        <w:t>un siècle, ils représentaient la substance morale de la France. Ils le</w:t>
      </w:r>
      <w:r w:rsidR="00F37CB2" w:rsidRPr="00DA7839">
        <w:t xml:space="preserve"> devaient à leurs origines. Car,</w:t>
      </w:r>
      <w:r w:rsidRPr="00DA7839">
        <w:t xml:space="preserve"> au lieu de se convertir jadis en masse au protestantisme, si la France du</w:t>
      </w:r>
      <w:r w:rsidR="00B6083B" w:rsidRPr="00B6083B">
        <w:rPr>
          <w:rPrChange w:id="1614" w:author="OBVIL" w:date="2016-12-01T14:12:00Z">
            <w:rPr>
              <w:rFonts w:ascii="Times New Roman" w:hAnsi="Times New Roman"/>
              <w:sz w:val="20"/>
            </w:rPr>
          </w:rPrChange>
        </w:rPr>
        <w:t xml:space="preserve"> </w:t>
      </w:r>
      <w:del w:id="1615" w:author="OBVIL" w:date="2016-12-01T14:12:00Z">
        <w:r w:rsidR="00F37CB2" w:rsidRPr="00CB13E4">
          <w:rPr>
            <w:sz w:val="20"/>
            <w:szCs w:val="20"/>
          </w:rPr>
          <w:delText>XVI</w:delText>
        </w:r>
        <w:r w:rsidR="00F37CB2" w:rsidRPr="00CB13E4">
          <w:rPr>
            <w:vertAlign w:val="superscript"/>
          </w:rPr>
          <w:delText>e</w:delText>
        </w:r>
        <w:r w:rsidRPr="00CB410B">
          <w:delText xml:space="preserve"> </w:delText>
        </w:r>
      </w:del>
      <w:ins w:id="1616" w:author="OBVIL" w:date="2016-12-01T14:12:00Z">
        <w:r w:rsidR="00254340" w:rsidRPr="00254340">
          <w:rPr>
            <w:smallCaps/>
          </w:rPr>
          <w:t>xvi</w:t>
        </w:r>
        <w:r w:rsidR="00254340" w:rsidRPr="00254340">
          <w:rPr>
            <w:vertAlign w:val="superscript"/>
          </w:rPr>
          <w:t>e</w:t>
        </w:r>
        <w:r w:rsidR="00254340" w:rsidRPr="00254340">
          <w:t> </w:t>
        </w:r>
      </w:ins>
      <w:r w:rsidR="00254340" w:rsidRPr="00DA7839">
        <w:t>siècle</w:t>
      </w:r>
      <w:r w:rsidRPr="00DA7839">
        <w:t xml:space="preserve"> était demeurée catholique</w:t>
      </w:r>
      <w:r w:rsidR="00B6083B" w:rsidRPr="00DA7839">
        <w:t xml:space="preserve"> —</w:t>
      </w:r>
      <w:del w:id="1617" w:author="OBVIL" w:date="2016-12-01T14:12:00Z">
        <w:r w:rsidRPr="00CB410B">
          <w:delText xml:space="preserve"> </w:delText>
        </w:r>
      </w:del>
      <w:ins w:id="1618" w:author="OBVIL" w:date="2016-12-01T14:12:00Z">
        <w:r w:rsidR="00B6083B" w:rsidRPr="00B6083B">
          <w:t> </w:t>
        </w:r>
      </w:ins>
      <w:r w:rsidRPr="00DA7839">
        <w:t>la France des Valois et des Médicis, la France de Rabelais et de Ronsard</w:t>
      </w:r>
      <w:r w:rsidR="00CB410B" w:rsidRPr="00DA7839">
        <w:t>,</w:t>
      </w:r>
      <w:r w:rsidR="00B6083B" w:rsidRPr="00DA7839">
        <w:t xml:space="preserve"> — </w:t>
      </w:r>
      <w:r w:rsidRPr="00DA7839">
        <w:t>il y en avait eu d’</w:t>
      </w:r>
      <w:r w:rsidR="00F37CB2" w:rsidRPr="00DA7839">
        <w:t>autres</w:t>
      </w:r>
      <w:r w:rsidRPr="00DA7839">
        <w:t xml:space="preserve"> raisons, je le sais, mais aucune de plus forte ni de plus décisive que l’horreur du génie français, facile, aimable, et insouciant, pour la sévérité morale du dogme calviniste. On avait eu peur, et on avait reculé</w:t>
      </w:r>
      <w:r w:rsidR="00CB410B" w:rsidRPr="00DA7839">
        <w:t> !</w:t>
      </w:r>
      <w:r w:rsidRPr="00DA7839">
        <w:t xml:space="preserve"> Il en était résulté que, tandis qu</w:t>
      </w:r>
      <w:r w:rsidR="00CB410B" w:rsidRPr="00DA7839">
        <w:t>’</w:t>
      </w:r>
      <w:r w:rsidRPr="00DA7839">
        <w:t>ailleurs, en Allemagne ou en Ang</w:t>
      </w:r>
      <w:r w:rsidR="00F37CB2" w:rsidRPr="00DA7839">
        <w:t>leterre, la réforme avait surtout</w:t>
      </w:r>
      <w:r w:rsidRPr="00DA7839">
        <w:t xml:space="preserve"> agité des passions politiques ou Idéologiques, sa propag</w:t>
      </w:r>
      <w:r w:rsidR="00F37CB2" w:rsidRPr="00DA7839">
        <w:t>ande, en France, avait pris surtout</w:t>
      </w:r>
      <w:r w:rsidRPr="00DA7839">
        <w:t xml:space="preserve"> un caractère moral, et la minorité </w:t>
      </w:r>
      <w:r w:rsidR="00F37CB2" w:rsidRPr="00DA7839">
        <w:t>protestante</w:t>
      </w:r>
      <w:r w:rsidRPr="00DA7839">
        <w:t xml:space="preserve"> s</w:t>
      </w:r>
      <w:r w:rsidR="00CB410B" w:rsidRPr="00DA7839">
        <w:t>’</w:t>
      </w:r>
      <w:r w:rsidR="00F37CB2" w:rsidRPr="00DA7839">
        <w:t>était</w:t>
      </w:r>
      <w:r w:rsidRPr="00DA7839">
        <w:t xml:space="preserve"> ainsi formée, groupée, serrée autour de l</w:t>
      </w:r>
      <w:r w:rsidR="00CB410B" w:rsidRPr="00DA7839">
        <w:t>’</w:t>
      </w:r>
      <w:r w:rsidR="00F37CB2" w:rsidRPr="00DA7839">
        <w:t>idée de</w:t>
      </w:r>
      <w:r w:rsidRPr="00DA7839">
        <w:t xml:space="preserve"> la rénovation dos mœurs. La persécution avait fait le reste. </w:t>
      </w:r>
      <w:r w:rsidR="00F37CB2" w:rsidRPr="00DA7839">
        <w:t>En 168</w:t>
      </w:r>
      <w:r w:rsidRPr="00DA7839">
        <w:t>5, dans la France de Louis XIV, les protestants, écartés des tentations par les mêmes mesures qui les éloignaient des emplois, se dressaient comme un enseignement vivant, par l</w:t>
      </w:r>
      <w:r w:rsidR="00CB410B" w:rsidRPr="00DA7839">
        <w:t>’</w:t>
      </w:r>
      <w:r w:rsidRPr="00DA7839">
        <w:t xml:space="preserve">ardeur de leur </w:t>
      </w:r>
      <w:r w:rsidR="00F37CB2" w:rsidRPr="00DA7839">
        <w:t>foi, par leur constante préoccupat</w:t>
      </w:r>
      <w:r w:rsidRPr="00DA7839">
        <w:t xml:space="preserve">ion </w:t>
      </w:r>
      <w:r w:rsidR="00CB410B" w:rsidRPr="00DA7839">
        <w:rPr>
          <w:i/>
        </w:rPr>
        <w:t>« </w:t>
      </w:r>
      <w:r w:rsidRPr="00DA7839">
        <w:t xml:space="preserve">du </w:t>
      </w:r>
      <w:r w:rsidR="00F37CB2" w:rsidRPr="00DA7839">
        <w:t>salut</w:t>
      </w:r>
      <w:r w:rsidR="00CB410B" w:rsidRPr="00DA7839">
        <w:t> »</w:t>
      </w:r>
      <w:r w:rsidR="00F37CB2" w:rsidRPr="00DA7839">
        <w:t>,</w:t>
      </w:r>
      <w:r w:rsidRPr="00DA7839">
        <w:t xml:space="preserve"> par leur éloignement des plaisirs fac</w:t>
      </w:r>
      <w:r w:rsidR="00F37CB2" w:rsidRPr="00DA7839">
        <w:t>iles, par la dignité de leurs mœurs</w:t>
      </w:r>
      <w:r w:rsidRPr="00DA7839">
        <w:t xml:space="preserve">, par la raideur même </w:t>
      </w:r>
      <w:r w:rsidR="00F37CB2" w:rsidRPr="00DA7839">
        <w:t>enfin et la f</w:t>
      </w:r>
      <w:r w:rsidRPr="00DA7839">
        <w:t>ierté de leur altitude.</w:t>
      </w:r>
    </w:p>
    <w:p w14:paraId="4E247850" w14:textId="52038182" w:rsidR="00CB410B" w:rsidRPr="00DA7839" w:rsidRDefault="00170A5B" w:rsidP="00000A23">
      <w:pPr>
        <w:pStyle w:val="Corpsdetexte"/>
        <w:pPrChange w:id="1619" w:author="OBVIL" w:date="2016-12-01T14:12:00Z">
          <w:pPr>
            <w:pStyle w:val="Corpsdetexte"/>
            <w:spacing w:afterLines="120" w:after="288"/>
            <w:ind w:firstLine="240"/>
            <w:jc w:val="both"/>
          </w:pPr>
        </w:pPrChange>
      </w:pPr>
      <w:r w:rsidRPr="00DA7839">
        <w:t>Une conviction les soutenait</w:t>
      </w:r>
      <w:r w:rsidR="00B6083B" w:rsidRPr="00DA7839">
        <w:t xml:space="preserve"> —</w:t>
      </w:r>
      <w:del w:id="1620" w:author="OBVIL" w:date="2016-12-01T14:12:00Z">
        <w:r w:rsidRPr="00CB410B">
          <w:delText xml:space="preserve"> </w:delText>
        </w:r>
      </w:del>
      <w:ins w:id="1621" w:author="OBVIL" w:date="2016-12-01T14:12:00Z">
        <w:r w:rsidR="00B6083B" w:rsidRPr="00B6083B">
          <w:t> </w:t>
        </w:r>
      </w:ins>
      <w:r w:rsidRPr="00DA7839">
        <w:t xml:space="preserve">dont on a vu que Bayle </w:t>
      </w:r>
      <w:r w:rsidR="00F37CB2" w:rsidRPr="00DA7839">
        <w:t>lui-même</w:t>
      </w:r>
      <w:r w:rsidRPr="00DA7839">
        <w:t xml:space="preserve"> n</w:t>
      </w:r>
      <w:r w:rsidR="00CB410B" w:rsidRPr="00DA7839">
        <w:t>’</w:t>
      </w:r>
      <w:r w:rsidRPr="00DA7839">
        <w:t>avait pas pu ou voulu s</w:t>
      </w:r>
      <w:r w:rsidR="00CB410B" w:rsidRPr="00DA7839">
        <w:t>’</w:t>
      </w:r>
      <w:r w:rsidRPr="00DA7839">
        <w:t>affranchir.</w:t>
      </w:r>
      <w:r w:rsidR="00B6083B" w:rsidRPr="00DA7839">
        <w:t xml:space="preserve"> — </w:t>
      </w:r>
      <w:r w:rsidRPr="00DA7839">
        <w:t>la conviction de la perversité native ou de la</w:t>
      </w:r>
      <w:r w:rsidR="00F37CB2" w:rsidRPr="00DA7839">
        <w:t> « </w:t>
      </w:r>
      <w:r w:rsidRPr="00DA7839">
        <w:t>malice originelle</w:t>
      </w:r>
      <w:r w:rsidR="00CB410B" w:rsidRPr="00DA7839">
        <w:t> »</w:t>
      </w:r>
      <w:r w:rsidRPr="00DA7839">
        <w:t xml:space="preserve"> de l</w:t>
      </w:r>
      <w:r w:rsidR="00CB410B" w:rsidRPr="00DA7839">
        <w:t>’</w:t>
      </w:r>
      <w:r w:rsidRPr="00DA7839">
        <w:t xml:space="preserve">homme. Je sortirais de mon sujet, et je mettrais </w:t>
      </w:r>
      <w:r w:rsidR="00F37CB2" w:rsidRPr="00DA7839">
        <w:t>étourdiment</w:t>
      </w:r>
      <w:r w:rsidRPr="00DA7839">
        <w:t xml:space="preserve"> le pied sur un 1er-rain que je connais mal, si j</w:t>
      </w:r>
      <w:r w:rsidR="00CB410B" w:rsidRPr="00DA7839">
        <w:t>’</w:t>
      </w:r>
      <w:r w:rsidRPr="00DA7839">
        <w:t>essayais, à ce propos, de dire en quoi la notion ou la définition du péché originel diffère, parmi les protestants, de celle qu</w:t>
      </w:r>
      <w:r w:rsidR="00CB410B" w:rsidRPr="00DA7839">
        <w:t>’</w:t>
      </w:r>
      <w:r w:rsidR="00F37CB2" w:rsidRPr="00DA7839">
        <w:t>en donnent les théologiens et</w:t>
      </w:r>
      <w:r w:rsidRPr="00DA7839">
        <w:t xml:space="preserve"> la tradition catholique. Je le voudrais, mais je n</w:t>
      </w:r>
      <w:r w:rsidR="00CB410B" w:rsidRPr="00DA7839">
        <w:t>’</w:t>
      </w:r>
      <w:r w:rsidRPr="00DA7839">
        <w:t>os</w:t>
      </w:r>
      <w:r w:rsidR="00CB410B" w:rsidRPr="00DA7839">
        <w:t>e ;</w:t>
      </w:r>
      <w:r w:rsidR="00F37CB2" w:rsidRPr="00DA7839">
        <w:t xml:space="preserve"> et je</w:t>
      </w:r>
      <w:r w:rsidRPr="00DA7839">
        <w:t xml:space="preserve"> renvoie le lecteur aux très beaux </w:t>
      </w:r>
      <w:r w:rsidRPr="00DA7839">
        <w:rPr>
          <w:i/>
        </w:rPr>
        <w:t>Traités</w:t>
      </w:r>
      <w:r w:rsidRPr="00DA7839">
        <w:t xml:space="preserve"> du savant Palmieri, p</w:t>
      </w:r>
      <w:r w:rsidR="00F37CB2" w:rsidRPr="00DA7839">
        <w:t>ar exemple, ou du cardinal Mazzarella.</w:t>
      </w:r>
      <w:r w:rsidR="00F37CB2" w:rsidRPr="00DA7839">
        <w:rPr>
          <w:rStyle w:val="Appelnotedebasdep"/>
        </w:rPr>
        <w:footnoteReference w:id="14"/>
      </w:r>
      <w:r w:rsidRPr="00DA7839">
        <w:t xml:space="preserve"> Ce qui toutefois ne parait pas douteux, c’est qu</w:t>
      </w:r>
      <w:r w:rsidR="00CB410B" w:rsidRPr="00DA7839">
        <w:t>’</w:t>
      </w:r>
      <w:r w:rsidRPr="00DA7839">
        <w:t xml:space="preserve">en faisant essentiellement consister la faute originelle dans </w:t>
      </w:r>
      <w:r w:rsidR="00CB410B" w:rsidRPr="00DA7839">
        <w:t>« </w:t>
      </w:r>
      <w:r w:rsidRPr="00DA7839">
        <w:t>la concupiscence</w:t>
      </w:r>
      <w:r w:rsidR="00CB410B" w:rsidRPr="00DA7839">
        <w:t> »</w:t>
      </w:r>
      <w:r w:rsidRPr="00DA7839">
        <w:t xml:space="preserve">, et ses suites dans une propension </w:t>
      </w:r>
      <w:r w:rsidR="00CB410B" w:rsidRPr="00DA7839">
        <w:t>« </w:t>
      </w:r>
      <w:r w:rsidRPr="00DA7839">
        <w:t>toujours actuelle</w:t>
      </w:r>
      <w:r w:rsidR="00CB410B" w:rsidRPr="00DA7839">
        <w:t> »</w:t>
      </w:r>
      <w:r w:rsidRPr="00DA7839">
        <w:t xml:space="preserve"> à mal faire, Sibériens et calvinistes, ils peuvent bien avoir mal interprété les textes, et d</w:t>
      </w:r>
      <w:r w:rsidR="00CB410B" w:rsidRPr="00DA7839">
        <w:t>’</w:t>
      </w:r>
      <w:r w:rsidRPr="00DA7839">
        <w:t>ailleurs aggravé sans droit la condition assez misérable de l</w:t>
      </w:r>
      <w:r w:rsidR="00CB410B" w:rsidRPr="00DA7839">
        <w:t>’</w:t>
      </w:r>
      <w:r w:rsidRPr="00DA7839">
        <w:t>homme, mais ils ont singulièrement fortifié le ressort de la vie int</w:t>
      </w:r>
      <w:r w:rsidR="00F37CB2" w:rsidRPr="00DA7839">
        <w:t>érieure. Nos optimistes eux-mêmes</w:t>
      </w:r>
      <w:r w:rsidRPr="00DA7839">
        <w:t>, et nos épicuriens ne sauraient le nier. Être toujours en gar</w:t>
      </w:r>
      <w:r w:rsidR="00F37CB2" w:rsidRPr="00DA7839">
        <w:t>de contre soi, savoir que nos p</w:t>
      </w:r>
      <w:r w:rsidRPr="00DA7839">
        <w:t xml:space="preserve">ires ennemis, les seuls que nous devions vraiment craindre, sont au dedans de nous, et traiter en tout temps la nature comme </w:t>
      </w:r>
      <w:r w:rsidR="00CB410B" w:rsidRPr="00DA7839">
        <w:t>« </w:t>
      </w:r>
      <w:r w:rsidRPr="00DA7839">
        <w:t>un état de maladie</w:t>
      </w:r>
      <w:r w:rsidR="00CB410B" w:rsidRPr="00DA7839">
        <w:t> »</w:t>
      </w:r>
      <w:r w:rsidRPr="00DA7839">
        <w:t>, si la doctrine est dure, elle est haute, et, pour peu qu</w:t>
      </w:r>
      <w:r w:rsidR="00CB410B" w:rsidRPr="00DA7839">
        <w:t>’</w:t>
      </w:r>
      <w:r w:rsidRPr="00DA7839">
        <w:t xml:space="preserve">on réussisse à la dépouiller de ce qu’elle contracterait aisément d’égoïste, on n’en conçoit </w:t>
      </w:r>
      <w:r w:rsidR="00F37CB2" w:rsidRPr="00DA7839">
        <w:t>point</w:t>
      </w:r>
      <w:r w:rsidRPr="00DA7839">
        <w:t xml:space="preserve"> ou on n</w:t>
      </w:r>
      <w:r w:rsidR="00CB410B" w:rsidRPr="00DA7839">
        <w:t>’</w:t>
      </w:r>
      <w:r w:rsidRPr="00DA7839">
        <w:t>en conçoit guère de [dus féconde en vertus. Les protestants de France l’ont autrefois prouvé. Tout autour d</w:t>
      </w:r>
      <w:r w:rsidR="00CB410B" w:rsidRPr="00DA7839">
        <w:t>’</w:t>
      </w:r>
      <w:r w:rsidR="00F37CB2" w:rsidRPr="00DA7839">
        <w:t>eux, tandis qu</w:t>
      </w:r>
      <w:r w:rsidRPr="00DA7839">
        <w:t>e l’idée de la bonté de la nature s</w:t>
      </w:r>
      <w:r w:rsidR="00CB410B" w:rsidRPr="00DA7839">
        <w:t>’</w:t>
      </w:r>
      <w:r w:rsidRPr="00DA7839">
        <w:t>infiltrait, s</w:t>
      </w:r>
      <w:r w:rsidR="00CB410B" w:rsidRPr="00DA7839">
        <w:t>’</w:t>
      </w:r>
      <w:r w:rsidRPr="00DA7839">
        <w:t xml:space="preserve">insinuait, </w:t>
      </w:r>
      <w:r w:rsidR="00F37CB2" w:rsidRPr="00DA7839">
        <w:t>cheminait</w:t>
      </w:r>
      <w:r w:rsidRPr="00DA7839">
        <w:t xml:space="preserve">, se faisait jour jusque dans la prédication de Massillon ou dans le </w:t>
      </w:r>
      <w:r w:rsidRPr="00DA7839">
        <w:rPr>
          <w:i/>
        </w:rPr>
        <w:t>Télémaque</w:t>
      </w:r>
      <w:r w:rsidRPr="00DA7839">
        <w:t xml:space="preserve"> de l</w:t>
      </w:r>
      <w:r w:rsidR="00CB410B" w:rsidRPr="00DA7839">
        <w:t>’</w:t>
      </w:r>
      <w:r w:rsidR="00F37CB2" w:rsidRPr="00DA7839">
        <w:t>archevêque de Camb</w:t>
      </w:r>
      <w:r w:rsidRPr="00DA7839">
        <w:t>rai, nos protestants, eux, continuaient de croire que nos premiers devoirs sont contre nous-mêmes, et ils parlaient toujours, ils agissaient, Ils vivaient en conséquence.</w:t>
      </w:r>
    </w:p>
    <w:p w14:paraId="68287C9C" w14:textId="54F1930F" w:rsidR="00CB410B" w:rsidRPr="00DA7839" w:rsidRDefault="00170A5B" w:rsidP="00000A23">
      <w:pPr>
        <w:pStyle w:val="Corpsdetexte"/>
        <w:pPrChange w:id="1624" w:author="OBVIL" w:date="2016-12-01T14:12:00Z">
          <w:pPr>
            <w:pStyle w:val="Corpsdetexte"/>
            <w:spacing w:afterLines="120" w:after="288"/>
            <w:ind w:firstLine="240"/>
            <w:jc w:val="both"/>
          </w:pPr>
        </w:pPrChange>
      </w:pPr>
      <w:r w:rsidRPr="00DA7839">
        <w:t>Que si d</w:t>
      </w:r>
      <w:r w:rsidR="00CB410B" w:rsidRPr="00DA7839">
        <w:t>’</w:t>
      </w:r>
      <w:r w:rsidRPr="00DA7839">
        <w:t>ailleurs ils eussent couru par hasard le risque d’oublier ce qu</w:t>
      </w:r>
      <w:r w:rsidR="00CB410B" w:rsidRPr="00DA7839">
        <w:t>’</w:t>
      </w:r>
      <w:r w:rsidRPr="00DA7839">
        <w:t>ils devaient à leur dogme et à leur origine, c</w:t>
      </w:r>
      <w:r w:rsidR="00CB410B" w:rsidRPr="00DA7839">
        <w:t>’</w:t>
      </w:r>
      <w:r w:rsidRPr="00DA7839">
        <w:t>est le moment de dire que leurs persécuteurs se fussent chargés de les y rappeler. On ne sait pas assez qu</w:t>
      </w:r>
      <w:r w:rsidR="00CB410B" w:rsidRPr="00DA7839">
        <w:t>’</w:t>
      </w:r>
      <w:r w:rsidRPr="00DA7839">
        <w:t>en révoquant l’édit de Nantes, Louis XIV, mal informé, n’avait cru rien faire de plus que d</w:t>
      </w:r>
      <w:r w:rsidR="00CB410B" w:rsidRPr="00DA7839">
        <w:t>’</w:t>
      </w:r>
      <w:r w:rsidR="00F37CB2" w:rsidRPr="00DA7839">
        <w:t>homo</w:t>
      </w:r>
      <w:r w:rsidRPr="00DA7839">
        <w:t>loguer, si je puis ainsi dire, un résultat acquis. Bottés ou non, ses convert</w:t>
      </w:r>
      <w:r w:rsidR="00F37CB2" w:rsidRPr="00DA7839">
        <w:t>isseurs lui avaient persuadé qu</w:t>
      </w:r>
      <w:r w:rsidRPr="00DA7839">
        <w:t xml:space="preserve">e, dans une France </w:t>
      </w:r>
      <w:r w:rsidR="00CB410B" w:rsidRPr="00DA7839">
        <w:t>« </w:t>
      </w:r>
      <w:r w:rsidRPr="00DA7839">
        <w:t>toute catholique</w:t>
      </w:r>
      <w:r w:rsidR="00CB410B" w:rsidRPr="00DA7839">
        <w:t> »</w:t>
      </w:r>
      <w:r w:rsidRPr="00DA7839">
        <w:t>, à peine quelques fanatiques profes</w:t>
      </w:r>
      <w:r w:rsidR="00F37CB2" w:rsidRPr="00DA7839">
        <w:t>saient-ils encore le protestant</w:t>
      </w:r>
      <w:r w:rsidRPr="00DA7839">
        <w:t>ism</w:t>
      </w:r>
      <w:r w:rsidR="00CB410B" w:rsidRPr="00DA7839">
        <w:t>e ;</w:t>
      </w:r>
      <w:r w:rsidR="00020ED2" w:rsidRPr="00DA7839">
        <w:t xml:space="preserve"> et</w:t>
      </w:r>
      <w:r w:rsidRPr="00DA7839">
        <w:t>, en vérité, depuis plus de vingt ans que l’on enlevait tous les jours aux protestants quelqu</w:t>
      </w:r>
      <w:r w:rsidR="00CB410B" w:rsidRPr="00DA7839">
        <w:t>’</w:t>
      </w:r>
      <w:r w:rsidRPr="00DA7839">
        <w:t xml:space="preserve">un des droits de tous les Français, </w:t>
      </w:r>
      <w:r w:rsidR="00020ED2" w:rsidRPr="00DA7839">
        <w:t>on</w:t>
      </w:r>
      <w:r w:rsidRPr="00DA7839">
        <w:t xml:space="preserve"> comprend qu</w:t>
      </w:r>
      <w:r w:rsidR="00CB410B" w:rsidRPr="00DA7839">
        <w:t>’</w:t>
      </w:r>
      <w:r w:rsidR="00020ED2" w:rsidRPr="00DA7839">
        <w:t>il l’</w:t>
      </w:r>
      <w:r w:rsidRPr="00DA7839">
        <w:t>ait cru. Mais ce genre de persécutions n</w:t>
      </w:r>
      <w:r w:rsidR="00CB410B" w:rsidRPr="00DA7839">
        <w:t>’</w:t>
      </w:r>
      <w:r w:rsidR="00103AC6" w:rsidRPr="00DA7839">
        <w:t>avait eu pour eff</w:t>
      </w:r>
      <w:r w:rsidRPr="00DA7839">
        <w:t>et, comme toujours, que d’exalter, en l’épurant, la foi passionnée des victimes. Quelques-unes avaient pu succomber</w:t>
      </w:r>
      <w:r w:rsidR="00B6083B" w:rsidRPr="00DA7839">
        <w:t xml:space="preserve"> —</w:t>
      </w:r>
      <w:del w:id="1625" w:author="OBVIL" w:date="2016-12-01T14:12:00Z">
        <w:r w:rsidRPr="00CB410B">
          <w:delText xml:space="preserve"> </w:delText>
        </w:r>
      </w:del>
      <w:ins w:id="1626" w:author="OBVIL" w:date="2016-12-01T14:12:00Z">
        <w:r w:rsidR="00B6083B" w:rsidRPr="00B6083B">
          <w:t> </w:t>
        </w:r>
      </w:ins>
      <w:r w:rsidRPr="00DA7839">
        <w:t>toutes celles précisément qui n’étaient pas capables de résis</w:t>
      </w:r>
      <w:r w:rsidR="00103AC6" w:rsidRPr="00DA7839">
        <w:t>ter aux séductions vulgaires, à</w:t>
      </w:r>
      <w:r w:rsidRPr="00DA7839">
        <w:t xml:space="preserve"> l’</w:t>
      </w:r>
      <w:r w:rsidR="00F37CB2" w:rsidRPr="00DA7839">
        <w:t>appât</w:t>
      </w:r>
      <w:r w:rsidRPr="00DA7839">
        <w:t xml:space="preserve"> des pensions ou des charges</w:t>
      </w:r>
      <w:r w:rsidR="00CB410B" w:rsidRPr="00DA7839">
        <w:t>,</w:t>
      </w:r>
      <w:r w:rsidR="00B6083B" w:rsidRPr="00DA7839">
        <w:t xml:space="preserve"> — </w:t>
      </w:r>
      <w:r w:rsidR="00103AC6" w:rsidRPr="00DA7839">
        <w:t>mais l</w:t>
      </w:r>
      <w:r w:rsidRPr="00DA7839">
        <w:t xml:space="preserve">es autres, dans cette longue lutte, avaient contracté je ne sais quelles vertus plus hautaines, plus farouches, plus sombres. </w:t>
      </w:r>
      <w:del w:id="1627" w:author="OBVIL" w:date="2016-12-01T14:12:00Z">
        <w:r w:rsidRPr="00CB410B">
          <w:delText>El</w:delText>
        </w:r>
      </w:del>
      <w:ins w:id="1628" w:author="OBVIL" w:date="2016-12-01T14:12:00Z">
        <w:r w:rsidR="00F64CC9">
          <w:t>Et</w:t>
        </w:r>
      </w:ins>
      <w:r w:rsidRPr="00DA7839">
        <w:t xml:space="preserve"> quand </w:t>
      </w:r>
      <w:r w:rsidR="00020ED2" w:rsidRPr="00DA7839">
        <w:t>enfin</w:t>
      </w:r>
      <w:r w:rsidRPr="00DA7839">
        <w:t xml:space="preserve"> ils avaient vu le prince qui les persécutait au nom de </w:t>
      </w:r>
      <w:r w:rsidR="00CB410B" w:rsidRPr="00DA7839">
        <w:t>« </w:t>
      </w:r>
      <w:r w:rsidRPr="00DA7839">
        <w:t>la vraie religion</w:t>
      </w:r>
      <w:r w:rsidR="00CB410B" w:rsidRPr="00DA7839">
        <w:t> »</w:t>
      </w:r>
      <w:r w:rsidRPr="00DA7839">
        <w:t xml:space="preserve">. passer de La Vallière </w:t>
      </w:r>
      <w:r w:rsidR="00103AC6" w:rsidRPr="00DA7839">
        <w:t>à</w:t>
      </w:r>
      <w:r w:rsidRPr="00DA7839">
        <w:t xml:space="preserve"> Montespan, de Montespan à Fontanges, puis les aimer toutes les trois ensembl</w:t>
      </w:r>
      <w:r w:rsidR="00CB410B" w:rsidRPr="00DA7839">
        <w:t>e ;</w:t>
      </w:r>
      <w:r w:rsidRPr="00DA7839">
        <w:t xml:space="preserve"> quand ils avaient vu s’associer il l</w:t>
      </w:r>
      <w:r w:rsidR="00CB410B" w:rsidRPr="00DA7839">
        <w:t>’</w:t>
      </w:r>
      <w:r w:rsidRPr="00DA7839">
        <w:t xml:space="preserve">intolérance comme aux plaisirs du maître </w:t>
      </w:r>
      <w:r w:rsidR="00CB410B" w:rsidRPr="00DA7839">
        <w:t>« </w:t>
      </w:r>
      <w:r w:rsidRPr="00DA7839">
        <w:t>tout ce qu</w:t>
      </w:r>
      <w:r w:rsidR="00CB410B" w:rsidRPr="00DA7839">
        <w:t>’</w:t>
      </w:r>
      <w:r w:rsidRPr="00DA7839">
        <w:t>il y av</w:t>
      </w:r>
      <w:r w:rsidR="00103AC6" w:rsidRPr="00DA7839">
        <w:t>ait de courtisans infidèles et f</w:t>
      </w:r>
      <w:r w:rsidRPr="00DA7839">
        <w:t>latteurs</w:t>
      </w:r>
      <w:r w:rsidR="00CB410B" w:rsidRPr="00DA7839">
        <w:t> » ;</w:t>
      </w:r>
      <w:r w:rsidRPr="00DA7839">
        <w:t xml:space="preserve"> quand ils</w:t>
      </w:r>
      <w:r w:rsidR="00CB410B" w:rsidRPr="00DA7839">
        <w:rPr>
          <w:rFonts w:hint="eastAsia"/>
        </w:rPr>
        <w:t xml:space="preserve"> </w:t>
      </w:r>
      <w:r w:rsidR="00CB410B" w:rsidRPr="00DA7839">
        <w:t>a</w:t>
      </w:r>
      <w:r w:rsidRPr="00DA7839">
        <w:t>vaient vu jusqu</w:t>
      </w:r>
      <w:r w:rsidR="00CB410B" w:rsidRPr="00DA7839">
        <w:t>’</w:t>
      </w:r>
      <w:r w:rsidRPr="00DA7839">
        <w:t xml:space="preserve">aux </w:t>
      </w:r>
      <w:r w:rsidR="00CB410B" w:rsidRPr="00DA7839">
        <w:t>« </w:t>
      </w:r>
      <w:r w:rsidRPr="00DA7839">
        <w:t>héroïnes de Bassi</w:t>
      </w:r>
      <w:r w:rsidR="00CB410B" w:rsidRPr="00DA7839">
        <w:t> »</w:t>
      </w:r>
      <w:r w:rsidR="00B6083B" w:rsidRPr="00DA7839">
        <w:t xml:space="preserve"> —</w:t>
      </w:r>
      <w:del w:id="1629" w:author="OBVIL" w:date="2016-12-01T14:12:00Z">
        <w:r w:rsidRPr="00CB410B">
          <w:delText xml:space="preserve"> </w:delText>
        </w:r>
      </w:del>
      <w:ins w:id="1630" w:author="OBVIL" w:date="2016-12-01T14:12:00Z">
        <w:r w:rsidR="00B6083B" w:rsidRPr="00B6083B">
          <w:t> </w:t>
        </w:r>
      </w:ins>
      <w:r w:rsidRPr="00DA7839">
        <w:t xml:space="preserve">celles de </w:t>
      </w:r>
      <w:r w:rsidR="00103AC6" w:rsidRPr="00DA7839">
        <w:rPr>
          <w:i/>
        </w:rPr>
        <w:t>l’</w:t>
      </w:r>
      <w:r w:rsidRPr="00DA7839">
        <w:rPr>
          <w:i/>
        </w:rPr>
        <w:t>Histoire amoureuse des Gaules</w:t>
      </w:r>
      <w:r w:rsidR="00B6083B" w:rsidRPr="00DA7839">
        <w:t xml:space="preserve"> —</w:t>
      </w:r>
      <w:del w:id="1631" w:author="OBVIL" w:date="2016-12-01T14:12:00Z">
        <w:r w:rsidR="00103AC6">
          <w:delText xml:space="preserve"> </w:delText>
        </w:r>
      </w:del>
      <w:ins w:id="1632" w:author="OBVIL" w:date="2016-12-01T14:12:00Z">
        <w:r w:rsidR="00B6083B" w:rsidRPr="00B6083B">
          <w:t> </w:t>
        </w:r>
      </w:ins>
      <w:r w:rsidR="00103AC6" w:rsidRPr="00DA7839">
        <w:t>s’enf</w:t>
      </w:r>
      <w:r w:rsidRPr="00DA7839">
        <w:t>lammer contre eux d</w:t>
      </w:r>
      <w:r w:rsidR="00CB410B" w:rsidRPr="00DA7839">
        <w:t>’</w:t>
      </w:r>
      <w:r w:rsidRPr="00DA7839">
        <w:t>un beau zèle, alors, c</w:t>
      </w:r>
      <w:r w:rsidR="00CB410B" w:rsidRPr="00DA7839">
        <w:t>’</w:t>
      </w:r>
      <w:r w:rsidRPr="00DA7839">
        <w:t>est vraiment alors qu</w:t>
      </w:r>
      <w:r w:rsidR="00CB410B" w:rsidRPr="00DA7839">
        <w:t>’</w:t>
      </w:r>
      <w:r w:rsidRPr="00DA7839">
        <w:t>ils avaient pu croire qu</w:t>
      </w:r>
      <w:r w:rsidR="00CB410B" w:rsidRPr="00DA7839">
        <w:t>’</w:t>
      </w:r>
      <w:r w:rsidRPr="00DA7839">
        <w:t>on attaquait en eux la muette protestation de leurs mœurs contre les désordres de cou</w:t>
      </w:r>
      <w:r w:rsidR="00CB410B" w:rsidRPr="00DA7839">
        <w:t>r ;</w:t>
      </w:r>
      <w:r w:rsidRPr="00DA7839">
        <w:t xml:space="preserve"> qu</w:t>
      </w:r>
      <w:r w:rsidR="00CB410B" w:rsidRPr="00DA7839">
        <w:t>’</w:t>
      </w:r>
      <w:r w:rsidRPr="00DA7839">
        <w:t xml:space="preserve">ils étaient les </w:t>
      </w:r>
      <w:r w:rsidR="00CB410B" w:rsidRPr="00DA7839">
        <w:t>« </w:t>
      </w:r>
      <w:r w:rsidRPr="00DA7839">
        <w:t>saints du Seigneur</w:t>
      </w:r>
      <w:r w:rsidR="00CB410B" w:rsidRPr="00DA7839">
        <w:t> » ;</w:t>
      </w:r>
      <w:r w:rsidRPr="00DA7839">
        <w:t xml:space="preserve"> et que leur cause sait la cause même de la vérité,</w:t>
      </w:r>
      <w:r w:rsidR="00103AC6" w:rsidRPr="00DA7839">
        <w:t xml:space="preserve"> de la justice, et de la vertu.</w:t>
      </w:r>
    </w:p>
    <w:p w14:paraId="74416DEC" w14:textId="642D17AF" w:rsidR="00CB410B" w:rsidRPr="00DA7839" w:rsidRDefault="00103AC6" w:rsidP="00000A23">
      <w:pPr>
        <w:pStyle w:val="Corpsdetexte"/>
        <w:pPrChange w:id="1633" w:author="OBVIL" w:date="2016-12-01T14:12:00Z">
          <w:pPr>
            <w:pStyle w:val="Corpsdetexte"/>
            <w:spacing w:afterLines="120" w:after="288"/>
            <w:ind w:firstLine="240"/>
            <w:jc w:val="both"/>
          </w:pPr>
        </w:pPrChange>
      </w:pPr>
      <w:r w:rsidRPr="00DA7839">
        <w:t>Moins graves assurément</w:t>
      </w:r>
      <w:r w:rsidR="00170A5B" w:rsidRPr="00DA7839">
        <w:t xml:space="preserve"> que les conséquen</w:t>
      </w:r>
      <w:r w:rsidRPr="00DA7839">
        <w:t>ces</w:t>
      </w:r>
      <w:r w:rsidR="00170A5B" w:rsidRPr="00DA7839">
        <w:t xml:space="preserve"> de la révocation de l</w:t>
      </w:r>
      <w:r w:rsidR="00CB410B" w:rsidRPr="00DA7839">
        <w:t>’</w:t>
      </w:r>
      <w:r w:rsidR="00170A5B" w:rsidRPr="00DA7839">
        <w:t>édit de Nantes celles de l</w:t>
      </w:r>
      <w:r w:rsidR="00CB410B" w:rsidRPr="00DA7839">
        <w:t>’</w:t>
      </w:r>
      <w:r w:rsidR="00170A5B" w:rsidRPr="00DA7839">
        <w:t>affair</w:t>
      </w:r>
      <w:r w:rsidRPr="00DA7839">
        <w:t>e du quiétisme ne sauraient être</w:t>
      </w:r>
      <w:r w:rsidR="00170A5B" w:rsidRPr="00DA7839">
        <w:t xml:space="preserve"> pourtant omi</w:t>
      </w:r>
      <w:r w:rsidRPr="00DA7839">
        <w:t>ses dans ce tableau. Catholiques</w:t>
      </w:r>
      <w:r w:rsidR="00170A5B" w:rsidRPr="00DA7839">
        <w:t xml:space="preserve"> et protestants, Arnauld contre Claude, et Jurieu contre Bossue</w:t>
      </w:r>
      <w:r w:rsidR="00CB410B" w:rsidRPr="00DA7839">
        <w:t>t ;</w:t>
      </w:r>
      <w:r w:rsidR="00170A5B" w:rsidRPr="00DA7839">
        <w:t xml:space="preserve"> jansénistes et jésuites, Pascal contre Escobar, et Nicole contre Saint-Sorli</w:t>
      </w:r>
      <w:r w:rsidR="00CB410B" w:rsidRPr="00DA7839">
        <w:t>n ;</w:t>
      </w:r>
      <w:r w:rsidRPr="00DA7839">
        <w:t xml:space="preserve"> gallicans et ult</w:t>
      </w:r>
      <w:r w:rsidR="00170A5B" w:rsidRPr="00DA7839">
        <w:t>ramontains, ils avaient l</w:t>
      </w:r>
      <w:r w:rsidR="00CB410B" w:rsidRPr="00DA7839">
        <w:t>’</w:t>
      </w:r>
      <w:r w:rsidR="00170A5B" w:rsidRPr="00DA7839">
        <w:t>aligné l</w:t>
      </w:r>
      <w:r w:rsidR="00CB410B" w:rsidRPr="00DA7839">
        <w:t>’</w:t>
      </w:r>
      <w:r w:rsidR="00170A5B" w:rsidRPr="00DA7839">
        <w:t>opinion de leurs disputes, q</w:t>
      </w:r>
      <w:r w:rsidRPr="00DA7839">
        <w:t>uand les rêveries d’un barnabite</w:t>
      </w:r>
      <w:r w:rsidR="00170A5B" w:rsidRPr="00DA7839">
        <w:t xml:space="preserve"> et d’une illuminée vinrent mettre aux prises les deux hommes qui étaient la parure et la gloire de l’Église de France, Bossuet et Fénelon, l’ancien précepteur du dauphin et celui du duc de Bourgogne, le </w:t>
      </w:r>
      <w:r w:rsidR="00170A5B" w:rsidRPr="00DA7839">
        <w:rPr>
          <w:i/>
        </w:rPr>
        <w:t>dernier des Ibères de l</w:t>
      </w:r>
      <w:r w:rsidR="00CB410B" w:rsidRPr="00DA7839">
        <w:rPr>
          <w:i/>
        </w:rPr>
        <w:t>’</w:t>
      </w:r>
      <w:r w:rsidRPr="00DA7839">
        <w:rPr>
          <w:i/>
        </w:rPr>
        <w:t>Église</w:t>
      </w:r>
      <w:r w:rsidR="00170A5B" w:rsidRPr="00B6083B">
        <w:rPr>
          <w:rPrChange w:id="1634" w:author="OBVIL" w:date="2016-12-01T14:12:00Z">
            <w:rPr>
              <w:rFonts w:ascii="Times New Roman" w:hAnsi="Times New Roman"/>
              <w:i/>
            </w:rPr>
          </w:rPrChange>
        </w:rPr>
        <w:t>,</w:t>
      </w:r>
      <w:r w:rsidR="00170A5B" w:rsidRPr="00DA7839">
        <w:t xml:space="preserve"> et le prélat cher entre tous alors à M</w:t>
      </w:r>
      <w:r w:rsidR="00170A5B" w:rsidRPr="00DA7839">
        <w:rPr>
          <w:vertAlign w:val="superscript"/>
        </w:rPr>
        <w:t>me</w:t>
      </w:r>
      <w:r w:rsidR="00170A5B" w:rsidRPr="00DA7839">
        <w:t xml:space="preserve"> de Maintenon. On sait, dans cette lutte mémorable, ce qu’ils déployèrent tous les deux d’acharnement et de violence. L’un, Fénelon, y fit preuve de peu de franchise, et l</w:t>
      </w:r>
      <w:r w:rsidR="00CB410B" w:rsidRPr="00DA7839">
        <w:t>’</w:t>
      </w:r>
      <w:r w:rsidR="00170A5B" w:rsidRPr="00DA7839">
        <w:t>autre, Bossuet, de peu de charité. Mais tous les deux</w:t>
      </w:r>
      <w:r w:rsidRPr="00DA7839">
        <w:t>,</w:t>
      </w:r>
      <w:r w:rsidR="00170A5B" w:rsidRPr="00DA7839">
        <w:t xml:space="preserve"> surtout ils se donnèrent en spectacle au public, et</w:t>
      </w:r>
      <w:r w:rsidR="00B6083B" w:rsidRPr="00DA7839">
        <w:t xml:space="preserve"> —</w:t>
      </w:r>
      <w:del w:id="1635" w:author="OBVIL" w:date="2016-12-01T14:12:00Z">
        <w:r w:rsidR="00170A5B" w:rsidRPr="00CB410B">
          <w:delText xml:space="preserve"> </w:delText>
        </w:r>
      </w:del>
      <w:ins w:id="1636" w:author="OBVIL" w:date="2016-12-01T14:12:00Z">
        <w:r w:rsidR="00B6083B" w:rsidRPr="00B6083B">
          <w:t> </w:t>
        </w:r>
      </w:ins>
      <w:r w:rsidR="00170A5B" w:rsidRPr="00DA7839">
        <w:t>comme deux érudits d</w:t>
      </w:r>
      <w:r w:rsidR="00CB410B" w:rsidRPr="00DA7839">
        <w:t>’</w:t>
      </w:r>
      <w:r w:rsidR="00170A5B" w:rsidRPr="00DA7839">
        <w:t>Allemagne, ou comme deux beaux esprits de ruelles</w:t>
      </w:r>
      <w:r w:rsidR="00B6083B" w:rsidRPr="00DA7839">
        <w:t xml:space="preserve"> —</w:t>
      </w:r>
      <w:del w:id="1637" w:author="OBVIL" w:date="2016-12-01T14:12:00Z">
        <w:r>
          <w:delText xml:space="preserve"> </w:delText>
        </w:r>
      </w:del>
      <w:ins w:id="1638" w:author="OBVIL" w:date="2016-12-01T14:12:00Z">
        <w:r w:rsidR="00B6083B" w:rsidRPr="00B6083B">
          <w:t> </w:t>
        </w:r>
      </w:ins>
      <w:r w:rsidRPr="00DA7839">
        <w:t xml:space="preserve">on vit deux évêques lutter </w:t>
      </w:r>
      <w:r w:rsidR="00170A5B" w:rsidRPr="00DA7839">
        <w:t>entre eux, pour ainsi dire, d’insinuations malignes et d’imputation</w:t>
      </w:r>
      <w:r w:rsidRPr="00DA7839">
        <w:t>s outrageantes. De quel côté le</w:t>
      </w:r>
      <w:r w:rsidR="00170A5B" w:rsidRPr="00DA7839">
        <w:t xml:space="preserve"> bon droit était-i</w:t>
      </w:r>
      <w:r w:rsidR="00CB410B" w:rsidRPr="00DA7839">
        <w:t>l ?</w:t>
      </w:r>
      <w:r w:rsidR="00170A5B" w:rsidRPr="00DA7839">
        <w:t xml:space="preserve"> Il faut</w:t>
      </w:r>
      <w:r w:rsidRPr="00DA7839">
        <w:t xml:space="preserve"> bien que ce fût du côté de Bossuet, puisque la c</w:t>
      </w:r>
      <w:r w:rsidR="00170A5B" w:rsidRPr="00DA7839">
        <w:t xml:space="preserve">our de Rome, qui ne lui pardonnait pas la </w:t>
      </w:r>
      <w:r w:rsidR="00170A5B" w:rsidRPr="00DA7839">
        <w:rPr>
          <w:i/>
        </w:rPr>
        <w:t>Déclaration du clergé de France</w:t>
      </w:r>
      <w:r w:rsidRPr="00DA7839">
        <w:t>, finit</w:t>
      </w:r>
      <w:r w:rsidR="00170A5B" w:rsidRPr="00DA7839">
        <w:t xml:space="preserve"> pourtant par lui donner raison. Bossuet avait la tradition pour </w:t>
      </w:r>
      <w:r w:rsidRPr="00DA7839">
        <w:t>lui. Mais c</w:t>
      </w:r>
      <w:r w:rsidR="00170A5B" w:rsidRPr="00DA7839">
        <w:t xml:space="preserve">e qui </w:t>
      </w:r>
      <w:r w:rsidRPr="00DA7839">
        <w:t>est</w:t>
      </w:r>
      <w:r w:rsidR="00170A5B" w:rsidRPr="00DA7839">
        <w:t xml:space="preserve"> étonnant, c</w:t>
      </w:r>
      <w:r w:rsidR="00CB410B" w:rsidRPr="00DA7839">
        <w:t>’</w:t>
      </w:r>
      <w:r w:rsidR="00170A5B" w:rsidRPr="00DA7839">
        <w:t>est que ni lui ni son a</w:t>
      </w:r>
      <w:r w:rsidRPr="00DA7839">
        <w:t>dversaire n’aient prévu l’effet de cet</w:t>
      </w:r>
      <w:r w:rsidR="00170A5B" w:rsidRPr="00DA7839">
        <w:t>te querelle de prélats. Quoi</w:t>
      </w:r>
      <w:r w:rsidR="00CB410B" w:rsidRPr="00DA7839">
        <w:t> !</w:t>
      </w:r>
      <w:r w:rsidR="00170A5B" w:rsidRPr="00DA7839">
        <w:t xml:space="preserve"> deux évêque</w:t>
      </w:r>
      <w:r w:rsidR="00CB410B" w:rsidRPr="00DA7839">
        <w:t>s !</w:t>
      </w:r>
      <w:r w:rsidRPr="00DA7839">
        <w:t xml:space="preserve"> et</w:t>
      </w:r>
      <w:r w:rsidR="00170A5B" w:rsidRPr="00DA7839">
        <w:t xml:space="preserve"> quels évêque</w:t>
      </w:r>
      <w:r w:rsidR="00CB410B" w:rsidRPr="00DA7839">
        <w:t>s !</w:t>
      </w:r>
      <w:r w:rsidR="00170A5B" w:rsidRPr="00DA7839">
        <w:t xml:space="preserve"> C’était toute la modération dont ils étaient capable</w:t>
      </w:r>
      <w:r w:rsidR="00CB410B" w:rsidRPr="00DA7839">
        <w:t>s !</w:t>
      </w:r>
      <w:r w:rsidR="00170A5B" w:rsidRPr="00DA7839">
        <w:t xml:space="preserve"> tout le pouvoir qu</w:t>
      </w:r>
      <w:r w:rsidR="00CB410B" w:rsidRPr="00DA7839">
        <w:t>’</w:t>
      </w:r>
      <w:r w:rsidR="00170A5B" w:rsidRPr="00DA7839">
        <w:t>ils avaient sur eux-même</w:t>
      </w:r>
      <w:r w:rsidR="00CB410B" w:rsidRPr="00DA7839">
        <w:t>s !</w:t>
      </w:r>
      <w:r w:rsidR="00170A5B" w:rsidRPr="00DA7839">
        <w:t xml:space="preserve"> Tant de génie et tant de petitess</w:t>
      </w:r>
      <w:r w:rsidR="00CB410B" w:rsidRPr="00DA7839">
        <w:t>e !</w:t>
      </w:r>
      <w:r w:rsidR="00170A5B" w:rsidRPr="00DA7839">
        <w:t xml:space="preserve"> tant de talent et tant d</w:t>
      </w:r>
      <w:r w:rsidR="00CB410B" w:rsidRPr="00DA7839">
        <w:t>’</w:t>
      </w:r>
      <w:r w:rsidR="00170A5B" w:rsidRPr="00DA7839">
        <w:t>acrimoni</w:t>
      </w:r>
      <w:r w:rsidR="00CB410B" w:rsidRPr="00DA7839">
        <w:t>e !</w:t>
      </w:r>
      <w:r w:rsidR="00170A5B" w:rsidRPr="00DA7839">
        <w:t xml:space="preserve"> Pour important ou capital même que fût l</w:t>
      </w:r>
      <w:r w:rsidR="00CB410B" w:rsidRPr="00DA7839">
        <w:t>’</w:t>
      </w:r>
      <w:r w:rsidRPr="00DA7839">
        <w:t>objet</w:t>
      </w:r>
      <w:r w:rsidR="00170A5B" w:rsidRPr="00DA7839">
        <w:t xml:space="preserve"> de la querelle, on ne s</w:t>
      </w:r>
      <w:r w:rsidR="00CB410B" w:rsidRPr="00DA7839">
        <w:t>’</w:t>
      </w:r>
      <w:r w:rsidRPr="00DA7839">
        <w:t>expliquait ni cett</w:t>
      </w:r>
      <w:r w:rsidR="00170A5B" w:rsidRPr="00DA7839">
        <w:t>e publicité retentissante donnée à une affaire où l</w:t>
      </w:r>
      <w:r w:rsidR="00CB410B" w:rsidRPr="00DA7839">
        <w:t>’</w:t>
      </w:r>
      <w:r w:rsidR="00170A5B" w:rsidRPr="00DA7839">
        <w:t>orthodoxie d’un archevêque était intéressée, ni ces emportements, ni ces railleries. On en cherchait le secre</w:t>
      </w:r>
      <w:r w:rsidR="00CB410B" w:rsidRPr="00DA7839">
        <w:t>t ;</w:t>
      </w:r>
      <w:r w:rsidR="00170A5B" w:rsidRPr="00DA7839">
        <w:t xml:space="preserve"> et </w:t>
      </w:r>
      <w:r w:rsidRPr="00DA7839">
        <w:t>on</w:t>
      </w:r>
      <w:r w:rsidR="00170A5B" w:rsidRPr="00DA7839">
        <w:t xml:space="preserve"> le trouvait dans des raisons qui n</w:t>
      </w:r>
      <w:r w:rsidR="00CB410B" w:rsidRPr="00DA7839">
        <w:t>’</w:t>
      </w:r>
      <w:r w:rsidR="00170A5B" w:rsidRPr="00DA7839">
        <w:t>étaient pour ajouter ni à la dignité des adversaires, ni au respect de la religion.</w:t>
      </w:r>
    </w:p>
    <w:p w14:paraId="0D22DD3D" w14:textId="46C96158" w:rsidR="00CB410B" w:rsidRPr="00DA7839" w:rsidRDefault="00170A5B" w:rsidP="00000A23">
      <w:pPr>
        <w:pStyle w:val="Corpsdetexte"/>
        <w:pPrChange w:id="1639" w:author="OBVIL" w:date="2016-12-01T14:12:00Z">
          <w:pPr>
            <w:pStyle w:val="Corpsdetexte"/>
            <w:spacing w:afterLines="120" w:after="288"/>
            <w:ind w:firstLine="240"/>
            <w:jc w:val="both"/>
          </w:pPr>
        </w:pPrChange>
      </w:pPr>
      <w:r w:rsidRPr="00DA7839">
        <w:t>Beaucoup de bruit pour peu de chose, disaient volon</w:t>
      </w:r>
      <w:r w:rsidR="00103AC6" w:rsidRPr="00DA7839">
        <w:t>tiers les sceptiques. Et l’abbé D</w:t>
      </w:r>
      <w:r w:rsidRPr="00DA7839">
        <w:t xml:space="preserve">ubos écrivait à Bayle, dans une lettre datée du </w:t>
      </w:r>
      <w:r w:rsidR="00103AC6" w:rsidRPr="00DA7839">
        <w:t>1</w:t>
      </w:r>
      <w:r w:rsidR="00103AC6" w:rsidRPr="00DA7839">
        <w:rPr>
          <w:vertAlign w:val="superscript"/>
        </w:rPr>
        <w:t>er</w:t>
      </w:r>
      <w:r w:rsidRPr="00DA7839">
        <w:t>mars 1097</w:t>
      </w:r>
      <w:r w:rsidR="00CB410B" w:rsidRPr="00DA7839">
        <w:t> :</w:t>
      </w:r>
      <w:r w:rsidRPr="00DA7839">
        <w:t xml:space="preserve"> </w:t>
      </w:r>
      <w:r w:rsidR="00CB410B" w:rsidRPr="00DA7839">
        <w:t>« </w:t>
      </w:r>
      <w:r w:rsidR="00103AC6" w:rsidRPr="00DA7839">
        <w:t>Si cette secte</w:t>
      </w:r>
      <w:r w:rsidR="00B6083B" w:rsidRPr="00DA7839">
        <w:t xml:space="preserve"> —</w:t>
      </w:r>
      <w:del w:id="1640" w:author="OBVIL" w:date="2016-12-01T14:12:00Z">
        <w:r w:rsidR="00103AC6">
          <w:delText xml:space="preserve"> </w:delText>
        </w:r>
      </w:del>
      <w:ins w:id="1641" w:author="OBVIL" w:date="2016-12-01T14:12:00Z">
        <w:r w:rsidR="00B6083B" w:rsidRPr="00B6083B">
          <w:t> </w:t>
        </w:r>
      </w:ins>
      <w:r w:rsidR="00103AC6" w:rsidRPr="00DA7839">
        <w:t>celle des quiétistes</w:t>
      </w:r>
      <w:r w:rsidR="00B6083B" w:rsidRPr="00DA7839">
        <w:t xml:space="preserve"> —</w:t>
      </w:r>
      <w:del w:id="1642" w:author="OBVIL" w:date="2016-12-01T14:12:00Z">
        <w:r w:rsidR="00103AC6">
          <w:delText xml:space="preserve"> </w:delText>
        </w:r>
      </w:del>
      <w:ins w:id="1643" w:author="OBVIL" w:date="2016-12-01T14:12:00Z">
        <w:r w:rsidR="00B6083B" w:rsidRPr="00B6083B">
          <w:t> </w:t>
        </w:r>
      </w:ins>
      <w:r w:rsidR="00103AC6" w:rsidRPr="00DA7839">
        <w:t>f</w:t>
      </w:r>
      <w:r w:rsidRPr="00DA7839">
        <w:t>ait autant de progrès en France que le veulent ceux qui écrivent contre, ce sont des progrès bien invisibles, car, quoique j</w:t>
      </w:r>
      <w:r w:rsidR="00CB410B" w:rsidRPr="00DA7839">
        <w:t>’</w:t>
      </w:r>
      <w:r w:rsidRPr="00DA7839">
        <w:t>aie des yeux, je ne m</w:t>
      </w:r>
      <w:r w:rsidR="00CB410B" w:rsidRPr="00DA7839">
        <w:t>’</w:t>
      </w:r>
      <w:r w:rsidRPr="00DA7839">
        <w:t>en suis pas encore aperçu. Mais je pense qu</w:t>
      </w:r>
      <w:r w:rsidR="00CB410B" w:rsidRPr="00DA7839">
        <w:t>’</w:t>
      </w:r>
      <w:r w:rsidRPr="00DA7839">
        <w:t xml:space="preserve">ils imitent les médecins qui, pour s’attirer plus de considération, commencent, par trouver la maladie douteuse </w:t>
      </w:r>
      <w:del w:id="1644" w:author="OBVIL" w:date="2016-12-01T14:12:00Z">
        <w:r w:rsidRPr="00CB410B">
          <w:delText>el</w:delText>
        </w:r>
      </w:del>
      <w:ins w:id="1645" w:author="OBVIL" w:date="2016-12-01T14:12:00Z">
        <w:r w:rsidR="00F64CC9">
          <w:t>et</w:t>
        </w:r>
      </w:ins>
      <w:r w:rsidRPr="00DA7839">
        <w:t xml:space="preserve"> périlleuse devant les parents.</w:t>
      </w:r>
      <w:r w:rsidR="00CB410B" w:rsidRPr="00DA7839">
        <w:t> »</w:t>
      </w:r>
      <w:r w:rsidRPr="00DA7839">
        <w:t xml:space="preserve"> Mieux informée peut-être, la Palatine allait plus loin, et</w:t>
      </w:r>
      <w:r w:rsidR="00103AC6" w:rsidRPr="00DA7839">
        <w:t xml:space="preserve"> elle écrivait, le 20 juillet 16</w:t>
      </w:r>
      <w:r w:rsidRPr="00DA7839">
        <w:t>98, à la duchesse de Hanovre</w:t>
      </w:r>
      <w:r w:rsidR="00CB410B" w:rsidRPr="00DA7839">
        <w:t> ;</w:t>
      </w:r>
      <w:r w:rsidRPr="00DA7839">
        <w:t xml:space="preserve"> </w:t>
      </w:r>
      <w:r w:rsidR="00CB410B" w:rsidRPr="00DA7839">
        <w:t>« </w:t>
      </w:r>
      <w:r w:rsidR="00103AC6" w:rsidRPr="00DA7839">
        <w:t>Tout</w:t>
      </w:r>
      <w:r w:rsidRPr="00DA7839">
        <w:t xml:space="preserve"> cela n</w:t>
      </w:r>
      <w:r w:rsidR="00CB410B" w:rsidRPr="00DA7839">
        <w:t>’</w:t>
      </w:r>
      <w:r w:rsidRPr="00DA7839">
        <w:t>est qu</w:t>
      </w:r>
      <w:r w:rsidR="00CB410B" w:rsidRPr="00DA7839">
        <w:t>’</w:t>
      </w:r>
      <w:r w:rsidRPr="00DA7839">
        <w:t xml:space="preserve">un jeu pour gouverner le roi </w:t>
      </w:r>
      <w:del w:id="1646" w:author="OBVIL" w:date="2016-12-01T14:12:00Z">
        <w:r w:rsidRPr="00CB410B">
          <w:delText>el</w:delText>
        </w:r>
      </w:del>
      <w:ins w:id="1647" w:author="OBVIL" w:date="2016-12-01T14:12:00Z">
        <w:r w:rsidR="00F64CC9">
          <w:t>et</w:t>
        </w:r>
      </w:ins>
      <w:r w:rsidRPr="00DA7839">
        <w:t xml:space="preserve"> toute la cour.</w:t>
      </w:r>
      <w:r w:rsidR="00CB410B" w:rsidRPr="00DA7839">
        <w:t xml:space="preserve">… </w:t>
      </w:r>
      <w:r w:rsidR="00103AC6" w:rsidRPr="00DA7839">
        <w:t>On a trouvé che</w:t>
      </w:r>
      <w:r w:rsidRPr="00DA7839">
        <w:t>z eux</w:t>
      </w:r>
      <w:r w:rsidR="00B6083B" w:rsidRPr="00DA7839">
        <w:t xml:space="preserve"> —</w:t>
      </w:r>
      <w:del w:id="1648" w:author="OBVIL" w:date="2016-12-01T14:12:00Z">
        <w:r w:rsidRPr="00CB410B">
          <w:delText xml:space="preserve"> </w:delText>
        </w:r>
      </w:del>
      <w:ins w:id="1649" w:author="OBVIL" w:date="2016-12-01T14:12:00Z">
        <w:r w:rsidR="00B6083B" w:rsidRPr="00B6083B">
          <w:t> </w:t>
        </w:r>
      </w:ins>
      <w:r w:rsidRPr="00DA7839">
        <w:t xml:space="preserve">Fénelon </w:t>
      </w:r>
      <w:r w:rsidR="00103AC6" w:rsidRPr="00DA7839">
        <w:t>et</w:t>
      </w:r>
      <w:r w:rsidRPr="00DA7839">
        <w:t xml:space="preserve"> M</w:t>
      </w:r>
      <w:r w:rsidRPr="00DA7839">
        <w:rPr>
          <w:vertAlign w:val="superscript"/>
        </w:rPr>
        <w:t xml:space="preserve">me </w:t>
      </w:r>
      <w:r w:rsidRPr="00DA7839">
        <w:t>de Maintenon</w:t>
      </w:r>
      <w:r w:rsidR="00B6083B" w:rsidRPr="00DA7839">
        <w:t xml:space="preserve"> —</w:t>
      </w:r>
      <w:del w:id="1650" w:author="OBVIL" w:date="2016-12-01T14:12:00Z">
        <w:r w:rsidRPr="00CB410B">
          <w:delText xml:space="preserve"> </w:delText>
        </w:r>
      </w:del>
      <w:ins w:id="1651" w:author="OBVIL" w:date="2016-12-01T14:12:00Z">
        <w:r w:rsidR="00B6083B" w:rsidRPr="00B6083B">
          <w:t> </w:t>
        </w:r>
      </w:ins>
      <w:r w:rsidRPr="00DA7839">
        <w:t>des listes entières de charges à donner</w:t>
      </w:r>
      <w:r w:rsidR="00103AC6" w:rsidRPr="00DA7839">
        <w:t>…. J</w:t>
      </w:r>
      <w:r w:rsidRPr="00DA7839">
        <w:t>e vous assure</w:t>
      </w:r>
      <w:r w:rsidR="00CB410B" w:rsidRPr="00DA7839">
        <w:rPr>
          <w:rFonts w:hint="eastAsia"/>
        </w:rPr>
        <w:t xml:space="preserve"> </w:t>
      </w:r>
      <w:r w:rsidR="00CB410B" w:rsidRPr="00DA7839">
        <w:t>q</w:t>
      </w:r>
      <w:r w:rsidRPr="00DA7839">
        <w:t>ue cette querelle d</w:t>
      </w:r>
      <w:r w:rsidR="00CB410B" w:rsidRPr="00DA7839">
        <w:t>’</w:t>
      </w:r>
      <w:r w:rsidR="00103AC6" w:rsidRPr="00DA7839">
        <w:t>évêques n’a pas le moins du m</w:t>
      </w:r>
      <w:r w:rsidRPr="00DA7839">
        <w:t>onde la foi pour but</w:t>
      </w:r>
      <w:r w:rsidR="00CB410B" w:rsidRPr="00DA7839">
        <w:t> ;</w:t>
      </w:r>
      <w:r w:rsidRPr="00DA7839">
        <w:t xml:space="preserve"> tout cela est ambition pur</w:t>
      </w:r>
      <w:r w:rsidR="00CB410B" w:rsidRPr="00DA7839">
        <w:t>e ;</w:t>
      </w:r>
      <w:r w:rsidRPr="00DA7839">
        <w:t xml:space="preserve"> et l’on ne pense presque plus à la religion, elle n</w:t>
      </w:r>
      <w:r w:rsidR="00CB410B" w:rsidRPr="00DA7839">
        <w:t>’</w:t>
      </w:r>
      <w:r w:rsidRPr="00DA7839">
        <w:t xml:space="preserve">est que le </w:t>
      </w:r>
      <w:r w:rsidR="00103AC6" w:rsidRPr="00DA7839">
        <w:t>prête-nom</w:t>
      </w:r>
      <w:r w:rsidRPr="00DA7839">
        <w:t>.</w:t>
      </w:r>
      <w:r w:rsidR="00CB410B" w:rsidRPr="00DA7839">
        <w:t> »</w:t>
      </w:r>
      <w:r w:rsidRPr="00DA7839">
        <w:t xml:space="preserve"> Des vers enfin couraient dans le publie</w:t>
      </w:r>
      <w:r w:rsidR="00CB410B" w:rsidRPr="00DA7839">
        <w:t> :</w:t>
      </w:r>
    </w:p>
    <w:p w14:paraId="0D8E3339" w14:textId="77777777" w:rsidR="00CB410B" w:rsidRPr="00CB410B" w:rsidRDefault="00170A5B" w:rsidP="00103AC6">
      <w:pPr>
        <w:pStyle w:val="quotel"/>
      </w:pPr>
      <w:r w:rsidRPr="00CB410B">
        <w:t xml:space="preserve">Dans </w:t>
      </w:r>
      <w:r w:rsidR="00103AC6">
        <w:t>ces combats</w:t>
      </w:r>
      <w:r w:rsidRPr="00CB410B">
        <w:t xml:space="preserve"> où nos prélats de France semblent chercher la vérité,</w:t>
      </w:r>
    </w:p>
    <w:p w14:paraId="234FBED1" w14:textId="77777777" w:rsidR="00CB410B" w:rsidRPr="00CB410B" w:rsidRDefault="00170A5B" w:rsidP="00103AC6">
      <w:pPr>
        <w:pStyle w:val="quotel"/>
      </w:pPr>
      <w:r w:rsidRPr="00CB410B">
        <w:t>L’un dit qu’on détruit l</w:t>
      </w:r>
      <w:r w:rsidR="00CB410B" w:rsidRPr="00CB410B">
        <w:t>’</w:t>
      </w:r>
      <w:r w:rsidRPr="00CB410B">
        <w:t>espérance.</w:t>
      </w:r>
    </w:p>
    <w:p w14:paraId="455818BD" w14:textId="77777777" w:rsidR="00CB410B" w:rsidRPr="00CB410B" w:rsidRDefault="00170A5B" w:rsidP="00103AC6">
      <w:pPr>
        <w:pStyle w:val="quotel"/>
      </w:pPr>
      <w:r w:rsidRPr="00CB410B">
        <w:t>L’autre que c</w:t>
      </w:r>
      <w:r w:rsidR="00CB410B" w:rsidRPr="00CB410B">
        <w:t>’</w:t>
      </w:r>
      <w:r w:rsidRPr="00CB410B">
        <w:t>est la charité</w:t>
      </w:r>
      <w:r w:rsidR="00CB410B" w:rsidRPr="00CB410B">
        <w:t> :</w:t>
      </w:r>
    </w:p>
    <w:p w14:paraId="5FB9E911" w14:textId="77777777" w:rsidR="00CB410B" w:rsidRPr="00CB410B" w:rsidRDefault="00170A5B" w:rsidP="00103AC6">
      <w:pPr>
        <w:pStyle w:val="quotel"/>
      </w:pPr>
      <w:r w:rsidRPr="00CB410B">
        <w:t>C’est la foi qu’on détruit, et personne n</w:t>
      </w:r>
      <w:r w:rsidR="00CB410B" w:rsidRPr="00CB410B">
        <w:t>’</w:t>
      </w:r>
      <w:r w:rsidRPr="00CB410B">
        <w:t>y pense.</w:t>
      </w:r>
    </w:p>
    <w:p w14:paraId="7A2F2C48" w14:textId="77777777" w:rsidR="00CB410B" w:rsidRPr="00DA7839" w:rsidRDefault="00103AC6" w:rsidP="00000A23">
      <w:pPr>
        <w:pStyle w:val="Corpsdetexte"/>
        <w:pPrChange w:id="1652" w:author="OBVIL" w:date="2016-12-01T14:12:00Z">
          <w:pPr>
            <w:pStyle w:val="Corpsdetexte"/>
            <w:spacing w:afterLines="120" w:after="288"/>
            <w:ind w:firstLine="240"/>
            <w:jc w:val="both"/>
          </w:pPr>
        </w:pPrChange>
      </w:pPr>
      <w:r w:rsidRPr="00DA7839">
        <w:t>L’épigram</w:t>
      </w:r>
      <w:r w:rsidR="00170A5B" w:rsidRPr="00DA7839">
        <w:t>me n’avait que trop raison</w:t>
      </w:r>
      <w:r w:rsidR="00CB410B" w:rsidRPr="00DA7839">
        <w:t> !</w:t>
      </w:r>
      <w:r w:rsidR="00170A5B" w:rsidRPr="00DA7839">
        <w:t xml:space="preserve"> et déjà, comme cinquante à soixante ans plus tard, </w:t>
      </w:r>
      <w:r w:rsidRPr="00DA7839">
        <w:t>on</w:t>
      </w:r>
      <w:r w:rsidR="00170A5B" w:rsidRPr="00DA7839">
        <w:t xml:space="preserve"> eût pu s</w:t>
      </w:r>
      <w:r w:rsidR="00CB410B" w:rsidRPr="00DA7839">
        <w:t>’</w:t>
      </w:r>
      <w:r w:rsidR="00170A5B" w:rsidRPr="00DA7839">
        <w:t>écrier avec le philosophe</w:t>
      </w:r>
      <w:r w:rsidR="00CB410B" w:rsidRPr="00DA7839">
        <w:t> ;</w:t>
      </w:r>
      <w:r w:rsidR="00170A5B" w:rsidRPr="00DA7839">
        <w:t xml:space="preserve"> </w:t>
      </w:r>
      <w:r w:rsidR="00CB410B" w:rsidRPr="00DA7839">
        <w:t>« </w:t>
      </w:r>
      <w:r w:rsidR="00170A5B" w:rsidRPr="00DA7839">
        <w:t>O cruels ennemis de Jésus-Christ, ne vous lasserez-vous point de troubler la paix de son Églis</w:t>
      </w:r>
      <w:r w:rsidR="00CB410B" w:rsidRPr="00DA7839">
        <w:t>e ?</w:t>
      </w:r>
      <w:r w:rsidR="00170A5B" w:rsidRPr="00DA7839">
        <w:t xml:space="preserve"> N</w:t>
      </w:r>
      <w:r w:rsidR="00CB410B" w:rsidRPr="00DA7839">
        <w:t>’</w:t>
      </w:r>
      <w:r w:rsidRPr="00DA7839">
        <w:t>au</w:t>
      </w:r>
      <w:r w:rsidR="00170A5B" w:rsidRPr="00DA7839">
        <w:t>rez-vous aucune pitié de l</w:t>
      </w:r>
      <w:r w:rsidR="00CB410B" w:rsidRPr="00DA7839">
        <w:t>’</w:t>
      </w:r>
      <w:r w:rsidR="00170A5B" w:rsidRPr="00DA7839">
        <w:t>état où vous la réduise</w:t>
      </w:r>
      <w:r w:rsidR="00CB410B" w:rsidRPr="00DA7839">
        <w:t>z ?</w:t>
      </w:r>
      <w:r w:rsidR="00170A5B" w:rsidRPr="00DA7839">
        <w:t xml:space="preserve"> C</w:t>
      </w:r>
      <w:r w:rsidR="00CB410B" w:rsidRPr="00DA7839">
        <w:t>’</w:t>
      </w:r>
      <w:r w:rsidR="00170A5B" w:rsidRPr="00DA7839">
        <w:t>est vous qui encouragez les peuples à lever un œil curieux sur les objets devant lesquels ils se prosternaient avec humilit</w:t>
      </w:r>
      <w:r w:rsidR="00CB410B" w:rsidRPr="00DA7839">
        <w:t>é ;</w:t>
      </w:r>
      <w:r w:rsidR="00170A5B" w:rsidRPr="00DA7839">
        <w:t xml:space="preserve"> à raisonner quand ils devraient croir</w:t>
      </w:r>
      <w:r w:rsidR="00CB410B" w:rsidRPr="00DA7839">
        <w:t>e ;</w:t>
      </w:r>
      <w:r w:rsidR="00170A5B" w:rsidRPr="00DA7839">
        <w:t xml:space="preserve"> à discuter, quand ils devraient </w:t>
      </w:r>
      <w:r w:rsidRPr="00DA7839">
        <w:t>adorer…</w:t>
      </w:r>
      <w:r w:rsidR="00CB410B" w:rsidRPr="00DA7839">
        <w:t> »</w:t>
      </w:r>
    </w:p>
    <w:p w14:paraId="7EC2B0B3" w14:textId="70A5C563" w:rsidR="00CB410B" w:rsidRPr="00DA7839" w:rsidRDefault="00170A5B" w:rsidP="00000A23">
      <w:pPr>
        <w:pStyle w:val="Corpsdetexte"/>
        <w:pPrChange w:id="1653" w:author="OBVIL" w:date="2016-12-01T14:12:00Z">
          <w:pPr>
            <w:pStyle w:val="Corpsdetexte"/>
            <w:spacing w:afterLines="120" w:after="288"/>
            <w:ind w:firstLine="240"/>
            <w:jc w:val="both"/>
          </w:pPr>
        </w:pPrChange>
      </w:pPr>
      <w:r w:rsidRPr="00DA7839">
        <w:t>Ajoutons, dans toute cette affaire, la nature même de la question. Car j</w:t>
      </w:r>
      <w:r w:rsidR="00CB410B" w:rsidRPr="00DA7839">
        <w:t>’</w:t>
      </w:r>
      <w:r w:rsidRPr="00DA7839">
        <w:t>en crois Bossuet quand il dit qu</w:t>
      </w:r>
      <w:r w:rsidR="00CB410B" w:rsidRPr="00DA7839">
        <w:t>’</w:t>
      </w:r>
      <w:r w:rsidRPr="00DA7839">
        <w:t xml:space="preserve">il </w:t>
      </w:r>
      <w:r w:rsidR="00CB410B" w:rsidRPr="00DA7839">
        <w:t>« </w:t>
      </w:r>
      <w:r w:rsidRPr="00DA7839">
        <w:t>y allait de toute la religion</w:t>
      </w:r>
      <w:r w:rsidR="00CB410B" w:rsidRPr="00DA7839">
        <w:t> »</w:t>
      </w:r>
      <w:r w:rsidRPr="00DA7839">
        <w:t>, et n</w:t>
      </w:r>
      <w:r w:rsidR="00CB410B" w:rsidRPr="00DA7839">
        <w:t>’</w:t>
      </w:r>
      <w:r w:rsidRPr="00DA7839">
        <w:t>ai-je pas quelque part essayé d</w:t>
      </w:r>
      <w:r w:rsidR="00CB410B" w:rsidRPr="00DA7839">
        <w:t>’</w:t>
      </w:r>
      <w:r w:rsidRPr="00DA7839">
        <w:t xml:space="preserve">expliquer ce qu’il entendait </w:t>
      </w:r>
      <w:r w:rsidR="00103AC6" w:rsidRPr="00DA7839">
        <w:t>là ?</w:t>
      </w:r>
      <w:r w:rsidR="00103AC6" w:rsidRPr="00DA7839">
        <w:rPr>
          <w:rStyle w:val="Appelnotedebasdep"/>
        </w:rPr>
        <w:footnoteReference w:id="15"/>
      </w:r>
      <w:r w:rsidRPr="00DA7839">
        <w:t xml:space="preserve"> Mais la matière était aussi subtile qu</w:t>
      </w:r>
      <w:r w:rsidR="00CB410B" w:rsidRPr="00DA7839">
        <w:t>’</w:t>
      </w:r>
      <w:r w:rsidRPr="00DA7839">
        <w:t>abstruse, et de discuter à l</w:t>
      </w:r>
      <w:r w:rsidR="00CB410B" w:rsidRPr="00DA7839">
        <w:t>’</w:t>
      </w:r>
      <w:r w:rsidRPr="00DA7839">
        <w:t>infini de quelle sorte d</w:t>
      </w:r>
      <w:r w:rsidR="00CB410B" w:rsidRPr="00DA7839">
        <w:t>’</w:t>
      </w:r>
      <w:r w:rsidRPr="00DA7839">
        <w:t xml:space="preserve">amour il convient d’aimer Dieu, ou de quelle manière il faut faire oraison, </w:t>
      </w:r>
      <w:r w:rsidR="00103AC6" w:rsidRPr="00DA7839">
        <w:t>on</w:t>
      </w:r>
      <w:r w:rsidRPr="00DA7839">
        <w:t xml:space="preserve"> commençait dès lors à trouver cela bien scolastique, ou, comme nous dirions aujourd</w:t>
      </w:r>
      <w:r w:rsidR="00CB410B" w:rsidRPr="00DA7839">
        <w:t>’</w:t>
      </w:r>
      <w:r w:rsidR="001B2C48" w:rsidRPr="00DA7839">
        <w:t>hui, quelque peu byzantin. On</w:t>
      </w:r>
      <w:r w:rsidRPr="00DA7839">
        <w:t xml:space="preserve"> se méprenait grossièrement, je le pens</w:t>
      </w:r>
      <w:r w:rsidR="00CB410B" w:rsidRPr="00DA7839">
        <w:t>e ;</w:t>
      </w:r>
      <w:r w:rsidR="00103AC6" w:rsidRPr="00DA7839">
        <w:t xml:space="preserve"> et</w:t>
      </w:r>
      <w:r w:rsidR="001B2C48" w:rsidRPr="00DA7839">
        <w:t xml:space="preserve"> un</w:t>
      </w:r>
      <w:r w:rsidRPr="00DA7839">
        <w:t xml:space="preserve"> jour,</w:t>
      </w:r>
      <w:r w:rsidR="001B2C48" w:rsidRPr="00DA7839">
        <w:t xml:space="preserve"> </w:t>
      </w:r>
      <w:r w:rsidRPr="00DA7839">
        <w:t>j</w:t>
      </w:r>
      <w:r w:rsidR="00CB410B" w:rsidRPr="00DA7839">
        <w:t>’</w:t>
      </w:r>
      <w:r w:rsidR="001B2C48" w:rsidRPr="00DA7839">
        <w:t>essaierai d</w:t>
      </w:r>
      <w:r w:rsidRPr="00DA7839">
        <w:t>e montrer à quel appauvrissement du sens psychologique répondait ce superbe dédain des obscurités de la mystique. L</w:t>
      </w:r>
      <w:r w:rsidR="00CB410B" w:rsidRPr="00DA7839">
        <w:t>’</w:t>
      </w:r>
      <w:r w:rsidRPr="00DA7839">
        <w:t>esprit de Bacon et de Locke commençait à souiller dans le monde. Mais, encore une fois, je ne juge pa</w:t>
      </w:r>
      <w:r w:rsidR="00CB410B" w:rsidRPr="00DA7839">
        <w:t>s ;</w:t>
      </w:r>
      <w:r w:rsidRPr="00DA7839">
        <w:t xml:space="preserve"> j</w:t>
      </w:r>
      <w:r w:rsidR="00CB410B" w:rsidRPr="00DA7839">
        <w:t>’</w:t>
      </w:r>
      <w:r w:rsidRPr="00DA7839">
        <w:t>exp</w:t>
      </w:r>
      <w:r w:rsidR="001B2C48" w:rsidRPr="00DA7839">
        <w:t>ose, je raconte, je constate. Et</w:t>
      </w:r>
      <w:r w:rsidRPr="00DA7839">
        <w:t xml:space="preserve"> ce que je constate, c</w:t>
      </w:r>
      <w:r w:rsidR="00CB410B" w:rsidRPr="00DA7839">
        <w:t>’</w:t>
      </w:r>
      <w:r w:rsidR="001B2C48" w:rsidRPr="00DA7839">
        <w:t>est qu</w:t>
      </w:r>
      <w:r w:rsidRPr="00DA7839">
        <w:t>e, n</w:t>
      </w:r>
      <w:r w:rsidR="00CB410B" w:rsidRPr="00DA7839">
        <w:t>’</w:t>
      </w:r>
      <w:r w:rsidRPr="00DA7839">
        <w:t>étant pas facile de suivre, à travers les détours d</w:t>
      </w:r>
      <w:r w:rsidR="00CB410B" w:rsidRPr="00DA7839">
        <w:t>’</w:t>
      </w:r>
      <w:r w:rsidR="001B2C48" w:rsidRPr="00DA7839">
        <w:t>une question très</w:t>
      </w:r>
      <w:r w:rsidRPr="00DA7839">
        <w:t xml:space="preserve"> compliquée, les marches et les contremarches de l</w:t>
      </w:r>
      <w:r w:rsidR="00CB410B" w:rsidRPr="00DA7839">
        <w:t>’</w:t>
      </w:r>
      <w:r w:rsidR="00103AC6" w:rsidRPr="00DA7839">
        <w:t>un et</w:t>
      </w:r>
      <w:r w:rsidRPr="00DA7839">
        <w:t xml:space="preserve"> l</w:t>
      </w:r>
      <w:r w:rsidR="00CB410B" w:rsidRPr="00DA7839">
        <w:t>’</w:t>
      </w:r>
      <w:r w:rsidRPr="00DA7839">
        <w:t xml:space="preserve">autre adversaire, </w:t>
      </w:r>
      <w:r w:rsidR="001B2C48" w:rsidRPr="00DA7839">
        <w:t>on aima mieux croire qu</w:t>
      </w:r>
      <w:r w:rsidRPr="00DA7839">
        <w:t>e, si l</w:t>
      </w:r>
      <w:r w:rsidR="00CB410B" w:rsidRPr="00DA7839">
        <w:t>’</w:t>
      </w:r>
      <w:r w:rsidRPr="00DA7839">
        <w:t xml:space="preserve">on ne le pouvait pas, </w:t>
      </w:r>
      <w:r w:rsidR="00103AC6" w:rsidRPr="00DA7839">
        <w:t>c’était</w:t>
      </w:r>
      <w:r w:rsidRPr="00DA7839">
        <w:t xml:space="preserve"> leur faute, ou au moins celle de la question. On s</w:t>
      </w:r>
      <w:r w:rsidR="00CB410B" w:rsidRPr="00DA7839">
        <w:t>’</w:t>
      </w:r>
      <w:r w:rsidRPr="00DA7839">
        <w:t>amusa de l</w:t>
      </w:r>
      <w:r w:rsidR="00CB410B" w:rsidRPr="00DA7839">
        <w:t>’</w:t>
      </w:r>
      <w:r w:rsidRPr="00DA7839">
        <w:t>importance qu’ils donnaient à des minuties, à des vétilles, à des riens. De plus sérieux demandèrent, entre tant de manières d</w:t>
      </w:r>
      <w:r w:rsidR="00CB410B" w:rsidRPr="00DA7839">
        <w:t>’</w:t>
      </w:r>
      <w:r w:rsidR="00103AC6" w:rsidRPr="00DA7839">
        <w:t>aimer Dieu, laquelle était</w:t>
      </w:r>
      <w:r w:rsidRPr="00DA7839">
        <w:t xml:space="preserve"> vraiment la bonne, s’il y en avait une meilleure, une plus</w:t>
      </w:r>
      <w:r w:rsidR="001B2C48" w:rsidRPr="00DA7839">
        <w:t xml:space="preserve"> sû</w:t>
      </w:r>
      <w:r w:rsidRPr="00DA7839">
        <w:t>re</w:t>
      </w:r>
      <w:r w:rsidR="001B2C48" w:rsidRPr="00DA7839">
        <w:t xml:space="preserve"> qu</w:t>
      </w:r>
      <w:r w:rsidRPr="00DA7839">
        <w:t>e les autres, à quels signes on la reconnaissait  Ai-je besoin d</w:t>
      </w:r>
      <w:r w:rsidR="00CB410B" w:rsidRPr="00DA7839">
        <w:t>’</w:t>
      </w:r>
      <w:r w:rsidRPr="00DA7839">
        <w:t>insister davantag</w:t>
      </w:r>
      <w:r w:rsidR="00CB410B" w:rsidRPr="00DA7839">
        <w:t>e ?</w:t>
      </w:r>
      <w:r w:rsidRPr="00DA7839">
        <w:t xml:space="preserve"> </w:t>
      </w:r>
      <w:del w:id="1654" w:author="OBVIL" w:date="2016-12-01T14:12:00Z">
        <w:r w:rsidRPr="00CB410B">
          <w:delText>el</w:delText>
        </w:r>
      </w:del>
      <w:ins w:id="1655" w:author="OBVIL" w:date="2016-12-01T14:12:00Z">
        <w:r w:rsidR="00F64CC9">
          <w:t>et</w:t>
        </w:r>
      </w:ins>
      <w:r w:rsidRPr="00DA7839">
        <w:t xml:space="preserve">, au terme de ces perplexités </w:t>
      </w:r>
      <w:r w:rsidR="001B2C48" w:rsidRPr="00DA7839">
        <w:t>ou</w:t>
      </w:r>
      <w:r w:rsidR="00103AC6" w:rsidRPr="00DA7839">
        <w:t xml:space="preserve"> de ces plaisanteries, qui n</w:t>
      </w:r>
      <w:r w:rsidRPr="00DA7839">
        <w:t>e voit reparaître la redoutable interrogation de Bayle</w:t>
      </w:r>
      <w:r w:rsidR="00CB410B" w:rsidRPr="00DA7839">
        <w:t> :</w:t>
      </w:r>
      <w:r w:rsidRPr="00DA7839">
        <w:t xml:space="preserve"> si Dieu n</w:t>
      </w:r>
      <w:r w:rsidR="00CB410B" w:rsidRPr="00DA7839">
        <w:t>’</w:t>
      </w:r>
      <w:r w:rsidRPr="00DA7839">
        <w:t xml:space="preserve">était pas </w:t>
      </w:r>
      <w:r w:rsidR="001B2C48" w:rsidRPr="00DA7839">
        <w:t>un</w:t>
      </w:r>
      <w:r w:rsidRPr="00DA7839">
        <w:t xml:space="preserve"> être trop essentiellement raisonnable et bon pour être railleur d</w:t>
      </w:r>
      <w:r w:rsidR="00CB410B" w:rsidRPr="00DA7839">
        <w:t>’</w:t>
      </w:r>
      <w:r w:rsidRPr="00DA7839">
        <w:t xml:space="preserve">une chose aussi </w:t>
      </w:r>
      <w:r w:rsidR="00CB410B" w:rsidRPr="00DA7839">
        <w:t>« </w:t>
      </w:r>
      <w:r w:rsidRPr="00DA7839">
        <w:t>pernicieuse</w:t>
      </w:r>
      <w:r w:rsidR="00CB410B" w:rsidRPr="00DA7839">
        <w:t> »</w:t>
      </w:r>
      <w:r w:rsidRPr="00DA7839">
        <w:t xml:space="preserve">, </w:t>
      </w:r>
      <w:del w:id="1656" w:author="OBVIL" w:date="2016-12-01T14:12:00Z">
        <w:r w:rsidRPr="00CB410B">
          <w:delText>el</w:delText>
        </w:r>
      </w:del>
      <w:ins w:id="1657" w:author="OBVIL" w:date="2016-12-01T14:12:00Z">
        <w:r w:rsidR="00F64CC9">
          <w:t>et</w:t>
        </w:r>
      </w:ins>
      <w:r w:rsidRPr="00DA7839">
        <w:t xml:space="preserve"> aussi chargée de subtilités que les religions positive</w:t>
      </w:r>
      <w:r w:rsidR="00CB410B" w:rsidRPr="00DA7839">
        <w:t>s ?</w:t>
      </w:r>
    </w:p>
    <w:p w14:paraId="0E01CE9F" w14:textId="623414E8" w:rsidR="00CB410B" w:rsidRPr="00DA7839" w:rsidRDefault="00103AC6" w:rsidP="00000A23">
      <w:pPr>
        <w:pStyle w:val="Corpsdetexte"/>
        <w:pPrChange w:id="1658" w:author="OBVIL" w:date="2016-12-01T14:12:00Z">
          <w:pPr>
            <w:pStyle w:val="Corpsdetexte"/>
            <w:spacing w:afterLines="120" w:after="288"/>
            <w:ind w:firstLine="240"/>
            <w:jc w:val="both"/>
          </w:pPr>
        </w:pPrChange>
      </w:pPr>
      <w:r w:rsidRPr="00DA7839">
        <w:t>Mais il était sans doute écrit</w:t>
      </w:r>
      <w:r w:rsidR="00170A5B" w:rsidRPr="00DA7839">
        <w:t xml:space="preserve"> que l</w:t>
      </w:r>
      <w:r w:rsidR="00CB410B" w:rsidRPr="00DA7839">
        <w:t>’</w:t>
      </w:r>
      <w:r w:rsidR="00170A5B" w:rsidRPr="00DA7839">
        <w:t xml:space="preserve">on ne négligerait aucun moyen de favoriser le </w:t>
      </w:r>
      <w:r w:rsidR="00CB410B" w:rsidRPr="00DA7839">
        <w:t>« </w:t>
      </w:r>
      <w:r w:rsidR="00170A5B" w:rsidRPr="00DA7839">
        <w:t>libertinage</w:t>
      </w:r>
      <w:r w:rsidR="00CB410B" w:rsidRPr="00DA7839">
        <w:t> » ;</w:t>
      </w:r>
      <w:r w:rsidR="00170A5B" w:rsidRPr="00DA7839">
        <w:t xml:space="preserve"> </w:t>
      </w:r>
      <w:r w:rsidR="001B2C48" w:rsidRPr="00DA7839">
        <w:t>et</w:t>
      </w:r>
      <w:r w:rsidR="00170A5B" w:rsidRPr="00DA7839">
        <w:t>, comme au milieu de ces disputes et de ces ruines, le</w:t>
      </w:r>
      <w:r w:rsidRPr="00DA7839">
        <w:t xml:space="preserve"> </w:t>
      </w:r>
      <w:r w:rsidR="00170A5B" w:rsidRPr="00DA7839">
        <w:t xml:space="preserve">jansénisme restait toujours debout, </w:t>
      </w:r>
      <w:r w:rsidR="001B2C48" w:rsidRPr="00DA7839">
        <w:t>on décida, si l’on le pouvait</w:t>
      </w:r>
      <w:r w:rsidR="00170A5B" w:rsidRPr="00DA7839">
        <w:t>, d</w:t>
      </w:r>
      <w:r w:rsidR="00CB410B" w:rsidRPr="00DA7839">
        <w:t>’</w:t>
      </w:r>
      <w:r w:rsidR="00170A5B" w:rsidRPr="00DA7839">
        <w:t>en abolir jusqu</w:t>
      </w:r>
      <w:r w:rsidR="00CB410B" w:rsidRPr="00DA7839">
        <w:t>’</w:t>
      </w:r>
      <w:r w:rsidR="00170A5B" w:rsidRPr="00DA7839">
        <w:t xml:space="preserve">il la mémoire. La compagnie de Jésus saignait pour ainsi dire encore des blessures des </w:t>
      </w:r>
      <w:r w:rsidR="00170A5B" w:rsidRPr="00DA7839">
        <w:rPr>
          <w:i/>
        </w:rPr>
        <w:t>Provinciales</w:t>
      </w:r>
      <w:r w:rsidR="00170A5B" w:rsidRPr="00B6083B">
        <w:rPr>
          <w:rPrChange w:id="1659" w:author="OBVIL" w:date="2016-12-01T14:12:00Z">
            <w:rPr>
              <w:rFonts w:ascii="Times New Roman" w:hAnsi="Times New Roman"/>
              <w:i/>
            </w:rPr>
          </w:rPrChange>
        </w:rPr>
        <w:t>.</w:t>
      </w:r>
      <w:r w:rsidR="001B2C48" w:rsidRPr="00DA7839">
        <w:t xml:space="preserve"> De même qu’autrefois</w:t>
      </w:r>
      <w:r w:rsidR="00170A5B" w:rsidRPr="00DA7839">
        <w:t xml:space="preserve"> Lo</w:t>
      </w:r>
      <w:r w:rsidR="001B2C48" w:rsidRPr="00DA7839">
        <w:t>uis XIV avait</w:t>
      </w:r>
      <w:r w:rsidR="00170A5B" w:rsidRPr="00DA7839">
        <w:t xml:space="preserve"> cru compenser la </w:t>
      </w:r>
      <w:r w:rsidR="00170A5B" w:rsidRPr="00DA7839">
        <w:rPr>
          <w:i/>
        </w:rPr>
        <w:t xml:space="preserve">Déclaration des libertés de </w:t>
      </w:r>
      <w:r w:rsidR="001B2C48" w:rsidRPr="00DA7839">
        <w:rPr>
          <w:i/>
        </w:rPr>
        <w:t>l’Église</w:t>
      </w:r>
      <w:r w:rsidR="00170A5B" w:rsidRPr="00DA7839">
        <w:rPr>
          <w:i/>
        </w:rPr>
        <w:t xml:space="preserve"> </w:t>
      </w:r>
      <w:r w:rsidR="001B2C48" w:rsidRPr="00DA7839">
        <w:rPr>
          <w:i/>
        </w:rPr>
        <w:t>gallica</w:t>
      </w:r>
      <w:r w:rsidR="00170A5B" w:rsidRPr="00DA7839">
        <w:rPr>
          <w:i/>
        </w:rPr>
        <w:t>ne</w:t>
      </w:r>
      <w:r w:rsidR="00170A5B" w:rsidRPr="00DA7839">
        <w:t xml:space="preserve"> par la révocation de l’édit de Nantes, Fénelon cherchait un moyen de rétablir en cour de Rome la pureté de son orthodoxie. Le vieux roi, </w:t>
      </w:r>
      <w:r w:rsidR="00CB410B" w:rsidRPr="00DA7839">
        <w:t>« </w:t>
      </w:r>
      <w:r w:rsidR="00170A5B" w:rsidRPr="00DA7839">
        <w:t>élevé dans l’opinion que ce que l</w:t>
      </w:r>
      <w:r w:rsidR="00CB410B" w:rsidRPr="00DA7839">
        <w:t>’</w:t>
      </w:r>
      <w:r w:rsidR="00170A5B" w:rsidRPr="00DA7839">
        <w:t>on appelait jansénistes</w:t>
      </w:r>
      <w:r w:rsidR="00B6083B" w:rsidRPr="00DA7839">
        <w:t xml:space="preserve"> —</w:t>
      </w:r>
      <w:del w:id="1660" w:author="OBVIL" w:date="2016-12-01T14:12:00Z">
        <w:r w:rsidR="00170A5B" w:rsidRPr="00CB410B">
          <w:delText xml:space="preserve"> </w:delText>
        </w:r>
      </w:del>
      <w:ins w:id="1661" w:author="OBVIL" w:date="2016-12-01T14:12:00Z">
        <w:r w:rsidR="00B6083B" w:rsidRPr="00B6083B">
          <w:t> </w:t>
        </w:r>
      </w:ins>
      <w:r w:rsidR="00170A5B" w:rsidRPr="00DA7839">
        <w:t>c’est Saint-Simon qui parle</w:t>
      </w:r>
      <w:r w:rsidR="00B6083B" w:rsidRPr="00DA7839">
        <w:t xml:space="preserve"> —</w:t>
      </w:r>
      <w:del w:id="1662" w:author="OBVIL" w:date="2016-12-01T14:12:00Z">
        <w:r w:rsidR="00170A5B" w:rsidRPr="00CB410B">
          <w:delText xml:space="preserve"> </w:delText>
        </w:r>
      </w:del>
      <w:ins w:id="1663" w:author="OBVIL" w:date="2016-12-01T14:12:00Z">
        <w:r w:rsidR="00B6083B" w:rsidRPr="00B6083B">
          <w:t> </w:t>
        </w:r>
      </w:ins>
      <w:r w:rsidR="00170A5B" w:rsidRPr="00DA7839">
        <w:t>était un parti républicain dans l’Église et dans l’État</w:t>
      </w:r>
      <w:r w:rsidR="00CB410B" w:rsidRPr="00DA7839">
        <w:t> »</w:t>
      </w:r>
      <w:r w:rsidR="00170A5B" w:rsidRPr="00DA7839">
        <w:t xml:space="preserve">, n’avait pas d’ailleurs cessé, depuis les débuts de son règne entier, de persécuter le jansénisme. On obtint de Rome une première bulle, la bulle </w:t>
      </w:r>
      <w:r w:rsidR="00170A5B" w:rsidRPr="00DA7839">
        <w:rPr>
          <w:i/>
        </w:rPr>
        <w:t>Vineam Domini</w:t>
      </w:r>
      <w:r w:rsidR="00170A5B" w:rsidRPr="00DA7839">
        <w:t>, en 170</w:t>
      </w:r>
      <w:r w:rsidR="00CB410B" w:rsidRPr="00DA7839">
        <w:t>5 ;</w:t>
      </w:r>
      <w:r w:rsidR="00170A5B" w:rsidRPr="00DA7839">
        <w:t xml:space="preserve"> un arrêt du conseil, du 22 janvier 1710, ordonna de démolir le monastère de Port-Roya</w:t>
      </w:r>
      <w:r w:rsidR="00CB410B" w:rsidRPr="00DA7839">
        <w:t>l ;</w:t>
      </w:r>
      <w:r w:rsidR="00170A5B" w:rsidRPr="00DA7839">
        <w:t xml:space="preserve"> au printemps de 1711, on défonça le cimetièr</w:t>
      </w:r>
      <w:r w:rsidR="00CB410B" w:rsidRPr="00DA7839">
        <w:t>e ;</w:t>
      </w:r>
      <w:r w:rsidR="00170A5B" w:rsidRPr="00DA7839">
        <w:t xml:space="preserve"> et le 8 septembre 1713 enfin la bulle </w:t>
      </w:r>
      <w:r w:rsidR="00170A5B" w:rsidRPr="00DA7839">
        <w:rPr>
          <w:i/>
        </w:rPr>
        <w:t>Unigenitus</w:t>
      </w:r>
      <w:r w:rsidR="00170A5B" w:rsidRPr="00DA7839">
        <w:t xml:space="preserve"> vint consommer l’iniquité.</w:t>
      </w:r>
    </w:p>
    <w:p w14:paraId="76606C85" w14:textId="0784E4E9" w:rsidR="00CB410B" w:rsidRPr="00DA7839" w:rsidRDefault="00170A5B" w:rsidP="00000A23">
      <w:pPr>
        <w:pStyle w:val="Corpsdetexte"/>
        <w:pPrChange w:id="1664" w:author="OBVIL" w:date="2016-12-01T14:12:00Z">
          <w:pPr>
            <w:pStyle w:val="Corpsdetexte"/>
            <w:spacing w:afterLines="120" w:after="288"/>
            <w:ind w:firstLine="240"/>
            <w:jc w:val="both"/>
          </w:pPr>
        </w:pPrChange>
      </w:pPr>
      <w:r w:rsidRPr="00DA7839">
        <w:t>On en a moins discouru, mais les conséquences en furent presque plus graves que celles même de la révocation de l’édit de Nantes. Car, d</w:t>
      </w:r>
      <w:r w:rsidR="00CB410B" w:rsidRPr="00DA7839">
        <w:t>’</w:t>
      </w:r>
      <w:r w:rsidRPr="00DA7839">
        <w:t xml:space="preserve">abord, au point de vue moral, elles s’y ajoutaient, le jansénisme aussi lui, représentant, comme l’on sait, quelque chose de cette sévérité qui avait fait la grandeur du protestantisme français. </w:t>
      </w:r>
      <w:r w:rsidR="00103AC6" w:rsidRPr="00DA7839">
        <w:t>Il</w:t>
      </w:r>
      <w:r w:rsidRPr="00DA7839">
        <w:t xml:space="preserve"> n</w:t>
      </w:r>
      <w:r w:rsidR="00CB410B" w:rsidRPr="00DA7839">
        <w:t>’</w:t>
      </w:r>
      <w:r w:rsidRPr="00DA7839">
        <w:t>y avait qu</w:t>
      </w:r>
      <w:r w:rsidR="00CB410B" w:rsidRPr="00DA7839">
        <w:t>’</w:t>
      </w:r>
      <w:r w:rsidRPr="00DA7839">
        <w:t>un lieu du monde où l’on se formât de la misère de l’homme une idée plus sombre encore qu’à Genève, c</w:t>
      </w:r>
      <w:r w:rsidR="00CB410B" w:rsidRPr="00DA7839">
        <w:t>’</w:t>
      </w:r>
      <w:r w:rsidRPr="00DA7839">
        <w:t>était à Port-Royal</w:t>
      </w:r>
      <w:r w:rsidR="00CB410B" w:rsidRPr="00DA7839">
        <w:t> ;</w:t>
      </w:r>
      <w:r w:rsidR="001B2C48" w:rsidRPr="00DA7839">
        <w:t xml:space="preserve"> et, certes, l’</w:t>
      </w:r>
      <w:r w:rsidRPr="00DA7839">
        <w:t xml:space="preserve">auteur </w:t>
      </w:r>
      <w:r w:rsidR="001B2C48" w:rsidRPr="00DA7839">
        <w:t>lui-même</w:t>
      </w:r>
      <w:r w:rsidRPr="00DA7839">
        <w:t xml:space="preserve"> de </w:t>
      </w:r>
      <w:r w:rsidR="001B2C48" w:rsidRPr="00DA7839">
        <w:rPr>
          <w:i/>
        </w:rPr>
        <w:t>l’</w:t>
      </w:r>
      <w:r w:rsidRPr="00DA7839">
        <w:rPr>
          <w:i/>
        </w:rPr>
        <w:t xml:space="preserve">Institution chrétienne </w:t>
      </w:r>
      <w:r w:rsidRPr="00DA7839">
        <w:t>n</w:t>
      </w:r>
      <w:r w:rsidR="00CB410B" w:rsidRPr="00DA7839">
        <w:t>’</w:t>
      </w:r>
      <w:r w:rsidRPr="00DA7839">
        <w:t xml:space="preserve">avait pas plus éloquemment parlé de notre corruption et de notre fragilité que l’auteur des </w:t>
      </w:r>
      <w:r w:rsidRPr="00DA7839">
        <w:rPr>
          <w:i/>
        </w:rPr>
        <w:t>Pensées</w:t>
      </w:r>
      <w:r w:rsidRPr="00B6083B">
        <w:rPr>
          <w:rPrChange w:id="1665" w:author="OBVIL" w:date="2016-12-01T14:12:00Z">
            <w:rPr>
              <w:rFonts w:ascii="Times New Roman" w:hAnsi="Times New Roman"/>
              <w:i/>
            </w:rPr>
          </w:rPrChange>
        </w:rPr>
        <w:t xml:space="preserve">. </w:t>
      </w:r>
      <w:r w:rsidRPr="00DA7839">
        <w:t xml:space="preserve">Protestants et jansénistes, pour des raisons de situation, ils avaient bien pu se combattre, </w:t>
      </w:r>
      <w:del w:id="1666" w:author="OBVIL" w:date="2016-12-01T14:12:00Z">
        <w:r w:rsidRPr="00CB410B">
          <w:delText>el</w:delText>
        </w:r>
      </w:del>
      <w:ins w:id="1667" w:author="OBVIL" w:date="2016-12-01T14:12:00Z">
        <w:r w:rsidR="00F64CC9">
          <w:t>et</w:t>
        </w:r>
      </w:ins>
      <w:r w:rsidRPr="00DA7839">
        <w:t xml:space="preserve"> les Claude et les Jurieu n’avaient pas rencontré de contradicteurs plus acharnés ni de plus redoutables adversaires que les Nicole et les Arnaul</w:t>
      </w:r>
      <w:r w:rsidR="00CB410B" w:rsidRPr="00DA7839">
        <w:t>d ;</w:t>
      </w:r>
      <w:r w:rsidRPr="00DA7839">
        <w:t xml:space="preserve"> mais, sur l’article des mœurs, comme ils professaient les mêmes doctrines, ils pratiquaient la même conduite, ils donnaient donc les mêmes exemples et, tous ensemble, les mêmes ennemis, jésuites, courtisans, libertins, tes enveloppaient dans les mêmes haines.</w:t>
      </w:r>
      <w:r w:rsidR="001B2C48" w:rsidRPr="00DA7839">
        <w:t> Il</w:t>
      </w:r>
      <w:r w:rsidRPr="00DA7839">
        <w:t xml:space="preserve"> convient d’ajouter que s’ils étaient moins nombreux, les jansénistes étaient plus </w:t>
      </w:r>
      <w:r w:rsidRPr="00DA7839">
        <w:rPr>
          <w:i/>
        </w:rPr>
        <w:t>répandus</w:t>
      </w:r>
      <w:r w:rsidRPr="00DA7839">
        <w:t xml:space="preserve"> que les protestants</w:t>
      </w:r>
      <w:r w:rsidR="001B2C48" w:rsidRPr="00DA7839">
        <w:t>. Ils remplissaient la ville, et</w:t>
      </w:r>
      <w:r w:rsidRPr="00DA7839">
        <w:t xml:space="preserve"> la cour même en était pleine. Fénelon les voyait partout. Et, à la vérité, le</w:t>
      </w:r>
      <w:r w:rsidR="001B2C48" w:rsidRPr="00DA7839">
        <w:t xml:space="preserve"> 29</w:t>
      </w:r>
      <w:r w:rsidRPr="00DA7839">
        <w:t xml:space="preserve"> octobre 170</w:t>
      </w:r>
      <w:r w:rsidR="001B2C48" w:rsidRPr="00DA7839">
        <w:t>9</w:t>
      </w:r>
      <w:r w:rsidRPr="00DA7839">
        <w:t>, quand d</w:t>
      </w:r>
      <w:r w:rsidR="00CB410B" w:rsidRPr="00DA7839">
        <w:t>’</w:t>
      </w:r>
      <w:r w:rsidRPr="00DA7839">
        <w:t>Argenson et ses archers de polic</w:t>
      </w:r>
      <w:r w:rsidR="001B2C48" w:rsidRPr="00DA7839">
        <w:t>e firent évacuer le monastère d</w:t>
      </w:r>
      <w:r w:rsidRPr="00DA7839">
        <w:t>e Port-Royal des Champs, il ne s</w:t>
      </w:r>
      <w:r w:rsidR="00CB410B" w:rsidRPr="00DA7839">
        <w:t>’</w:t>
      </w:r>
      <w:r w:rsidRPr="00DA7839">
        <w:t>y trouva que vingt-deux religieuses en tout</w:t>
      </w:r>
      <w:r w:rsidR="00B6083B" w:rsidRPr="00DA7839">
        <w:t xml:space="preserve"> —</w:t>
      </w:r>
      <w:del w:id="1668" w:author="OBVIL" w:date="2016-12-01T14:12:00Z">
        <w:r w:rsidRPr="00CB410B">
          <w:delText xml:space="preserve"> </w:delText>
        </w:r>
      </w:del>
      <w:ins w:id="1669" w:author="OBVIL" w:date="2016-12-01T14:12:00Z">
        <w:r w:rsidR="00B6083B" w:rsidRPr="00B6083B">
          <w:t> </w:t>
        </w:r>
      </w:ins>
      <w:r w:rsidRPr="00DA7839">
        <w:t>de vieilles filles, dont la plus jeune avait passé cinquante ans</w:t>
      </w:r>
      <w:r w:rsidR="00CB410B" w:rsidRPr="00DA7839">
        <w:t>,</w:t>
      </w:r>
      <w:r w:rsidR="00B6083B" w:rsidRPr="00DA7839">
        <w:t xml:space="preserve"> — </w:t>
      </w:r>
      <w:r w:rsidRPr="00DA7839">
        <w:t>mais presque toute la magistrature, une partie du clergé, quelques-uns même des familiers du roi se sentirent atteints pur cette exécution brutale. C</w:t>
      </w:r>
      <w:r w:rsidR="00CB410B" w:rsidRPr="00DA7839">
        <w:t>’</w:t>
      </w:r>
      <w:r w:rsidR="001B2C48" w:rsidRPr="00DA7839">
        <w:t>est ce qui en explique les suit</w:t>
      </w:r>
      <w:r w:rsidRPr="00DA7839">
        <w:t>es philosophiques et politiques.</w:t>
      </w:r>
    </w:p>
    <w:p w14:paraId="6C302472" w14:textId="62F9BCA5" w:rsidR="00CB410B" w:rsidRPr="00DA7839" w:rsidRDefault="001B2C48" w:rsidP="00000A23">
      <w:pPr>
        <w:pStyle w:val="Corpsdetexte"/>
        <w:pPrChange w:id="1670" w:author="OBVIL" w:date="2016-12-01T14:12:00Z">
          <w:pPr>
            <w:pStyle w:val="Corpsdetexte"/>
            <w:spacing w:afterLines="120" w:after="288"/>
            <w:ind w:firstLine="240"/>
            <w:jc w:val="both"/>
          </w:pPr>
        </w:pPrChange>
      </w:pPr>
      <w:r w:rsidRPr="00DA7839">
        <w:t>À</w:t>
      </w:r>
      <w:r w:rsidR="00170A5B" w:rsidRPr="00DA7839">
        <w:t xml:space="preserve"> Dieu ne plaise que je me mêle ici d</w:t>
      </w:r>
      <w:r w:rsidR="00CB410B" w:rsidRPr="00DA7839">
        <w:t>’</w:t>
      </w:r>
      <w:r w:rsidR="00170A5B" w:rsidRPr="00DA7839">
        <w:t xml:space="preserve">analyser ou de commenter la bulle </w:t>
      </w:r>
      <w:r w:rsidRPr="00DA7839">
        <w:rPr>
          <w:i/>
        </w:rPr>
        <w:t>Unigenit</w:t>
      </w:r>
      <w:r w:rsidR="00170A5B" w:rsidRPr="00DA7839">
        <w:rPr>
          <w:i/>
        </w:rPr>
        <w:t>us</w:t>
      </w:r>
      <w:r w:rsidRPr="00DA7839">
        <w:rPr>
          <w:i/>
        </w:rPr>
        <w:t> !</w:t>
      </w:r>
      <w:r w:rsidR="00170A5B" w:rsidRPr="00DA7839">
        <w:t xml:space="preserve"> E</w:t>
      </w:r>
      <w:r w:rsidRPr="00DA7839">
        <w:t>lle est trop longue ! et quand elle serait plus courte, je ne suis pas assez</w:t>
      </w:r>
      <w:r w:rsidR="00170A5B" w:rsidRPr="00DA7839">
        <w:t xml:space="preserve"> janséniste</w:t>
      </w:r>
      <w:r w:rsidR="00CB410B" w:rsidRPr="00DA7839">
        <w:t> !</w:t>
      </w:r>
      <w:r w:rsidRPr="00DA7839">
        <w:t xml:space="preserve"> Mais, si l’on</w:t>
      </w:r>
      <w:r w:rsidR="00170A5B" w:rsidRPr="00DA7839">
        <w:t xml:space="preserve"> veut bien prendre la peine seulement de la lire, et, après l’avoir lue, si l</w:t>
      </w:r>
      <w:r w:rsidR="00CB410B" w:rsidRPr="00DA7839">
        <w:t>’</w:t>
      </w:r>
      <w:r w:rsidR="00170A5B" w:rsidRPr="00DA7839">
        <w:t xml:space="preserve">on songe que les jansénistes, en dépit de toutes les </w:t>
      </w:r>
      <w:r w:rsidRPr="00DA7839">
        <w:t>bulles et de tous les anathèm</w:t>
      </w:r>
      <w:r w:rsidR="00170A5B" w:rsidRPr="00DA7839">
        <w:t>es, ont toujours énergiquement re</w:t>
      </w:r>
      <w:r w:rsidRPr="00DA7839">
        <w:t>fusé de se séparer du corps de l’Église</w:t>
      </w:r>
      <w:r w:rsidR="00170A5B" w:rsidRPr="00DA7839">
        <w:t>, on s</w:t>
      </w:r>
      <w:r w:rsidR="00CB410B" w:rsidRPr="00DA7839">
        <w:t>’</w:t>
      </w:r>
      <w:r w:rsidR="00170A5B" w:rsidRPr="00DA7839">
        <w:t>apercevra d</w:t>
      </w:r>
      <w:r w:rsidR="00CB410B" w:rsidRPr="00DA7839">
        <w:t>’</w:t>
      </w:r>
      <w:r w:rsidR="00170A5B" w:rsidRPr="00DA7839">
        <w:t>une chose que les contemporains, plus intéresses que nous dans la question, ont sans doute encore mieux vue. C</w:t>
      </w:r>
      <w:r w:rsidR="00CB410B" w:rsidRPr="00DA7839">
        <w:t>’</w:t>
      </w:r>
      <w:r w:rsidR="00170A5B" w:rsidRPr="00DA7839">
        <w:t>est qu</w:t>
      </w:r>
      <w:r w:rsidR="00CB410B" w:rsidRPr="00DA7839">
        <w:t>’</w:t>
      </w:r>
      <w:r w:rsidR="00170A5B" w:rsidRPr="00DA7839">
        <w:t>à la date précise de 1713, les défini</w:t>
      </w:r>
      <w:r w:rsidRPr="00DA7839">
        <w:t>tions de la</w:t>
      </w:r>
      <w:r w:rsidR="00170A5B" w:rsidRPr="00DA7839">
        <w:t xml:space="preserve"> bulle venaient comme barrer les </w:t>
      </w:r>
      <w:r w:rsidRPr="00DA7839">
        <w:t>dernières</w:t>
      </w:r>
      <w:r w:rsidR="00170A5B" w:rsidRPr="00DA7839">
        <w:t xml:space="preserve"> issues par ou le sens individuel pouvait encore </w:t>
      </w:r>
      <w:r w:rsidRPr="00DA7839">
        <w:t>échapper à la dominat</w:t>
      </w:r>
      <w:r w:rsidR="00170A5B" w:rsidRPr="00DA7839">
        <w:t>ion tyrannique du dogme., Fa bill le fermait le catholicisme. Elle n</w:t>
      </w:r>
      <w:r w:rsidRPr="00DA7839">
        <w:t>iait, la discussion. Elle étouffait</w:t>
      </w:r>
      <w:r w:rsidR="00170A5B" w:rsidRPr="00DA7839">
        <w:t xml:space="preserve"> le peu de liberté qui </w:t>
      </w:r>
      <w:r w:rsidR="008773B2" w:rsidRPr="00DA7839">
        <w:t xml:space="preserve">continuât </w:t>
      </w:r>
      <w:r w:rsidR="00170A5B" w:rsidRPr="00DA7839">
        <w:t>de subsister encore sous l</w:t>
      </w:r>
      <w:r w:rsidR="00CB410B" w:rsidRPr="00DA7839">
        <w:t>’</w:t>
      </w:r>
      <w:r w:rsidR="00170A5B" w:rsidRPr="00DA7839">
        <w:t xml:space="preserve">empire de la tradition. </w:t>
      </w:r>
      <w:r w:rsidR="00CB410B" w:rsidRPr="00DA7839">
        <w:t>« </w:t>
      </w:r>
      <w:r w:rsidR="00170A5B" w:rsidRPr="00DA7839">
        <w:t>Rien ne peut donner une plus mauvaise opinion de l</w:t>
      </w:r>
      <w:r w:rsidR="00CB410B" w:rsidRPr="00DA7839">
        <w:t>’</w:t>
      </w:r>
      <w:r w:rsidRPr="00DA7839">
        <w:t>Église</w:t>
      </w:r>
      <w:r w:rsidR="00170A5B" w:rsidRPr="00DA7839">
        <w:t xml:space="preserve"> à ses ennemis</w:t>
      </w:r>
      <w:r w:rsidR="00B6083B" w:rsidRPr="00DA7839">
        <w:t xml:space="preserve"> —</w:t>
      </w:r>
      <w:del w:id="1671" w:author="OBVIL" w:date="2016-12-01T14:12:00Z">
        <w:r w:rsidR="00170A5B" w:rsidRPr="001B2C48">
          <w:delText xml:space="preserve"> </w:delText>
        </w:r>
      </w:del>
      <w:ins w:id="1672" w:author="OBVIL" w:date="2016-12-01T14:12:00Z">
        <w:r w:rsidR="00B6083B" w:rsidRPr="00B6083B">
          <w:t> </w:t>
        </w:r>
      </w:ins>
      <w:r w:rsidR="00170A5B" w:rsidRPr="00DA7839">
        <w:t xml:space="preserve">avait dit le père Quesnel dans ses </w:t>
      </w:r>
      <w:r w:rsidR="00170A5B" w:rsidRPr="00DA7839">
        <w:rPr>
          <w:i/>
        </w:rPr>
        <w:t>Réflexions momies</w:t>
      </w:r>
      <w:r w:rsidR="00B6083B" w:rsidRPr="00DA7839">
        <w:t xml:space="preserve"> —</w:t>
      </w:r>
      <w:del w:id="1673" w:author="OBVIL" w:date="2016-12-01T14:12:00Z">
        <w:r w:rsidR="00170A5B" w:rsidRPr="001B2C48">
          <w:delText xml:space="preserve"> </w:delText>
        </w:r>
      </w:del>
      <w:ins w:id="1674" w:author="OBVIL" w:date="2016-12-01T14:12:00Z">
        <w:r w:rsidR="00B6083B" w:rsidRPr="00B6083B">
          <w:t> </w:t>
        </w:r>
      </w:ins>
      <w:r w:rsidR="00170A5B" w:rsidRPr="00DA7839">
        <w:t>que d</w:t>
      </w:r>
      <w:r w:rsidR="00CB410B" w:rsidRPr="00DA7839">
        <w:t>’</w:t>
      </w:r>
      <w:r w:rsidR="00170A5B" w:rsidRPr="00DA7839">
        <w:t>y voir dominer sur la foi des fidèles, et entretenir des divisions, pour des objets qui ne blessent ni la foi ni les mœurs.</w:t>
      </w:r>
      <w:r w:rsidR="00CB410B" w:rsidRPr="00DA7839">
        <w:t> »</w:t>
      </w:r>
      <w:r w:rsidR="008773B2" w:rsidRPr="00DA7839">
        <w:t xml:space="preserve"> Qualif</w:t>
      </w:r>
      <w:r w:rsidR="00170A5B" w:rsidRPr="00DA7839">
        <w:t>ier</w:t>
      </w:r>
      <w:r w:rsidR="008773B2" w:rsidRPr="00DA7839">
        <w:t xml:space="preserve"> u</w:t>
      </w:r>
      <w:r w:rsidR="00170A5B" w:rsidRPr="00DA7839">
        <w:t>ne telle proposition des noms de scandale</w:t>
      </w:r>
      <w:r w:rsidR="008773B2" w:rsidRPr="00DA7839">
        <w:t>use et d’impie, de séditieuse et</w:t>
      </w:r>
      <w:r w:rsidR="00170A5B" w:rsidRPr="00DA7839">
        <w:t xml:space="preserve"> de blasphématoire, assurément c</w:t>
      </w:r>
      <w:r w:rsidR="00CB410B" w:rsidRPr="00DA7839">
        <w:t>’</w:t>
      </w:r>
      <w:r w:rsidR="00170A5B" w:rsidRPr="00DA7839">
        <w:t>était le droit de l</w:t>
      </w:r>
      <w:r w:rsidR="00CB410B" w:rsidRPr="00DA7839">
        <w:t>’</w:t>
      </w:r>
      <w:r w:rsidRPr="00DA7839">
        <w:t>Église</w:t>
      </w:r>
      <w:r w:rsidR="00170A5B" w:rsidRPr="00DA7839">
        <w:t>. Mais qui ne voit que c</w:t>
      </w:r>
      <w:r w:rsidR="00CB410B" w:rsidRPr="00DA7839">
        <w:t>’</w:t>
      </w:r>
      <w:r w:rsidR="00170A5B" w:rsidRPr="00DA7839">
        <w:t>était également s</w:t>
      </w:r>
      <w:r w:rsidR="00CB410B" w:rsidRPr="00DA7839">
        <w:t>’</w:t>
      </w:r>
      <w:r w:rsidR="00170A5B" w:rsidRPr="00DA7839">
        <w:t>arroger le domaine entier de la pensé</w:t>
      </w:r>
      <w:r w:rsidR="00CB410B" w:rsidRPr="00DA7839">
        <w:t>e ?</w:t>
      </w:r>
      <w:r w:rsidR="00170A5B" w:rsidRPr="00DA7839">
        <w:t xml:space="preserve"> Que restait-il de libre si l’</w:t>
      </w:r>
      <w:r w:rsidRPr="00DA7839">
        <w:t>Église</w:t>
      </w:r>
      <w:r w:rsidR="00170A5B" w:rsidRPr="00DA7839">
        <w:t xml:space="preserve"> étendait son pouvoir dogmatique jusque sur les choses qui </w:t>
      </w:r>
      <w:r w:rsidR="00CB410B" w:rsidRPr="00DA7839">
        <w:t>« </w:t>
      </w:r>
      <w:r w:rsidR="00170A5B" w:rsidRPr="00DA7839">
        <w:t>ne blessaient ni la foi ni les mœurs</w:t>
      </w:r>
      <w:r w:rsidR="00CB410B" w:rsidRPr="00DA7839">
        <w:t> » ?</w:t>
      </w:r>
      <w:r w:rsidR="00170A5B" w:rsidRPr="00DA7839">
        <w:t xml:space="preserve"> Elle avait aujourd</w:t>
      </w:r>
      <w:r w:rsidR="00CB410B" w:rsidRPr="00DA7839">
        <w:t>’</w:t>
      </w:r>
      <w:r w:rsidR="00170A5B" w:rsidRPr="00DA7839">
        <w:t xml:space="preserve">hui sa </w:t>
      </w:r>
      <w:r w:rsidR="00CB410B" w:rsidRPr="00DA7839">
        <w:t>« </w:t>
      </w:r>
      <w:r w:rsidR="00170A5B" w:rsidRPr="00DA7839">
        <w:t>philosophie</w:t>
      </w:r>
      <w:r w:rsidR="00CB410B" w:rsidRPr="00DA7839">
        <w:t> »</w:t>
      </w:r>
      <w:r w:rsidR="00170A5B" w:rsidRPr="00DA7839">
        <w:t xml:space="preserve">, n’aurait-elle pas demain sa </w:t>
      </w:r>
      <w:r w:rsidR="00CB410B" w:rsidRPr="00DA7839">
        <w:t>« </w:t>
      </w:r>
      <w:r w:rsidR="00170A5B" w:rsidRPr="00DA7839">
        <w:t>politique</w:t>
      </w:r>
      <w:r w:rsidR="00CB410B" w:rsidRPr="00DA7839">
        <w:t> » ?</w:t>
      </w:r>
      <w:r w:rsidR="00170A5B" w:rsidRPr="00DA7839">
        <w:t xml:space="preserve"> Matthieu Marais s</w:t>
      </w:r>
      <w:r w:rsidR="00CB410B" w:rsidRPr="00DA7839">
        <w:t>’</w:t>
      </w:r>
      <w:r w:rsidR="00170A5B" w:rsidRPr="00DA7839">
        <w:t xml:space="preserve">en indignait dans son </w:t>
      </w:r>
      <w:r w:rsidR="00170A5B" w:rsidRPr="00DA7839">
        <w:rPr>
          <w:i/>
        </w:rPr>
        <w:t>Journal</w:t>
      </w:r>
      <w:r w:rsidRPr="00DA7839">
        <w:t>, comme Barbier dans le sien. C’était</w:t>
      </w:r>
      <w:r w:rsidR="00170A5B" w:rsidRPr="00DA7839">
        <w:t xml:space="preserve"> trop demander à nos jansénistes et à nos gallicans, et c’était les disposer à recevoir l</w:t>
      </w:r>
      <w:r w:rsidR="00CB410B" w:rsidRPr="00DA7839">
        <w:t>’</w:t>
      </w:r>
      <w:r w:rsidR="00170A5B" w:rsidRPr="00DA7839">
        <w:t xml:space="preserve">impulsion de nos philosophes. Si la bulle </w:t>
      </w:r>
      <w:r w:rsidR="00170A5B" w:rsidRPr="00DA7839">
        <w:rPr>
          <w:i/>
        </w:rPr>
        <w:t>Unigenitus</w:t>
      </w:r>
      <w:r w:rsidR="00170A5B" w:rsidRPr="00DA7839">
        <w:t xml:space="preserve"> a soulevé tant d</w:t>
      </w:r>
      <w:r w:rsidR="00CB410B" w:rsidRPr="00DA7839">
        <w:t>’</w:t>
      </w:r>
      <w:r w:rsidRPr="00DA7839">
        <w:t>agitations</w:t>
      </w:r>
      <w:r w:rsidR="00170A5B" w:rsidRPr="00DA7839">
        <w:t xml:space="preserve"> dans la France du </w:t>
      </w:r>
      <w:del w:id="1675" w:author="OBVIL" w:date="2016-12-01T14:12:00Z">
        <w:r w:rsidR="008773B2" w:rsidRPr="008773B2">
          <w:rPr>
            <w:sz w:val="22"/>
            <w:szCs w:val="22"/>
          </w:rPr>
          <w:delText>XVIII</w:delText>
        </w:r>
        <w:r w:rsidR="008773B2" w:rsidRPr="008773B2">
          <w:rPr>
            <w:vertAlign w:val="superscript"/>
          </w:rPr>
          <w:delText>e</w:delText>
        </w:r>
        <w:r w:rsidR="008773B2">
          <w:delText xml:space="preserve"> </w:delText>
        </w:r>
      </w:del>
      <w:ins w:id="167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et</w:t>
      </w:r>
      <w:r w:rsidR="00170A5B" w:rsidRPr="00DA7839">
        <w:t>, dans l</w:t>
      </w:r>
      <w:r w:rsidR="00CB410B" w:rsidRPr="00DA7839">
        <w:t>’</w:t>
      </w:r>
      <w:r w:rsidR="00170A5B" w:rsidRPr="00DA7839">
        <w:t xml:space="preserve">interminable dispute des appelants et des </w:t>
      </w:r>
      <w:r w:rsidR="008773B2" w:rsidRPr="00DA7839">
        <w:t>non-appe</w:t>
      </w:r>
      <w:r w:rsidR="00170A5B" w:rsidRPr="00DA7839">
        <w:t>lants, si l’on a mis tant de violence, nous en tenons ici la raison. Il s</w:t>
      </w:r>
      <w:r w:rsidR="00CB410B" w:rsidRPr="00DA7839">
        <w:t>’</w:t>
      </w:r>
      <w:r w:rsidR="00170A5B" w:rsidRPr="00DA7839">
        <w:t>agissait de savoir si, pour penser un peu librement, il faudrait sortir de l</w:t>
      </w:r>
      <w:r w:rsidR="00CB410B" w:rsidRPr="00DA7839">
        <w:t>’</w:t>
      </w:r>
      <w:r w:rsidRPr="00DA7839">
        <w:t>Église</w:t>
      </w:r>
      <w:r w:rsidR="00170A5B" w:rsidRPr="00DA7839">
        <w:t>, ou, pour y rester, s</w:t>
      </w:r>
      <w:r w:rsidR="00CB410B" w:rsidRPr="00DA7839">
        <w:t>’</w:t>
      </w:r>
      <w:r w:rsidR="00170A5B" w:rsidRPr="00DA7839">
        <w:t>il faudrait accepter d</w:t>
      </w:r>
      <w:r w:rsidR="00CB410B" w:rsidRPr="00DA7839">
        <w:t>’</w:t>
      </w:r>
      <w:r w:rsidR="00170A5B" w:rsidRPr="00DA7839">
        <w:t>elle une direction qui s’emparerait même des choses indifférentes. La réponse n’était pas douteuse.</w:t>
      </w:r>
    </w:p>
    <w:p w14:paraId="0DF32C9E" w14:textId="5488BF4B" w:rsidR="00CB410B" w:rsidRPr="00DA7839" w:rsidRDefault="00170A5B" w:rsidP="00000A23">
      <w:pPr>
        <w:pStyle w:val="Corpsdetexte"/>
        <w:pPrChange w:id="1677" w:author="OBVIL" w:date="2016-12-01T14:12:00Z">
          <w:pPr>
            <w:pStyle w:val="Corpsdetexte"/>
            <w:spacing w:afterLines="120" w:after="288"/>
            <w:ind w:firstLine="240"/>
            <w:jc w:val="both"/>
          </w:pPr>
        </w:pPrChange>
      </w:pPr>
      <w:r w:rsidRPr="00DA7839">
        <w:t>Comment maintenant</w:t>
      </w:r>
      <w:r w:rsidR="00B6083B" w:rsidRPr="00DA7839">
        <w:t xml:space="preserve"> —</w:t>
      </w:r>
      <w:del w:id="1678" w:author="OBVIL" w:date="2016-12-01T14:12:00Z">
        <w:r w:rsidRPr="001B2C48">
          <w:delText xml:space="preserve"> </w:delText>
        </w:r>
      </w:del>
      <w:ins w:id="1679" w:author="OBVIL" w:date="2016-12-01T14:12:00Z">
        <w:r w:rsidR="00B6083B" w:rsidRPr="00B6083B">
          <w:t> </w:t>
        </w:r>
      </w:ins>
      <w:r w:rsidRPr="00DA7839">
        <w:t xml:space="preserve">à dater de la bulle, </w:t>
      </w:r>
      <w:del w:id="1680" w:author="OBVIL" w:date="2016-12-01T14:12:00Z">
        <w:r w:rsidRPr="001B2C48">
          <w:delText>el</w:delText>
        </w:r>
      </w:del>
      <w:ins w:id="1681" w:author="OBVIL" w:date="2016-12-01T14:12:00Z">
        <w:r w:rsidR="00F64CC9">
          <w:t>et</w:t>
        </w:r>
      </w:ins>
      <w:r w:rsidRPr="00DA7839">
        <w:t xml:space="preserve"> des </w:t>
      </w:r>
      <w:r w:rsidR="001B2C48" w:rsidRPr="00DA7839">
        <w:t>prétentions</w:t>
      </w:r>
      <w:r w:rsidRPr="00DA7839">
        <w:t xml:space="preserve"> ouvertement déclarées de la cour de Rome</w:t>
      </w:r>
      <w:r w:rsidR="00B6083B" w:rsidRPr="00DA7839">
        <w:t xml:space="preserve"> —</w:t>
      </w:r>
      <w:del w:id="1682" w:author="OBVIL" w:date="2016-12-01T14:12:00Z">
        <w:r w:rsidR="008773B2">
          <w:delText xml:space="preserve"> </w:delText>
        </w:r>
      </w:del>
      <w:ins w:id="1683" w:author="OBVIL" w:date="2016-12-01T14:12:00Z">
        <w:r w:rsidR="00B6083B" w:rsidRPr="00B6083B">
          <w:t> </w:t>
        </w:r>
      </w:ins>
      <w:r w:rsidR="008773B2" w:rsidRPr="00DA7839">
        <w:t>la question, de morale ou de th</w:t>
      </w:r>
      <w:r w:rsidRPr="00DA7839">
        <w:t>éologique, se changea promptement en politique, c’est ce que plusieurs historiens ont déjà raconté</w:t>
      </w:r>
      <w:r w:rsidR="00CB410B" w:rsidRPr="00DA7839">
        <w:t> :</w:t>
      </w:r>
      <w:r w:rsidRPr="00DA7839">
        <w:t xml:space="preserve"> </w:t>
      </w:r>
      <w:r w:rsidR="00B6083B" w:rsidRPr="00DA7839">
        <w:t>M.</w:t>
      </w:r>
      <w:del w:id="1684" w:author="OBVIL" w:date="2016-12-01T14:12:00Z">
        <w:r w:rsidRPr="001B2C48">
          <w:delText xml:space="preserve"> </w:delText>
        </w:r>
      </w:del>
      <w:ins w:id="1685" w:author="OBVIL" w:date="2016-12-01T14:12:00Z">
        <w:r w:rsidR="00B6083B">
          <w:t> </w:t>
        </w:r>
      </w:ins>
      <w:r w:rsidRPr="00DA7839">
        <w:t>Charles</w:t>
      </w:r>
      <w:r w:rsidR="008773B2" w:rsidRPr="00DA7839">
        <w:t xml:space="preserve"> Aubert</w:t>
      </w:r>
      <w:r w:rsidRPr="00DA7839">
        <w:t xml:space="preserve">in dans son </w:t>
      </w:r>
      <w:r w:rsidRPr="00DA7839">
        <w:rPr>
          <w:i/>
        </w:rPr>
        <w:t>Esprit publi</w:t>
      </w:r>
      <w:r w:rsidR="008773B2" w:rsidRPr="00DA7839">
        <w:rPr>
          <w:i/>
        </w:rPr>
        <w:t>c d</w:t>
      </w:r>
      <w:r w:rsidRPr="00DA7839">
        <w:rPr>
          <w:i/>
        </w:rPr>
        <w:t>u</w:t>
      </w:r>
      <w:r w:rsidR="008773B2" w:rsidRPr="00DA7839">
        <w:rPr>
          <w:i/>
        </w:rPr>
        <w:t xml:space="preserve"> </w:t>
      </w:r>
      <w:del w:id="1686" w:author="OBVIL" w:date="2016-12-01T14:12:00Z">
        <w:r w:rsidR="008773B2" w:rsidRPr="008773B2">
          <w:rPr>
            <w:i/>
            <w:sz w:val="22"/>
            <w:szCs w:val="22"/>
          </w:rPr>
          <w:delText>XVIII</w:delText>
        </w:r>
        <w:r w:rsidR="008773B2" w:rsidRPr="008773B2">
          <w:rPr>
            <w:i/>
            <w:vertAlign w:val="superscript"/>
          </w:rPr>
          <w:delText>e</w:delText>
        </w:r>
        <w:r w:rsidRPr="001B2C48">
          <w:rPr>
            <w:i/>
          </w:rPr>
          <w:delText xml:space="preserve"> </w:delText>
        </w:r>
      </w:del>
      <w:ins w:id="1687" w:author="OBVIL" w:date="2016-12-01T14:12:00Z">
        <w:r w:rsidR="00254340" w:rsidRPr="00254340">
          <w:rPr>
            <w:i/>
            <w:smallCaps/>
          </w:rPr>
          <w:t>xviii</w:t>
        </w:r>
        <w:r w:rsidR="00254340" w:rsidRPr="00254340">
          <w:rPr>
            <w:i/>
            <w:vertAlign w:val="superscript"/>
          </w:rPr>
          <w:t>e</w:t>
        </w:r>
        <w:r w:rsidR="00254340" w:rsidRPr="00254340">
          <w:rPr>
            <w:i/>
          </w:rPr>
          <w:t> </w:t>
        </w:r>
      </w:ins>
      <w:r w:rsidR="00254340" w:rsidRPr="00DA7839">
        <w:rPr>
          <w:i/>
        </w:rPr>
        <w:t>siècle</w:t>
      </w:r>
      <w:r w:rsidRPr="00B6083B">
        <w:rPr>
          <w:rPrChange w:id="1688" w:author="OBVIL" w:date="2016-12-01T14:12:00Z">
            <w:rPr>
              <w:rFonts w:ascii="Times New Roman" w:hAnsi="Times New Roman"/>
              <w:i/>
            </w:rPr>
          </w:rPrChange>
        </w:rPr>
        <w:t xml:space="preserve">, </w:t>
      </w:r>
      <w:r w:rsidR="00B6083B" w:rsidRPr="00DA7839">
        <w:t>M.</w:t>
      </w:r>
      <w:del w:id="1689" w:author="OBVIL" w:date="2016-12-01T14:12:00Z">
        <w:r w:rsidRPr="001B2C48">
          <w:delText xml:space="preserve"> </w:delText>
        </w:r>
      </w:del>
      <w:ins w:id="1690" w:author="OBVIL" w:date="2016-12-01T14:12:00Z">
        <w:r w:rsidR="00B6083B">
          <w:t> </w:t>
        </w:r>
      </w:ins>
      <w:r w:rsidRPr="00DA7839">
        <w:t xml:space="preserve">Félix Rocquain dans son </w:t>
      </w:r>
      <w:r w:rsidRPr="00DA7839">
        <w:rPr>
          <w:i/>
        </w:rPr>
        <w:t>Esprit révolutionnaire avant la Révolution</w:t>
      </w:r>
      <w:r w:rsidRPr="00DA7839">
        <w:t xml:space="preserve">, </w:t>
      </w:r>
      <w:r w:rsidR="008773B2" w:rsidRPr="00DA7839">
        <w:t>et</w:t>
      </w:r>
      <w:r w:rsidRPr="00DA7839">
        <w:t xml:space="preserve"> récemment </w:t>
      </w:r>
      <w:r w:rsidR="00B6083B" w:rsidRPr="00DA7839">
        <w:t>M.</w:t>
      </w:r>
      <w:del w:id="1691" w:author="OBVIL" w:date="2016-12-01T14:12:00Z">
        <w:r w:rsidRPr="00CB410B">
          <w:delText xml:space="preserve"> </w:delText>
        </w:r>
      </w:del>
      <w:ins w:id="1692" w:author="OBVIL" w:date="2016-12-01T14:12:00Z">
        <w:r w:rsidR="00B6083B">
          <w:t> </w:t>
        </w:r>
      </w:ins>
      <w:r w:rsidRPr="00DA7839">
        <w:t xml:space="preserve">Albert Le Roy dans son livre sur </w:t>
      </w:r>
      <w:r w:rsidRPr="00DA7839">
        <w:rPr>
          <w:i/>
        </w:rPr>
        <w:t>la France et Rome de 1700 à 1715</w:t>
      </w:r>
      <w:r w:rsidRPr="00B6083B">
        <w:rPr>
          <w:rPrChange w:id="1693" w:author="OBVIL" w:date="2016-12-01T14:12:00Z">
            <w:rPr>
              <w:rFonts w:ascii="Times New Roman" w:hAnsi="Times New Roman"/>
              <w:i/>
            </w:rPr>
          </w:rPrChange>
        </w:rPr>
        <w:t>.</w:t>
      </w:r>
      <w:r w:rsidRPr="00DA7839">
        <w:t xml:space="preserve"> La lecture en est étrangement </w:t>
      </w:r>
      <w:r w:rsidR="008773B2" w:rsidRPr="00DA7839">
        <w:t>instructive</w:t>
      </w:r>
      <w:r w:rsidRPr="00DA7839">
        <w:t>. Mais si je les résumais, j</w:t>
      </w:r>
      <w:r w:rsidR="00CB410B" w:rsidRPr="00DA7839">
        <w:t>’</w:t>
      </w:r>
      <w:r w:rsidRPr="00DA7839">
        <w:t xml:space="preserve">anticiperais sur les temps du règne de Louis XV. </w:t>
      </w:r>
      <w:r w:rsidR="008773B2" w:rsidRPr="00DA7839">
        <w:t>Il me suff</w:t>
      </w:r>
      <w:r w:rsidRPr="00DA7839">
        <w:t>it d</w:t>
      </w:r>
      <w:r w:rsidR="00CB410B" w:rsidRPr="00DA7839">
        <w:t>’</w:t>
      </w:r>
      <w:r w:rsidRPr="00DA7839">
        <w:t xml:space="preserve">avoir montré </w:t>
      </w:r>
      <w:r w:rsidR="008773B2" w:rsidRPr="00DA7839">
        <w:t>qu</w:t>
      </w:r>
      <w:r w:rsidRPr="00DA7839">
        <w:t xml:space="preserve">e, </w:t>
      </w:r>
      <w:r w:rsidR="008773B2" w:rsidRPr="00DA7839">
        <w:t>de 1685 à 1715</w:t>
      </w:r>
      <w:r w:rsidRPr="00DA7839">
        <w:t>, si l</w:t>
      </w:r>
      <w:r w:rsidR="00CB410B" w:rsidRPr="00DA7839">
        <w:t>’</w:t>
      </w:r>
      <w:r w:rsidRPr="00DA7839">
        <w:t>on avait laborieusement cherché les moyens d</w:t>
      </w:r>
      <w:r w:rsidR="00CB410B" w:rsidRPr="00DA7839">
        <w:t>’</w:t>
      </w:r>
      <w:r w:rsidRPr="00DA7839">
        <w:t>opérer le divorce de la religion et de l’</w:t>
      </w:r>
      <w:r w:rsidR="008773B2" w:rsidRPr="00DA7839">
        <w:t>esprit</w:t>
      </w:r>
      <w:r w:rsidRPr="00DA7839">
        <w:t xml:space="preserve"> du siècle qui naissait, on en aurait malaisé</w:t>
      </w:r>
      <w:r w:rsidR="008773B2" w:rsidRPr="00DA7839">
        <w:t>ment inventé de plu</w:t>
      </w:r>
      <w:r w:rsidRPr="00DA7839">
        <w:t xml:space="preserve">s efficaces. </w:t>
      </w:r>
      <w:r w:rsidR="00CB410B" w:rsidRPr="00DA7839">
        <w:t>« </w:t>
      </w:r>
      <w:r w:rsidRPr="00DA7839">
        <w:t xml:space="preserve">Malgré </w:t>
      </w:r>
      <w:r w:rsidR="008773B2" w:rsidRPr="00DA7839">
        <w:t>l’atteinte</w:t>
      </w:r>
      <w:r w:rsidRPr="00DA7839">
        <w:t xml:space="preserve"> </w:t>
      </w:r>
      <w:r w:rsidR="008773B2" w:rsidRPr="00DA7839">
        <w:t>que le</w:t>
      </w:r>
      <w:r w:rsidRPr="00DA7839">
        <w:t xml:space="preserve"> protestant avait donnée aux </w:t>
      </w:r>
      <w:r w:rsidR="008773B2" w:rsidRPr="00DA7839">
        <w:t>choses saintes et à leurs ministres, s’il restait</w:t>
      </w:r>
      <w:r w:rsidRPr="00DA7839">
        <w:t xml:space="preserve"> encore de la </w:t>
      </w:r>
      <w:r w:rsidR="008773B2" w:rsidRPr="00DA7839">
        <w:t>vénération</w:t>
      </w:r>
      <w:r w:rsidRPr="00DA7839">
        <w:t xml:space="preserve"> pour les uns et du respect pour les autres</w:t>
      </w:r>
      <w:r w:rsidR="00CB410B" w:rsidRPr="00DA7839">
        <w:t> »</w:t>
      </w:r>
      <w:r w:rsidRPr="00DA7839">
        <w:t xml:space="preserve">, ou </w:t>
      </w:r>
      <w:r w:rsidR="008773B2" w:rsidRPr="00DA7839">
        <w:t>avait</w:t>
      </w:r>
      <w:r w:rsidRPr="00DA7839">
        <w:t xml:space="preserve"> pris comme à tâche d</w:t>
      </w:r>
      <w:r w:rsidR="00CB410B" w:rsidRPr="00DA7839">
        <w:t>’</w:t>
      </w:r>
      <w:r w:rsidRPr="00DA7839">
        <w:t>en effacer jusqu</w:t>
      </w:r>
      <w:r w:rsidR="00CB410B" w:rsidRPr="00DA7839">
        <w:t>’</w:t>
      </w:r>
      <w:r w:rsidRPr="00DA7839">
        <w:t>aux trace</w:t>
      </w:r>
      <w:r w:rsidR="00CB410B" w:rsidRPr="00DA7839">
        <w:t>s ;</w:t>
      </w:r>
      <w:r w:rsidRPr="00DA7839">
        <w:t xml:space="preserve"> et déjà, </w:t>
      </w:r>
      <w:r w:rsidR="008773B2" w:rsidRPr="00DA7839">
        <w:t xml:space="preserve">comme </w:t>
      </w:r>
      <w:r w:rsidRPr="00DA7839">
        <w:t xml:space="preserve">Diderot plus </w:t>
      </w:r>
      <w:r w:rsidR="008773B2" w:rsidRPr="00DA7839">
        <w:t>tard</w:t>
      </w:r>
      <w:r w:rsidRPr="00DA7839">
        <w:t xml:space="preserve">, on pouvait dire avec vérité </w:t>
      </w:r>
      <w:r w:rsidR="008773B2" w:rsidRPr="00DA7839">
        <w:t>qu</w:t>
      </w:r>
      <w:r w:rsidRPr="00DA7839">
        <w:t xml:space="preserve">e </w:t>
      </w:r>
      <w:r w:rsidR="00CB410B" w:rsidRPr="00DA7839">
        <w:t>« </w:t>
      </w:r>
      <w:r w:rsidR="008773B2" w:rsidRPr="00DA7839">
        <w:t>si le</w:t>
      </w:r>
      <w:r w:rsidRPr="00DA7839">
        <w:t xml:space="preserve"> pape, les évêques, les </w:t>
      </w:r>
      <w:r w:rsidR="008773B2" w:rsidRPr="00DA7839">
        <w:t>prèles</w:t>
      </w:r>
      <w:r w:rsidRPr="00DA7839">
        <w:t>, les religieux, simples fidèles, toute l</w:t>
      </w:r>
      <w:r w:rsidR="00CB410B" w:rsidRPr="00DA7839">
        <w:t>’</w:t>
      </w:r>
      <w:r w:rsidR="008773B2" w:rsidRPr="00DA7839">
        <w:t>Église,</w:t>
      </w:r>
      <w:r w:rsidRPr="00DA7839">
        <w:t xml:space="preserve"> ses mystères, ses sacrements</w:t>
      </w:r>
      <w:r w:rsidR="008773B2" w:rsidRPr="00DA7839">
        <w:t>, ses temples, ses cérémonies, toute</w:t>
      </w:r>
      <w:r w:rsidRPr="00DA7839">
        <w:t xml:space="preserve"> la religion était descendue dans le mépris</w:t>
      </w:r>
      <w:r w:rsidR="00CB410B" w:rsidRPr="00DA7839">
        <w:t> »</w:t>
      </w:r>
      <w:r w:rsidRPr="00DA7839">
        <w:t>, l</w:t>
      </w:r>
      <w:r w:rsidR="00CB410B" w:rsidRPr="00DA7839">
        <w:t>’</w:t>
      </w:r>
      <w:r w:rsidR="008773B2" w:rsidRPr="00DA7839">
        <w:t xml:space="preserve">Église et </w:t>
      </w:r>
      <w:r w:rsidRPr="00DA7839">
        <w:t>l</w:t>
      </w:r>
      <w:r w:rsidR="00CB410B" w:rsidRPr="00DA7839">
        <w:t>’</w:t>
      </w:r>
      <w:r w:rsidR="008773B2" w:rsidRPr="00DA7839">
        <w:t>État</w:t>
      </w:r>
      <w:r w:rsidRPr="00DA7839">
        <w:t>, la religion et le prince n</w:t>
      </w:r>
      <w:r w:rsidR="00CB410B" w:rsidRPr="00DA7839">
        <w:t>’</w:t>
      </w:r>
      <w:r w:rsidRPr="00DA7839">
        <w:t>en pouvaient accuser qu</w:t>
      </w:r>
      <w:r w:rsidR="00CB410B" w:rsidRPr="00DA7839">
        <w:t>’</w:t>
      </w:r>
      <w:r w:rsidR="008773B2" w:rsidRPr="00DA7839">
        <w:t>eux-mêmes</w:t>
      </w:r>
      <w:r w:rsidRPr="00DA7839">
        <w:t>. S</w:t>
      </w:r>
      <w:r w:rsidR="00CB410B" w:rsidRPr="00DA7839">
        <w:t>’</w:t>
      </w:r>
      <w:r w:rsidRPr="00DA7839">
        <w:t xml:space="preserve">étonnera-t-on là-dessus </w:t>
      </w:r>
      <w:r w:rsidR="008773B2" w:rsidRPr="00DA7839">
        <w:t>que le</w:t>
      </w:r>
      <w:r w:rsidRPr="00DA7839">
        <w:t xml:space="preserve"> mépris de la rel</w:t>
      </w:r>
      <w:r w:rsidR="008773B2" w:rsidRPr="00DA7839">
        <w:t>igion ait entraîné celui de la morale</w:t>
      </w:r>
      <w:r w:rsidRPr="00DA7839">
        <w:t xml:space="preserve"> même à sa suite, dans un </w:t>
      </w:r>
      <w:r w:rsidR="008773B2" w:rsidRPr="00DA7839">
        <w:t>temps</w:t>
      </w:r>
      <w:r w:rsidRPr="00DA7839">
        <w:t xml:space="preserve"> où l’on ne concevait guère la morale que par rapport à la religio</w:t>
      </w:r>
      <w:r w:rsidR="00CB410B" w:rsidRPr="00DA7839">
        <w:t>n ?</w:t>
      </w:r>
      <w:r w:rsidR="008773B2" w:rsidRPr="00DA7839">
        <w:t xml:space="preserve"> Comprend-on maintenant, toute</w:t>
      </w:r>
      <w:r w:rsidRPr="00DA7839">
        <w:t xml:space="preserve"> la nouveauté de la critique de Bayle, quand il essaya</w:t>
      </w:r>
      <w:r w:rsidR="008773B2" w:rsidRPr="00DA7839">
        <w:t>it</w:t>
      </w:r>
      <w:r w:rsidRPr="00DA7839">
        <w:t xml:space="preserve"> de dégager et de fonder les principes d</w:t>
      </w:r>
      <w:r w:rsidR="00CB410B" w:rsidRPr="00DA7839">
        <w:t>’</w:t>
      </w:r>
      <w:r w:rsidRPr="00DA7839">
        <w:t>une morale purement laïqu</w:t>
      </w:r>
      <w:r w:rsidR="00CB410B" w:rsidRPr="00DA7839">
        <w:t>e ?</w:t>
      </w:r>
      <w:r w:rsidR="008773B2" w:rsidRPr="00DA7839">
        <w:t xml:space="preserve"> Et voit-on enf</w:t>
      </w:r>
      <w:r w:rsidRPr="00DA7839">
        <w:t xml:space="preserve">in ce que pouvait, ce </w:t>
      </w:r>
      <w:r w:rsidR="008773B2" w:rsidRPr="00DA7839">
        <w:t>que</w:t>
      </w:r>
      <w:r w:rsidRPr="00DA7839">
        <w:t xml:space="preserve"> devait nécessairement rencontrer de faveur dans l</w:t>
      </w:r>
      <w:r w:rsidR="00CB410B" w:rsidRPr="00DA7839">
        <w:t>’</w:t>
      </w:r>
      <w:r w:rsidRPr="00DA7839">
        <w:t xml:space="preserve">opinion publique nue idée </w:t>
      </w:r>
      <w:r w:rsidR="008773B2" w:rsidRPr="00DA7839">
        <w:t>qu</w:t>
      </w:r>
      <w:r w:rsidRPr="00DA7839">
        <w:t>i, comme celle du progrès, finit destinée</w:t>
      </w:r>
      <w:r w:rsidR="00B6083B" w:rsidRPr="00DA7839">
        <w:t xml:space="preserve"> —</w:t>
      </w:r>
      <w:del w:id="1694" w:author="OBVIL" w:date="2016-12-01T14:12:00Z">
        <w:r w:rsidRPr="00CB410B">
          <w:delText xml:space="preserve"> </w:delText>
        </w:r>
      </w:del>
      <w:ins w:id="1695" w:author="OBVIL" w:date="2016-12-01T14:12:00Z">
        <w:r w:rsidR="00B6083B" w:rsidRPr="00B6083B">
          <w:t> </w:t>
        </w:r>
      </w:ins>
      <w:r w:rsidRPr="00DA7839">
        <w:t>nous le montrerons par la suite, ou plutôt</w:t>
      </w:r>
      <w:r w:rsidR="00CB410B" w:rsidRPr="00DA7839">
        <w:rPr>
          <w:rFonts w:hint="eastAsia"/>
        </w:rPr>
        <w:t xml:space="preserve"> </w:t>
      </w:r>
      <w:r w:rsidR="00CB410B" w:rsidRPr="00DA7839">
        <w:t>o</w:t>
      </w:r>
      <w:r w:rsidRPr="00DA7839">
        <w:t>n le sait déjà</w:t>
      </w:r>
      <w:r w:rsidR="00B6083B" w:rsidRPr="00DA7839">
        <w:t xml:space="preserve"> —</w:t>
      </w:r>
      <w:del w:id="1696" w:author="OBVIL" w:date="2016-12-01T14:12:00Z">
        <w:r w:rsidRPr="00CB410B">
          <w:delText xml:space="preserve"> </w:delText>
        </w:r>
      </w:del>
      <w:ins w:id="1697" w:author="OBVIL" w:date="2016-12-01T14:12:00Z">
        <w:r w:rsidR="00B6083B" w:rsidRPr="00B6083B">
          <w:t> </w:t>
        </w:r>
      </w:ins>
      <w:r w:rsidRPr="00DA7839">
        <w:t>comme à s’élargir et à s’enfler un jour jusqu</w:t>
      </w:r>
      <w:r w:rsidR="00CB410B" w:rsidRPr="00DA7839">
        <w:t>’</w:t>
      </w:r>
      <w:r w:rsidRPr="00DA7839">
        <w:t>aux proportions d’une religion de l’humanit</w:t>
      </w:r>
      <w:r w:rsidR="00CB410B" w:rsidRPr="00DA7839">
        <w:t>é ?</w:t>
      </w:r>
    </w:p>
    <w:p w14:paraId="45035EF9" w14:textId="77777777" w:rsidR="00CB410B" w:rsidRPr="00CB410B" w:rsidRDefault="00170A5B" w:rsidP="008773B2">
      <w:pPr>
        <w:pStyle w:val="Titre2"/>
      </w:pPr>
      <w:bookmarkStart w:id="1698" w:name="bookmark34"/>
      <w:bookmarkEnd w:id="1698"/>
      <w:r w:rsidRPr="00CB410B">
        <w:t>IV</w:t>
      </w:r>
    </w:p>
    <w:p w14:paraId="2D5F4B6D" w14:textId="1D1F89E6" w:rsidR="00CB410B" w:rsidRPr="00DA7839" w:rsidRDefault="00170A5B" w:rsidP="00000A23">
      <w:pPr>
        <w:pStyle w:val="Corpsdetexte"/>
        <w:pPrChange w:id="1699" w:author="OBVIL" w:date="2016-12-01T14:12:00Z">
          <w:pPr>
            <w:pStyle w:val="Corpsdetexte"/>
            <w:spacing w:afterLines="120" w:after="288"/>
            <w:ind w:firstLine="240"/>
            <w:jc w:val="both"/>
          </w:pPr>
        </w:pPrChange>
      </w:pPr>
      <w:r w:rsidRPr="00DA7839">
        <w:t>Dans cette décadence de la r</w:t>
      </w:r>
      <w:r w:rsidR="008773B2" w:rsidRPr="00DA7839">
        <w:t>el</w:t>
      </w:r>
      <w:r w:rsidRPr="00DA7839">
        <w:t>igion</w:t>
      </w:r>
      <w:r w:rsidR="008773B2" w:rsidRPr="00DA7839">
        <w:t xml:space="preserve"> et de la morale</w:t>
      </w:r>
      <w:r w:rsidRPr="00DA7839">
        <w:t>, il était en effet difficile, il était impossible de mé</w:t>
      </w:r>
      <w:r w:rsidR="008773B2" w:rsidRPr="00DA7839">
        <w:t>con</w:t>
      </w:r>
      <w:r w:rsidRPr="00DA7839">
        <w:t>naitre un progrès certain, arithmétique on quoique sorte, des arts utiles à l</w:t>
      </w:r>
      <w:r w:rsidR="008773B2" w:rsidRPr="00DA7839">
        <w:t>a vie</w:t>
      </w:r>
      <w:r w:rsidRPr="00DA7839">
        <w:t xml:space="preserve"> commun</w:t>
      </w:r>
      <w:r w:rsidR="008773B2" w:rsidRPr="00DA7839">
        <w:t>e, de</w:t>
      </w:r>
      <w:r w:rsidRPr="00DA7839">
        <w:t xml:space="preserve"> la science, et de la pensée. Nous, qui en avons vu de bien plus certains encore, et de plus grand</w:t>
      </w:r>
      <w:r w:rsidR="00CB410B" w:rsidRPr="00DA7839">
        <w:t>s</w:t>
      </w:r>
      <w:r w:rsidR="00B6083B" w:rsidRPr="00DA7839">
        <w:t xml:space="preserve"> —</w:t>
      </w:r>
      <w:del w:id="1700" w:author="OBVIL" w:date="2016-12-01T14:12:00Z">
        <w:r w:rsidRPr="008773B2">
          <w:delText xml:space="preserve"> </w:delText>
        </w:r>
      </w:del>
      <w:ins w:id="1701" w:author="OBVIL" w:date="2016-12-01T14:12:00Z">
        <w:r w:rsidR="00B6083B" w:rsidRPr="00B6083B">
          <w:t> </w:t>
        </w:r>
      </w:ins>
      <w:r w:rsidRPr="00DA7839">
        <w:t>auxquels même nous sommes devenus presque insensibles, dont nous jouissons comme de respirer</w:t>
      </w:r>
      <w:r w:rsidR="00CB410B" w:rsidRPr="00DA7839">
        <w:t>,</w:t>
      </w:r>
      <w:r w:rsidR="00B6083B" w:rsidRPr="00DA7839">
        <w:t xml:space="preserve"> — </w:t>
      </w:r>
      <w:r w:rsidRPr="00DA7839">
        <w:t>nous ne faisons aujourd</w:t>
      </w:r>
      <w:r w:rsidR="00CB410B" w:rsidRPr="00DA7839">
        <w:t>’</w:t>
      </w:r>
      <w:r w:rsidRPr="00DA7839">
        <w:t>hui qu</w:t>
      </w:r>
      <w:r w:rsidR="00CB410B" w:rsidRPr="00DA7839">
        <w:t>’</w:t>
      </w:r>
      <w:r w:rsidRPr="00DA7839">
        <w:t>une estime assez mince dos maigres acquisitions dont s’enorgueillissait la naïveté de nos pères. Mais s</w:t>
      </w:r>
      <w:r w:rsidR="00CB410B" w:rsidRPr="00DA7839">
        <w:t>’</w:t>
      </w:r>
      <w:r w:rsidRPr="00DA7839">
        <w:t>ils en ont été si fiers, c’est qu</w:t>
      </w:r>
      <w:r w:rsidR="00CB410B" w:rsidRPr="00DA7839">
        <w:t>’</w:t>
      </w:r>
      <w:r w:rsidRPr="00DA7839">
        <w:t xml:space="preserve">ils en ont joui vivement, et, pour nous en convaincre, il ne faut que relire quelques endroits des </w:t>
      </w:r>
      <w:r w:rsidRPr="00DA7839">
        <w:rPr>
          <w:i/>
        </w:rPr>
        <w:t>Lettres persane</w:t>
      </w:r>
      <w:r w:rsidR="00CB410B" w:rsidRPr="00DA7839">
        <w:rPr>
          <w:i/>
        </w:rPr>
        <w:t>s </w:t>
      </w:r>
      <w:r w:rsidR="00CB410B" w:rsidRPr="00DA7839">
        <w:t>;</w:t>
      </w:r>
      <w:r w:rsidR="008773B2" w:rsidRPr="00DA7839">
        <w:t xml:space="preserve"> le passage classique de </w:t>
      </w:r>
      <w:r w:rsidRPr="00DA7839">
        <w:t xml:space="preserve">Fontenelle, en son </w:t>
      </w:r>
      <w:r w:rsidR="008773B2" w:rsidRPr="00DA7839">
        <w:rPr>
          <w:i/>
        </w:rPr>
        <w:t>Éloge</w:t>
      </w:r>
      <w:r w:rsidRPr="00DA7839">
        <w:rPr>
          <w:i/>
        </w:rPr>
        <w:t xml:space="preserve"> de d</w:t>
      </w:r>
      <w:r w:rsidR="00CB410B" w:rsidRPr="00DA7839">
        <w:rPr>
          <w:i/>
        </w:rPr>
        <w:t>’</w:t>
      </w:r>
      <w:r w:rsidRPr="00DA7839">
        <w:rPr>
          <w:i/>
        </w:rPr>
        <w:t>Argenson</w:t>
      </w:r>
      <w:r w:rsidR="008773B2" w:rsidRPr="00DA7839">
        <w:t>, sur</w:t>
      </w:r>
      <w:r w:rsidRPr="00DA7839">
        <w:t xml:space="preserve"> les fonctions d’un lieutenant de Milice</w:t>
      </w:r>
      <w:r w:rsidR="00CB410B" w:rsidRPr="00DA7839">
        <w:t> :</w:t>
      </w:r>
      <w:r w:rsidRPr="00DA7839">
        <w:t xml:space="preserve"> </w:t>
      </w:r>
      <w:r w:rsidR="00CB410B" w:rsidRPr="00DA7839">
        <w:t>« </w:t>
      </w:r>
      <w:r w:rsidRPr="00DA7839">
        <w:t xml:space="preserve">Entretenir perpétuellement, dans une ville telle </w:t>
      </w:r>
      <w:r w:rsidR="008773B2" w:rsidRPr="00DA7839">
        <w:t>que</w:t>
      </w:r>
      <w:r w:rsidRPr="00DA7839">
        <w:t xml:space="preserve"> Paris, une consommation immense</w:t>
      </w:r>
      <w:r w:rsidR="00CB410B" w:rsidRPr="00DA7839">
        <w:t> »</w:t>
      </w:r>
      <w:r w:rsidRPr="00DA7839">
        <w:t>, etc</w:t>
      </w:r>
      <w:r w:rsidR="00CB410B" w:rsidRPr="00DA7839">
        <w:t>. ;</w:t>
      </w:r>
      <w:r w:rsidRPr="00DA7839">
        <w:t xml:space="preserve"> ou </w:t>
      </w:r>
      <w:r w:rsidRPr="00DA7839">
        <w:rPr>
          <w:i/>
        </w:rPr>
        <w:t>le Mondain</w:t>
      </w:r>
      <w:r w:rsidRPr="00DA7839">
        <w:t xml:space="preserve"> de Voltaire, et son </w:t>
      </w:r>
      <w:r w:rsidRPr="00DA7839">
        <w:rPr>
          <w:i/>
        </w:rPr>
        <w:t>Siècle de Louis XIV</w:t>
      </w:r>
      <w:r w:rsidRPr="00B6083B">
        <w:rPr>
          <w:rPrChange w:id="1702" w:author="OBVIL" w:date="2016-12-01T14:12:00Z">
            <w:rPr>
              <w:rFonts w:ascii="Times New Roman" w:hAnsi="Times New Roman"/>
              <w:i/>
            </w:rPr>
          </w:rPrChange>
        </w:rPr>
        <w:t xml:space="preserve">. </w:t>
      </w:r>
      <w:r w:rsidRPr="00DA7839">
        <w:t>Le plaisir ou la joie de vivre en leur temps y circule, pour ainsi dire, et l’on sent qu’ils se savent gré à eux-mêmes d</w:t>
      </w:r>
      <w:r w:rsidR="00CB410B" w:rsidRPr="00DA7839">
        <w:t>’</w:t>
      </w:r>
      <w:r w:rsidRPr="00DA7839">
        <w:t>être si heureusement nés.</w:t>
      </w:r>
    </w:p>
    <w:p w14:paraId="3BDD6DB0" w14:textId="77777777" w:rsidR="00CB410B" w:rsidRPr="00CB410B" w:rsidRDefault="00F65DAA" w:rsidP="00F65DAA">
      <w:pPr>
        <w:pStyle w:val="quotel"/>
      </w:pPr>
      <w:r>
        <w:t>O le bon temps que c</w:t>
      </w:r>
      <w:r w:rsidR="00170A5B" w:rsidRPr="00CB410B">
        <w:t>e siècle de fe</w:t>
      </w:r>
      <w:r w:rsidR="00CB410B" w:rsidRPr="00CB410B">
        <w:t>r !</w:t>
      </w:r>
    </w:p>
    <w:p w14:paraId="38C5D1A7" w14:textId="2E6548A2" w:rsidR="00CB410B" w:rsidRPr="00DA7839" w:rsidRDefault="00170A5B" w:rsidP="00000A23">
      <w:pPr>
        <w:pStyle w:val="Corpsdetexte"/>
        <w:pPrChange w:id="1703" w:author="OBVIL" w:date="2016-12-01T14:12:00Z">
          <w:pPr>
            <w:pStyle w:val="Corpsdetexte"/>
            <w:spacing w:afterLines="120" w:after="288"/>
            <w:ind w:firstLine="240"/>
            <w:jc w:val="both"/>
          </w:pPr>
        </w:pPrChange>
      </w:pPr>
      <w:r w:rsidRPr="00DA7839">
        <w:t>La propreté, l’abondance, la sécurité, la tranquillité des rues de Paris leur sont à tous comme un</w:t>
      </w:r>
      <w:r w:rsidR="00CB410B" w:rsidRPr="00DA7839">
        <w:rPr>
          <w:rFonts w:hint="eastAsia"/>
        </w:rPr>
        <w:t xml:space="preserve"> </w:t>
      </w:r>
      <w:r w:rsidR="00CB410B" w:rsidRPr="00DA7839">
        <w:t>s</w:t>
      </w:r>
      <w:r w:rsidRPr="00DA7839">
        <w:t>ujet d</w:t>
      </w:r>
      <w:r w:rsidR="00CB410B" w:rsidRPr="00DA7839">
        <w:t>’</w:t>
      </w:r>
      <w:r w:rsidRPr="00DA7839">
        <w:t xml:space="preserve">inépuisable émerveillement, toujours le même et toujours nouveau. La </w:t>
      </w:r>
      <w:r w:rsidR="00CB410B" w:rsidRPr="00DA7839">
        <w:t>« </w:t>
      </w:r>
      <w:r w:rsidRPr="00DA7839">
        <w:t>machine à fabriquer les bas</w:t>
      </w:r>
      <w:r w:rsidR="00CB410B" w:rsidRPr="00DA7839">
        <w:t> » ;</w:t>
      </w:r>
      <w:r w:rsidR="00F65DAA" w:rsidRPr="00DA7839">
        <w:t xml:space="preserve"> les lapis de Perse et</w:t>
      </w:r>
      <w:r w:rsidRPr="00DA7839">
        <w:t xml:space="preserve"> de Turquie </w:t>
      </w:r>
      <w:r w:rsidR="00CB410B" w:rsidRPr="00DA7839">
        <w:t>« </w:t>
      </w:r>
      <w:r w:rsidRPr="00DA7839">
        <w:t>surpassés à la Savonnerie</w:t>
      </w:r>
      <w:r w:rsidR="00CB410B" w:rsidRPr="00DA7839">
        <w:t> » :</w:t>
      </w:r>
      <w:r w:rsidRPr="00DA7839">
        <w:t xml:space="preserve"> seize cents tilles </w:t>
      </w:r>
      <w:r w:rsidR="00CB410B" w:rsidRPr="00DA7839">
        <w:t>« </w:t>
      </w:r>
      <w:r w:rsidRPr="00DA7839">
        <w:t>occupées aux ouvrages de dentelle</w:t>
      </w:r>
      <w:r w:rsidR="00CB410B" w:rsidRPr="00DA7839">
        <w:t> »</w:t>
      </w:r>
      <w:r w:rsidRPr="00DA7839">
        <w:t>, quoi encor</w:t>
      </w:r>
      <w:r w:rsidR="00CB410B" w:rsidRPr="00DA7839">
        <w:t>e ?</w:t>
      </w:r>
      <w:r w:rsidR="00F65DAA" w:rsidRPr="00DA7839">
        <w:t xml:space="preserve"> toutes ces indus</w:t>
      </w:r>
      <w:r w:rsidRPr="00DA7839">
        <w:t>tries</w:t>
      </w:r>
      <w:r w:rsidR="00B6083B" w:rsidRPr="00DA7839">
        <w:t xml:space="preserve"> —</w:t>
      </w:r>
      <w:del w:id="1704" w:author="OBVIL" w:date="2016-12-01T14:12:00Z">
        <w:r w:rsidRPr="00CB410B">
          <w:delText xml:space="preserve"> </w:delText>
        </w:r>
      </w:del>
      <w:ins w:id="1705" w:author="OBVIL" w:date="2016-12-01T14:12:00Z">
        <w:r w:rsidR="00B6083B" w:rsidRPr="00B6083B">
          <w:t> </w:t>
        </w:r>
      </w:ins>
      <w:r w:rsidR="00CB410B" w:rsidRPr="00DA7839">
        <w:t>« </w:t>
      </w:r>
      <w:r w:rsidRPr="00DA7839">
        <w:t>acier, fer-blanc, belle faïence</w:t>
      </w:r>
      <w:r w:rsidR="00CB410B" w:rsidRPr="00DA7839">
        <w:t> »</w:t>
      </w:r>
      <w:r w:rsidRPr="00DA7839">
        <w:t xml:space="preserve">, glaces </w:t>
      </w:r>
      <w:r w:rsidR="00CB410B" w:rsidRPr="00DA7839">
        <w:t>« </w:t>
      </w:r>
      <w:r w:rsidRPr="00DA7839">
        <w:t>façons Venise</w:t>
      </w:r>
      <w:r w:rsidR="00CB410B" w:rsidRPr="00DA7839">
        <w:t> »</w:t>
      </w:r>
      <w:r w:rsidRPr="00DA7839">
        <w:t xml:space="preserve"> et </w:t>
      </w:r>
      <w:r w:rsidR="00CB410B" w:rsidRPr="00DA7839">
        <w:t>« </w:t>
      </w:r>
      <w:r w:rsidRPr="00DA7839">
        <w:t>cuirs maroquinés</w:t>
      </w:r>
      <w:r w:rsidR="00CB410B" w:rsidRPr="00DA7839">
        <w:t> »,</w:t>
      </w:r>
      <w:r w:rsidR="00B6083B" w:rsidRPr="00DA7839">
        <w:t xml:space="preserve"> — </w:t>
      </w:r>
      <w:r w:rsidRPr="00DA7839">
        <w:t>tous ces progrès du luxe les emplissent d</w:t>
      </w:r>
      <w:r w:rsidR="00CB410B" w:rsidRPr="00DA7839">
        <w:t>’</w:t>
      </w:r>
      <w:r w:rsidRPr="00DA7839">
        <w:t xml:space="preserve">aise, de reconnaissance, </w:t>
      </w:r>
      <w:del w:id="1706" w:author="OBVIL" w:date="2016-12-01T14:12:00Z">
        <w:r w:rsidRPr="00CB410B">
          <w:delText>el</w:delText>
        </w:r>
      </w:del>
      <w:ins w:id="1707" w:author="OBVIL" w:date="2016-12-01T14:12:00Z">
        <w:r w:rsidR="00F64CC9">
          <w:t>et</w:t>
        </w:r>
      </w:ins>
      <w:r w:rsidRPr="00DA7839">
        <w:t xml:space="preserve"> de vanité. Mais quand ils parlent des </w:t>
      </w:r>
      <w:r w:rsidR="00CB410B" w:rsidRPr="00DA7839">
        <w:t>« </w:t>
      </w:r>
      <w:r w:rsidRPr="00DA7839">
        <w:t>cinq mille fa</w:t>
      </w:r>
      <w:r w:rsidR="00F65DAA" w:rsidRPr="00DA7839">
        <w:t>naux qui forment toutes les nuit</w:t>
      </w:r>
      <w:r w:rsidRPr="00DA7839">
        <w:t>s une illumination dans la ville</w:t>
      </w:r>
      <w:r w:rsidR="00CB410B" w:rsidRPr="00DA7839">
        <w:t> »</w:t>
      </w:r>
      <w:r w:rsidRPr="00DA7839">
        <w:t>, leur ton s</w:t>
      </w:r>
      <w:r w:rsidR="00CB410B" w:rsidRPr="00DA7839">
        <w:t>’</w:t>
      </w:r>
      <w:r w:rsidRPr="00DA7839">
        <w:t xml:space="preserve">élève jusqu’au lyrisme, comme encore quand ils célèbrent </w:t>
      </w:r>
      <w:r w:rsidR="00CB410B" w:rsidRPr="00DA7839">
        <w:t>« </w:t>
      </w:r>
      <w:r w:rsidRPr="00DA7839">
        <w:t xml:space="preserve">la commodité magnifique de ces carrosses ornés de glaces </w:t>
      </w:r>
      <w:del w:id="1708" w:author="OBVIL" w:date="2016-12-01T14:12:00Z">
        <w:r w:rsidRPr="00CB410B">
          <w:delText>el</w:delText>
        </w:r>
      </w:del>
      <w:ins w:id="1709" w:author="OBVIL" w:date="2016-12-01T14:12:00Z">
        <w:r w:rsidR="00F64CC9">
          <w:t>et</w:t>
        </w:r>
      </w:ins>
      <w:r w:rsidRPr="00DA7839">
        <w:t xml:space="preserve"> suspendus par des ressort</w:t>
      </w:r>
      <w:r w:rsidR="00CB410B" w:rsidRPr="00DA7839">
        <w:t>s ! »</w:t>
      </w:r>
      <w:r w:rsidR="00F65DAA" w:rsidRPr="00DA7839">
        <w:t xml:space="preserve"> Et</w:t>
      </w:r>
      <w:r w:rsidRPr="00DA7839">
        <w:t xml:space="preserve"> Voltaire a soin d</w:t>
      </w:r>
      <w:r w:rsidR="00CB410B" w:rsidRPr="00DA7839">
        <w:t>’</w:t>
      </w:r>
      <w:r w:rsidRPr="00DA7839">
        <w:t>ajouter</w:t>
      </w:r>
      <w:r w:rsidR="00CB410B" w:rsidRPr="00DA7839">
        <w:t> :</w:t>
      </w:r>
      <w:r w:rsidRPr="00DA7839">
        <w:t xml:space="preserve"> </w:t>
      </w:r>
      <w:r w:rsidR="00CB410B" w:rsidRPr="00DA7839">
        <w:t>« </w:t>
      </w:r>
      <w:r w:rsidRPr="00DA7839">
        <w:t>Un citoyen de Paris se promène aujourd</w:t>
      </w:r>
      <w:r w:rsidR="00CB410B" w:rsidRPr="00DA7839">
        <w:t>’</w:t>
      </w:r>
      <w:r w:rsidRPr="00DA7839">
        <w:t>hui dans sa ville avec plus de luxe que les premiers triomphateurs romains n</w:t>
      </w:r>
      <w:r w:rsidR="00CB410B" w:rsidRPr="00DA7839">
        <w:t>’</w:t>
      </w:r>
      <w:r w:rsidRPr="00DA7839">
        <w:t>allaient autrefois au Capitole</w:t>
      </w:r>
      <w:r w:rsidR="00CB410B" w:rsidRPr="00DA7839">
        <w:t> »</w:t>
      </w:r>
      <w:r w:rsidRPr="00DA7839">
        <w:t xml:space="preserve">. Combien de fois maintenant, en combien de manières, par combien de </w:t>
      </w:r>
      <w:r w:rsidR="00CB410B" w:rsidRPr="00DA7839">
        <w:t>« </w:t>
      </w:r>
      <w:r w:rsidRPr="00DA7839">
        <w:t>philosophes</w:t>
      </w:r>
      <w:r w:rsidR="00CB410B" w:rsidRPr="00DA7839">
        <w:t> »</w:t>
      </w:r>
      <w:r w:rsidR="00B6083B" w:rsidRPr="00DA7839">
        <w:t xml:space="preserve"> —</w:t>
      </w:r>
      <w:del w:id="1710" w:author="OBVIL" w:date="2016-12-01T14:12:00Z">
        <w:r w:rsidRPr="00CB410B">
          <w:delText xml:space="preserve"> </w:delText>
        </w:r>
      </w:del>
      <w:ins w:id="1711" w:author="OBVIL" w:date="2016-12-01T14:12:00Z">
        <w:r w:rsidR="00B6083B" w:rsidRPr="00B6083B">
          <w:t> </w:t>
        </w:r>
      </w:ins>
      <w:r w:rsidRPr="00DA7839">
        <w:t>et, si je l’ose dire, de nigauds aussi</w:t>
      </w:r>
      <w:r w:rsidR="00F65DAA" w:rsidRPr="00DA7839">
        <w:t>,</w:t>
      </w:r>
      <w:r w:rsidR="00B6083B" w:rsidRPr="00DA7839">
        <w:t xml:space="preserve"> — </w:t>
      </w:r>
      <w:r w:rsidR="00F65DAA" w:rsidRPr="00DA7839">
        <w:t>n’entendrons</w:t>
      </w:r>
      <w:r w:rsidRPr="00DA7839">
        <w:t xml:space="preserve">-nous pas, à travers tout le </w:t>
      </w:r>
      <w:del w:id="1712" w:author="OBVIL" w:date="2016-12-01T14:12:00Z">
        <w:r w:rsidR="00F65DAA" w:rsidRPr="008773B2">
          <w:rPr>
            <w:sz w:val="22"/>
            <w:szCs w:val="22"/>
          </w:rPr>
          <w:delText>XVIII</w:delText>
        </w:r>
        <w:r w:rsidR="00F65DAA" w:rsidRPr="008773B2">
          <w:rPr>
            <w:vertAlign w:val="superscript"/>
          </w:rPr>
          <w:delText>e</w:delText>
        </w:r>
        <w:r w:rsidR="00F65DAA" w:rsidRPr="00CB410B">
          <w:delText xml:space="preserve"> </w:delText>
        </w:r>
      </w:del>
      <w:ins w:id="1713"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répéter, ou refaire, </w:t>
      </w:r>
      <w:r w:rsidR="00F65DAA" w:rsidRPr="00DA7839">
        <w:t>ou diversifier cett</w:t>
      </w:r>
      <w:r w:rsidRPr="00DA7839">
        <w:t>e comparaiso</w:t>
      </w:r>
      <w:r w:rsidR="00CB410B" w:rsidRPr="00DA7839">
        <w:t>n !</w:t>
      </w:r>
    </w:p>
    <w:p w14:paraId="1808CFE8" w14:textId="631D81FC" w:rsidR="00CB410B" w:rsidRPr="00DA7839" w:rsidRDefault="00170A5B" w:rsidP="00000A23">
      <w:pPr>
        <w:pStyle w:val="Corpsdetexte"/>
        <w:pPrChange w:id="1714" w:author="OBVIL" w:date="2016-12-01T14:12:00Z">
          <w:pPr>
            <w:pStyle w:val="Corpsdetexte"/>
            <w:spacing w:afterLines="120" w:after="288"/>
            <w:ind w:firstLine="240"/>
            <w:jc w:val="both"/>
          </w:pPr>
        </w:pPrChange>
      </w:pPr>
      <w:r w:rsidRPr="00DA7839">
        <w:t>Autre progrès, antre tra</w:t>
      </w:r>
      <w:r w:rsidR="00F65DAA" w:rsidRPr="00DA7839">
        <w:t>nsformation, plus intérie</w:t>
      </w:r>
      <w:r w:rsidRPr="00DA7839">
        <w:t>ure, et déplus de portée</w:t>
      </w:r>
      <w:r w:rsidR="00CB410B" w:rsidRPr="00DA7839">
        <w:t> :</w:t>
      </w:r>
      <w:r w:rsidRPr="00DA7839">
        <w:t xml:space="preserve"> l</w:t>
      </w:r>
      <w:r w:rsidR="00F65DAA" w:rsidRPr="00DA7839">
        <w:t>es classes se mélangent, les Condit</w:t>
      </w:r>
      <w:r w:rsidRPr="00DA7839">
        <w:t>ions s</w:t>
      </w:r>
      <w:r w:rsidR="00CB410B" w:rsidRPr="00DA7839">
        <w:t>’</w:t>
      </w:r>
      <w:r w:rsidRPr="00DA7839">
        <w:t xml:space="preserve">égalisent, et les </w:t>
      </w:r>
      <w:r w:rsidR="00CB410B" w:rsidRPr="00DA7839">
        <w:t>« </w:t>
      </w:r>
      <w:r w:rsidRPr="00DA7839">
        <w:t>lumières</w:t>
      </w:r>
      <w:r w:rsidR="00CB410B" w:rsidRPr="00DA7839">
        <w:t> »</w:t>
      </w:r>
      <w:r w:rsidRPr="00DA7839">
        <w:t xml:space="preserve"> se répanden</w:t>
      </w:r>
      <w:r w:rsidR="00F65DAA" w:rsidRPr="00DA7839">
        <w:t>t. Même quelques</w:t>
      </w:r>
      <w:r w:rsidRPr="00DA7839">
        <w:t xml:space="preserve"> rayons ou, si l’on veut, quelques éclaboussures s’en vont atteindre jusqu’aux dernières couches d’une société pourtant toujours si fortement hiérarchisée, et en bas, tout en bas, de nouvelles curiosités s</w:t>
      </w:r>
      <w:r w:rsidR="00CB410B" w:rsidRPr="00DA7839">
        <w:t>’</w:t>
      </w:r>
      <w:r w:rsidRPr="00DA7839">
        <w:t>éveillent. Une femme d</w:t>
      </w:r>
      <w:r w:rsidR="00CB410B" w:rsidRPr="00DA7839">
        <w:t>’</w:t>
      </w:r>
      <w:r w:rsidRPr="00DA7839">
        <w:t xml:space="preserve">esprit raconte en ses </w:t>
      </w:r>
      <w:r w:rsidRPr="00DA7839">
        <w:rPr>
          <w:i/>
        </w:rPr>
        <w:t>Mémoires</w:t>
      </w:r>
      <w:r w:rsidRPr="00DA7839">
        <w:t xml:space="preserve"> qu</w:t>
      </w:r>
      <w:r w:rsidR="00CB410B" w:rsidRPr="00DA7839">
        <w:t>’</w:t>
      </w:r>
      <w:r w:rsidRPr="00DA7839">
        <w:t>étant jeune fille encore, âgée de seize ou dix-</w:t>
      </w:r>
      <w:r w:rsidR="00F65DAA" w:rsidRPr="00DA7839">
        <w:t>sept</w:t>
      </w:r>
      <w:r w:rsidRPr="00DA7839">
        <w:t xml:space="preserve"> ans, il lui fallut, certain soir de 1710 ou de 1711, coucher dans une </w:t>
      </w:r>
      <w:r w:rsidR="00CB410B" w:rsidRPr="00DA7839">
        <w:t>« </w:t>
      </w:r>
      <w:r w:rsidRPr="00DA7839">
        <w:t>vraie taverne</w:t>
      </w:r>
      <w:r w:rsidR="00CB410B" w:rsidRPr="00DA7839">
        <w:t> »</w:t>
      </w:r>
      <w:r w:rsidR="00F65DAA" w:rsidRPr="00DA7839">
        <w:t xml:space="preserve"> de la </w:t>
      </w:r>
      <w:r w:rsidRPr="00DA7839">
        <w:t xml:space="preserve">vallée d’Auge, à Saint-Pierre-sur-Dive. </w:t>
      </w:r>
      <w:r w:rsidR="00CB410B" w:rsidRPr="00DA7839">
        <w:t>« </w:t>
      </w:r>
      <w:r w:rsidRPr="00DA7839">
        <w:t>Le lit qu’on me donna, dit-elle, était adossé à une mince cloison qui séparait ma chambre d’une autre où j’avais vu entrer quelques soldats et des charretiers. La nécessité d’entendre leurs propos n</w:t>
      </w:r>
      <w:r w:rsidR="00CB410B" w:rsidRPr="00DA7839">
        <w:t>’</w:t>
      </w:r>
      <w:r w:rsidRPr="00DA7839">
        <w:t xml:space="preserve">était pas ce qui m’effrayait le moins. Je fus bien rassurée et surprise quand j’entendis </w:t>
      </w:r>
      <w:r w:rsidRPr="00DA7839">
        <w:rPr>
          <w:i/>
        </w:rPr>
        <w:t>qu</w:t>
      </w:r>
      <w:r w:rsidR="00CB410B" w:rsidRPr="00DA7839">
        <w:rPr>
          <w:i/>
        </w:rPr>
        <w:t>’</w:t>
      </w:r>
      <w:r w:rsidRPr="00DA7839">
        <w:rPr>
          <w:i/>
        </w:rPr>
        <w:t>ils disputaient de la rondeu</w:t>
      </w:r>
      <w:r w:rsidR="00F65DAA" w:rsidRPr="00DA7839">
        <w:rPr>
          <w:i/>
        </w:rPr>
        <w:t>r</w:t>
      </w:r>
      <w:r w:rsidRPr="00DA7839">
        <w:t xml:space="preserve"> </w:t>
      </w:r>
      <w:r w:rsidRPr="00DA7839">
        <w:rPr>
          <w:i/>
        </w:rPr>
        <w:t>de la terre et des antipodes</w:t>
      </w:r>
      <w:r w:rsidRPr="00B6083B">
        <w:rPr>
          <w:rPrChange w:id="1715" w:author="OBVIL" w:date="2016-12-01T14:12:00Z">
            <w:rPr>
              <w:rFonts w:ascii="Times New Roman" w:hAnsi="Times New Roman"/>
              <w:i/>
            </w:rPr>
          </w:rPrChange>
        </w:rPr>
        <w:t>.</w:t>
      </w:r>
      <w:r w:rsidR="00CB410B" w:rsidRPr="00DA7839">
        <w:t> »</w:t>
      </w:r>
      <w:r w:rsidRPr="00DA7839">
        <w:t xml:space="preserve"> Une autre historiette est classique dans le même genre</w:t>
      </w:r>
      <w:r w:rsidR="00CB410B" w:rsidRPr="00DA7839">
        <w:t> ;</w:t>
      </w:r>
      <w:r w:rsidRPr="00DA7839">
        <w:t xml:space="preserve"> c’est celle de Boileau surprenant son petit laquais à lire </w:t>
      </w:r>
      <w:r w:rsidRPr="00DA7839">
        <w:rPr>
          <w:i/>
        </w:rPr>
        <w:t>le Diable boiteux</w:t>
      </w:r>
      <w:r w:rsidRPr="00DA7839">
        <w:t>, qui venait de paraître, en 170</w:t>
      </w:r>
      <w:r w:rsidR="00CB410B" w:rsidRPr="00DA7839">
        <w:t>7 ;</w:t>
      </w:r>
      <w:r w:rsidRPr="00DA7839">
        <w:t xml:space="preserve"> et, à ce propos, on se rappelle ce que disait Dubos, que dès ce temps-</w:t>
      </w:r>
      <w:r w:rsidR="00F65DAA" w:rsidRPr="00DA7839">
        <w:t>là, pas</w:t>
      </w:r>
      <w:r w:rsidRPr="00DA7839">
        <w:t xml:space="preserve"> un petit bourgeois n’eût reçu un laquais, même une cuisinière, qui ne sût lire et écrire</w:t>
      </w:r>
      <w:r w:rsidR="00CB410B" w:rsidRPr="00DA7839">
        <w:t> »</w:t>
      </w:r>
      <w:r w:rsidRPr="00DA7839">
        <w:t>. Sans vouloir tirer de ces menus faits des conclusions qui les dépasseraient, n’ont-ils pas cependant leur valeu</w:t>
      </w:r>
      <w:r w:rsidR="00CB410B" w:rsidRPr="00DA7839">
        <w:t>r ?</w:t>
      </w:r>
      <w:r w:rsidRPr="00DA7839">
        <w:t xml:space="preserve"> Un public nouveau se forme, lentement, moins délicat, mais plus nombreux, plus étendu, plus divers que l’ancien. Quelques années encore, et, les mêmes causes continuant d’agir, le besoin créera, comme on dit, son organ</w:t>
      </w:r>
      <w:r w:rsidR="00CB410B" w:rsidRPr="00DA7839">
        <w:t>e ;</w:t>
      </w:r>
      <w:r w:rsidRPr="00DA7839">
        <w:t xml:space="preserve"> il suscitera d’en bas les écrivains propres à le satisfair</w:t>
      </w:r>
      <w:r w:rsidR="00CB410B" w:rsidRPr="00DA7839">
        <w:t>e ;</w:t>
      </w:r>
      <w:r w:rsidRPr="00DA7839">
        <w:t xml:space="preserve"> et les Diderot ou les Jean-Jacques</w:t>
      </w:r>
      <w:r w:rsidR="00B6083B" w:rsidRPr="00DA7839">
        <w:t xml:space="preserve"> —</w:t>
      </w:r>
      <w:del w:id="1716" w:author="OBVIL" w:date="2016-12-01T14:12:00Z">
        <w:r w:rsidRPr="00CB410B">
          <w:delText xml:space="preserve"> </w:delText>
        </w:r>
      </w:del>
      <w:ins w:id="1717" w:author="OBVIL" w:date="2016-12-01T14:12:00Z">
        <w:r w:rsidR="00B6083B" w:rsidRPr="00B6083B">
          <w:t> </w:t>
        </w:r>
      </w:ins>
      <w:r w:rsidRPr="00DA7839">
        <w:t>pour ne rien dire des moindres, encore qu’ils ne laissent pas d</w:t>
      </w:r>
      <w:r w:rsidR="00CB410B" w:rsidRPr="00DA7839">
        <w:t>’</w:t>
      </w:r>
      <w:r w:rsidRPr="00DA7839">
        <w:t>y avoir eu leur part</w:t>
      </w:r>
      <w:r w:rsidR="00B6083B" w:rsidRPr="00DA7839">
        <w:t xml:space="preserve"> —</w:t>
      </w:r>
      <w:del w:id="1718" w:author="OBVIL" w:date="2016-12-01T14:12:00Z">
        <w:r w:rsidRPr="00CB410B">
          <w:delText xml:space="preserve"> </w:delText>
        </w:r>
      </w:del>
      <w:ins w:id="1719" w:author="OBVIL" w:date="2016-12-01T14:12:00Z">
        <w:r w:rsidR="00B6083B" w:rsidRPr="00B6083B">
          <w:t> </w:t>
        </w:r>
      </w:ins>
      <w:r w:rsidRPr="00DA7839">
        <w:t>introduiront pour la renouveler, dans la littérature, le ferment de la démocratie.</w:t>
      </w:r>
    </w:p>
    <w:p w14:paraId="251CC1C3" w14:textId="055B3410" w:rsidR="00CB410B" w:rsidRPr="00DA7839" w:rsidRDefault="00170A5B" w:rsidP="00000A23">
      <w:pPr>
        <w:pStyle w:val="Corpsdetexte"/>
        <w:pPrChange w:id="1720" w:author="OBVIL" w:date="2016-12-01T14:12:00Z">
          <w:pPr>
            <w:pStyle w:val="Corpsdetexte"/>
            <w:spacing w:afterLines="120" w:after="288"/>
            <w:ind w:firstLine="240"/>
            <w:jc w:val="both"/>
          </w:pPr>
        </w:pPrChange>
      </w:pPr>
      <w:r w:rsidRPr="00DA7839">
        <w:t xml:space="preserve">Mais voici qui mérite encore davantage qu’on le signale. </w:t>
      </w:r>
      <w:r w:rsidR="00F65DAA" w:rsidRPr="00DA7839">
        <w:t>À</w:t>
      </w:r>
      <w:r w:rsidRPr="00DA7839">
        <w:t xml:space="preserve"> méditer sur ces progrès</w:t>
      </w:r>
      <w:r w:rsidR="00B6083B" w:rsidRPr="00DA7839">
        <w:t xml:space="preserve"> —</w:t>
      </w:r>
      <w:del w:id="1721" w:author="OBVIL" w:date="2016-12-01T14:12:00Z">
        <w:r w:rsidRPr="00CB410B">
          <w:delText xml:space="preserve"> </w:delText>
        </w:r>
      </w:del>
      <w:ins w:id="1722" w:author="OBVIL" w:date="2016-12-01T14:12:00Z">
        <w:r w:rsidR="00B6083B" w:rsidRPr="00B6083B">
          <w:t> </w:t>
        </w:r>
      </w:ins>
      <w:r w:rsidRPr="00DA7839">
        <w:t>dont on vient de voir s’ils sentaient tout le prix</w:t>
      </w:r>
      <w:r w:rsidR="00CB410B" w:rsidRPr="00DA7839">
        <w:t>,</w:t>
      </w:r>
      <w:r w:rsidR="00B6083B" w:rsidRPr="00DA7839">
        <w:t xml:space="preserve"> — </w:t>
      </w:r>
      <w:r w:rsidRPr="00DA7839">
        <w:t>les contemporains s’étonnent d’abord, puis, ils commencent à s’indigner de la barbarie de leurs pères. Faut-il qu’on ait</w:t>
      </w:r>
      <w:r w:rsidR="00CB410B" w:rsidRPr="00DA7839">
        <w:rPr>
          <w:rFonts w:hint="eastAsia"/>
        </w:rPr>
        <w:t xml:space="preserve"> </w:t>
      </w:r>
      <w:r w:rsidR="00CB410B" w:rsidRPr="00DA7839">
        <w:t>a</w:t>
      </w:r>
      <w:r w:rsidRPr="00DA7839">
        <w:t xml:space="preserve">ttendu si longtemps pour s’aviser de </w:t>
      </w:r>
      <w:r w:rsidR="00CB410B" w:rsidRPr="00DA7839">
        <w:t>« </w:t>
      </w:r>
      <w:r w:rsidRPr="00DA7839">
        <w:t>paver</w:t>
      </w:r>
      <w:r w:rsidR="00CB410B" w:rsidRPr="00DA7839">
        <w:t> »</w:t>
      </w:r>
      <w:r w:rsidRPr="00DA7839">
        <w:t xml:space="preserve"> les rues de Pari</w:t>
      </w:r>
      <w:r w:rsidR="00CB410B" w:rsidRPr="00DA7839">
        <w:t>s !</w:t>
      </w:r>
      <w:r w:rsidRPr="00DA7839">
        <w:t xml:space="preserve"> ou pour apprendre aux </w:t>
      </w:r>
      <w:r w:rsidR="00CB410B" w:rsidRPr="00DA7839">
        <w:t>« </w:t>
      </w:r>
      <w:r w:rsidRPr="00DA7839">
        <w:t>cuisinièr</w:t>
      </w:r>
      <w:r w:rsidR="00CB410B" w:rsidRPr="00DA7839">
        <w:t>e » »</w:t>
      </w:r>
      <w:r w:rsidRPr="00DA7839">
        <w:t xml:space="preserve"> quelque chose de plus que leur Croix de par Die</w:t>
      </w:r>
      <w:r w:rsidR="00CB410B" w:rsidRPr="00DA7839">
        <w:t>u !</w:t>
      </w:r>
      <w:r w:rsidRPr="00DA7839">
        <w:t xml:space="preserve"> On en cherche la raiso</w:t>
      </w:r>
      <w:r w:rsidR="00CB410B" w:rsidRPr="00DA7839">
        <w:t>n ;</w:t>
      </w:r>
      <w:r w:rsidRPr="00DA7839">
        <w:t xml:space="preserve"> et</w:t>
      </w:r>
      <w:r w:rsidR="00F65DAA" w:rsidRPr="00DA7839">
        <w:t>, comme il n’y a rien de si diff</w:t>
      </w:r>
      <w:r w:rsidRPr="00DA7839">
        <w:t>icile à démêler dans les coïncidences que la part du fortuit et celle du nécessaire, on se demande si la cause de tous ces progrès ne serait pas peut-être dans la décadence même, ou la ruine assez visible de</w:t>
      </w:r>
      <w:r w:rsidR="00CB410B" w:rsidRPr="00DA7839">
        <w:t xml:space="preserve">… </w:t>
      </w:r>
      <w:r w:rsidRPr="00DA7839">
        <w:t xml:space="preserve">tout ce qui les avait empêchés. </w:t>
      </w:r>
      <w:r w:rsidR="00CB410B" w:rsidRPr="00DA7839">
        <w:t>« </w:t>
      </w:r>
      <w:r w:rsidRPr="00DA7839">
        <w:t>Quand on mesure l</w:t>
      </w:r>
      <w:r w:rsidR="00CB410B" w:rsidRPr="00DA7839">
        <w:t>’</w:t>
      </w:r>
      <w:r w:rsidR="00F65DAA" w:rsidRPr="00DA7839">
        <w:t>intervalle de Scot</w:t>
      </w:r>
      <w:r w:rsidRPr="00DA7839">
        <w:t xml:space="preserve"> à Newton, dira plus </w:t>
      </w:r>
      <w:r w:rsidR="00F65DAA" w:rsidRPr="00DA7839">
        <w:t>tard</w:t>
      </w:r>
      <w:r w:rsidRPr="00DA7839">
        <w:t xml:space="preserve"> un philosophe, faut-il attribuer celle distance énorme à la différence des siècles et penser avec douleur </w:t>
      </w:r>
      <w:r w:rsidR="00CB410B" w:rsidRPr="00DA7839">
        <w:t>« p</w:t>
      </w:r>
      <w:r w:rsidRPr="00DA7839">
        <w:t xml:space="preserve">ie ce docteur </w:t>
      </w:r>
      <w:r w:rsidRPr="00DA7839">
        <w:rPr>
          <w:i/>
        </w:rPr>
        <w:t>subtil</w:t>
      </w:r>
      <w:r w:rsidRPr="00DA7839">
        <w:t xml:space="preserve"> et absurde</w:t>
      </w:r>
      <w:r w:rsidR="00CB410B" w:rsidRPr="00DA7839">
        <w:t xml:space="preserve">… </w:t>
      </w:r>
      <w:r w:rsidRPr="00DA7839">
        <w:t>eût peut-être été Newton dans un siècle plus éclair</w:t>
      </w:r>
      <w:r w:rsidR="00CB410B" w:rsidRPr="00DA7839">
        <w:t>é ! »</w:t>
      </w:r>
      <w:r w:rsidRPr="00DA7839">
        <w:t xml:space="preserve"> D’Alembert</w:t>
      </w:r>
      <w:r w:rsidR="00B6083B" w:rsidRPr="00DA7839">
        <w:t xml:space="preserve"> —</w:t>
      </w:r>
      <w:del w:id="1723" w:author="OBVIL" w:date="2016-12-01T14:12:00Z">
        <w:r w:rsidRPr="00CB410B">
          <w:delText xml:space="preserve"> </w:delText>
        </w:r>
      </w:del>
      <w:ins w:id="1724" w:author="OBVIL" w:date="2016-12-01T14:12:00Z">
        <w:r w:rsidR="00B6083B" w:rsidRPr="00B6083B">
          <w:t> </w:t>
        </w:r>
      </w:ins>
      <w:r w:rsidRPr="00DA7839">
        <w:t>car c’est lui</w:t>
      </w:r>
      <w:r w:rsidR="00B6083B" w:rsidRPr="00DA7839">
        <w:t xml:space="preserve"> —</w:t>
      </w:r>
      <w:del w:id="1725" w:author="OBVIL" w:date="2016-12-01T14:12:00Z">
        <w:r w:rsidRPr="00CB410B">
          <w:delText xml:space="preserve"> </w:delText>
        </w:r>
      </w:del>
      <w:ins w:id="1726" w:author="OBVIL" w:date="2016-12-01T14:12:00Z">
        <w:r w:rsidR="00B6083B" w:rsidRPr="00B6083B">
          <w:t> </w:t>
        </w:r>
      </w:ins>
      <w:r w:rsidRPr="00DA7839">
        <w:t>dit encore</w:t>
      </w:r>
      <w:r w:rsidR="00CB410B" w:rsidRPr="00DA7839">
        <w:t> :</w:t>
      </w:r>
      <w:r w:rsidRPr="00DA7839">
        <w:t xml:space="preserve"> </w:t>
      </w:r>
      <w:r w:rsidR="00CB410B" w:rsidRPr="00DA7839">
        <w:t>« </w:t>
      </w:r>
      <w:r w:rsidRPr="00DA7839">
        <w:t>La raison peut-elle s’empêcher de verser des larmes amères quand elle voit combien les querelles, si souvent excitées dans le sein du christianisme, ont enfoui de talents utiles</w:t>
      </w:r>
      <w:r w:rsidR="00F65DAA" w:rsidRPr="00DA7839">
        <w:t xml:space="preserve"> ! </w:t>
      </w:r>
      <w:del w:id="1727" w:author="OBVIL" w:date="2016-12-01T14:12:00Z">
        <w:r w:rsidR="00F65DAA">
          <w:delText>...</w:delText>
        </w:r>
      </w:del>
      <w:ins w:id="1728" w:author="OBVIL" w:date="2016-12-01T14:12:00Z">
        <w:r w:rsidR="00B6083B" w:rsidRPr="00B6083B">
          <w:t>…</w:t>
        </w:r>
      </w:ins>
      <w:r w:rsidR="00CB410B" w:rsidRPr="00DA7839">
        <w:t> »</w:t>
      </w:r>
      <w:r w:rsidR="00F65DAA" w:rsidRPr="00DA7839">
        <w:t xml:space="preserve"> Et</w:t>
      </w:r>
      <w:r w:rsidRPr="00DA7839">
        <w:t xml:space="preserve"> sans doute ce qu</w:t>
      </w:r>
      <w:r w:rsidR="00CB410B" w:rsidRPr="00DA7839">
        <w:t>’</w:t>
      </w:r>
      <w:r w:rsidRPr="00DA7839">
        <w:t>il dit là, pas un des contemporains de M</w:t>
      </w:r>
      <w:r w:rsidRPr="00DA7839">
        <w:rPr>
          <w:vertAlign w:val="superscript"/>
        </w:rPr>
        <w:t xml:space="preserve">me </w:t>
      </w:r>
      <w:r w:rsidRPr="00DA7839">
        <w:t>de Murat ou de M</w:t>
      </w:r>
      <w:r w:rsidRPr="00DA7839">
        <w:rPr>
          <w:vertAlign w:val="superscript"/>
        </w:rPr>
        <w:t>lle</w:t>
      </w:r>
      <w:r w:rsidRPr="00DA7839">
        <w:t xml:space="preserve"> de la Force n</w:t>
      </w:r>
      <w:r w:rsidR="00CB410B" w:rsidRPr="00DA7839">
        <w:t>’</w:t>
      </w:r>
      <w:r w:rsidRPr="00DA7839">
        <w:t xml:space="preserve">oserait, ne pourrait l’exprimer avec la même franchise ou la même netteté. Mais on commence </w:t>
      </w:r>
      <w:r w:rsidR="00F65DAA" w:rsidRPr="00DA7839">
        <w:t>à</w:t>
      </w:r>
      <w:r w:rsidRPr="00DA7839">
        <w:t xml:space="preserve"> le pense</w:t>
      </w:r>
      <w:r w:rsidR="00CB410B" w:rsidRPr="00DA7839">
        <w:t>r !</w:t>
      </w:r>
      <w:r w:rsidRPr="00DA7839">
        <w:t xml:space="preserve"> Déjà, sons le nom de </w:t>
      </w:r>
      <w:r w:rsidR="00CB410B" w:rsidRPr="00DA7839">
        <w:t>« </w:t>
      </w:r>
      <w:r w:rsidRPr="00DA7839">
        <w:t>préjugés</w:t>
      </w:r>
      <w:r w:rsidR="00CB410B" w:rsidRPr="00DA7839">
        <w:t> »</w:t>
      </w:r>
      <w:r w:rsidRPr="00DA7839">
        <w:t>, c</w:t>
      </w:r>
      <w:r w:rsidR="00CB410B" w:rsidRPr="00DA7839">
        <w:t>’</w:t>
      </w:r>
      <w:r w:rsidRPr="00DA7839">
        <w:t xml:space="preserve">est la </w:t>
      </w:r>
      <w:r w:rsidR="00CB410B" w:rsidRPr="00DA7839">
        <w:t>« </w:t>
      </w:r>
      <w:r w:rsidR="00F65DAA" w:rsidRPr="00DA7839">
        <w:t>tradition</w:t>
      </w:r>
      <w:r w:rsidR="00CB410B" w:rsidRPr="00DA7839">
        <w:t> »</w:t>
      </w:r>
      <w:r w:rsidRPr="00DA7839">
        <w:t xml:space="preserve"> </w:t>
      </w:r>
      <w:r w:rsidR="00F65DAA" w:rsidRPr="00DA7839">
        <w:t>à</w:t>
      </w:r>
      <w:r w:rsidRPr="00DA7839">
        <w:t xml:space="preserve"> peu pr</w:t>
      </w:r>
      <w:r w:rsidR="00F65DAA" w:rsidRPr="00DA7839">
        <w:t>ès tout</w:t>
      </w:r>
      <w:r w:rsidRPr="00DA7839">
        <w:t xml:space="preserve"> entière que l</w:t>
      </w:r>
      <w:r w:rsidR="00CB410B" w:rsidRPr="00DA7839">
        <w:t>’</w:t>
      </w:r>
      <w:r w:rsidRPr="00DA7839">
        <w:t>on commence d’attaquer. De plus en plus, l’idée de progrès s</w:t>
      </w:r>
      <w:r w:rsidR="00F65DAA" w:rsidRPr="00DA7839">
        <w:t xml:space="preserve">e </w:t>
      </w:r>
      <w:r w:rsidRPr="00DA7839">
        <w:t>distingue, se sépare de l’idé</w:t>
      </w:r>
      <w:r w:rsidR="00F65DAA" w:rsidRPr="00DA7839">
        <w:t>e chrétienne</w:t>
      </w:r>
      <w:r w:rsidR="00CB410B" w:rsidRPr="00DA7839">
        <w:t>. ;</w:t>
      </w:r>
      <w:r w:rsidR="00F65DAA" w:rsidRPr="00DA7839">
        <w:t xml:space="preserve"> el</w:t>
      </w:r>
      <w:r w:rsidRPr="00DA7839">
        <w:t>le s</w:t>
      </w:r>
      <w:r w:rsidR="00CB410B" w:rsidRPr="00DA7839">
        <w:t>’</w:t>
      </w:r>
      <w:r w:rsidRPr="00DA7839">
        <w:t>e</w:t>
      </w:r>
      <w:r w:rsidR="00F65DAA" w:rsidRPr="00DA7839">
        <w:t>n isole,</w:t>
      </w:r>
      <w:r w:rsidRPr="00DA7839">
        <w:t xml:space="preserve"> elle s’y oppose</w:t>
      </w:r>
      <w:r w:rsidR="00CB410B" w:rsidRPr="00DA7839">
        <w:t> :</w:t>
      </w:r>
      <w:r w:rsidRPr="00DA7839">
        <w:t xml:space="preserve"> et il apparaît de plus en plus clairement que les caractères de l’esprit du </w:t>
      </w:r>
      <w:del w:id="1729" w:author="OBVIL" w:date="2016-12-01T14:12:00Z">
        <w:r w:rsidR="00F65DAA" w:rsidRPr="008773B2">
          <w:rPr>
            <w:sz w:val="22"/>
            <w:szCs w:val="22"/>
          </w:rPr>
          <w:delText>XVIII</w:delText>
        </w:r>
        <w:r w:rsidR="00F65DAA" w:rsidRPr="008773B2">
          <w:rPr>
            <w:vertAlign w:val="superscript"/>
          </w:rPr>
          <w:delText>e</w:delText>
        </w:r>
        <w:r w:rsidR="00F65DAA" w:rsidRPr="00F65DAA">
          <w:delText xml:space="preserve"> </w:delText>
        </w:r>
      </w:del>
      <w:ins w:id="1730"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vont se déterminer par celle </w:t>
      </w:r>
      <w:r w:rsidR="00F65DAA" w:rsidRPr="00DA7839">
        <w:t>opposition</w:t>
      </w:r>
      <w:r w:rsidRPr="00DA7839">
        <w:t xml:space="preserve"> même.</w:t>
      </w:r>
    </w:p>
    <w:p w14:paraId="5B421E72" w14:textId="3FF30CCE" w:rsidR="00CB410B" w:rsidRPr="00DA7839" w:rsidRDefault="00170A5B" w:rsidP="00000A23">
      <w:pPr>
        <w:pStyle w:val="Corpsdetexte"/>
        <w:pPrChange w:id="1731" w:author="OBVIL" w:date="2016-12-01T14:12:00Z">
          <w:pPr>
            <w:pStyle w:val="Corpsdetexte"/>
            <w:spacing w:afterLines="120" w:after="288"/>
            <w:ind w:firstLine="240"/>
            <w:jc w:val="both"/>
          </w:pPr>
        </w:pPrChange>
      </w:pPr>
      <w:r w:rsidRPr="00DA7839">
        <w:t>Puisque j</w:t>
      </w:r>
      <w:r w:rsidR="00CB410B" w:rsidRPr="00DA7839">
        <w:t>’</w:t>
      </w:r>
      <w:r w:rsidRPr="00DA7839">
        <w:t xml:space="preserve">ai tâché plus haut de montrer l’un des aspects du </w:t>
      </w:r>
      <w:r w:rsidR="00CB410B" w:rsidRPr="00DA7839">
        <w:t>« </w:t>
      </w:r>
      <w:r w:rsidRPr="00DA7839">
        <w:t>libertinage</w:t>
      </w:r>
      <w:r w:rsidR="00CB410B" w:rsidRPr="00DA7839">
        <w:t> »</w:t>
      </w:r>
      <w:r w:rsidRPr="00DA7839">
        <w:t xml:space="preserve"> dans la vie </w:t>
      </w:r>
      <w:r w:rsidR="00F65DAA" w:rsidRPr="00DA7839">
        <w:t>d</w:t>
      </w:r>
      <w:r w:rsidRPr="00DA7839">
        <w:t>e M</w:t>
      </w:r>
      <w:r w:rsidRPr="00DA7839">
        <w:rPr>
          <w:vertAlign w:val="superscript"/>
        </w:rPr>
        <w:t>lle</w:t>
      </w:r>
      <w:r w:rsidRPr="00DA7839">
        <w:t xml:space="preserve"> de la Force </w:t>
      </w:r>
      <w:r w:rsidR="00F65DAA" w:rsidRPr="00DA7839">
        <w:t>ou</w:t>
      </w:r>
      <w:r w:rsidRPr="00DA7839">
        <w:t xml:space="preserve"> de M</w:t>
      </w:r>
      <w:r w:rsidRPr="00DA7839">
        <w:rPr>
          <w:vertAlign w:val="superscript"/>
        </w:rPr>
        <w:t>me</w:t>
      </w:r>
      <w:r w:rsidR="00F65DAA" w:rsidRPr="00DA7839">
        <w:t xml:space="preserve"> de Murat, on sera peut-être</w:t>
      </w:r>
      <w:r w:rsidRPr="00DA7839">
        <w:t xml:space="preserve"> curieux d</w:t>
      </w:r>
      <w:r w:rsidR="00CB410B" w:rsidRPr="00DA7839">
        <w:t>’</w:t>
      </w:r>
      <w:r w:rsidRPr="00DA7839">
        <w:t>en voir maintenant l</w:t>
      </w:r>
      <w:r w:rsidR="00CB410B" w:rsidRPr="00DA7839">
        <w:t>’</w:t>
      </w:r>
      <w:r w:rsidRPr="00DA7839">
        <w:t>autre dans la courte histoire d</w:t>
      </w:r>
      <w:r w:rsidR="00CB410B" w:rsidRPr="00DA7839">
        <w:t>’</w:t>
      </w:r>
      <w:r w:rsidRPr="00DA7839">
        <w:t>une pensée de femme. M</w:t>
      </w:r>
      <w:r w:rsidRPr="00DA7839">
        <w:rPr>
          <w:vertAlign w:val="superscript"/>
        </w:rPr>
        <w:t>me</w:t>
      </w:r>
      <w:r w:rsidRPr="00DA7839">
        <w:t xml:space="preserve"> de Mérignac ne nous est guère connue que par les lettres de Matthieu Marais, et encore, le vaniteux avocat, qui nous a soigneusement conservé ses propres lettres, a-t-il négligé de nous transmettre celles de sa spirituelle correspondante. Car elle était femme d’espri</w:t>
      </w:r>
      <w:r w:rsidR="00CB410B" w:rsidRPr="00DA7839">
        <w:t>t</w:t>
      </w:r>
      <w:r w:rsidR="00B6083B" w:rsidRPr="00DA7839">
        <w:t xml:space="preserve"> —</w:t>
      </w:r>
      <w:del w:id="1732" w:author="OBVIL" w:date="2016-12-01T14:12:00Z">
        <w:r w:rsidRPr="00CB410B">
          <w:delText xml:space="preserve"> </w:delText>
        </w:r>
      </w:del>
      <w:ins w:id="1733" w:author="OBVIL" w:date="2016-12-01T14:12:00Z">
        <w:r w:rsidR="00B6083B" w:rsidRPr="00B6083B">
          <w:t> </w:t>
        </w:r>
      </w:ins>
      <w:r w:rsidRPr="00DA7839">
        <w:t>cela se sent entre les lignes des lettres de Marais</w:t>
      </w:r>
      <w:r w:rsidR="00CB410B" w:rsidRPr="00DA7839">
        <w:t>,</w:t>
      </w:r>
      <w:r w:rsidR="00B6083B" w:rsidRPr="00DA7839">
        <w:t xml:space="preserve"> — </w:t>
      </w:r>
      <w:r w:rsidRPr="00DA7839">
        <w:t xml:space="preserve">et quand il lui écrit qu’il </w:t>
      </w:r>
      <w:r w:rsidR="00CB410B" w:rsidRPr="00DA7839">
        <w:t>« </w:t>
      </w:r>
      <w:r w:rsidRPr="00DA7839">
        <w:t>n</w:t>
      </w:r>
      <w:r w:rsidR="00CB410B" w:rsidRPr="00DA7839">
        <w:t>’</w:t>
      </w:r>
      <w:r w:rsidRPr="00DA7839">
        <w:t>avait pas de plus grand plaisir que celui de son entretien</w:t>
      </w:r>
      <w:r w:rsidR="00F65DAA" w:rsidRPr="00DA7839">
        <w:t> »,</w:t>
      </w:r>
      <w:r w:rsidRPr="00DA7839">
        <w:t xml:space="preserve"> la galanterie s</w:t>
      </w:r>
      <w:r w:rsidR="00CB410B" w:rsidRPr="00DA7839">
        <w:t>’</w:t>
      </w:r>
      <w:r w:rsidRPr="00DA7839">
        <w:t xml:space="preserve">en mêle, mais nous l’en croyons aisément. </w:t>
      </w:r>
      <w:r w:rsidR="00CB410B" w:rsidRPr="00DA7839">
        <w:t>« </w:t>
      </w:r>
      <w:r w:rsidRPr="00DA7839">
        <w:t>Petite, point belle, mais les yeux vifs et</w:t>
      </w:r>
      <w:r w:rsidR="00254340" w:rsidRPr="00DA7839">
        <w:t xml:space="preserve"> fins, et </w:t>
      </w:r>
      <w:del w:id="1734" w:author="OBVIL" w:date="2016-12-01T14:12:00Z">
        <w:r w:rsidRPr="00CB410B">
          <w:delText>line</w:delText>
        </w:r>
      </w:del>
      <w:ins w:id="1735" w:author="OBVIL" w:date="2016-12-01T14:12:00Z">
        <w:r w:rsidR="00254340">
          <w:t>u</w:t>
        </w:r>
        <w:r w:rsidRPr="00CB410B">
          <w:t>ne</w:t>
        </w:r>
      </w:ins>
      <w:r w:rsidRPr="00DA7839">
        <w:t xml:space="preserve"> conversation si charmante qu</w:t>
      </w:r>
      <w:r w:rsidR="00CB410B" w:rsidRPr="00DA7839">
        <w:t>’</w:t>
      </w:r>
      <w:r w:rsidRPr="00DA7839">
        <w:t>on ne pouvait la quitter</w:t>
      </w:r>
      <w:r w:rsidR="00CB410B" w:rsidRPr="00DA7839">
        <w:t> »</w:t>
      </w:r>
      <w:r w:rsidRPr="00DA7839">
        <w:t>, elle avait eu pourtant son heure, et, quand Marais</w:t>
      </w:r>
      <w:r w:rsidR="00F65DAA" w:rsidRPr="00DA7839">
        <w:t xml:space="preserve"> la connut, aux environs de 1706</w:t>
      </w:r>
      <w:r w:rsidRPr="00DA7839">
        <w:t xml:space="preserve">, </w:t>
      </w:r>
      <w:r w:rsidR="00CB410B" w:rsidRPr="00DA7839">
        <w:t>« </w:t>
      </w:r>
      <w:r w:rsidRPr="00DA7839">
        <w:t>elle gardait dans le cœur une passion pour un homme qui avait été tué à la guerre</w:t>
      </w:r>
      <w:r w:rsidR="00CB410B" w:rsidRPr="00DA7839">
        <w:t> »</w:t>
      </w:r>
      <w:r w:rsidRPr="00DA7839">
        <w:t xml:space="preserve">. Notre avocat en </w:t>
      </w:r>
      <w:r w:rsidR="00CB410B" w:rsidRPr="00DA7839">
        <w:t>« </w:t>
      </w:r>
      <w:r w:rsidRPr="00DA7839">
        <w:t>badinait</w:t>
      </w:r>
      <w:r w:rsidR="00CB410B" w:rsidRPr="00DA7839">
        <w:t> »</w:t>
      </w:r>
      <w:r w:rsidRPr="00DA7839">
        <w:t xml:space="preserve"> quelquefois avec elle. Nous serons plus discrets, et sans chercher à savoir qui fut cet </w:t>
      </w:r>
      <w:r w:rsidR="00CB410B" w:rsidRPr="00DA7839">
        <w:t>« </w:t>
      </w:r>
      <w:r w:rsidRPr="00DA7839">
        <w:t>homme</w:t>
      </w:r>
      <w:r w:rsidR="00CB410B" w:rsidRPr="00DA7839">
        <w:t> »</w:t>
      </w:r>
      <w:r w:rsidRPr="00DA7839">
        <w:t>, ni pourquoi M</w:t>
      </w:r>
      <w:r w:rsidRPr="00DA7839">
        <w:rPr>
          <w:vertAlign w:val="superscript"/>
        </w:rPr>
        <w:t>me</w:t>
      </w:r>
      <w:r w:rsidRPr="00DA7839">
        <w:t xml:space="preserve"> de Mérignac avait d</w:t>
      </w:r>
      <w:r w:rsidR="00F65DAA" w:rsidRPr="00DA7839">
        <w:t>û quitter le sénéchal de Montmo</w:t>
      </w:r>
      <w:r w:rsidRPr="00DA7839">
        <w:t>rillon, son mari, nous nous contenterons de savoir qu</w:t>
      </w:r>
      <w:r w:rsidR="00CB410B" w:rsidRPr="00DA7839">
        <w:t>’</w:t>
      </w:r>
      <w:r w:rsidRPr="00DA7839">
        <w:t>elle compt</w:t>
      </w:r>
      <w:r w:rsidR="00DF357E" w:rsidRPr="00DA7839">
        <w:t xml:space="preserve">ait </w:t>
      </w:r>
      <w:r w:rsidRPr="00DA7839">
        <w:t xml:space="preserve">au nombre de ses amis ce doux métaphysicien de Malebranche, et </w:t>
      </w:r>
      <w:r w:rsidR="00B6083B" w:rsidRPr="00DA7839">
        <w:t>M.</w:t>
      </w:r>
      <w:del w:id="1736" w:author="OBVIL" w:date="2016-12-01T14:12:00Z">
        <w:r w:rsidRPr="00CB410B">
          <w:delText xml:space="preserve"> </w:delText>
        </w:r>
      </w:del>
      <w:ins w:id="1737" w:author="OBVIL" w:date="2016-12-01T14:12:00Z">
        <w:r w:rsidR="00B6083B">
          <w:t> </w:t>
        </w:r>
      </w:ins>
      <w:r w:rsidRPr="00DA7839">
        <w:t xml:space="preserve">de la Coste, </w:t>
      </w:r>
      <w:r w:rsidR="00CB410B" w:rsidRPr="00DA7839">
        <w:t>« </w:t>
      </w:r>
      <w:r w:rsidRPr="00DA7839">
        <w:t>curé de Saint-Pierre-des-Arcis</w:t>
      </w:r>
      <w:r w:rsidR="00CB410B" w:rsidRPr="00DA7839">
        <w:t> »</w:t>
      </w:r>
      <w:r w:rsidRPr="00DA7839">
        <w:t>. Ils ne l’avaient point converti</w:t>
      </w:r>
      <w:r w:rsidR="00CB410B" w:rsidRPr="00DA7839">
        <w:t>e ;</w:t>
      </w:r>
      <w:r w:rsidR="00F65DAA" w:rsidRPr="00DA7839">
        <w:t xml:space="preserve"> et</w:t>
      </w:r>
      <w:r w:rsidRPr="00DA7839">
        <w:t xml:space="preserve"> au contraire, ce qu’elle semble avoir eu de plus original, c</w:t>
      </w:r>
      <w:r w:rsidR="00CB410B" w:rsidRPr="00DA7839">
        <w:t>’</w:t>
      </w:r>
      <w:r w:rsidRPr="00DA7839">
        <w:t>est qu</w:t>
      </w:r>
      <w:r w:rsidR="00CB410B" w:rsidRPr="00DA7839">
        <w:t>’</w:t>
      </w:r>
      <w:r w:rsidRPr="00DA7839">
        <w:t>à mesure que l</w:t>
      </w:r>
      <w:r w:rsidR="00CB410B" w:rsidRPr="00DA7839">
        <w:t>’</w:t>
      </w:r>
      <w:r w:rsidR="00F65DAA" w:rsidRPr="00DA7839">
        <w:t>âge</w:t>
      </w:r>
      <w:r w:rsidRPr="00DA7839">
        <w:t xml:space="preserve"> réglait ses mœurs, elle vouait un culte plus fervent à la mémoire de Bayle. </w:t>
      </w:r>
      <w:r w:rsidR="00F65DAA" w:rsidRPr="00DA7839">
        <w:t>Il</w:t>
      </w:r>
      <w:r w:rsidRPr="00DA7839">
        <w:t xml:space="preserve"> ne s’agissait de rien de moins, entre elle et Marais, que de soustraire les ouvrages du grand homme à cette </w:t>
      </w:r>
      <w:r w:rsidR="00CB410B" w:rsidRPr="00DA7839">
        <w:t>« </w:t>
      </w:r>
      <w:r w:rsidRPr="00DA7839">
        <w:t>noire machine dont les bras s’étendaient jusqu</w:t>
      </w:r>
      <w:r w:rsidR="00CB410B" w:rsidRPr="00DA7839">
        <w:t>’</w:t>
      </w:r>
      <w:r w:rsidRPr="00DA7839">
        <w:t>à la Chine</w:t>
      </w:r>
      <w:r w:rsidR="00CB410B" w:rsidRPr="00DA7839">
        <w:t> »</w:t>
      </w:r>
      <w:r w:rsidRPr="00DA7839">
        <w:t>. On a reconnu les bons pères.</w:t>
      </w:r>
    </w:p>
    <w:p w14:paraId="1296D5A1" w14:textId="20FD6140" w:rsidR="00CB410B" w:rsidRPr="00DA7839" w:rsidRDefault="00170A5B" w:rsidP="00000A23">
      <w:pPr>
        <w:pStyle w:val="Corpsdetexte"/>
        <w:pPrChange w:id="1738" w:author="OBVIL" w:date="2016-12-01T14:12:00Z">
          <w:pPr>
            <w:pStyle w:val="Corpsdetexte"/>
            <w:spacing w:afterLines="120" w:after="288"/>
            <w:ind w:firstLine="240"/>
            <w:jc w:val="both"/>
          </w:pPr>
        </w:pPrChange>
      </w:pPr>
      <w:r w:rsidRPr="00DA7839">
        <w:t>Étaient-ils vraiment tant à craindr</w:t>
      </w:r>
      <w:r w:rsidR="00CB410B" w:rsidRPr="00DA7839">
        <w:t>e ?</w:t>
      </w:r>
      <w:r w:rsidRPr="00DA7839">
        <w:t xml:space="preserve"> et parce que</w:t>
      </w:r>
      <w:r w:rsidR="00CB410B" w:rsidRPr="00DA7839">
        <w:rPr>
          <w:rFonts w:hint="eastAsia"/>
        </w:rPr>
        <w:t xml:space="preserve"> </w:t>
      </w:r>
      <w:r w:rsidR="00CB410B" w:rsidRPr="00DA7839">
        <w:t>l</w:t>
      </w:r>
      <w:r w:rsidRPr="00DA7839">
        <w:t xml:space="preserve">’héritier de Bayle s’était </w:t>
      </w:r>
      <w:r w:rsidR="00F65DAA" w:rsidRPr="00DA7839">
        <w:t>jeté</w:t>
      </w:r>
      <w:r w:rsidRPr="00DA7839">
        <w:t xml:space="preserve"> dans leurs bras, croirons-nous qu</w:t>
      </w:r>
      <w:r w:rsidR="00CB410B" w:rsidRPr="00DA7839">
        <w:t>’</w:t>
      </w:r>
      <w:r w:rsidRPr="00DA7839">
        <w:t xml:space="preserve">en vérité la réputation ou la gloire de l’auteur du fameux </w:t>
      </w:r>
      <w:r w:rsidRPr="00DA7839">
        <w:rPr>
          <w:i/>
        </w:rPr>
        <w:t>Dictionnaire</w:t>
      </w:r>
      <w:r w:rsidRPr="00DA7839">
        <w:t xml:space="preserve"> y ait beaucoup perd</w:t>
      </w:r>
      <w:r w:rsidR="00CB410B" w:rsidRPr="00DA7839">
        <w:t>u ?</w:t>
      </w:r>
      <w:r w:rsidRPr="00DA7839">
        <w:t xml:space="preserve"> Je ne sais</w:t>
      </w:r>
      <w:r w:rsidR="00CB410B" w:rsidRPr="00DA7839">
        <w:t> !</w:t>
      </w:r>
      <w:r w:rsidRPr="00DA7839">
        <w:t xml:space="preserve"> Mais dans leur intérêt même, dans l’intérêt de la religion dont ils avaient </w:t>
      </w:r>
      <w:r w:rsidR="00F65DAA" w:rsidRPr="00DA7839">
        <w:t>été</w:t>
      </w:r>
      <w:r w:rsidRPr="00DA7839">
        <w:t xml:space="preserve"> contre Arnauld </w:t>
      </w:r>
      <w:del w:id="1739" w:author="OBVIL" w:date="2016-12-01T14:12:00Z">
        <w:r w:rsidRPr="00CB410B">
          <w:delText>el</w:delText>
        </w:r>
      </w:del>
      <w:ins w:id="1740" w:author="OBVIL" w:date="2016-12-01T14:12:00Z">
        <w:r w:rsidR="00F64CC9">
          <w:t>et</w:t>
        </w:r>
      </w:ins>
      <w:r w:rsidRPr="00DA7839">
        <w:t xml:space="preserve"> Pascal les si maladroits défenseurs, on pensera sans doute avec Marais </w:t>
      </w:r>
      <w:del w:id="1741" w:author="OBVIL" w:date="2016-12-01T14:12:00Z">
        <w:r w:rsidRPr="00CB410B">
          <w:delText>el</w:delText>
        </w:r>
      </w:del>
      <w:ins w:id="1742" w:author="OBVIL" w:date="2016-12-01T14:12:00Z">
        <w:r w:rsidR="00F64CC9">
          <w:t>et</w:t>
        </w:r>
      </w:ins>
      <w:r w:rsidRPr="00DA7839">
        <w:t xml:space="preserve"> Mme de Mérignac qu’au lieu de détruire ou de séquestrer quelques papiers posthumes de Bayle, ils eussent mieux fait, dans leur </w:t>
      </w:r>
      <w:r w:rsidRPr="00DA7839">
        <w:rPr>
          <w:i/>
        </w:rPr>
        <w:t>Journal de Trévoux</w:t>
      </w:r>
      <w:r w:rsidRPr="00DA7839">
        <w:t>, de ne pas faire connaître au publie français le premier des ouvrages de Toland</w:t>
      </w:r>
      <w:r w:rsidR="00CB410B" w:rsidRPr="00DA7839">
        <w:t> :</w:t>
      </w:r>
      <w:r w:rsidRPr="00DA7839">
        <w:t xml:space="preserve"> </w:t>
      </w:r>
      <w:r w:rsidR="002A5829" w:rsidRPr="00DA7839">
        <w:rPr>
          <w:i/>
        </w:rPr>
        <w:t>Christianity not myst</w:t>
      </w:r>
      <w:r w:rsidRPr="00DA7839">
        <w:rPr>
          <w:i/>
        </w:rPr>
        <w:t>erious</w:t>
      </w:r>
      <w:r w:rsidRPr="00B6083B">
        <w:rPr>
          <w:rPrChange w:id="1743" w:author="OBVIL" w:date="2016-12-01T14:12:00Z">
            <w:rPr>
              <w:rFonts w:ascii="Times New Roman" w:hAnsi="Times New Roman"/>
              <w:i/>
            </w:rPr>
          </w:rPrChange>
        </w:rPr>
        <w:t>.</w:t>
      </w:r>
      <w:r w:rsidRPr="00DA7839">
        <w:t xml:space="preserve"> </w:t>
      </w:r>
      <w:r w:rsidR="00CB410B" w:rsidRPr="00DA7839">
        <w:t>« </w:t>
      </w:r>
      <w:r w:rsidRPr="00DA7839">
        <w:t>Les bons pères, à quoi pensent-ils, s</w:t>
      </w:r>
      <w:r w:rsidR="00CB410B" w:rsidRPr="00DA7839">
        <w:t>’</w:t>
      </w:r>
      <w:r w:rsidRPr="00DA7839">
        <w:t>écrie Marais, d’instruire le publie d</w:t>
      </w:r>
      <w:r w:rsidR="00CB410B" w:rsidRPr="00DA7839">
        <w:t>’</w:t>
      </w:r>
      <w:r w:rsidRPr="00DA7839">
        <w:t>une telle nouveaut</w:t>
      </w:r>
      <w:r w:rsidR="00CB410B" w:rsidRPr="00DA7839">
        <w:t>é ! »</w:t>
      </w:r>
      <w:r w:rsidRPr="00DA7839">
        <w:t xml:space="preserve"> Et, dans une autre lettre</w:t>
      </w:r>
      <w:r w:rsidR="00CB410B" w:rsidRPr="00DA7839">
        <w:t> :</w:t>
      </w:r>
      <w:r w:rsidRPr="00DA7839">
        <w:t xml:space="preserve"> </w:t>
      </w:r>
      <w:r w:rsidR="00CB410B" w:rsidRPr="00DA7839">
        <w:rPr>
          <w:i/>
        </w:rPr>
        <w:t>« </w:t>
      </w:r>
      <w:r w:rsidRPr="00DA7839">
        <w:t>Ils veulent faire croire qu’ils défendent la religion, cl ils font tout le contrair</w:t>
      </w:r>
      <w:r w:rsidR="00CB410B" w:rsidRPr="00DA7839">
        <w:t>e ! »</w:t>
      </w:r>
      <w:r w:rsidRPr="00DA7839">
        <w:t xml:space="preserve"> Je ne doute pas (pie là-dessus Mine de Mérignac ne se soit empressée de lire le livre de Toland, e</w:t>
      </w:r>
      <w:r w:rsidR="002A5829" w:rsidRPr="00DA7839">
        <w:t>t</w:t>
      </w:r>
      <w:r w:rsidRPr="00DA7839">
        <w:t xml:space="preserve"> je ne crains pas d’ajouter qu’elle en aura mieux ou plus profilé que Marais. Car celui-ci, à bien des égards, est encore de ces libertins du </w:t>
      </w:r>
      <w:del w:id="1744" w:author="OBVIL" w:date="2016-12-01T14:12:00Z">
        <w:r w:rsidR="006568B1">
          <w:rPr>
            <w:sz w:val="22"/>
            <w:szCs w:val="22"/>
          </w:rPr>
          <w:delText>XV</w:delText>
        </w:r>
        <w:r w:rsidR="006568B1" w:rsidRPr="008773B2">
          <w:rPr>
            <w:sz w:val="22"/>
            <w:szCs w:val="22"/>
          </w:rPr>
          <w:delText>II</w:delText>
        </w:r>
        <w:r w:rsidR="006568B1" w:rsidRPr="008773B2">
          <w:rPr>
            <w:vertAlign w:val="superscript"/>
          </w:rPr>
          <w:delText>e</w:delText>
        </w:r>
        <w:r w:rsidR="006568B1" w:rsidRPr="00CB410B">
          <w:delText xml:space="preserve"> </w:delText>
        </w:r>
      </w:del>
      <w:ins w:id="1745"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Pr="00DA7839">
        <w:t xml:space="preserve"> qui, selon qu</w:t>
      </w:r>
      <w:r w:rsidR="00CB410B" w:rsidRPr="00DA7839">
        <w:t>’</w:t>
      </w:r>
      <w:r w:rsidRPr="00DA7839">
        <w:t xml:space="preserve">ils étaient </w:t>
      </w:r>
      <w:r w:rsidR="00CB410B" w:rsidRPr="00DA7839">
        <w:t>« </w:t>
      </w:r>
      <w:r w:rsidRPr="00DA7839">
        <w:t>en pied</w:t>
      </w:r>
      <w:r w:rsidR="00CB410B" w:rsidRPr="00DA7839">
        <w:t> »</w:t>
      </w:r>
      <w:r w:rsidRPr="00DA7839">
        <w:t xml:space="preserve">, comme il dit, </w:t>
      </w:r>
      <w:r w:rsidR="00CB410B" w:rsidRPr="00DA7839">
        <w:t>« </w:t>
      </w:r>
      <w:r w:rsidR="002A5829" w:rsidRPr="00DA7839">
        <w:t>ou réformés par un</w:t>
      </w:r>
      <w:r w:rsidRPr="00DA7839">
        <w:t>e longue maladie</w:t>
      </w:r>
      <w:r w:rsidR="00CB410B" w:rsidRPr="00DA7839">
        <w:t> »</w:t>
      </w:r>
      <w:r w:rsidRPr="00DA7839">
        <w:t>, ne laissaient pas de différer sensiblement d</w:t>
      </w:r>
      <w:r w:rsidR="00CB410B" w:rsidRPr="00DA7839">
        <w:t>’</w:t>
      </w:r>
      <w:r w:rsidRPr="00DA7839">
        <w:t>eux-mêmes. Il semble aussi que, de leur ami Bayle, ce qu</w:t>
      </w:r>
      <w:r w:rsidR="00CB410B" w:rsidRPr="00DA7839">
        <w:t>’</w:t>
      </w:r>
      <w:r w:rsidRPr="00DA7839">
        <w:t xml:space="preserve">il </w:t>
      </w:r>
      <w:r w:rsidR="002A5829" w:rsidRPr="00DA7839">
        <w:t>aimait</w:t>
      </w:r>
      <w:r w:rsidRPr="00DA7839">
        <w:t>, ce fut l</w:t>
      </w:r>
      <w:r w:rsidR="00CB410B" w:rsidRPr="00DA7839">
        <w:t>’</w:t>
      </w:r>
      <w:r w:rsidR="002A5829" w:rsidRPr="00DA7839">
        <w:t>érudit</w:t>
      </w:r>
      <w:r w:rsidRPr="00DA7839">
        <w:t>, le curieux d’</w:t>
      </w:r>
      <w:r w:rsidR="002A5829" w:rsidRPr="00DA7839">
        <w:t>anecdotes</w:t>
      </w:r>
      <w:r w:rsidRPr="00DA7839">
        <w:t xml:space="preserve"> et de particularités, le discuteur de questions saugrenues. Mais M</w:t>
      </w:r>
      <w:r w:rsidRPr="00DA7839">
        <w:rPr>
          <w:vertAlign w:val="superscript"/>
        </w:rPr>
        <w:t>me</w:t>
      </w:r>
      <w:r w:rsidRPr="00DA7839">
        <w:t xml:space="preserve"> de Mérignac, plus hardie, plus </w:t>
      </w:r>
      <w:r w:rsidR="00CB410B" w:rsidRPr="00DA7839">
        <w:t>« </w:t>
      </w:r>
      <w:r w:rsidRPr="00DA7839">
        <w:t>pyrrhonienne</w:t>
      </w:r>
      <w:r w:rsidR="00CB410B" w:rsidRPr="00DA7839">
        <w:t> »</w:t>
      </w:r>
      <w:r w:rsidRPr="00DA7839">
        <w:t xml:space="preserve">, appréciait surtout le philosophe, l’esprit libre </w:t>
      </w:r>
      <w:del w:id="1746" w:author="OBVIL" w:date="2016-12-01T14:12:00Z">
        <w:r w:rsidRPr="00CB410B">
          <w:delText>el</w:delText>
        </w:r>
      </w:del>
      <w:ins w:id="1747" w:author="OBVIL" w:date="2016-12-01T14:12:00Z">
        <w:r w:rsidR="00F64CC9">
          <w:t>et</w:t>
        </w:r>
      </w:ins>
      <w:r w:rsidRPr="00DA7839">
        <w:t xml:space="preserve"> dégagé, le penseur audacieux dont nous avons essayé de préciser la doctrine. Au</w:t>
      </w:r>
      <w:r w:rsidR="002A5829" w:rsidRPr="00DA7839">
        <w:t>ssi, pour retourner Marais, suff</w:t>
      </w:r>
      <w:r w:rsidRPr="00DA7839">
        <w:t>isai</w:t>
      </w:r>
      <w:r w:rsidR="002A5829" w:rsidRPr="00DA7839">
        <w:t xml:space="preserve">t-il de la conversion ou de la fin édifiante </w:t>
      </w:r>
      <w:del w:id="1748" w:author="OBVIL" w:date="2016-12-01T14:12:00Z">
        <w:r w:rsidR="002A5829">
          <w:delText>el</w:delText>
        </w:r>
      </w:del>
      <w:ins w:id="1749" w:author="OBVIL" w:date="2016-12-01T14:12:00Z">
        <w:r w:rsidR="00F64CC9">
          <w:t>et</w:t>
        </w:r>
      </w:ins>
      <w:r w:rsidR="002A5829" w:rsidRPr="00DA7839">
        <w:t xml:space="preserve"> p</w:t>
      </w:r>
      <w:r w:rsidRPr="00DA7839">
        <w:t>ieuse d’un incrédule de sa connaissance.</w:t>
      </w:r>
    </w:p>
    <w:p w14:paraId="3F8E4FA4" w14:textId="3388881A" w:rsidR="00CB410B" w:rsidRPr="00DA7839" w:rsidRDefault="00170A5B" w:rsidP="00000A23">
      <w:pPr>
        <w:pStyle w:val="Corpsdetexte"/>
        <w:pPrChange w:id="1750" w:author="OBVIL" w:date="2016-12-01T14:12:00Z">
          <w:pPr>
            <w:pStyle w:val="Corpsdetexte"/>
            <w:spacing w:afterLines="120" w:after="288"/>
            <w:ind w:firstLine="240"/>
            <w:jc w:val="both"/>
          </w:pPr>
        </w:pPrChange>
      </w:pPr>
      <w:r w:rsidRPr="00DA7839">
        <w:t>Mais M</w:t>
      </w:r>
      <w:r w:rsidRPr="00DA7839">
        <w:rPr>
          <w:vertAlign w:val="superscript"/>
        </w:rPr>
        <w:t>me</w:t>
      </w:r>
      <w:r w:rsidR="002A5829" w:rsidRPr="00DA7839">
        <w:t xml:space="preserve"> de Mérignac</w:t>
      </w:r>
      <w:r w:rsidRPr="00DA7839">
        <w:t xml:space="preserve"> était plus ferme en ses idées</w:t>
      </w:r>
      <w:r w:rsidR="00CB410B" w:rsidRPr="00DA7839">
        <w:t> ;</w:t>
      </w:r>
      <w:r w:rsidRPr="00DA7839">
        <w:t xml:space="preserve"> et non seulement nous lui devons le portrait de Bayle, qu</w:t>
      </w:r>
      <w:r w:rsidR="00CB410B" w:rsidRPr="00DA7839">
        <w:t>’</w:t>
      </w:r>
      <w:r w:rsidRPr="00DA7839">
        <w:t xml:space="preserve">elle fit graver, et la grande édition de ses </w:t>
      </w:r>
      <w:r w:rsidRPr="00DA7839">
        <w:rPr>
          <w:i/>
        </w:rPr>
        <w:t>Œuvres</w:t>
      </w:r>
      <w:r w:rsidRPr="00DA7839">
        <w:t>, dont elle prépara les matériau</w:t>
      </w:r>
      <w:r w:rsidR="00CB410B" w:rsidRPr="00DA7839">
        <w:t>x ;</w:t>
      </w:r>
      <w:r w:rsidRPr="00DA7839">
        <w:t xml:space="preserve"> mais tout donne à croire qu’à ces services littéraires elle ajouta l</w:t>
      </w:r>
      <w:r w:rsidR="00CB410B" w:rsidRPr="00DA7839">
        <w:t>’</w:t>
      </w:r>
      <w:r w:rsidRPr="00DA7839">
        <w:t xml:space="preserve">hommage d’une pensée déjà détachée de toute croyance positive, mûre pour le déisme, </w:t>
      </w:r>
      <w:del w:id="1751" w:author="OBVIL" w:date="2016-12-01T14:12:00Z">
        <w:r w:rsidRPr="00CB410B">
          <w:delText>el</w:delText>
        </w:r>
      </w:del>
      <w:ins w:id="1752" w:author="OBVIL" w:date="2016-12-01T14:12:00Z">
        <w:r w:rsidR="00F64CC9">
          <w:t>et</w:t>
        </w:r>
      </w:ins>
      <w:r w:rsidRPr="00DA7839">
        <w:t xml:space="preserve"> conforme au plus strict enseignement du maître.</w:t>
      </w:r>
    </w:p>
    <w:p w14:paraId="51920B5D" w14:textId="77777777" w:rsidR="00CB410B" w:rsidRPr="00DA7839" w:rsidRDefault="00170A5B" w:rsidP="00000A23">
      <w:pPr>
        <w:pStyle w:val="Corpsdetexte"/>
        <w:pPrChange w:id="1753" w:author="OBVIL" w:date="2016-12-01T14:12:00Z">
          <w:pPr>
            <w:pStyle w:val="Corpsdetexte"/>
            <w:spacing w:afterLines="120" w:after="288"/>
            <w:ind w:firstLine="240"/>
            <w:jc w:val="both"/>
          </w:pPr>
        </w:pPrChange>
      </w:pPr>
      <w:r w:rsidRPr="00DA7839">
        <w:t>On trouve encore quelque chose de plus dans les aveux d’une autre femme du même temps, à peine plus connue, M</w:t>
      </w:r>
      <w:r w:rsidR="002A5829" w:rsidRPr="00DA7839">
        <w:rPr>
          <w:vertAlign w:val="superscript"/>
        </w:rPr>
        <w:t>me</w:t>
      </w:r>
      <w:r w:rsidR="002A5829" w:rsidRPr="00DA7839">
        <w:t xml:space="preserve"> de Staal-Delaunay. Tout le m</w:t>
      </w:r>
      <w:r w:rsidRPr="00DA7839">
        <w:t xml:space="preserve">onde a lu ses </w:t>
      </w:r>
      <w:r w:rsidRPr="00DA7839">
        <w:rPr>
          <w:i/>
        </w:rPr>
        <w:t>Mémoires</w:t>
      </w:r>
      <w:r w:rsidRPr="00DA7839">
        <w:t>, et personne, je pense, ne les a oubliés. La lucidité de style, ou plutôt la transparence en est incomparable, et si jamais l</w:t>
      </w:r>
      <w:r w:rsidR="00CB410B" w:rsidRPr="00DA7839">
        <w:t>’</w:t>
      </w:r>
      <w:r w:rsidR="002A5829" w:rsidRPr="00DA7839">
        <w:t>expression se</w:t>
      </w:r>
      <w:r w:rsidRPr="00DA7839">
        <w:t xml:space="preserve"> calqua sur l</w:t>
      </w:r>
      <w:r w:rsidR="00CB410B" w:rsidRPr="00DA7839">
        <w:t>’</w:t>
      </w:r>
      <w:r w:rsidRPr="00DA7839">
        <w:t>idée, c</w:t>
      </w:r>
      <w:r w:rsidR="00CB410B" w:rsidRPr="00DA7839">
        <w:t>’</w:t>
      </w:r>
      <w:r w:rsidRPr="00DA7839">
        <w:t>est dans ces deux ou trois cents pages. Il n</w:t>
      </w:r>
      <w:r w:rsidR="00CB410B" w:rsidRPr="00DA7839">
        <w:t>’</w:t>
      </w:r>
      <w:r w:rsidRPr="00DA7839">
        <w:t>en est pas moins vrai qu</w:t>
      </w:r>
      <w:r w:rsidR="00CB410B" w:rsidRPr="00DA7839">
        <w:t>’</w:t>
      </w:r>
      <w:r w:rsidRPr="00DA7839">
        <w:t>en ayant l</w:t>
      </w:r>
      <w:r w:rsidR="00CB410B" w:rsidRPr="00DA7839">
        <w:t>’</w:t>
      </w:r>
      <w:r w:rsidRPr="00DA7839">
        <w:t>air de tout dire, on n</w:t>
      </w:r>
      <w:r w:rsidR="00CB410B" w:rsidRPr="00DA7839">
        <w:t>’</w:t>
      </w:r>
      <w:r w:rsidRPr="00DA7839">
        <w:t>a jamais ni plus adroitement dit que ce que l</w:t>
      </w:r>
      <w:r w:rsidR="00CB410B" w:rsidRPr="00DA7839">
        <w:t>’</w:t>
      </w:r>
      <w:r w:rsidRPr="00DA7839">
        <w:t>on voulait dire, et c</w:t>
      </w:r>
      <w:r w:rsidR="00CB410B" w:rsidRPr="00DA7839">
        <w:t>’</w:t>
      </w:r>
      <w:r w:rsidRPr="00DA7839">
        <w:t>est merveille de voir si peu de choses éclaircies partant de clart</w:t>
      </w:r>
      <w:r w:rsidR="00CB410B" w:rsidRPr="00DA7839">
        <w:t>é !</w:t>
      </w:r>
      <w:r w:rsidRPr="00DA7839">
        <w:t xml:space="preserve"> Quelques anecdotes, mais tout à fait caractéristiques, voilà ce que contiennent les </w:t>
      </w:r>
      <w:r w:rsidRPr="00DA7839">
        <w:rPr>
          <w:i/>
        </w:rPr>
        <w:t>Mémoires</w:t>
      </w:r>
      <w:r w:rsidRPr="00DA7839">
        <w:t xml:space="preserve"> de M</w:t>
      </w:r>
      <w:r w:rsidRPr="00DA7839">
        <w:rPr>
          <w:vertAlign w:val="superscript"/>
        </w:rPr>
        <w:t xml:space="preserve">me </w:t>
      </w:r>
      <w:r w:rsidRPr="00DA7839">
        <w:t>de Staal-Delauna</w:t>
      </w:r>
      <w:r w:rsidR="00CB410B" w:rsidRPr="00DA7839">
        <w:t>y ;</w:t>
      </w:r>
      <w:r w:rsidRPr="00DA7839">
        <w:t xml:space="preserve"> et quelques indications involontaires, mais précieuses, voilà tout ce que nous en voulons retenir ou saisir en passant.</w:t>
      </w:r>
    </w:p>
    <w:p w14:paraId="6ACABEE2" w14:textId="77777777" w:rsidR="00CB410B" w:rsidRPr="00DA7839" w:rsidRDefault="00170A5B" w:rsidP="00000A23">
      <w:pPr>
        <w:pStyle w:val="Corpsdetexte"/>
        <w:pPrChange w:id="1754" w:author="OBVIL" w:date="2016-12-01T14:12:00Z">
          <w:pPr>
            <w:pStyle w:val="Corpsdetexte"/>
            <w:spacing w:afterLines="120" w:after="288"/>
            <w:ind w:firstLine="240"/>
            <w:jc w:val="both"/>
          </w:pPr>
        </w:pPrChange>
      </w:pPr>
      <w:r w:rsidRPr="00DA7839">
        <w:t>Dirai-je qu</w:t>
      </w:r>
      <w:r w:rsidR="00CB410B" w:rsidRPr="00DA7839">
        <w:t>’</w:t>
      </w:r>
      <w:r w:rsidRPr="00DA7839">
        <w:t>elle est l</w:t>
      </w:r>
      <w:r w:rsidR="00CB410B" w:rsidRPr="00DA7839">
        <w:t>’</w:t>
      </w:r>
      <w:r w:rsidRPr="00DA7839">
        <w:t>une des premières qui ait reçu de ses maîtres ou de la mode une éducation scientifiqu</w:t>
      </w:r>
      <w:r w:rsidR="00CB410B" w:rsidRPr="00DA7839">
        <w:t>e ?</w:t>
      </w:r>
      <w:r w:rsidRPr="00DA7839">
        <w:t xml:space="preserve"> Non, sans doute, puisque Molière et Boileau se sont assez moqués des femmes savantes.</w:t>
      </w:r>
    </w:p>
    <w:p w14:paraId="7F09C49B" w14:textId="17DA1B99" w:rsidR="00254340" w:rsidRDefault="002A5829" w:rsidP="002A5829">
      <w:pPr>
        <w:pStyle w:val="quotel"/>
      </w:pPr>
      <w:r>
        <w:t>Qui s’off</w:t>
      </w:r>
      <w:r w:rsidR="00170A5B" w:rsidRPr="00CB410B">
        <w:t>rira d</w:t>
      </w:r>
      <w:r w:rsidR="00CB410B" w:rsidRPr="00CB410B">
        <w:t>’</w:t>
      </w:r>
      <w:r w:rsidR="00170A5B" w:rsidRPr="00CB410B">
        <w:t>abor</w:t>
      </w:r>
      <w:r w:rsidR="00CB410B" w:rsidRPr="00CB410B">
        <w:t>d ?</w:t>
      </w:r>
      <w:r w:rsidR="00170A5B" w:rsidRPr="00CB410B">
        <w:t xml:space="preserve"> Bo</w:t>
      </w:r>
      <w:r w:rsidR="00CB410B" w:rsidRPr="00CB410B">
        <w:t>n !</w:t>
      </w:r>
      <w:r w:rsidR="00170A5B" w:rsidRPr="00CB410B">
        <w:t xml:space="preserve"> C’est cette savante</w:t>
      </w:r>
      <w:del w:id="1755" w:author="OBVIL" w:date="2016-12-01T14:12:00Z">
        <w:r w:rsidR="00170A5B" w:rsidRPr="00CB410B">
          <w:delText xml:space="preserve"> </w:delText>
        </w:r>
      </w:del>
    </w:p>
    <w:p w14:paraId="34C86CB7" w14:textId="2561815E" w:rsidR="00CB410B" w:rsidRPr="00CB410B" w:rsidRDefault="00170A5B" w:rsidP="002A5829">
      <w:pPr>
        <w:pStyle w:val="quotel"/>
      </w:pPr>
      <w:r w:rsidRPr="00CB410B">
        <w:t>Qu’estime Roberval et que Sauveur fréquente</w:t>
      </w:r>
      <w:del w:id="1756" w:author="OBVIL" w:date="2016-12-01T14:12:00Z">
        <w:r w:rsidRPr="00CB410B">
          <w:delText>....</w:delText>
        </w:r>
      </w:del>
      <w:ins w:id="1757" w:author="OBVIL" w:date="2016-12-01T14:12:00Z">
        <w:r w:rsidR="00B6083B" w:rsidRPr="00B6083B">
          <w:t>…</w:t>
        </w:r>
      </w:ins>
    </w:p>
    <w:p w14:paraId="07FF6C72" w14:textId="06CB2866" w:rsidR="00CB410B" w:rsidRPr="00DA7839" w:rsidRDefault="00170A5B" w:rsidP="00000A23">
      <w:pPr>
        <w:pStyle w:val="Corpsdetexte"/>
        <w:pPrChange w:id="1758" w:author="OBVIL" w:date="2016-12-01T14:12:00Z">
          <w:pPr>
            <w:pStyle w:val="Corpsdetexte"/>
            <w:spacing w:afterLines="120" w:after="288"/>
            <w:ind w:firstLine="240"/>
            <w:jc w:val="both"/>
          </w:pPr>
        </w:pPrChange>
      </w:pPr>
      <w:r w:rsidRPr="00DA7839">
        <w:t>Mais, comme on l</w:t>
      </w:r>
      <w:r w:rsidR="00CB410B" w:rsidRPr="00DA7839">
        <w:t>’</w:t>
      </w:r>
      <w:r w:rsidRPr="00DA7839">
        <w:t xml:space="preserve">a remarqué plus d’une fois, elle </w:t>
      </w:r>
      <w:r w:rsidR="002A5829" w:rsidRPr="00DA7839">
        <w:t>est</w:t>
      </w:r>
      <w:r w:rsidRPr="00DA7839">
        <w:t xml:space="preserve"> l</w:t>
      </w:r>
      <w:r w:rsidR="00CB410B" w:rsidRPr="00DA7839">
        <w:t>’</w:t>
      </w:r>
      <w:r w:rsidRPr="00DA7839">
        <w:t>une des premières dont le style emprunte n la physique ou à la géométrie quelques-unes de ses plus agréables trouvailles. C’est le chevalier d</w:t>
      </w:r>
      <w:r w:rsidR="00CB410B" w:rsidRPr="00DA7839">
        <w:t>’</w:t>
      </w:r>
      <w:r w:rsidR="002A5829" w:rsidRPr="00DA7839">
        <w:t>H</w:t>
      </w:r>
      <w:r w:rsidR="00DF357E" w:rsidRPr="00DA7839">
        <w:t>erb</w:t>
      </w:r>
      <w:r w:rsidRPr="00DA7839">
        <w:t>y qu’elle dispute à M</w:t>
      </w:r>
      <w:r w:rsidRPr="00DA7839">
        <w:rPr>
          <w:vertAlign w:val="superscript"/>
        </w:rPr>
        <w:t>lle</w:t>
      </w:r>
      <w:r w:rsidRPr="00DA7839">
        <w:t xml:space="preserve"> de Silly. </w:t>
      </w:r>
      <w:r w:rsidR="00CB410B" w:rsidRPr="00DA7839">
        <w:t>« </w:t>
      </w:r>
      <w:r w:rsidRPr="00DA7839">
        <w:t xml:space="preserve">La conquête était des plus minces, dit-elle, </w:t>
      </w:r>
      <w:r w:rsidRPr="00DA7839">
        <w:rPr>
          <w:i/>
        </w:rPr>
        <w:t>mais dans la solitude les objets se boursouflent</w:t>
      </w:r>
      <w:r w:rsidRPr="00DA7839">
        <w:t xml:space="preserve">, </w:t>
      </w:r>
      <w:r w:rsidR="002A5829" w:rsidRPr="00DA7839">
        <w:rPr>
          <w:i/>
        </w:rPr>
        <w:t>comme ce que l’</w:t>
      </w:r>
      <w:r w:rsidRPr="00DA7839">
        <w:rPr>
          <w:i/>
        </w:rPr>
        <w:t>on met dans la machine du vide</w:t>
      </w:r>
      <w:r w:rsidRPr="00B6083B">
        <w:rPr>
          <w:rPrChange w:id="1759" w:author="OBVIL" w:date="2016-12-01T14:12:00Z">
            <w:rPr>
              <w:rFonts w:ascii="Times New Roman" w:hAnsi="Times New Roman"/>
              <w:i/>
            </w:rPr>
          </w:rPrChange>
        </w:rPr>
        <w:t>.</w:t>
      </w:r>
      <w:r w:rsidR="00CB410B" w:rsidRPr="00DA7839">
        <w:t> »</w:t>
      </w:r>
      <w:r w:rsidRPr="00DA7839">
        <w:t xml:space="preserve"> C</w:t>
      </w:r>
      <w:r w:rsidR="00CB410B" w:rsidRPr="00DA7839">
        <w:t>’</w:t>
      </w:r>
      <w:r w:rsidRPr="00DA7839">
        <w:t xml:space="preserve">est </w:t>
      </w:r>
      <w:r w:rsidR="00B6083B" w:rsidRPr="00DA7839">
        <w:t>M.</w:t>
      </w:r>
      <w:del w:id="1760" w:author="OBVIL" w:date="2016-12-01T14:12:00Z">
        <w:r w:rsidRPr="00CB410B">
          <w:delText xml:space="preserve"> </w:delText>
        </w:r>
      </w:del>
      <w:ins w:id="1761" w:author="OBVIL" w:date="2016-12-01T14:12:00Z">
        <w:r w:rsidR="00B6083B">
          <w:t> </w:t>
        </w:r>
      </w:ins>
      <w:r w:rsidRPr="00DA7839">
        <w:t xml:space="preserve">de Rey, un autre galant, dans les sentiments duquel elle découvre quelque diminution. </w:t>
      </w:r>
      <w:r w:rsidR="00CB410B" w:rsidRPr="00DA7839">
        <w:t>« </w:t>
      </w:r>
      <w:r w:rsidR="002A5829" w:rsidRPr="00DA7839">
        <w:t>Il</w:t>
      </w:r>
      <w:r w:rsidRPr="00DA7839">
        <w:t xml:space="preserve"> me donnait la ma</w:t>
      </w:r>
      <w:r w:rsidR="002A5829" w:rsidRPr="00DA7839">
        <w:t>in pour me conduire jusque chez moi. Il y avait une grande</w:t>
      </w:r>
      <w:r w:rsidRPr="00DA7839">
        <w:t xml:space="preserve"> place à passer, et dans les commencements de notre connaissance il prenait son chemin par les côtés de cette place. Je vis alors qu’il la traversait par le milieu</w:t>
      </w:r>
      <w:r w:rsidR="00CB410B" w:rsidRPr="00DA7839">
        <w:t> :</w:t>
      </w:r>
      <w:r w:rsidRPr="00DA7839">
        <w:t xml:space="preserve"> d’où je jugeai </w:t>
      </w:r>
      <w:r w:rsidRPr="00DA7839">
        <w:rPr>
          <w:i/>
        </w:rPr>
        <w:t>que son am</w:t>
      </w:r>
      <w:r w:rsidR="002A5829" w:rsidRPr="00DA7839">
        <w:rPr>
          <w:i/>
        </w:rPr>
        <w:t>our était au moins diminué de la</w:t>
      </w:r>
      <w:r w:rsidRPr="00DA7839">
        <w:rPr>
          <w:i/>
        </w:rPr>
        <w:t xml:space="preserve"> différence de la diagonale aux deux côtés du carré</w:t>
      </w:r>
      <w:r w:rsidRPr="00B6083B">
        <w:rPr>
          <w:rPrChange w:id="1762" w:author="OBVIL" w:date="2016-12-01T14:12:00Z">
            <w:rPr>
              <w:rFonts w:ascii="Times New Roman" w:hAnsi="Times New Roman"/>
              <w:i/>
            </w:rPr>
          </w:rPrChange>
        </w:rPr>
        <w:t>.</w:t>
      </w:r>
      <w:r w:rsidR="00CB410B" w:rsidRPr="00DA7839">
        <w:t> »</w:t>
      </w:r>
      <w:r w:rsidRPr="00DA7839">
        <w:t xml:space="preserve"> C’est </w:t>
      </w:r>
      <w:r w:rsidR="00B6083B" w:rsidRPr="00DA7839">
        <w:t>M.</w:t>
      </w:r>
      <w:del w:id="1763" w:author="OBVIL" w:date="2016-12-01T14:12:00Z">
        <w:r w:rsidRPr="00CB410B">
          <w:delText xml:space="preserve"> </w:delText>
        </w:r>
      </w:del>
      <w:ins w:id="1764" w:author="OBVIL" w:date="2016-12-01T14:12:00Z">
        <w:r w:rsidR="00B6083B">
          <w:t> </w:t>
        </w:r>
      </w:ins>
      <w:r w:rsidRPr="00DA7839">
        <w:t>Le Blanc qui l</w:t>
      </w:r>
      <w:r w:rsidR="00CB410B" w:rsidRPr="00DA7839">
        <w:t>’</w:t>
      </w:r>
      <w:r w:rsidRPr="00DA7839">
        <w:t>interroge, à l</w:t>
      </w:r>
      <w:r w:rsidR="00CB410B" w:rsidRPr="00DA7839">
        <w:t>’</w:t>
      </w:r>
      <w:r w:rsidRPr="00DA7839">
        <w:t xml:space="preserve">occasion de la conspiration de Cellamare, et elle se lire adroitement de l’interrogatoire. </w:t>
      </w:r>
      <w:r w:rsidR="00CB410B" w:rsidRPr="00DA7839">
        <w:rPr>
          <w:i/>
        </w:rPr>
        <w:t>« </w:t>
      </w:r>
      <w:r w:rsidRPr="00DA7839">
        <w:t xml:space="preserve">Je fus. dit-elle, assez contente de </w:t>
      </w:r>
      <w:r w:rsidR="002A5829" w:rsidRPr="00DA7839">
        <w:t>moi…,</w:t>
      </w:r>
      <w:r w:rsidR="00CB410B" w:rsidRPr="00DA7839">
        <w:t xml:space="preserve"> </w:t>
      </w:r>
      <w:r w:rsidRPr="00DA7839">
        <w:t>ne m</w:t>
      </w:r>
      <w:r w:rsidR="00CB410B" w:rsidRPr="00DA7839">
        <w:t>’</w:t>
      </w:r>
      <w:r w:rsidRPr="00DA7839">
        <w:t xml:space="preserve">étant pas presque écartée du vrai, dans lequel il me semble </w:t>
      </w:r>
      <w:r w:rsidRPr="00DA7839">
        <w:rPr>
          <w:i/>
        </w:rPr>
        <w:t>que l</w:t>
      </w:r>
      <w:r w:rsidR="00CB410B" w:rsidRPr="00DA7839">
        <w:rPr>
          <w:i/>
        </w:rPr>
        <w:t>’</w:t>
      </w:r>
      <w:r w:rsidRPr="00DA7839">
        <w:rPr>
          <w:i/>
        </w:rPr>
        <w:t>esprit forcé à quelque détour rentre aussi naturellement que le corps qui circule rattrape la ligue droite</w:t>
      </w:r>
      <w:r w:rsidRPr="00B6083B">
        <w:rPr>
          <w:rPrChange w:id="1765" w:author="OBVIL" w:date="2016-12-01T14:12:00Z">
            <w:rPr>
              <w:rFonts w:ascii="Times New Roman" w:hAnsi="Times New Roman"/>
              <w:i/>
            </w:rPr>
          </w:rPrChange>
        </w:rPr>
        <w:t>.</w:t>
      </w:r>
      <w:r w:rsidR="00CB410B" w:rsidRPr="00B6083B">
        <w:rPr>
          <w:rPrChange w:id="1766" w:author="OBVIL" w:date="2016-12-01T14:12:00Z">
            <w:rPr>
              <w:rFonts w:ascii="Times New Roman" w:hAnsi="Times New Roman"/>
              <w:i/>
            </w:rPr>
          </w:rPrChange>
        </w:rPr>
        <w:t> </w:t>
      </w:r>
      <w:r w:rsidR="00CB410B" w:rsidRPr="00DA7839">
        <w:rPr>
          <w:i/>
        </w:rPr>
        <w:t>»</w:t>
      </w:r>
      <w:r w:rsidRPr="00DA7839">
        <w:t xml:space="preserve"> Fontenelle a passé par là. Ce qui, du temps de Molière, était encore chez une femme une espèce de</w:t>
      </w:r>
      <w:r w:rsidR="002A5829" w:rsidRPr="00DA7839">
        <w:t xml:space="preserve"> </w:t>
      </w:r>
      <w:r w:rsidRPr="00DA7839">
        <w:t>r</w:t>
      </w:r>
      <w:r w:rsidR="002A5829" w:rsidRPr="00DA7839">
        <w:t>idicule est devenu maintenant u</w:t>
      </w:r>
      <w:r w:rsidRPr="00DA7839">
        <w:t>ne éléganc</w:t>
      </w:r>
      <w:r w:rsidR="00CB410B" w:rsidRPr="00DA7839">
        <w:t>e ;</w:t>
      </w:r>
      <w:r w:rsidR="00B6083B" w:rsidRPr="00DA7839">
        <w:t xml:space="preserve"> — </w:t>
      </w:r>
      <w:r w:rsidRPr="00DA7839">
        <w:t xml:space="preserve">nous dirions, de nos jours, un </w:t>
      </w:r>
      <w:r w:rsidRPr="00DA7839">
        <w:rPr>
          <w:i/>
        </w:rPr>
        <w:t>sport</w:t>
      </w:r>
      <w:r w:rsidRPr="00B6083B">
        <w:rPr>
          <w:rPrChange w:id="1767" w:author="OBVIL" w:date="2016-12-01T14:12:00Z">
            <w:rPr>
              <w:rFonts w:ascii="Times New Roman" w:hAnsi="Times New Roman"/>
              <w:i/>
            </w:rPr>
          </w:rPrChange>
        </w:rPr>
        <w:t>.</w:t>
      </w:r>
      <w:r w:rsidRPr="00DA7839">
        <w:t xml:space="preserve"> Mieux encore que </w:t>
      </w:r>
      <w:r w:rsidR="002A5829" w:rsidRPr="00DA7839">
        <w:t>c</w:t>
      </w:r>
      <w:r w:rsidRPr="00DA7839">
        <w:t>ela</w:t>
      </w:r>
      <w:r w:rsidR="00CB410B" w:rsidRPr="00DA7839">
        <w:t> :</w:t>
      </w:r>
      <w:r w:rsidRPr="00DA7839">
        <w:t xml:space="preserve"> l</w:t>
      </w:r>
      <w:r w:rsidR="00CB410B" w:rsidRPr="00DA7839">
        <w:t>’</w:t>
      </w:r>
      <w:r w:rsidRPr="00DA7839">
        <w:t xml:space="preserve">astronomie, la </w:t>
      </w:r>
      <w:r w:rsidR="002A5829" w:rsidRPr="00DA7839">
        <w:t>géométrie, la physique, ne suff</w:t>
      </w:r>
      <w:r w:rsidRPr="00DA7839">
        <w:t>isent déjà plus</w:t>
      </w:r>
      <w:r w:rsidR="00CB410B" w:rsidRPr="00DA7839">
        <w:t> ;</w:t>
      </w:r>
      <w:r w:rsidRPr="00DA7839">
        <w:t xml:space="preserve"> l</w:t>
      </w:r>
      <w:r w:rsidR="00CB410B" w:rsidRPr="00DA7839">
        <w:t>’</w:t>
      </w:r>
      <w:r w:rsidR="002A5829" w:rsidRPr="00DA7839">
        <w:t>ana</w:t>
      </w:r>
      <w:r w:rsidRPr="00DA7839">
        <w:t>tomie s</w:t>
      </w:r>
      <w:r w:rsidR="00CB410B" w:rsidRPr="00DA7839">
        <w:t>’</w:t>
      </w:r>
      <w:r w:rsidRPr="00DA7839">
        <w:t>y join</w:t>
      </w:r>
      <w:r w:rsidR="00CB410B" w:rsidRPr="00DA7839">
        <w:t>t ;</w:t>
      </w:r>
      <w:r w:rsidR="002A5829" w:rsidRPr="00DA7839">
        <w:t xml:space="preserve"> et le naïf Du V</w:t>
      </w:r>
      <w:r w:rsidRPr="00DA7839">
        <w:t>erney, vantant à la duchesse du Maine les mérites de M</w:t>
      </w:r>
      <w:r w:rsidRPr="00DA7839">
        <w:rPr>
          <w:vertAlign w:val="superscript"/>
        </w:rPr>
        <w:t>lle</w:t>
      </w:r>
      <w:r w:rsidRPr="00DA7839">
        <w:t xml:space="preserve"> Delaunay, la loue</w:t>
      </w:r>
      <w:r w:rsidR="002A5829" w:rsidRPr="00DA7839">
        <w:t xml:space="preserve"> singulièrement d’être</w:t>
      </w:r>
      <w:r w:rsidRPr="00DA7839">
        <w:t xml:space="preserve"> </w:t>
      </w:r>
      <w:r w:rsidR="00CB410B" w:rsidRPr="00DA7839">
        <w:t>« </w:t>
      </w:r>
      <w:r w:rsidRPr="00DA7839">
        <w:t>la tille de France, dit-il, qui connaît le mieux le corps humain</w:t>
      </w:r>
      <w:r w:rsidR="00CB410B" w:rsidRPr="00DA7839">
        <w:t> »</w:t>
      </w:r>
      <w:r w:rsidRPr="00DA7839">
        <w:t>.</w:t>
      </w:r>
    </w:p>
    <w:p w14:paraId="6CEFFB39" w14:textId="3AD982BC" w:rsidR="00CB410B" w:rsidRPr="00DA7839" w:rsidRDefault="00170A5B" w:rsidP="00000A23">
      <w:pPr>
        <w:pStyle w:val="Corpsdetexte"/>
        <w:pPrChange w:id="1768" w:author="OBVIL" w:date="2016-12-01T14:12:00Z">
          <w:pPr>
            <w:pStyle w:val="Corpsdetexte"/>
            <w:spacing w:afterLines="120" w:after="288"/>
            <w:ind w:firstLine="240"/>
            <w:jc w:val="both"/>
          </w:pPr>
        </w:pPrChange>
      </w:pPr>
      <w:r w:rsidRPr="00DA7839">
        <w:t>C</w:t>
      </w:r>
      <w:r w:rsidR="00CB410B" w:rsidRPr="00DA7839">
        <w:t>’</w:t>
      </w:r>
      <w:r w:rsidRPr="00DA7839">
        <w:t>en est l</w:t>
      </w:r>
      <w:r w:rsidR="00CB410B" w:rsidRPr="00DA7839">
        <w:t>’</w:t>
      </w:r>
      <w:r w:rsidRPr="00DA7839">
        <w:t>u</w:t>
      </w:r>
      <w:r w:rsidR="002A5829" w:rsidRPr="00DA7839">
        <w:t>ne au moins de celles qui ont le</w:t>
      </w:r>
      <w:r w:rsidRPr="00DA7839">
        <w:t xml:space="preserve"> mieux</w:t>
      </w:r>
      <w:r w:rsidR="00CB410B" w:rsidRPr="00DA7839">
        <w:rPr>
          <w:rFonts w:hint="eastAsia"/>
        </w:rPr>
        <w:t xml:space="preserve"> </w:t>
      </w:r>
      <w:r w:rsidR="00CB410B" w:rsidRPr="00DA7839">
        <w:t>e</w:t>
      </w:r>
      <w:r w:rsidRPr="00DA7839">
        <w:t>ntrevu l</w:t>
      </w:r>
      <w:r w:rsidR="00CB410B" w:rsidRPr="00DA7839">
        <w:t>’</w:t>
      </w:r>
      <w:r w:rsidRPr="00DA7839">
        <w:t>opposition toute prochaine de la science et de la foi. Engagée par une amie dans l</w:t>
      </w:r>
      <w:r w:rsidR="00CB410B" w:rsidRPr="00DA7839">
        <w:t>’</w:t>
      </w:r>
      <w:r w:rsidRPr="00DA7839">
        <w:t xml:space="preserve">étude de la philosophie de Descartes, et tout entière à la nouveauté des découvertes qu’elle y fait, des doutes ou des inquiétudes lui viennent. Elle craint que </w:t>
      </w:r>
      <w:r w:rsidR="00CB410B" w:rsidRPr="00DA7839">
        <w:t>« </w:t>
      </w:r>
      <w:r w:rsidRPr="00DA7839">
        <w:t>la philosophie n’altère la foi</w:t>
      </w:r>
      <w:r w:rsidR="00CB410B" w:rsidRPr="00DA7839">
        <w:t> »</w:t>
      </w:r>
      <w:r w:rsidRPr="00DA7839">
        <w:t>, et d’abord elle y renonce. Puis elle y revient</w:t>
      </w:r>
      <w:r w:rsidR="00B6083B" w:rsidRPr="00DA7839">
        <w:t xml:space="preserve"> —</w:t>
      </w:r>
      <w:del w:id="1769" w:author="OBVIL" w:date="2016-12-01T14:12:00Z">
        <w:r w:rsidRPr="00CB410B">
          <w:delText xml:space="preserve"> </w:delText>
        </w:r>
      </w:del>
      <w:ins w:id="1770" w:author="OBVIL" w:date="2016-12-01T14:12:00Z">
        <w:r w:rsidR="00B6083B" w:rsidRPr="00B6083B">
          <w:t> </w:t>
        </w:r>
      </w:ins>
      <w:r w:rsidRPr="00DA7839">
        <w:t>à Descartes je veux dire, pour se consoler d</w:t>
      </w:r>
      <w:r w:rsidR="00CB410B" w:rsidRPr="00DA7839">
        <w:t>’</w:t>
      </w:r>
      <w:r w:rsidRPr="00DA7839">
        <w:t>un dépit amoureux</w:t>
      </w:r>
      <w:r w:rsidR="00CB410B" w:rsidRPr="00DA7839">
        <w:t>,</w:t>
      </w:r>
      <w:r w:rsidR="00B6083B" w:rsidRPr="00DA7839">
        <w:t xml:space="preserve"> — </w:t>
      </w:r>
      <w:r w:rsidRPr="00DA7839">
        <w:t xml:space="preserve">et cette fois elle prend le chemin de la géométrie. Ceci est significatif. Car, à feuilleter ses </w:t>
      </w:r>
      <w:r w:rsidRPr="00DA7839">
        <w:rPr>
          <w:i/>
        </w:rPr>
        <w:t>Mémoires</w:t>
      </w:r>
      <w:r w:rsidRPr="00DA7839">
        <w:t>, et à voir quels furent ses a</w:t>
      </w:r>
      <w:r w:rsidR="002A5829" w:rsidRPr="00DA7839">
        <w:t>mis, Fontenelle, et ce vieux Ch</w:t>
      </w:r>
      <w:r w:rsidRPr="00DA7839">
        <w:t>aulieu, qui lui adressait, à plus de quatre-vingts ans, les vers que l’on connaît</w:t>
      </w:r>
      <w:r w:rsidR="00CB410B" w:rsidRPr="00DA7839">
        <w:t> :</w:t>
      </w:r>
    </w:p>
    <w:p w14:paraId="4D85A12F" w14:textId="77777777" w:rsidR="00CB410B" w:rsidRPr="00CB410B" w:rsidRDefault="002A5829" w:rsidP="002A5829">
      <w:pPr>
        <w:pStyle w:val="quotel"/>
      </w:pPr>
      <w:r>
        <w:t>Launay,</w:t>
      </w:r>
      <w:r w:rsidR="00170A5B" w:rsidRPr="00CB410B">
        <w:t xml:space="preserve"> qui souverainement</w:t>
      </w:r>
    </w:p>
    <w:p w14:paraId="1A855C12" w14:textId="45792A2F" w:rsidR="00254340" w:rsidRDefault="00170A5B" w:rsidP="002A5829">
      <w:pPr>
        <w:pStyle w:val="quotel"/>
      </w:pPr>
      <w:r w:rsidRPr="00CB410B">
        <w:t>Possède</w:t>
      </w:r>
      <w:r w:rsidR="002A5829">
        <w:t>s le talent de plaire,  </w:t>
      </w:r>
      <w:del w:id="1771" w:author="OBVIL" w:date="2016-12-01T14:12:00Z">
        <w:r w:rsidR="002A5829">
          <w:delText> </w:delText>
        </w:r>
      </w:del>
    </w:p>
    <w:p w14:paraId="0929E9C5" w14:textId="77777777" w:rsidR="00CB410B" w:rsidRPr="00CB410B" w:rsidRDefault="00170A5B" w:rsidP="002A5829">
      <w:pPr>
        <w:pStyle w:val="quotel"/>
      </w:pPr>
      <w:r w:rsidRPr="00CB410B">
        <w:t>Qui sais de tes défauts te faire un agrément.</w:t>
      </w:r>
    </w:p>
    <w:p w14:paraId="27F9EC21" w14:textId="77777777" w:rsidR="00CB410B" w:rsidRPr="00CB410B" w:rsidRDefault="00170A5B" w:rsidP="002A5829">
      <w:pPr>
        <w:pStyle w:val="quotel"/>
      </w:pPr>
      <w:r w:rsidRPr="00CB410B">
        <w:t>Et des plaisirs du changement</w:t>
      </w:r>
    </w:p>
    <w:p w14:paraId="39E4855B" w14:textId="77777777" w:rsidR="00CB410B" w:rsidRPr="00CB410B" w:rsidRDefault="00170A5B" w:rsidP="002A5829">
      <w:pPr>
        <w:pStyle w:val="quotel"/>
      </w:pPr>
      <w:r w:rsidRPr="00CB410B">
        <w:t>Jouir sans paraître légère</w:t>
      </w:r>
    </w:p>
    <w:p w14:paraId="0EDCC5F5" w14:textId="77777777" w:rsidR="00CB410B" w:rsidRPr="00CB410B" w:rsidRDefault="00170A5B" w:rsidP="002A5829">
      <w:pPr>
        <w:pStyle w:val="quotel"/>
      </w:pPr>
      <w:r w:rsidRPr="00CB410B">
        <w:t>Même aux yeux d</w:t>
      </w:r>
      <w:r w:rsidR="00CB410B" w:rsidRPr="00CB410B">
        <w:t>’</w:t>
      </w:r>
      <w:r w:rsidRPr="00CB410B">
        <w:t>un fidèle amant.</w:t>
      </w:r>
    </w:p>
    <w:p w14:paraId="46A30FEF" w14:textId="77777777" w:rsidR="00CB410B" w:rsidRPr="00DA7839" w:rsidRDefault="00170A5B" w:rsidP="00000A23">
      <w:pPr>
        <w:pStyle w:val="Corpsdetexte"/>
        <w:pPrChange w:id="1772" w:author="OBVIL" w:date="2016-12-01T14:12:00Z">
          <w:pPr>
            <w:pStyle w:val="Corpsdetexte"/>
            <w:spacing w:afterLines="120" w:after="288"/>
            <w:ind w:firstLine="240"/>
            <w:jc w:val="both"/>
          </w:pPr>
        </w:pPrChange>
      </w:pPr>
      <w:r w:rsidRPr="00DA7839">
        <w:t>Coquette, libertine et peut-être friponne____</w:t>
      </w:r>
      <w:r w:rsidR="00CB410B" w:rsidRPr="00DA7839">
        <w:rPr>
          <w:rFonts w:hint="eastAsia"/>
        </w:rPr>
        <w:t xml:space="preserve"> </w:t>
      </w:r>
      <w:r w:rsidR="00CB410B" w:rsidRPr="00DA7839">
        <w:t>l</w:t>
      </w:r>
      <w:r w:rsidRPr="00DA7839">
        <w:t>a liberté de ses mœurs n</w:t>
      </w:r>
      <w:r w:rsidR="00CB410B" w:rsidRPr="00DA7839">
        <w:t>’</w:t>
      </w:r>
      <w:r w:rsidRPr="00DA7839">
        <w:t>a pu manquer de finir par égaler l</w:t>
      </w:r>
      <w:r w:rsidR="00CB410B" w:rsidRPr="00DA7839">
        <w:t>’</w:t>
      </w:r>
      <w:r w:rsidRPr="00DA7839">
        <w:t>indépendance de son esprit. Ce n</w:t>
      </w:r>
      <w:r w:rsidR="00CB410B" w:rsidRPr="00DA7839">
        <w:t>’</w:t>
      </w:r>
      <w:r w:rsidRPr="00DA7839">
        <w:t xml:space="preserve">est plus </w:t>
      </w:r>
      <w:r w:rsidR="002A5829" w:rsidRPr="00DA7839">
        <w:t>tout à fait ce que nous avons ou</w:t>
      </w:r>
      <w:r w:rsidRPr="00DA7839">
        <w:t>ï dire, en crayonnant rapidement leur histoire, de M</w:t>
      </w:r>
      <w:r w:rsidRPr="00DA7839">
        <w:rPr>
          <w:vertAlign w:val="superscript"/>
        </w:rPr>
        <w:t>lle</w:t>
      </w:r>
      <w:r w:rsidRPr="00DA7839">
        <w:t xml:space="preserve"> de la Force ou de M</w:t>
      </w:r>
      <w:r w:rsidRPr="00DA7839">
        <w:rPr>
          <w:vertAlign w:val="superscript"/>
        </w:rPr>
        <w:t>me</w:t>
      </w:r>
      <w:r w:rsidRPr="00DA7839">
        <w:t xml:space="preserve"> de Murat. Les termes du rapport </w:t>
      </w:r>
      <w:r w:rsidR="002A5829" w:rsidRPr="00DA7839">
        <w:t>ont</w:t>
      </w:r>
      <w:r w:rsidRPr="00DA7839">
        <w:t xml:space="preserve"> changé désormais. La liberté des mœurs conduisait les femmes de la génération précédente à une certaine indépendance d</w:t>
      </w:r>
      <w:r w:rsidR="00CB410B" w:rsidRPr="00DA7839">
        <w:t>’</w:t>
      </w:r>
      <w:r w:rsidRPr="00DA7839">
        <w:t>esprit, mais maintenant, c</w:t>
      </w:r>
      <w:r w:rsidR="00CB410B" w:rsidRPr="00DA7839">
        <w:t>’</w:t>
      </w:r>
      <w:r w:rsidRPr="00DA7839">
        <w:t>est par l</w:t>
      </w:r>
      <w:r w:rsidR="00CB410B" w:rsidRPr="00DA7839">
        <w:t>’</w:t>
      </w:r>
      <w:r w:rsidRPr="00DA7839">
        <w:t>indépendance de l</w:t>
      </w:r>
      <w:r w:rsidR="00CB410B" w:rsidRPr="00DA7839">
        <w:t>’</w:t>
      </w:r>
      <w:r w:rsidRPr="00DA7839">
        <w:t>esprit que l’on débute, pour en arriver, d’ailleurs, à l</w:t>
      </w:r>
      <w:r w:rsidR="00CB410B" w:rsidRPr="00DA7839">
        <w:t>’</w:t>
      </w:r>
      <w:r w:rsidRPr="00DA7839">
        <w:t>entière liberté de la conduit</w:t>
      </w:r>
      <w:r w:rsidR="00CB410B" w:rsidRPr="00DA7839">
        <w:t>e :</w:t>
      </w:r>
      <w:r w:rsidRPr="00DA7839">
        <w:t xml:space="preserve"> et le résultat est peut-être le même au point de vue de l</w:t>
      </w:r>
      <w:r w:rsidR="00CB410B" w:rsidRPr="00DA7839">
        <w:t>’</w:t>
      </w:r>
      <w:r w:rsidRPr="00DA7839">
        <w:t>histoire des mœurs, mais il ne l’est pas du tout au point de vue de l’histoire des idées.</w:t>
      </w:r>
    </w:p>
    <w:p w14:paraId="78A72C0C" w14:textId="54541647" w:rsidR="00CB410B" w:rsidRPr="00DA7839" w:rsidRDefault="00170A5B" w:rsidP="00000A23">
      <w:pPr>
        <w:pStyle w:val="Corpsdetexte"/>
        <w:pPrChange w:id="1773" w:author="OBVIL" w:date="2016-12-01T14:12:00Z">
          <w:pPr>
            <w:pStyle w:val="Corpsdetexte"/>
            <w:spacing w:afterLines="120" w:after="288"/>
            <w:ind w:firstLine="240"/>
            <w:jc w:val="both"/>
          </w:pPr>
        </w:pPrChange>
      </w:pPr>
      <w:r w:rsidRPr="00DA7839">
        <w:t>Ces exemples peuvent suffire, si nous voyons par eux comment la science et la philosophie s</w:t>
      </w:r>
      <w:r w:rsidR="00CB410B" w:rsidRPr="00DA7839">
        <w:t>’</w:t>
      </w:r>
      <w:r w:rsidRPr="00DA7839">
        <w:t>essaient à remplir dans les intelligences le vide que la mora</w:t>
      </w:r>
      <w:r w:rsidR="002A5829" w:rsidRPr="00DA7839">
        <w:t xml:space="preserve">le et la religion y ont laissé </w:t>
      </w:r>
      <w:r w:rsidRPr="00DA7839">
        <w:t>en s</w:t>
      </w:r>
      <w:r w:rsidR="00CB410B" w:rsidRPr="00DA7839">
        <w:t>’</w:t>
      </w:r>
      <w:r w:rsidR="002A5829" w:rsidRPr="00DA7839">
        <w:t xml:space="preserve">en allant, ou comment </w:t>
      </w:r>
      <w:r w:rsidRPr="00DA7839">
        <w:t xml:space="preserve">encore, au goût des vérités </w:t>
      </w:r>
      <w:r w:rsidR="002A5829" w:rsidRPr="00DA7839">
        <w:t>de croyance</w:t>
      </w:r>
      <w:r w:rsidRPr="00DA7839">
        <w:t xml:space="preserve"> et de</w:t>
      </w:r>
      <w:r w:rsidR="002A5829" w:rsidRPr="00DA7839">
        <w:t xml:space="preserve"> foi se</w:t>
      </w:r>
      <w:r w:rsidRPr="00DA7839">
        <w:t xml:space="preserve"> substitue le goût des v</w:t>
      </w:r>
      <w:r w:rsidR="002A5829" w:rsidRPr="00DA7839">
        <w:t>érités de raisonnement et de fa</w:t>
      </w:r>
      <w:r w:rsidRPr="00DA7839">
        <w:t>it. Car, dès à présent, on ne saurait trop le</w:t>
      </w:r>
      <w:r w:rsidR="002A5829" w:rsidRPr="00DA7839">
        <w:t xml:space="preserve"> dire et</w:t>
      </w:r>
      <w:r w:rsidRPr="00DA7839">
        <w:t xml:space="preserve"> les preuves maintenant, d</w:t>
      </w:r>
      <w:r w:rsidR="00CB410B" w:rsidRPr="00DA7839">
        <w:t>’</w:t>
      </w:r>
      <w:r w:rsidRPr="00DA7839">
        <w:t>année en année, vont s</w:t>
      </w:r>
      <w:r w:rsidR="00CB410B" w:rsidRPr="00DA7839">
        <w:t>’</w:t>
      </w:r>
      <w:r w:rsidRPr="00DA7839">
        <w:t xml:space="preserve">en accumuler. Pas </w:t>
      </w:r>
      <w:r w:rsidR="002A5829" w:rsidRPr="00DA7839">
        <w:t xml:space="preserve">plus que </w:t>
      </w:r>
      <w:r w:rsidRPr="00DA7839">
        <w:t xml:space="preserve">la génération des </w:t>
      </w:r>
      <w:r w:rsidR="002A5829" w:rsidRPr="00DA7839">
        <w:t>Voltaire</w:t>
      </w:r>
      <w:r w:rsidRPr="00DA7839">
        <w:t xml:space="preserve"> et des Montesquieu, qui tout à l</w:t>
      </w:r>
      <w:r w:rsidR="00CB410B" w:rsidRPr="00DA7839">
        <w:t>’</w:t>
      </w:r>
      <w:r w:rsidRPr="00DA7839">
        <w:t xml:space="preserve">heure occupera la </w:t>
      </w:r>
      <w:r w:rsidR="002A5829" w:rsidRPr="00DA7839">
        <w:t>scène</w:t>
      </w:r>
      <w:r w:rsidRPr="00DA7839">
        <w:t>, ou que la génération</w:t>
      </w:r>
      <w:r w:rsidR="002A5829" w:rsidRPr="00DA7839">
        <w:t xml:space="preserve"> </w:t>
      </w:r>
      <w:r w:rsidRPr="00DA7839">
        <w:t>des Turgot et des Con</w:t>
      </w:r>
      <w:r w:rsidR="002A5829" w:rsidRPr="00DA7839">
        <w:t>dorcet, qui</w:t>
      </w:r>
      <w:r w:rsidRPr="00DA7839">
        <w:t xml:space="preserve"> ne disparaîtra qu</w:t>
      </w:r>
      <w:r w:rsidR="00CB410B" w:rsidRPr="00DA7839">
        <w:t>’</w:t>
      </w:r>
      <w:r w:rsidRPr="00DA7839">
        <w:t xml:space="preserve">avec le siècle, </w:t>
      </w:r>
      <w:r w:rsidR="002A5829" w:rsidRPr="00DA7839">
        <w:t>celle</w:t>
      </w:r>
      <w:r w:rsidRPr="00DA7839">
        <w:t xml:space="preserve">-ci, </w:t>
      </w:r>
      <w:r w:rsidR="002A5829" w:rsidRPr="00DA7839">
        <w:t>la gé</w:t>
      </w:r>
      <w:r w:rsidRPr="00DA7839">
        <w:t xml:space="preserve">nération des </w:t>
      </w:r>
      <w:r w:rsidR="002A5829" w:rsidRPr="00DA7839">
        <w:t>Fontenelle</w:t>
      </w:r>
      <w:r w:rsidR="00F85EED" w:rsidRPr="00DA7839">
        <w:t xml:space="preserve"> ou d</w:t>
      </w:r>
      <w:r w:rsidRPr="00DA7839">
        <w:t>es Bayle, n</w:t>
      </w:r>
      <w:r w:rsidR="00CB410B" w:rsidRPr="00DA7839">
        <w:t>’</w:t>
      </w:r>
      <w:r w:rsidR="00F85EED" w:rsidRPr="00DA7839">
        <w:t>est sceptique</w:t>
      </w:r>
      <w:r w:rsidRPr="00DA7839">
        <w:t xml:space="preserve"> ou seulement incroyante</w:t>
      </w:r>
      <w:r w:rsidR="00CB410B" w:rsidRPr="00DA7839">
        <w:t> :</w:t>
      </w:r>
      <w:r w:rsidRPr="00DA7839">
        <w:t xml:space="preserve"> elle croit seulement à d</w:t>
      </w:r>
      <w:r w:rsidR="00CB410B" w:rsidRPr="00DA7839">
        <w:t>’</w:t>
      </w:r>
      <w:r w:rsidRPr="00DA7839">
        <w:t>autres choses. Ne parlons plus de B</w:t>
      </w:r>
      <w:r w:rsidR="00F85EED" w:rsidRPr="00DA7839">
        <w:t>ossuet ni de Pascal. Mais les haut</w:t>
      </w:r>
      <w:r w:rsidRPr="00DA7839">
        <w:t>es spéculations d’un Malebranche ou d</w:t>
      </w:r>
      <w:r w:rsidR="00CB410B" w:rsidRPr="00DA7839">
        <w:t>’</w:t>
      </w:r>
      <w:r w:rsidRPr="00DA7839">
        <w:t>un Spinosa même commencent à faire sur des esprits positifs et pratiques l’effet d’une scolastique illusoire. Elles sont</w:t>
      </w:r>
      <w:r w:rsidR="002A5829" w:rsidRPr="00DA7839">
        <w:t xml:space="preserve"> en l’air, pour ainsi parler, et</w:t>
      </w:r>
      <w:r w:rsidRPr="00DA7839">
        <w:t xml:space="preserve"> situées au-dessus, si l’on veut, mais en dehors des seules réalités qui </w:t>
      </w:r>
      <w:r w:rsidR="002A5829" w:rsidRPr="00DA7839">
        <w:t>importent. Ni de savoir ce que c</w:t>
      </w:r>
      <w:r w:rsidR="00CB410B" w:rsidRPr="00DA7839">
        <w:t>’</w:t>
      </w:r>
      <w:r w:rsidR="002A5829" w:rsidRPr="00DA7839">
        <w:t>est</w:t>
      </w:r>
      <w:r w:rsidRPr="00DA7839">
        <w:t xml:space="preserve"> que la substance en soi, par exemple, ou par quel moyen s’établit la co</w:t>
      </w:r>
      <w:r w:rsidR="00F85EED" w:rsidRPr="00DA7839">
        <w:t>mmunication des substances, du fi</w:t>
      </w:r>
      <w:r w:rsidRPr="00DA7839">
        <w:t>ni et de l’infini, de la matière et de l</w:t>
      </w:r>
      <w:r w:rsidR="00CB410B" w:rsidRPr="00DA7839">
        <w:t>’</w:t>
      </w:r>
      <w:r w:rsidR="00F85EED" w:rsidRPr="00DA7839">
        <w:t>étendue, du corps et de l’âme</w:t>
      </w:r>
      <w:r w:rsidRPr="00DA7839">
        <w:t>, aucune de ces questions, dont on commence à soupçonner qu</w:t>
      </w:r>
      <w:r w:rsidR="00CB410B" w:rsidRPr="00DA7839">
        <w:t>’</w:t>
      </w:r>
      <w:r w:rsidRPr="00DA7839">
        <w:t>elles passent la capacité de l</w:t>
      </w:r>
      <w:r w:rsidR="00CB410B" w:rsidRPr="00DA7839">
        <w:t>’</w:t>
      </w:r>
      <w:r w:rsidRPr="00DA7839">
        <w:t>intelligence humaine, n’éveille, n</w:t>
      </w:r>
      <w:r w:rsidR="00CB410B" w:rsidRPr="00DA7839">
        <w:t>’</w:t>
      </w:r>
      <w:r w:rsidRPr="00DA7839">
        <w:t>in</w:t>
      </w:r>
      <w:r w:rsidR="00F85EED" w:rsidRPr="00DA7839">
        <w:t xml:space="preserve">téresse, ne soutient, ni </w:t>
      </w:r>
      <w:r w:rsidRPr="00DA7839">
        <w:t>surtout ne passionne désormais la curiosité. C</w:t>
      </w:r>
      <w:r w:rsidR="00CB410B" w:rsidRPr="00DA7839">
        <w:t>’</w:t>
      </w:r>
      <w:r w:rsidR="00F85EED" w:rsidRPr="00DA7839">
        <w:t>est la</w:t>
      </w:r>
      <w:r w:rsidRPr="00DA7839">
        <w:t xml:space="preserve"> planè</w:t>
      </w:r>
      <w:r w:rsidR="00F85EED" w:rsidRPr="00DA7839">
        <w:t>te qu’on veut connaître, et Fonten</w:t>
      </w:r>
      <w:r w:rsidRPr="00DA7839">
        <w:t xml:space="preserve">elle écrit ses </w:t>
      </w:r>
      <w:r w:rsidR="00F85EED" w:rsidRPr="00DA7839">
        <w:rPr>
          <w:i/>
        </w:rPr>
        <w:t>Entretiens sur la pluralité d</w:t>
      </w:r>
      <w:r w:rsidRPr="00DA7839">
        <w:rPr>
          <w:i/>
        </w:rPr>
        <w:t>es mondes</w:t>
      </w:r>
      <w:r w:rsidRPr="00B6083B">
        <w:rPr>
          <w:rPrChange w:id="1774" w:author="OBVIL" w:date="2016-12-01T14:12:00Z">
            <w:rPr>
              <w:rFonts w:ascii="Times New Roman" w:hAnsi="Times New Roman"/>
              <w:i/>
            </w:rPr>
          </w:rPrChange>
        </w:rPr>
        <w:t>.</w:t>
      </w:r>
      <w:r w:rsidR="00F85EED" w:rsidRPr="00DA7839">
        <w:t xml:space="preserve"> On veut péné</w:t>
      </w:r>
      <w:r w:rsidRPr="00DA7839">
        <w:t xml:space="preserve">trer </w:t>
      </w:r>
      <w:r w:rsidR="00CB410B" w:rsidRPr="00DA7839">
        <w:rPr>
          <w:i/>
        </w:rPr>
        <w:t>« </w:t>
      </w:r>
      <w:r w:rsidRPr="00DA7839">
        <w:t>les secrets de la nature</w:t>
      </w:r>
      <w:r w:rsidR="00CB410B" w:rsidRPr="00DA7839">
        <w:t> »</w:t>
      </w:r>
      <w:r w:rsidR="00B6083B" w:rsidRPr="00DA7839">
        <w:t xml:space="preserve"> — </w:t>
      </w:r>
      <w:r w:rsidR="00F85EED" w:rsidRPr="00DA7839">
        <w:t>la</w:t>
      </w:r>
      <w:r w:rsidRPr="00DA7839">
        <w:t xml:space="preserve"> nature qu</w:t>
      </w:r>
      <w:r w:rsidR="00CB410B" w:rsidRPr="00DA7839">
        <w:t>’</w:t>
      </w:r>
      <w:r w:rsidRPr="00DA7839">
        <w:t>on voit, la nature qu</w:t>
      </w:r>
      <w:r w:rsidR="00CB410B" w:rsidRPr="00DA7839">
        <w:t>’</w:t>
      </w:r>
      <w:r w:rsidRPr="00DA7839">
        <w:t>on touche</w:t>
      </w:r>
      <w:r w:rsidR="00CB410B" w:rsidRPr="00DA7839">
        <w:t>,</w:t>
      </w:r>
      <w:r w:rsidR="00B6083B" w:rsidRPr="00DA7839">
        <w:t xml:space="preserve"> — </w:t>
      </w:r>
      <w:r w:rsidRPr="00DA7839">
        <w:t xml:space="preserve">et le </w:t>
      </w:r>
      <w:r w:rsidRPr="00DA7839">
        <w:rPr>
          <w:i/>
        </w:rPr>
        <w:t xml:space="preserve">Cours de </w:t>
      </w:r>
      <w:r w:rsidR="00F85EED" w:rsidRPr="00DA7839">
        <w:rPr>
          <w:i/>
        </w:rPr>
        <w:t>chimi</w:t>
      </w:r>
      <w:r w:rsidRPr="00DA7839">
        <w:rPr>
          <w:i/>
        </w:rPr>
        <w:t xml:space="preserve">e </w:t>
      </w:r>
      <w:r w:rsidRPr="00DA7839">
        <w:t xml:space="preserve">du pharmacien Lémery </w:t>
      </w:r>
      <w:r w:rsidR="00CB410B" w:rsidRPr="00DA7839">
        <w:t>« </w:t>
      </w:r>
      <w:r w:rsidRPr="00DA7839">
        <w:t>se vend comme un ouvrage de galanterie ou de satire</w:t>
      </w:r>
      <w:r w:rsidR="00CB410B" w:rsidRPr="00DA7839">
        <w:t> »</w:t>
      </w:r>
      <w:r w:rsidRPr="00DA7839">
        <w:t>. D</w:t>
      </w:r>
      <w:r w:rsidR="00CB410B" w:rsidRPr="00DA7839">
        <w:t>’</w:t>
      </w:r>
      <w:r w:rsidRPr="00DA7839">
        <w:t>année en année, les éditions s’en succèdent, et on traduit le livre en latin, en anglais, en allemand, en espagnol. Il s</w:t>
      </w:r>
      <w:r w:rsidR="00CB410B" w:rsidRPr="00DA7839">
        <w:t>’</w:t>
      </w:r>
      <w:r w:rsidRPr="00DA7839">
        <w:t xml:space="preserve">agit de </w:t>
      </w:r>
      <w:r w:rsidR="00CB410B" w:rsidRPr="00DA7839">
        <w:t>« </w:t>
      </w:r>
      <w:r w:rsidRPr="00DA7839">
        <w:t>connaître l’homme</w:t>
      </w:r>
      <w:r w:rsidR="00CB410B" w:rsidRPr="00DA7839">
        <w:t> »</w:t>
      </w:r>
      <w:r w:rsidRPr="00DA7839">
        <w:t xml:space="preserve">, et les femmes se pressent aux </w:t>
      </w:r>
      <w:r w:rsidR="00CB410B" w:rsidRPr="00DA7839">
        <w:t>« </w:t>
      </w:r>
      <w:r w:rsidRPr="00DA7839">
        <w:t>dissections</w:t>
      </w:r>
      <w:r w:rsidR="00CB410B" w:rsidRPr="00DA7839">
        <w:t> »</w:t>
      </w:r>
      <w:r w:rsidR="00F85EED" w:rsidRPr="00DA7839">
        <w:t xml:space="preserve"> de l’anatomiste Du V</w:t>
      </w:r>
      <w:r w:rsidRPr="00DA7839">
        <w:t xml:space="preserve">erney. Qu’est-ce à dire, sinon </w:t>
      </w:r>
      <w:r w:rsidR="00F85EED" w:rsidRPr="00DA7839">
        <w:t>que, de rationnelle qu’elle avait été</w:t>
      </w:r>
      <w:r w:rsidRPr="00DA7839">
        <w:t xml:space="preserve"> presque </w:t>
      </w:r>
      <w:r w:rsidR="00F85EED" w:rsidRPr="00DA7839">
        <w:t>exclusivement jusque-là,</w:t>
      </w:r>
      <w:r w:rsidRPr="00DA7839">
        <w:t xml:space="preserve"> la science tend à devenir expérimental</w:t>
      </w:r>
      <w:r w:rsidR="00CB410B" w:rsidRPr="00DA7839">
        <w:t>e ?</w:t>
      </w:r>
      <w:r w:rsidRPr="00DA7839">
        <w:t xml:space="preserve"> Notez qu</w:t>
      </w:r>
      <w:r w:rsidR="00CB410B" w:rsidRPr="00DA7839">
        <w:t>’</w:t>
      </w:r>
      <w:r w:rsidRPr="00DA7839">
        <w:t>elle devient</w:t>
      </w:r>
      <w:r w:rsidR="00F85EED" w:rsidRPr="00DA7839">
        <w:t xml:space="preserve"> en même temps mondaine. Elle</w:t>
      </w:r>
      <w:r w:rsidRPr="00DA7839">
        <w:t xml:space="preserve"> le prend dans les entretiens la part que naguère encore y tenait la controverse. Un prince du sang s</w:t>
      </w:r>
      <w:r w:rsidR="00CB410B" w:rsidRPr="00DA7839">
        <w:t>’</w:t>
      </w:r>
      <w:r w:rsidRPr="00DA7839">
        <w:t>occupe de chimie</w:t>
      </w:r>
      <w:r w:rsidR="00B6083B" w:rsidRPr="00DA7839">
        <w:t xml:space="preserve"> —</w:t>
      </w:r>
      <w:del w:id="1775" w:author="OBVIL" w:date="2016-12-01T14:12:00Z">
        <w:r w:rsidRPr="00CB410B">
          <w:delText xml:space="preserve"> </w:delText>
        </w:r>
      </w:del>
      <w:ins w:id="1776" w:author="OBVIL" w:date="2016-12-01T14:12:00Z">
        <w:r w:rsidR="00B6083B" w:rsidRPr="00B6083B">
          <w:t> </w:t>
        </w:r>
      </w:ins>
      <w:r w:rsidRPr="00DA7839">
        <w:t>celui qui va bientôt devenir le régent</w:t>
      </w:r>
      <w:r w:rsidR="00CB410B" w:rsidRPr="00DA7839">
        <w:t>,</w:t>
      </w:r>
      <w:r w:rsidR="00B6083B" w:rsidRPr="00DA7839">
        <w:t xml:space="preserve"> — </w:t>
      </w:r>
      <w:r w:rsidRPr="00DA7839">
        <w:t xml:space="preserve">et le bruit court qu’il distille des poisons. Les présidents à mortier font des observations sur </w:t>
      </w:r>
      <w:r w:rsidR="00CB410B" w:rsidRPr="00DA7839">
        <w:t>« </w:t>
      </w:r>
      <w:r w:rsidRPr="00DA7839">
        <w:t>l</w:t>
      </w:r>
      <w:r w:rsidR="00CB410B" w:rsidRPr="00DA7839">
        <w:t>’</w:t>
      </w:r>
      <w:r w:rsidRPr="00DA7839">
        <w:t>usage des glandes rénales</w:t>
      </w:r>
      <w:r w:rsidR="00CB410B" w:rsidRPr="00DA7839">
        <w:t> »</w:t>
      </w:r>
      <w:r w:rsidRPr="00DA7839">
        <w:t>, à moins qu</w:t>
      </w:r>
      <w:r w:rsidR="00CB410B" w:rsidRPr="00DA7839">
        <w:t>’</w:t>
      </w:r>
      <w:r w:rsidRPr="00DA7839">
        <w:t xml:space="preserve">ils ne dissertent sur </w:t>
      </w:r>
      <w:r w:rsidR="00CB410B" w:rsidRPr="00DA7839">
        <w:t>« </w:t>
      </w:r>
      <w:r w:rsidRPr="00DA7839">
        <w:t>les causes de la transparence des corps</w:t>
      </w:r>
      <w:r w:rsidR="00CB410B" w:rsidRPr="00DA7839">
        <w:t> »</w:t>
      </w:r>
      <w:r w:rsidRPr="00DA7839">
        <w:t>. Les femmes aussi, comme on l’a vu, s’en mêlent. Le siècle tourn</w:t>
      </w:r>
      <w:r w:rsidR="00CB410B" w:rsidRPr="00DA7839">
        <w:t>e ;</w:t>
      </w:r>
      <w:r w:rsidRPr="00DA7839">
        <w:t xml:space="preserve"> et bientôt il n’y aura pas jusqu’aux mathématiques qui ne se voient enveloppées dans le même dédain que la métaphysique et la religion.</w:t>
      </w:r>
    </w:p>
    <w:p w14:paraId="4051BB99" w14:textId="77777777" w:rsidR="00CB410B" w:rsidRPr="00DA7839" w:rsidRDefault="00170A5B" w:rsidP="00000A23">
      <w:pPr>
        <w:pStyle w:val="Corpsdetexte"/>
        <w:pPrChange w:id="1777" w:author="OBVIL" w:date="2016-12-01T14:12:00Z">
          <w:pPr>
            <w:pStyle w:val="Corpsdetexte"/>
            <w:spacing w:afterLines="120" w:after="288"/>
            <w:ind w:firstLine="240"/>
            <w:jc w:val="both"/>
          </w:pPr>
        </w:pPrChange>
      </w:pPr>
      <w:r w:rsidRPr="00DA7839">
        <w:t>Naturellement, nécessairement, dans ces progrès, les contemporains prennent la conscience, ou se forment l</w:t>
      </w:r>
      <w:r w:rsidR="00CB410B" w:rsidRPr="00DA7839">
        <w:t>’</w:t>
      </w:r>
      <w:r w:rsidRPr="00DA7839">
        <w:t>illusion d’une supériorité qu’ils s’attribuent sur leurs pères. L</w:t>
      </w:r>
      <w:r w:rsidR="00CB410B" w:rsidRPr="00DA7839">
        <w:t>’</w:t>
      </w:r>
      <w:r w:rsidRPr="00DA7839">
        <w:t xml:space="preserve">auteur des </w:t>
      </w:r>
      <w:r w:rsidRPr="00DA7839">
        <w:rPr>
          <w:i/>
        </w:rPr>
        <w:t>Caractères</w:t>
      </w:r>
      <w:r w:rsidRPr="00DA7839">
        <w:t xml:space="preserve"> s</w:t>
      </w:r>
      <w:r w:rsidR="00CB410B" w:rsidRPr="00DA7839">
        <w:t>’</w:t>
      </w:r>
      <w:r w:rsidR="00F85EED" w:rsidRPr="00DA7839">
        <w:t>est moqué cruellement de Cy</w:t>
      </w:r>
      <w:r w:rsidRPr="00DA7839">
        <w:t>dias, mais Cydias tient maintenant sa revanche. Car comment ne serait-il pas en lui-même étonné de la quantité de choses auxquelles il s</w:t>
      </w:r>
      <w:r w:rsidR="00CB410B" w:rsidRPr="00DA7839">
        <w:t>’</w:t>
      </w:r>
      <w:r w:rsidRPr="00DA7839">
        <w:t>intéresse, et que ni La Bruyère ni ses amis, les grands défenseurs des anciens, ne soupçonnaient seulemen</w:t>
      </w:r>
      <w:r w:rsidR="00CB410B" w:rsidRPr="00DA7839">
        <w:t>t ?</w:t>
      </w:r>
      <w:r w:rsidRPr="00DA7839">
        <w:t xml:space="preserve"> Mathématiques, astronomie, physique et chimie, anatomie, physiologie, géologie, histoire</w:t>
      </w:r>
      <w:r w:rsidR="00CB410B" w:rsidRPr="00DA7839">
        <w:rPr>
          <w:rFonts w:hint="eastAsia"/>
        </w:rPr>
        <w:t xml:space="preserve"> </w:t>
      </w:r>
      <w:r w:rsidR="00CB410B" w:rsidRPr="00DA7839">
        <w:t>n</w:t>
      </w:r>
      <w:r w:rsidRPr="00DA7839">
        <w:t>aturelle, qu’est-ce que Boileau, qu</w:t>
      </w:r>
      <w:r w:rsidR="00CB410B" w:rsidRPr="00DA7839">
        <w:t>’</w:t>
      </w:r>
      <w:r w:rsidRPr="00DA7839">
        <w:t>est-ce que Racine ont su de toutes ces sciences, ou, pour mieux dire, quelle curiosité semblent-ils en avoir eu</w:t>
      </w:r>
      <w:r w:rsidR="00CB410B" w:rsidRPr="00DA7839">
        <w:t>e ?</w:t>
      </w:r>
    </w:p>
    <w:p w14:paraId="1A96C483" w14:textId="77777777" w:rsidR="00CB410B" w:rsidRPr="00CB410B" w:rsidRDefault="00170A5B" w:rsidP="00F85EED">
      <w:pPr>
        <w:pStyle w:val="quotel"/>
      </w:pPr>
      <w:r w:rsidRPr="00CB410B">
        <w:t>Siècle de grands talents bien plus que de lumière</w:t>
      </w:r>
      <w:r w:rsidR="00CB410B" w:rsidRPr="00CB410B">
        <w:t>s !</w:t>
      </w:r>
    </w:p>
    <w:p w14:paraId="24FD8698" w14:textId="38E78D64" w:rsidR="00CB410B" w:rsidRPr="00DA7839" w:rsidRDefault="00170A5B" w:rsidP="00000A23">
      <w:pPr>
        <w:pStyle w:val="Corpsdetexte"/>
        <w:pPrChange w:id="1778" w:author="OBVIL" w:date="2016-12-01T14:12:00Z">
          <w:pPr>
            <w:pStyle w:val="Corpsdetexte"/>
            <w:spacing w:afterLines="120" w:after="288"/>
            <w:ind w:firstLine="240"/>
            <w:jc w:val="both"/>
          </w:pPr>
        </w:pPrChange>
      </w:pPr>
      <w:r w:rsidRPr="00DA7839">
        <w:t>Un peu de religion, un peu d</w:t>
      </w:r>
      <w:r w:rsidR="00CB410B" w:rsidRPr="00DA7839">
        <w:t>’</w:t>
      </w:r>
      <w:r w:rsidRPr="00DA7839">
        <w:t>histoire, le respect superstitieux de Virgile et d’Homère, d’Horace et de Pindare, l’usage du monde avec cela, du talent, quand on le pouvait, du géni</w:t>
      </w:r>
      <w:r w:rsidR="00F85EED" w:rsidRPr="00DA7839">
        <w:t>e, si l’on en avait, tel était « </w:t>
      </w:r>
      <w:r w:rsidRPr="00DA7839">
        <w:t>l’</w:t>
      </w:r>
      <w:r w:rsidR="00F85EED" w:rsidRPr="00DA7839">
        <w:t>honnête</w:t>
      </w:r>
      <w:r w:rsidRPr="00DA7839">
        <w:t xml:space="preserve"> homme</w:t>
      </w:r>
      <w:r w:rsidR="00CB410B" w:rsidRPr="00DA7839">
        <w:t> »</w:t>
      </w:r>
      <w:r w:rsidRPr="00DA7839">
        <w:t xml:space="preserve"> du siècle précédent. Son horizon était un peu borné. S</w:t>
      </w:r>
      <w:r w:rsidR="00CB410B" w:rsidRPr="00DA7839">
        <w:t>’</w:t>
      </w:r>
      <w:r w:rsidRPr="00DA7839">
        <w:t>il n’y a pas moyen de lui en vouloir</w:t>
      </w:r>
      <w:r w:rsidR="00B6083B" w:rsidRPr="00DA7839">
        <w:t xml:space="preserve"> —</w:t>
      </w:r>
      <w:del w:id="1779" w:author="OBVIL" w:date="2016-12-01T14:12:00Z">
        <w:r w:rsidRPr="00CB410B">
          <w:delText xml:space="preserve"> </w:delText>
        </w:r>
      </w:del>
      <w:ins w:id="1780" w:author="OBVIL" w:date="2016-12-01T14:12:00Z">
        <w:r w:rsidR="00B6083B" w:rsidRPr="00B6083B">
          <w:t> </w:t>
        </w:r>
      </w:ins>
      <w:r w:rsidRPr="00DA7839">
        <w:t>et encore vous verrez un jour qu’on lui en voudra</w:t>
      </w:r>
      <w:r w:rsidR="00CB410B" w:rsidRPr="00DA7839">
        <w:t>,</w:t>
      </w:r>
      <w:r w:rsidR="00B6083B" w:rsidRPr="00DA7839">
        <w:t xml:space="preserve"> — </w:t>
      </w:r>
      <w:r w:rsidRPr="00DA7839">
        <w:t xml:space="preserve">du moins </w:t>
      </w:r>
      <w:r w:rsidR="00F85EED" w:rsidRPr="00DA7839">
        <w:t xml:space="preserve">on peut </w:t>
      </w:r>
      <w:r w:rsidRPr="00DA7839">
        <w:t>le dir</w:t>
      </w:r>
      <w:r w:rsidR="00CB410B" w:rsidRPr="00DA7839">
        <w:t>e ;</w:t>
      </w:r>
      <w:r w:rsidR="00F85EED" w:rsidRPr="00DA7839">
        <w:t xml:space="preserve"> et on le dit, en effet. </w:t>
      </w:r>
      <w:r w:rsidR="00CB410B" w:rsidRPr="00DA7839">
        <w:t>« </w:t>
      </w:r>
      <w:r w:rsidRPr="00DA7839">
        <w:t>L’homme du monde</w:t>
      </w:r>
      <w:r w:rsidR="00CB410B" w:rsidRPr="00DA7839">
        <w:t> »</w:t>
      </w:r>
      <w:r w:rsidR="00F85EED" w:rsidRPr="00DA7839">
        <w:t xml:space="preserve"> </w:t>
      </w:r>
      <w:r w:rsidRPr="00DA7839">
        <w:t>qui le remplace aura maintenant des clartés de tout. Il affectera l’</w:t>
      </w:r>
      <w:r w:rsidR="00F85EED" w:rsidRPr="00DA7839">
        <w:t>universalité</w:t>
      </w:r>
      <w:r w:rsidRPr="00DA7839">
        <w:t>, il y croira atteindre. Serait-il homme, et du monde, s</w:t>
      </w:r>
      <w:r w:rsidR="00CB410B" w:rsidRPr="00DA7839">
        <w:t>’</w:t>
      </w:r>
      <w:r w:rsidRPr="00DA7839">
        <w:t>il ne s</w:t>
      </w:r>
      <w:r w:rsidR="00CB410B" w:rsidRPr="00DA7839">
        <w:t>’</w:t>
      </w:r>
      <w:r w:rsidRPr="00DA7839">
        <w:t xml:space="preserve">en savait à </w:t>
      </w:r>
      <w:r w:rsidR="00F85EED" w:rsidRPr="00DA7839">
        <w:t>lui-même</w:t>
      </w:r>
      <w:r w:rsidRPr="00DA7839">
        <w:t xml:space="preserve"> bon gr</w:t>
      </w:r>
      <w:r w:rsidR="00CB410B" w:rsidRPr="00DA7839">
        <w:t>é ?</w:t>
      </w:r>
    </w:p>
    <w:p w14:paraId="2D21471E" w14:textId="262808E0" w:rsidR="00CB410B" w:rsidRPr="00DA7839" w:rsidRDefault="00F85EED" w:rsidP="00000A23">
      <w:pPr>
        <w:pStyle w:val="Corpsdetexte"/>
        <w:pPrChange w:id="1781" w:author="OBVIL" w:date="2016-12-01T14:12:00Z">
          <w:pPr>
            <w:pStyle w:val="Corpsdetexte"/>
            <w:spacing w:afterLines="120" w:after="288"/>
            <w:ind w:firstLine="240"/>
            <w:jc w:val="both"/>
          </w:pPr>
        </w:pPrChange>
      </w:pPr>
      <w:r w:rsidRPr="00DA7839">
        <w:t>Ainsi, de toutes les manières, on l</w:t>
      </w:r>
      <w:r w:rsidR="00170A5B" w:rsidRPr="00DA7839">
        <w:t xml:space="preserve">e voit, l’idée du progrès chemine et se répand. Discrète encore chez Perrault, dans ses </w:t>
      </w:r>
      <w:r w:rsidR="00170A5B" w:rsidRPr="00DA7839">
        <w:rPr>
          <w:i/>
        </w:rPr>
        <w:t>Parallèles</w:t>
      </w:r>
      <w:r w:rsidR="00170A5B" w:rsidRPr="00DA7839">
        <w:t xml:space="preserve">, ironiquement agressive, déjà chez Fontenelle, elle éprouve ses forces, </w:t>
      </w:r>
      <w:del w:id="1782" w:author="OBVIL" w:date="2016-12-01T14:12:00Z">
        <w:r w:rsidR="00170A5B" w:rsidRPr="00CB410B">
          <w:delText>el</w:delText>
        </w:r>
      </w:del>
      <w:ins w:id="1783" w:author="OBVIL" w:date="2016-12-01T14:12:00Z">
        <w:r w:rsidR="00F64CC9">
          <w:t>et</w:t>
        </w:r>
      </w:ins>
      <w:r w:rsidR="00170A5B" w:rsidRPr="00DA7839">
        <w:t xml:space="preserve">, </w:t>
      </w:r>
      <w:r w:rsidRPr="00DA7839">
        <w:t>grâce aux circonstances, elle se</w:t>
      </w:r>
      <w:r w:rsidR="00170A5B" w:rsidRPr="00DA7839">
        <w:t xml:space="preserve"> trouve </w:t>
      </w:r>
      <w:r w:rsidRPr="00DA7839">
        <w:t>bientôt,</w:t>
      </w:r>
      <w:r w:rsidR="00170A5B" w:rsidRPr="00DA7839">
        <w:t xml:space="preserve"> comme </w:t>
      </w:r>
      <w:r w:rsidRPr="00DA7839">
        <w:t>on</w:t>
      </w:r>
      <w:r w:rsidR="00170A5B" w:rsidRPr="00DA7839">
        <w:t xml:space="preserve"> disait alors, plus </w:t>
      </w:r>
      <w:r w:rsidR="00CB410B" w:rsidRPr="00DA7839">
        <w:t>« </w:t>
      </w:r>
      <w:r w:rsidRPr="00DA7839">
        <w:t>grande f</w:t>
      </w:r>
      <w:r w:rsidR="00170A5B" w:rsidRPr="00DA7839">
        <w:t>ille</w:t>
      </w:r>
      <w:r w:rsidR="00CB410B" w:rsidRPr="00DA7839">
        <w:t> »</w:t>
      </w:r>
      <w:r w:rsidR="00170A5B" w:rsidRPr="00DA7839">
        <w:t xml:space="preserve">, presque </w:t>
      </w:r>
      <w:r w:rsidRPr="00DA7839">
        <w:t>en</w:t>
      </w:r>
      <w:r w:rsidR="00170A5B" w:rsidRPr="00DA7839">
        <w:t xml:space="preserve"> naissant, qu</w:t>
      </w:r>
      <w:r w:rsidR="00CB410B" w:rsidRPr="00DA7839">
        <w:t>’</w:t>
      </w:r>
      <w:r w:rsidR="00170A5B" w:rsidRPr="00DA7839">
        <w:t>elle ne l</w:t>
      </w:r>
      <w:r w:rsidR="00CB410B" w:rsidRPr="00DA7839">
        <w:t>’</w:t>
      </w:r>
      <w:r w:rsidRPr="00DA7839">
        <w:t>eût elle-même pensé. Le luxe l’accompagne, et les agréments la suivent. Elle re</w:t>
      </w:r>
      <w:r w:rsidR="00170A5B" w:rsidRPr="00DA7839">
        <w:t>spire le plaisir ou la douceur de vivre.</w:t>
      </w:r>
    </w:p>
    <w:p w14:paraId="70B211D4" w14:textId="77777777" w:rsidR="00CB410B" w:rsidRPr="00CB410B" w:rsidRDefault="00F85EED" w:rsidP="00032BD0">
      <w:pPr>
        <w:pStyle w:val="quotel"/>
      </w:pPr>
      <w:r>
        <w:t>Ent</w:t>
      </w:r>
      <w:r w:rsidR="00170A5B" w:rsidRPr="00CB410B">
        <w:t>rez ici</w:t>
      </w:r>
      <w:r w:rsidR="00CB410B" w:rsidRPr="00CB410B">
        <w:t> :</w:t>
      </w:r>
      <w:r w:rsidR="00170A5B" w:rsidRPr="00CB410B">
        <w:t xml:space="preserve"> la foule des beaux-arts,</w:t>
      </w:r>
    </w:p>
    <w:p w14:paraId="7A62DA3D" w14:textId="77777777" w:rsidR="00CB410B" w:rsidRPr="00CB410B" w:rsidRDefault="00F85EED" w:rsidP="00032BD0">
      <w:pPr>
        <w:pStyle w:val="quotel"/>
      </w:pPr>
      <w:r>
        <w:t>Enfants du</w:t>
      </w:r>
      <w:r w:rsidR="00170A5B" w:rsidRPr="00CB410B">
        <w:t xml:space="preserve"> goût, se montre à nos regards.</w:t>
      </w:r>
    </w:p>
    <w:p w14:paraId="3D5B497A" w14:textId="68E94127" w:rsidR="00254340" w:rsidRDefault="00F85EED" w:rsidP="00032BD0">
      <w:pPr>
        <w:pStyle w:val="quotel"/>
      </w:pPr>
      <w:r>
        <w:t>L’h</w:t>
      </w:r>
      <w:r w:rsidRPr="00CB410B">
        <w:t>eureux</w:t>
      </w:r>
      <w:r w:rsidR="00170A5B" w:rsidRPr="00CB410B">
        <w:t xml:space="preserve"> pinceau,</w:t>
      </w:r>
      <w:r>
        <w:t xml:space="preserve"> l</w:t>
      </w:r>
      <w:r w:rsidR="00170A5B" w:rsidRPr="00CB410B">
        <w:t>e superbe dessin</w:t>
      </w:r>
      <w:del w:id="1784" w:author="OBVIL" w:date="2016-12-01T14:12:00Z">
        <w:r w:rsidR="00170A5B" w:rsidRPr="00CB410B">
          <w:delText xml:space="preserve"> </w:delText>
        </w:r>
      </w:del>
    </w:p>
    <w:p w14:paraId="721E95C6" w14:textId="577575D2" w:rsidR="00254340" w:rsidRDefault="00F85EED" w:rsidP="00032BD0">
      <w:pPr>
        <w:pStyle w:val="quotel"/>
      </w:pPr>
      <w:r>
        <w:t>Du doux Corrège et du savant P</w:t>
      </w:r>
      <w:r w:rsidR="00170A5B" w:rsidRPr="00CB410B">
        <w:t>oussin</w:t>
      </w:r>
      <w:del w:id="1785" w:author="OBVIL" w:date="2016-12-01T14:12:00Z">
        <w:r w:rsidR="00170A5B" w:rsidRPr="00CB410B">
          <w:delText xml:space="preserve"> </w:delText>
        </w:r>
      </w:del>
    </w:p>
    <w:p w14:paraId="1A64BF93" w14:textId="77777777" w:rsidR="00CB410B" w:rsidRPr="00CB410B" w:rsidRDefault="00F85EED" w:rsidP="00032BD0">
      <w:pPr>
        <w:pStyle w:val="quotel"/>
      </w:pPr>
      <w:r>
        <w:t>Sont</w:t>
      </w:r>
      <w:r w:rsidR="00170A5B" w:rsidRPr="00CB410B">
        <w:t xml:space="preserve"> encadrés dans l’or d’une bordur</w:t>
      </w:r>
      <w:r w:rsidR="00CB410B" w:rsidRPr="00CB410B">
        <w:t>e ;</w:t>
      </w:r>
    </w:p>
    <w:p w14:paraId="26161A95" w14:textId="77777777" w:rsidR="00032BD0" w:rsidRDefault="00F85EED" w:rsidP="00032BD0">
      <w:pPr>
        <w:pStyle w:val="quotel"/>
      </w:pPr>
      <w:r>
        <w:t>C’est B</w:t>
      </w:r>
      <w:r w:rsidR="00032BD0">
        <w:t>ouchardon qui lit cette f</w:t>
      </w:r>
      <w:r w:rsidR="00170A5B" w:rsidRPr="00CB410B">
        <w:t>igur</w:t>
      </w:r>
      <w:r w:rsidR="00CB410B" w:rsidRPr="00CB410B">
        <w:t>e ;</w:t>
      </w:r>
    </w:p>
    <w:p w14:paraId="3906981A" w14:textId="5035CE68" w:rsidR="00CB410B" w:rsidRPr="00CB410B" w:rsidRDefault="00032BD0" w:rsidP="00032BD0">
      <w:pPr>
        <w:pStyle w:val="quotel"/>
      </w:pPr>
      <w:r>
        <w:t xml:space="preserve"> Et cet argent</w:t>
      </w:r>
      <w:r w:rsidR="00170A5B" w:rsidRPr="00CB410B">
        <w:t xml:space="preserve"> fut poli par Germain</w:t>
      </w:r>
      <w:del w:id="1786" w:author="OBVIL" w:date="2016-12-01T14:12:00Z">
        <w:r w:rsidR="00170A5B" w:rsidRPr="00CB410B">
          <w:delText>....</w:delText>
        </w:r>
      </w:del>
      <w:ins w:id="1787" w:author="OBVIL" w:date="2016-12-01T14:12:00Z">
        <w:r w:rsidR="00B6083B" w:rsidRPr="00B6083B">
          <w:t>…</w:t>
        </w:r>
      </w:ins>
    </w:p>
    <w:p w14:paraId="4D05EC58" w14:textId="77777777" w:rsidR="00CB410B" w:rsidRPr="00DA7839" w:rsidRDefault="00170A5B" w:rsidP="00000A23">
      <w:pPr>
        <w:pStyle w:val="Corpsdetexte"/>
        <w:pPrChange w:id="1788" w:author="OBVIL" w:date="2016-12-01T14:12:00Z">
          <w:pPr>
            <w:pStyle w:val="Corpsdetexte"/>
            <w:spacing w:afterLines="120" w:after="288"/>
            <w:ind w:firstLine="240"/>
            <w:jc w:val="both"/>
          </w:pPr>
        </w:pPrChange>
      </w:pPr>
      <w:r w:rsidRPr="00DA7839">
        <w:t xml:space="preserve">Que reste-t-il maintenant, que </w:t>
      </w:r>
      <w:r w:rsidRPr="00DA7839">
        <w:rPr>
          <w:i/>
        </w:rPr>
        <w:t>d</w:t>
      </w:r>
      <w:r w:rsidR="00CB410B" w:rsidRPr="00DA7839">
        <w:rPr>
          <w:i/>
        </w:rPr>
        <w:t>’</w:t>
      </w:r>
      <w:r w:rsidRPr="00DA7839">
        <w:rPr>
          <w:i/>
        </w:rPr>
        <w:t>organiser</w:t>
      </w:r>
      <w:r w:rsidRPr="00DA7839">
        <w:t xml:space="preserve"> une idée si féconde, et en l’étendan</w:t>
      </w:r>
      <w:r w:rsidR="00032BD0" w:rsidRPr="00DA7839">
        <w:t xml:space="preserve">t, </w:t>
      </w:r>
      <w:r w:rsidRPr="00DA7839">
        <w:t>en la diversifiant, en l</w:t>
      </w:r>
      <w:r w:rsidR="00CB410B" w:rsidRPr="00DA7839">
        <w:t>’</w:t>
      </w:r>
      <w:r w:rsidRPr="00DA7839">
        <w:t>approfondissant, que de lui donner, avec l</w:t>
      </w:r>
      <w:r w:rsidR="00CB410B" w:rsidRPr="00DA7839">
        <w:t>’</w:t>
      </w:r>
      <w:r w:rsidRPr="00DA7839">
        <w:t>air de sérieux, l’air aussi d’honnêteté, de gravité, d’autorité qui lui manquent encor</w:t>
      </w:r>
      <w:r w:rsidR="00CB410B" w:rsidRPr="00DA7839">
        <w:t>e ?</w:t>
      </w:r>
      <w:r w:rsidRPr="00DA7839">
        <w:t xml:space="preserve"> </w:t>
      </w:r>
      <w:r w:rsidR="00032BD0" w:rsidRPr="00DA7839">
        <w:t>C’</w:t>
      </w:r>
      <w:r w:rsidRPr="00DA7839">
        <w:t>est ce que vont faire deux hommes, l</w:t>
      </w:r>
      <w:r w:rsidR="00CB410B" w:rsidRPr="00DA7839">
        <w:t>’</w:t>
      </w:r>
      <w:r w:rsidRPr="00DA7839">
        <w:t>un, Fontenelle, dont nous avons parlé, et l</w:t>
      </w:r>
      <w:r w:rsidR="00CB410B" w:rsidRPr="00DA7839">
        <w:t>’</w:t>
      </w:r>
      <w:r w:rsidRPr="00DA7839">
        <w:t>autre, Leibniz, dont les divinations ont</w:t>
      </w:r>
      <w:r w:rsidR="00032BD0" w:rsidRPr="00DA7839">
        <w:t xml:space="preserve"> c</w:t>
      </w:r>
      <w:r w:rsidRPr="00DA7839">
        <w:t>omme anticipé jusque sur notre temps.</w:t>
      </w:r>
    </w:p>
    <w:p w14:paraId="7748D012" w14:textId="77777777" w:rsidR="00CB410B" w:rsidRPr="00CB410B" w:rsidRDefault="00170A5B" w:rsidP="00032BD0">
      <w:pPr>
        <w:pStyle w:val="Titre2"/>
      </w:pPr>
      <w:bookmarkStart w:id="1789" w:name="bookmark35"/>
      <w:bookmarkEnd w:id="1789"/>
      <w:r w:rsidRPr="00CB410B">
        <w:t>V</w:t>
      </w:r>
    </w:p>
    <w:p w14:paraId="3F633627" w14:textId="2F42F365" w:rsidR="00CB410B" w:rsidRPr="00DA7839" w:rsidRDefault="00170A5B" w:rsidP="00000A23">
      <w:pPr>
        <w:pStyle w:val="Corpsdetexte"/>
        <w:pPrChange w:id="1790" w:author="OBVIL" w:date="2016-12-01T14:12:00Z">
          <w:pPr>
            <w:pStyle w:val="Corpsdetexte"/>
            <w:spacing w:afterLines="120" w:after="288"/>
            <w:ind w:firstLine="240"/>
            <w:jc w:val="both"/>
          </w:pPr>
        </w:pPrChange>
      </w:pPr>
      <w:r w:rsidRPr="00DA7839">
        <w:t>Lorsque, comme Fontenelle, un homme de lettres a vécu tout juste cent ans moins un mois, et qu</w:t>
      </w:r>
      <w:r w:rsidR="00CB410B" w:rsidRPr="00DA7839">
        <w:t>’</w:t>
      </w:r>
      <w:r w:rsidRPr="00DA7839">
        <w:t>ayant commencé d</w:t>
      </w:r>
      <w:r w:rsidR="00CB410B" w:rsidRPr="00DA7839">
        <w:t>’</w:t>
      </w:r>
      <w:r w:rsidRPr="00DA7839">
        <w:t>écrire aux environs de la trentaine, il publie son dernier ouvrage</w:t>
      </w:r>
      <w:r w:rsidR="00B6083B" w:rsidRPr="00DA7839">
        <w:t xml:space="preserve"> —</w:t>
      </w:r>
      <w:del w:id="1791" w:author="OBVIL" w:date="2016-12-01T14:12:00Z">
        <w:r w:rsidRPr="00CB410B">
          <w:delText xml:space="preserve"> </w:delText>
        </w:r>
      </w:del>
      <w:ins w:id="1792" w:author="OBVIL" w:date="2016-12-01T14:12:00Z">
        <w:r w:rsidR="00B6083B" w:rsidRPr="00B6083B">
          <w:t> </w:t>
        </w:r>
      </w:ins>
      <w:r w:rsidRPr="00DA7839">
        <w:t xml:space="preserve">la </w:t>
      </w:r>
      <w:r w:rsidRPr="00DA7839">
        <w:rPr>
          <w:i/>
        </w:rPr>
        <w:t>Théorie des tourbillons cartésiens</w:t>
      </w:r>
      <w:r w:rsidR="00CB410B" w:rsidRPr="00DA7839">
        <w:t>,</w:t>
      </w:r>
      <w:r w:rsidR="00B6083B" w:rsidRPr="00DA7839">
        <w:t xml:space="preserve"> — </w:t>
      </w:r>
      <w:r w:rsidRPr="00DA7839">
        <w:t>à plus de quatre-vingt-quinze ans, c’est vraiment trahir sa mémoire que de 1’</w:t>
      </w:r>
      <w:r w:rsidR="00CB410B" w:rsidRPr="00DA7839">
        <w:t>« </w:t>
      </w:r>
      <w:r w:rsidRPr="00DA7839">
        <w:t>expédier</w:t>
      </w:r>
      <w:r w:rsidR="00CB410B" w:rsidRPr="00DA7839">
        <w:t> »</w:t>
      </w:r>
      <w:r w:rsidRPr="00DA7839">
        <w:t xml:space="preserve"> en une seule fois, comme font la plupart des historiens de la littérature, et, au contraire, pour apprendre aie connaître seulement, il faut que l</w:t>
      </w:r>
      <w:r w:rsidR="00CB410B" w:rsidRPr="00DA7839">
        <w:t>’</w:t>
      </w:r>
      <w:r w:rsidRPr="00DA7839">
        <w:t>on commence, en quelque sorte, par le diviser. Bel esprit à ses débuts, quand la mode était encore au bel esprit, précieux et maniéré, prétentieux surtout, Fontenelle avait laissé voir</w:t>
      </w:r>
      <w:r w:rsidR="00B6083B" w:rsidRPr="00DA7839">
        <w:t xml:space="preserve"> —</w:t>
      </w:r>
      <w:del w:id="1793" w:author="OBVIL" w:date="2016-12-01T14:12:00Z">
        <w:r w:rsidRPr="00CB410B">
          <w:delText xml:space="preserve"> </w:delText>
        </w:r>
      </w:del>
      <w:ins w:id="1794" w:author="OBVIL" w:date="2016-12-01T14:12:00Z">
        <w:r w:rsidR="00B6083B" w:rsidRPr="00B6083B">
          <w:t> </w:t>
        </w:r>
      </w:ins>
      <w:r w:rsidRPr="00DA7839">
        <w:t xml:space="preserve">dans ses </w:t>
      </w:r>
      <w:r w:rsidRPr="00DA7839">
        <w:rPr>
          <w:i/>
        </w:rPr>
        <w:t>Dialogues des morts</w:t>
      </w:r>
      <w:r w:rsidRPr="00DA7839">
        <w:t xml:space="preserve"> déjà, puis dans ses </w:t>
      </w:r>
      <w:r w:rsidRPr="00DA7839">
        <w:rPr>
          <w:i/>
        </w:rPr>
        <w:t>Entretiens sur la pluralité des mondes</w:t>
      </w:r>
      <w:r w:rsidRPr="00DA7839">
        <w:t xml:space="preserve"> et dans son </w:t>
      </w:r>
      <w:r w:rsidRPr="00DA7839">
        <w:rPr>
          <w:i/>
        </w:rPr>
        <w:t>Histoire des oracles</w:t>
      </w:r>
      <w:r w:rsidR="00B6083B" w:rsidRPr="00DA7839">
        <w:t xml:space="preserve"> —</w:t>
      </w:r>
      <w:del w:id="1795" w:author="OBVIL" w:date="2016-12-01T14:12:00Z">
        <w:r w:rsidRPr="00CB410B">
          <w:delText xml:space="preserve"> </w:delText>
        </w:r>
      </w:del>
      <w:ins w:id="1796" w:author="OBVIL" w:date="2016-12-01T14:12:00Z">
        <w:r w:rsidR="00B6083B" w:rsidRPr="00B6083B">
          <w:t> </w:t>
        </w:r>
      </w:ins>
      <w:r w:rsidRPr="00DA7839">
        <w:t>que le pédantisme de la galanterie, le désir mondain de plaire, le souci de l</w:t>
      </w:r>
      <w:r w:rsidR="00CB410B" w:rsidRPr="00DA7839">
        <w:t>’</w:t>
      </w:r>
      <w:r w:rsidRPr="00DA7839">
        <w:t>opinion des salons et des ruelles, s</w:t>
      </w:r>
      <w:r w:rsidR="00CB410B" w:rsidRPr="00DA7839">
        <w:t>’</w:t>
      </w:r>
      <w:r w:rsidRPr="00DA7839">
        <w:t>ils avaient peut-être fardé l</w:t>
      </w:r>
      <w:r w:rsidR="00CB410B" w:rsidRPr="00DA7839">
        <w:t>’</w:t>
      </w:r>
      <w:r w:rsidRPr="00DA7839">
        <w:t>expression de sa pensée, n’en pouvaient du moins émousser la pénétration naturelle, gêner l’indépendance, ou contraindre la liberté. Nous avons</w:t>
      </w:r>
      <w:r w:rsidR="00CB410B" w:rsidRPr="00DA7839">
        <w:rPr>
          <w:rFonts w:hint="eastAsia"/>
        </w:rPr>
        <w:t xml:space="preserve"> </w:t>
      </w:r>
      <w:r w:rsidR="00CB410B" w:rsidRPr="00DA7839">
        <w:t>d</w:t>
      </w:r>
      <w:r w:rsidR="00032BD0" w:rsidRPr="00DA7839">
        <w:t>it,</w:t>
      </w:r>
      <w:r w:rsidRPr="00DA7839">
        <w:t xml:space="preserve"> ou plutôt Garat nous </w:t>
      </w:r>
      <w:r w:rsidR="00032BD0" w:rsidRPr="00DA7839">
        <w:t>a dit la petite révolution que c</w:t>
      </w:r>
      <w:r w:rsidRPr="00DA7839">
        <w:t>es livres aujourd</w:t>
      </w:r>
      <w:r w:rsidR="00CB410B" w:rsidRPr="00DA7839">
        <w:t>’</w:t>
      </w:r>
      <w:r w:rsidR="00032BD0" w:rsidRPr="00DA7839">
        <w:t>hui peu lus avaient opérées</w:t>
      </w:r>
      <w:r w:rsidRPr="00DA7839">
        <w:t xml:space="preserve"> dans les esprit</w:t>
      </w:r>
      <w:r w:rsidR="00CB410B" w:rsidRPr="00DA7839">
        <w:t>s ;</w:t>
      </w:r>
      <w:r w:rsidRPr="00DA7839">
        <w:t xml:space="preserve"> comment, par quel heureux artifice de méthode et de langage </w:t>
      </w:r>
      <w:r w:rsidR="00032BD0" w:rsidRPr="00DA7839">
        <w:t>à la loi, sans rien sacrifier de la</w:t>
      </w:r>
      <w:r w:rsidRPr="00DA7839">
        <w:t xml:space="preserve"> dignité de 1</w:t>
      </w:r>
      <w:r w:rsidR="00CB410B" w:rsidRPr="00DA7839">
        <w:t>’</w:t>
      </w:r>
      <w:r w:rsidRPr="00DA7839">
        <w:t>érudilion ou de la science, ils les avaient mises à la portée des belles dame</w:t>
      </w:r>
      <w:r w:rsidR="00CB410B" w:rsidRPr="00DA7839">
        <w:t>s ;</w:t>
      </w:r>
      <w:r w:rsidR="00032BD0" w:rsidRPr="00DA7839">
        <w:t xml:space="preserve"> quelles perspect</w:t>
      </w:r>
      <w:r w:rsidRPr="00DA7839">
        <w:t>ives enfin ils avaient ouvertes et de quelles inquiétudes nouvelles ils avaient comme animé les imaginations. Dans l</w:t>
      </w:r>
      <w:r w:rsidR="00CB410B" w:rsidRPr="00DA7839">
        <w:t>’</w:t>
      </w:r>
      <w:r w:rsidR="00032BD0" w:rsidRPr="00DA7839">
        <w:t>histoire de</w:t>
      </w:r>
      <w:r w:rsidRPr="00DA7839">
        <w:t xml:space="preserve"> la littérature, là est Ici mérite et là l</w:t>
      </w:r>
      <w:r w:rsidR="00CB410B" w:rsidRPr="00DA7839">
        <w:t>’</w:t>
      </w:r>
      <w:r w:rsidRPr="00DA7839">
        <w:t>honneur de Fontenelle. Avant Voltaire,</w:t>
      </w:r>
      <w:r w:rsidR="00C922A8" w:rsidRPr="00DA7839">
        <w:t xml:space="preserve"> et</w:t>
      </w:r>
      <w:r w:rsidR="00CB410B" w:rsidRPr="00DA7839">
        <w:rPr>
          <w:rFonts w:hint="eastAsia"/>
        </w:rPr>
        <w:t xml:space="preserve"> </w:t>
      </w:r>
      <w:r w:rsidR="00CB410B" w:rsidRPr="00DA7839">
        <w:t>a</w:t>
      </w:r>
      <w:r w:rsidRPr="00DA7839">
        <w:t>vant Buffon, il a le premier conqu</w:t>
      </w:r>
      <w:r w:rsidR="00C922A8" w:rsidRPr="00DA7839">
        <w:t>is et annexé à la littérature le</w:t>
      </w:r>
      <w:r w:rsidRPr="00DA7839">
        <w:t xml:space="preserve"> domaine de la science. On regrette seulement </w:t>
      </w:r>
      <w:r w:rsidR="00C922A8" w:rsidRPr="00DA7839">
        <w:t>que</w:t>
      </w:r>
      <w:r w:rsidRPr="00DA7839">
        <w:t xml:space="preserve"> dans ses premier</w:t>
      </w:r>
      <w:r w:rsidR="00C922A8" w:rsidRPr="00DA7839">
        <w:t>s ouvrages, effrayé peut-être lui-même de la nouveauté de l’ent</w:t>
      </w:r>
      <w:r w:rsidRPr="00DA7839">
        <w:t>reprise, ou du rid</w:t>
      </w:r>
      <w:r w:rsidR="00C922A8" w:rsidRPr="00DA7839">
        <w:t>icule dont elle pouvait, en échouant</w:t>
      </w:r>
      <w:r w:rsidRPr="00DA7839">
        <w:t>, le couvrir, il n</w:t>
      </w:r>
      <w:r w:rsidR="00CB410B" w:rsidRPr="00DA7839">
        <w:t>’</w:t>
      </w:r>
      <w:r w:rsidRPr="00DA7839">
        <w:t>ait pas montré plus</w:t>
      </w:r>
      <w:r w:rsidR="00254340" w:rsidRPr="00DA7839">
        <w:t xml:space="preserve"> </w:t>
      </w:r>
      <w:del w:id="1797" w:author="OBVIL" w:date="2016-12-01T14:12:00Z">
        <w:r w:rsidRPr="00CB410B">
          <w:delText>do</w:delText>
        </w:r>
      </w:del>
      <w:ins w:id="1798" w:author="OBVIL" w:date="2016-12-01T14:12:00Z">
        <w:r w:rsidR="00254340">
          <w:t>de</w:t>
        </w:r>
      </w:ins>
      <w:r w:rsidR="00254340" w:rsidRPr="00DA7839">
        <w:t xml:space="preserve"> </w:t>
      </w:r>
      <w:r w:rsidRPr="00DA7839">
        <w:t>franchise, de décision et d’autorité.</w:t>
      </w:r>
    </w:p>
    <w:p w14:paraId="5C215A7F" w14:textId="36802F73" w:rsidR="00CB410B" w:rsidRPr="00DA7839" w:rsidRDefault="00170A5B" w:rsidP="00000A23">
      <w:pPr>
        <w:pStyle w:val="Corpsdetexte"/>
        <w:pPrChange w:id="1799" w:author="OBVIL" w:date="2016-12-01T14:12:00Z">
          <w:pPr>
            <w:pStyle w:val="Corpsdetexte"/>
            <w:spacing w:afterLines="120" w:after="288"/>
            <w:ind w:firstLine="240"/>
            <w:jc w:val="both"/>
          </w:pPr>
        </w:pPrChange>
      </w:pPr>
      <w:r w:rsidRPr="00DA7839">
        <w:t>Mais quand l’</w:t>
      </w:r>
      <w:r w:rsidR="00C922A8" w:rsidRPr="00DA7839">
        <w:t>âge fut venu, le</w:t>
      </w:r>
      <w:r w:rsidRPr="00DA7839">
        <w:t xml:space="preserve"> succès</w:t>
      </w:r>
      <w:r w:rsidR="00B6083B" w:rsidRPr="00DA7839">
        <w:t xml:space="preserve"> —</w:t>
      </w:r>
      <w:del w:id="1800" w:author="OBVIL" w:date="2016-12-01T14:12:00Z">
        <w:r w:rsidRPr="00CB410B">
          <w:delText xml:space="preserve"> </w:delText>
        </w:r>
      </w:del>
      <w:ins w:id="1801" w:author="OBVIL" w:date="2016-12-01T14:12:00Z">
        <w:r w:rsidR="00B6083B" w:rsidRPr="00B6083B">
          <w:t> </w:t>
        </w:r>
      </w:ins>
      <w:r w:rsidRPr="00DA7839">
        <w:t>la réputation avec l</w:t>
      </w:r>
      <w:r w:rsidR="00CB410B" w:rsidRPr="00DA7839">
        <w:t>’</w:t>
      </w:r>
      <w:r w:rsidR="00C922A8" w:rsidRPr="00DA7839">
        <w:t>âge</w:t>
      </w:r>
      <w:r w:rsidRPr="00DA7839">
        <w:t>, les dignités aussi</w:t>
      </w:r>
      <w:r w:rsidR="00CB410B" w:rsidRPr="00DA7839">
        <w:t>,</w:t>
      </w:r>
      <w:r w:rsidR="00B6083B" w:rsidRPr="00DA7839">
        <w:t xml:space="preserve"> — </w:t>
      </w:r>
      <w:r w:rsidR="00C922A8" w:rsidRPr="00DA7839">
        <w:t xml:space="preserve">et </w:t>
      </w:r>
      <w:r w:rsidRPr="00DA7839">
        <w:t xml:space="preserve">quand le titre de secrétaire </w:t>
      </w:r>
      <w:r w:rsidR="00C922A8" w:rsidRPr="00DA7839">
        <w:t>perpétuel</w:t>
      </w:r>
      <w:r w:rsidRPr="00DA7839">
        <w:t xml:space="preserve"> de l</w:t>
      </w:r>
      <w:r w:rsidR="00CB410B" w:rsidRPr="00DA7839">
        <w:t>’</w:t>
      </w:r>
      <w:r w:rsidRPr="00DA7839">
        <w:t>Académie des Sciences réorganisée l</w:t>
      </w:r>
      <w:r w:rsidR="00CB410B" w:rsidRPr="00DA7839">
        <w:t>’</w:t>
      </w:r>
      <w:r w:rsidRPr="00DA7839">
        <w:t>eut investi d’une espèce de magistrature scientifique ou philosophique, Fontenelle eut l</w:t>
      </w:r>
      <w:r w:rsidR="00C922A8" w:rsidRPr="00DA7839">
        <w:t>e courage enfin d’être lui-mêm</w:t>
      </w:r>
      <w:r w:rsidRPr="00DA7839">
        <w:t>e, et sans quitter pour cela tout à fait l’églogue ni la tragédie, sans renoncer à tenir dans les</w:t>
      </w:r>
      <w:r w:rsidR="00C922A8" w:rsidRPr="00DA7839">
        <w:t xml:space="preserve"> salons de son temps le rôle d’u</w:t>
      </w:r>
      <w:r w:rsidRPr="00DA7839">
        <w:t>n arbitre des élégances intellectuelles, il se donna davantage à ces sciences don</w:t>
      </w:r>
      <w:r w:rsidR="00C922A8" w:rsidRPr="00DA7839">
        <w:t>t il n’avait guère jusque-là qu’effleu</w:t>
      </w:r>
      <w:r w:rsidRPr="00DA7839">
        <w:t>ré la super</w:t>
      </w:r>
      <w:r w:rsidR="00C922A8" w:rsidRPr="00DA7839">
        <w:t>ficie. J</w:t>
      </w:r>
      <w:r w:rsidRPr="00DA7839">
        <w:t xml:space="preserve">e n’oserais juger ici ni ses </w:t>
      </w:r>
      <w:r w:rsidR="00C922A8" w:rsidRPr="00DA7839">
        <w:rPr>
          <w:i/>
        </w:rPr>
        <w:t>Éloges</w:t>
      </w:r>
      <w:r w:rsidRPr="00DA7839">
        <w:rPr>
          <w:i/>
        </w:rPr>
        <w:t xml:space="preserve"> académiques</w:t>
      </w:r>
      <w:r w:rsidRPr="00DA7839">
        <w:t xml:space="preserve">, </w:t>
      </w:r>
      <w:r w:rsidR="00C922A8" w:rsidRPr="00DA7839">
        <w:t>ni la manière dont il comprit se</w:t>
      </w:r>
      <w:r w:rsidRPr="00DA7839">
        <w:t xml:space="preserve">s fonctions de secrétaire perpétuel. Mais ce que je puis dire, c’est que l’on retrouve dans ses </w:t>
      </w:r>
      <w:r w:rsidR="00C922A8" w:rsidRPr="00DA7839">
        <w:rPr>
          <w:i/>
        </w:rPr>
        <w:t>Éloges</w:t>
      </w:r>
      <w:r w:rsidRPr="00DA7839">
        <w:t xml:space="preserve"> l’auteur de ses </w:t>
      </w:r>
      <w:r w:rsidRPr="00DA7839">
        <w:rPr>
          <w:i/>
        </w:rPr>
        <w:t>Lettres galantes</w:t>
      </w:r>
      <w:r w:rsidRPr="00DA7839">
        <w:t xml:space="preserve"> et de Ses </w:t>
      </w:r>
      <w:r w:rsidR="00C922A8" w:rsidRPr="00DA7839">
        <w:rPr>
          <w:i/>
        </w:rPr>
        <w:t>Pastora</w:t>
      </w:r>
      <w:r w:rsidRPr="00DA7839">
        <w:rPr>
          <w:i/>
        </w:rPr>
        <w:t>les</w:t>
      </w:r>
      <w:r w:rsidRPr="00B6083B">
        <w:rPr>
          <w:rPrChange w:id="1802" w:author="OBVIL" w:date="2016-12-01T14:12:00Z">
            <w:rPr>
              <w:rFonts w:ascii="Times New Roman" w:hAnsi="Times New Roman"/>
              <w:i/>
            </w:rPr>
          </w:rPrChange>
        </w:rPr>
        <w:t>.</w:t>
      </w:r>
      <w:r w:rsidR="00C922A8" w:rsidRPr="00DA7839">
        <w:t xml:space="preserve"> Si les f</w:t>
      </w:r>
      <w:r w:rsidRPr="00DA7839">
        <w:t>le</w:t>
      </w:r>
      <w:r w:rsidR="00C922A8" w:rsidRPr="00DA7839">
        <w:t>u</w:t>
      </w:r>
      <w:r w:rsidRPr="00DA7839">
        <w:t>rs, plus</w:t>
      </w:r>
      <w:r w:rsidR="00CB410B" w:rsidRPr="00DA7839">
        <w:rPr>
          <w:rFonts w:hint="eastAsia"/>
        </w:rPr>
        <w:t xml:space="preserve"> </w:t>
      </w:r>
      <w:r w:rsidR="00CB410B" w:rsidRPr="00DA7839">
        <w:t>a</w:t>
      </w:r>
      <w:r w:rsidRPr="00DA7839">
        <w:t>bondantes, y sont souvent aussi plus artificielles qu</w:t>
      </w:r>
      <w:r w:rsidR="00CB410B" w:rsidRPr="00DA7839">
        <w:t>’</w:t>
      </w:r>
      <w:r w:rsidRPr="00DA7839">
        <w:t xml:space="preserve">on ne le voudrait, cependant la lecture, aujourd’hui même encore, en est singulièrement instructive, et le plaisir que nous y </w:t>
      </w:r>
      <w:r w:rsidR="00C922A8" w:rsidRPr="00DA7839">
        <w:t>trouvons, nous est un sû</w:t>
      </w:r>
      <w:r w:rsidRPr="00DA7839">
        <w:t>r garant du profit qu</w:t>
      </w:r>
      <w:r w:rsidR="00CB410B" w:rsidRPr="00DA7839">
        <w:t>’</w:t>
      </w:r>
      <w:r w:rsidRPr="00DA7839">
        <w:t xml:space="preserve">en ont jadis tiré les contemporains de Fontenelle. De toutes les manières, par leurs épigrammes ou par leurs réticences, les </w:t>
      </w:r>
      <w:r w:rsidR="00C922A8" w:rsidRPr="00DA7839">
        <w:rPr>
          <w:i/>
        </w:rPr>
        <w:t>Éloges</w:t>
      </w:r>
      <w:r w:rsidRPr="00DA7839">
        <w:t xml:space="preserve"> persuadaient le respect, sinon encor</w:t>
      </w:r>
      <w:r w:rsidR="00C922A8" w:rsidRPr="00DA7839">
        <w:t>e la religion de la science. Et,</w:t>
      </w:r>
      <w:r w:rsidRPr="00DA7839">
        <w:t xml:space="preserve"> pour le secrétaire perpétuel de l</w:t>
      </w:r>
      <w:r w:rsidR="00CB410B" w:rsidRPr="00DA7839">
        <w:t>’</w:t>
      </w:r>
      <w:r w:rsidRPr="00DA7839">
        <w:t>Académie, je doute qu’aucun de ses successeurs ait rendu de plus grands services, de plus réels ou de plus durables, si c’est bien grâce à lui que deux idées sont entrées dans la science pour n’en plus sortir</w:t>
      </w:r>
      <w:r w:rsidR="00CB410B" w:rsidRPr="00DA7839">
        <w:t> :</w:t>
      </w:r>
      <w:r w:rsidRPr="00DA7839">
        <w:t xml:space="preserve"> l’une, qui l</w:t>
      </w:r>
      <w:r w:rsidR="00CB410B" w:rsidRPr="00DA7839">
        <w:t>’</w:t>
      </w:r>
      <w:r w:rsidRPr="00DA7839">
        <w:t>a fondée, c</w:t>
      </w:r>
      <w:r w:rsidR="00CB410B" w:rsidRPr="00DA7839">
        <w:t>’</w:t>
      </w:r>
      <w:r w:rsidRPr="00DA7839">
        <w:t xml:space="preserve">est l’idée de la </w:t>
      </w:r>
      <w:r w:rsidR="00C922A8" w:rsidRPr="00DA7839">
        <w:rPr>
          <w:i/>
        </w:rPr>
        <w:t>Stabilité de</w:t>
      </w:r>
      <w:r w:rsidRPr="00DA7839">
        <w:rPr>
          <w:i/>
        </w:rPr>
        <w:t>s lois de</w:t>
      </w:r>
      <w:r w:rsidRPr="00B6083B">
        <w:rPr>
          <w:rPrChange w:id="1803" w:author="OBVIL" w:date="2016-12-01T14:12:00Z">
            <w:rPr>
              <w:rFonts w:ascii="Times New Roman" w:hAnsi="Times New Roman"/>
              <w:i/>
            </w:rPr>
          </w:rPrChange>
        </w:rPr>
        <w:t xml:space="preserve">, </w:t>
      </w:r>
      <w:r w:rsidRPr="00DA7839">
        <w:rPr>
          <w:i/>
        </w:rPr>
        <w:t>la nature</w:t>
      </w:r>
      <w:r w:rsidR="00CB410B" w:rsidRPr="00DA7839">
        <w:t> ;</w:t>
      </w:r>
      <w:r w:rsidR="00C922A8" w:rsidRPr="00DA7839">
        <w:t xml:space="preserve"> et l’au</w:t>
      </w:r>
      <w:r w:rsidRPr="00DA7839">
        <w:t>t</w:t>
      </w:r>
      <w:r w:rsidR="00C922A8" w:rsidRPr="00DA7839">
        <w:t>re qui l’</w:t>
      </w:r>
      <w:r w:rsidRPr="00DA7839">
        <w:t>a comme égalée aux proportions de l’immensité de l</w:t>
      </w:r>
      <w:r w:rsidR="00CB410B" w:rsidRPr="00DA7839">
        <w:t>’</w:t>
      </w:r>
      <w:r w:rsidRPr="00DA7839">
        <w:t>univers</w:t>
      </w:r>
      <w:r w:rsidR="00CB410B" w:rsidRPr="00DA7839">
        <w:t> :</w:t>
      </w:r>
      <w:r w:rsidR="00C922A8" w:rsidRPr="00DA7839">
        <w:t xml:space="preserve"> c’est l’</w:t>
      </w:r>
      <w:r w:rsidRPr="00DA7839">
        <w:t xml:space="preserve">idée de la </w:t>
      </w:r>
      <w:r w:rsidRPr="00DA7839">
        <w:rPr>
          <w:i/>
        </w:rPr>
        <w:t>Solidarité des sciences</w:t>
      </w:r>
      <w:r w:rsidRPr="00B6083B">
        <w:rPr>
          <w:rPrChange w:id="1804" w:author="OBVIL" w:date="2016-12-01T14:12:00Z">
            <w:rPr>
              <w:rFonts w:ascii="Times New Roman" w:hAnsi="Times New Roman"/>
              <w:i/>
            </w:rPr>
          </w:rPrChange>
        </w:rPr>
        <w:t>.</w:t>
      </w:r>
    </w:p>
    <w:p w14:paraId="06999C4C" w14:textId="77777777" w:rsidR="00CB410B" w:rsidRPr="00DA7839" w:rsidRDefault="00170A5B" w:rsidP="00000A23">
      <w:pPr>
        <w:pStyle w:val="Corpsdetexte"/>
        <w:pPrChange w:id="1805" w:author="OBVIL" w:date="2016-12-01T14:12:00Z">
          <w:pPr>
            <w:pStyle w:val="Corpsdetexte"/>
            <w:spacing w:afterLines="120" w:after="288"/>
            <w:ind w:firstLine="240"/>
            <w:jc w:val="both"/>
          </w:pPr>
        </w:pPrChange>
      </w:pPr>
      <w:r w:rsidRPr="00DA7839">
        <w:t>Ce sont, comme je l’ai dit ailleurs, deux idées cartésiennes. Mais je crois avoir également montré comment le jansénisme en avait arrêté ou suspendu le développement</w:t>
      </w:r>
      <w:r w:rsidR="00C922A8" w:rsidRPr="00DA7839">
        <w:t>.</w:t>
      </w:r>
      <w:r w:rsidR="00C922A8" w:rsidRPr="00DA7839">
        <w:rPr>
          <w:rStyle w:val="Appelnotedebasdep"/>
        </w:rPr>
        <w:footnoteReference w:id="16"/>
      </w:r>
      <w:r w:rsidRPr="00DA7839">
        <w:t xml:space="preserve"> Elles reparaissent avec Fontenelle, dont </w:t>
      </w:r>
      <w:r w:rsidR="00C922A8" w:rsidRPr="00DA7839">
        <w:t xml:space="preserve">on </w:t>
      </w:r>
      <w:r w:rsidRPr="00DA7839">
        <w:t>sait, pour le dire en passant, que la foi cartésienne ira jusqu’à contester les théories de Newton. Essayons d’en montrer le rapport avec l’idée de progrès.</w:t>
      </w:r>
    </w:p>
    <w:p w14:paraId="4E0DC123" w14:textId="6EA92CBC" w:rsidR="00CB410B" w:rsidRPr="00DA7839" w:rsidRDefault="00C922A8" w:rsidP="00000A23">
      <w:pPr>
        <w:pStyle w:val="Corpsdetexte"/>
        <w:pPrChange w:id="1808" w:author="OBVIL" w:date="2016-12-01T14:12:00Z">
          <w:pPr>
            <w:pStyle w:val="Corpsdetexte"/>
            <w:spacing w:afterLines="120" w:after="288"/>
            <w:ind w:firstLine="240"/>
            <w:jc w:val="both"/>
          </w:pPr>
        </w:pPrChange>
      </w:pPr>
      <w:r w:rsidRPr="00DA7839">
        <w:t>À</w:t>
      </w:r>
      <w:r w:rsidR="00170A5B" w:rsidRPr="00DA7839">
        <w:t xml:space="preserve"> peine est-il besoin d’insister sur la première. S’il n’y a de lois que du général, à plus forte raison, pourrait-on presque dire, il n’y en a que du permanent, de ce qui demeure, de ce qui subsiste identique à soi-même sous l’écoulement des phénomène</w:t>
      </w:r>
      <w:r w:rsidR="00CB410B" w:rsidRPr="00DA7839">
        <w:t>s ;</w:t>
      </w:r>
      <w:r w:rsidR="00170A5B" w:rsidRPr="00DA7839">
        <w:t xml:space="preserve"> et la</w:t>
      </w:r>
      <w:r w:rsidRPr="00DA7839">
        <w:t xml:space="preserve"> </w:t>
      </w:r>
      <w:r w:rsidR="00CB410B" w:rsidRPr="00DA7839">
        <w:t>n</w:t>
      </w:r>
      <w:r w:rsidR="00170A5B" w:rsidRPr="00DA7839">
        <w:t>otion de nécessité est inséparable de l</w:t>
      </w:r>
      <w:r w:rsidR="00CB410B" w:rsidRPr="00DA7839">
        <w:t>’</w:t>
      </w:r>
      <w:r w:rsidR="00170A5B" w:rsidRPr="00DA7839">
        <w:t>idée même de loi. Celle nécessité n</w:t>
      </w:r>
      <w:r w:rsidR="00CB410B" w:rsidRPr="00DA7839">
        <w:t>’</w:t>
      </w:r>
      <w:r w:rsidR="00170A5B" w:rsidRPr="00DA7839">
        <w:t>est pas toujours la même, toujours égale, toujours également contraignante ou coercitive. Mais si l</w:t>
      </w:r>
      <w:r w:rsidR="00CB410B" w:rsidRPr="00DA7839">
        <w:t>’</w:t>
      </w:r>
      <w:r w:rsidRPr="00DA7839">
        <w:t>on peut</w:t>
      </w:r>
      <w:r w:rsidR="00170A5B" w:rsidRPr="00DA7839">
        <w:t xml:space="preserve"> quelquefois concevoir qu</w:t>
      </w:r>
      <w:r w:rsidR="00CB410B" w:rsidRPr="00DA7839">
        <w:t>’</w:t>
      </w:r>
      <w:r w:rsidR="00170A5B" w:rsidRPr="00DA7839">
        <w:t>il s</w:t>
      </w:r>
      <w:r w:rsidR="00CB410B" w:rsidRPr="00DA7839">
        <w:t>’</w:t>
      </w:r>
      <w:r w:rsidR="00170A5B" w:rsidRPr="00DA7839">
        <w:t>y mêle, pour parler comme les philosophe</w:t>
      </w:r>
      <w:r w:rsidRPr="00DA7839">
        <w:t>s, un peu de contingence, on ne peut</w:t>
      </w:r>
      <w:r w:rsidR="00170A5B" w:rsidRPr="00DA7839">
        <w:t xml:space="preserve"> ni fonder, en dehors d</w:t>
      </w:r>
      <w:r w:rsidR="00CB410B" w:rsidRPr="00DA7839">
        <w:t>’</w:t>
      </w:r>
      <w:r w:rsidR="00170A5B" w:rsidRPr="00DA7839">
        <w:t>elle, ni concevoir ou former seulement l</w:t>
      </w:r>
      <w:r w:rsidR="00CB410B" w:rsidRPr="00DA7839">
        <w:t>’</w:t>
      </w:r>
      <w:r w:rsidR="00170A5B" w:rsidRPr="00DA7839">
        <w:t>idée de la science. C</w:t>
      </w:r>
      <w:r w:rsidR="00CB410B" w:rsidRPr="00DA7839">
        <w:t>’</w:t>
      </w:r>
      <w:r w:rsidRPr="00DA7839">
        <w:t>est</w:t>
      </w:r>
      <w:r w:rsidR="00170A5B" w:rsidRPr="00DA7839">
        <w:t xml:space="preserve"> de là, sans le dire trop affirmativement, en termes trop provocateurs</w:t>
      </w:r>
      <w:r w:rsidR="00B6083B" w:rsidRPr="00DA7839">
        <w:t xml:space="preserve"> —</w:t>
      </w:r>
      <w:del w:id="1809" w:author="OBVIL" w:date="2016-12-01T14:12:00Z">
        <w:r w:rsidR="00170A5B" w:rsidRPr="00CB410B">
          <w:delText xml:space="preserve"> </w:delText>
        </w:r>
      </w:del>
      <w:ins w:id="1810" w:author="OBVIL" w:date="2016-12-01T14:12:00Z">
        <w:r w:rsidR="00B6083B" w:rsidRPr="00B6083B">
          <w:t> </w:t>
        </w:r>
      </w:ins>
      <w:r w:rsidR="00170A5B" w:rsidRPr="00DA7839">
        <w:t>parce que ce n</w:t>
      </w:r>
      <w:r w:rsidR="00CB410B" w:rsidRPr="00DA7839">
        <w:t>’</w:t>
      </w:r>
      <w:r w:rsidR="00170A5B" w:rsidRPr="00DA7839">
        <w:t>e</w:t>
      </w:r>
      <w:r w:rsidRPr="00DA7839">
        <w:t>st</w:t>
      </w:r>
      <w:r w:rsidR="00170A5B" w:rsidRPr="00DA7839">
        <w:t xml:space="preserve"> pas sa manière</w:t>
      </w:r>
      <w:r w:rsidR="00CB410B" w:rsidRPr="00DA7839">
        <w:t>,</w:t>
      </w:r>
      <w:r w:rsidR="00170A5B" w:rsidRPr="00DA7839">
        <w:t xml:space="preserve"> toujours discrète, et puis, </w:t>
      </w:r>
      <w:r w:rsidR="00DA59A9" w:rsidRPr="00DA7839">
        <w:t>parce</w:t>
      </w:r>
      <w:r w:rsidR="00170A5B" w:rsidRPr="00DA7839">
        <w:t xml:space="preserve"> qu</w:t>
      </w:r>
      <w:r w:rsidR="00CB410B" w:rsidRPr="00DA7839">
        <w:t>’</w:t>
      </w:r>
      <w:r w:rsidR="00170A5B" w:rsidRPr="00DA7839">
        <w:t xml:space="preserve">il sait bien que la négation du </w:t>
      </w:r>
      <w:r w:rsidR="00CB410B" w:rsidRPr="00DA7839">
        <w:t>« </w:t>
      </w:r>
      <w:r w:rsidR="00170A5B" w:rsidRPr="00DA7839">
        <w:t>surnaturel particulier</w:t>
      </w:r>
      <w:r w:rsidR="00CB410B" w:rsidRPr="00DA7839">
        <w:t> »</w:t>
      </w:r>
      <w:r w:rsidR="00170A5B" w:rsidRPr="00DA7839">
        <w:t xml:space="preserve"> ou du miracle est impliquée dans cette notion de la nécessité des lois de la nature</w:t>
      </w:r>
      <w:r w:rsidR="00CB410B" w:rsidRPr="00DA7839">
        <w:t>,</w:t>
      </w:r>
      <w:r w:rsidR="00B6083B" w:rsidRPr="00DA7839">
        <w:t xml:space="preserve"> — </w:t>
      </w:r>
      <w:r w:rsidR="00170A5B" w:rsidRPr="00DA7839">
        <w:t>c</w:t>
      </w:r>
      <w:r w:rsidR="00CB410B" w:rsidRPr="00DA7839">
        <w:t>’</w:t>
      </w:r>
      <w:r w:rsidR="00170A5B" w:rsidRPr="00DA7839">
        <w:t>est de là que pari Fontenelle pour établ</w:t>
      </w:r>
      <w:r w:rsidR="00CB410B" w:rsidRPr="00DA7839">
        <w:t>i »</w:t>
      </w:r>
      <w:r w:rsidR="00170A5B" w:rsidRPr="00DA7839">
        <w:t xml:space="preserve"> sa croyance au progrès. </w:t>
      </w:r>
      <w:r w:rsidR="00CB410B" w:rsidRPr="00DA7839">
        <w:t>« </w:t>
      </w:r>
      <w:r w:rsidR="00170A5B" w:rsidRPr="00DA7839">
        <w:t>La question se réduit, dit-il, à savoir si les arbres d</w:t>
      </w:r>
      <w:r w:rsidR="00CB410B" w:rsidRPr="00DA7839">
        <w:t>’</w:t>
      </w:r>
      <w:r w:rsidR="00170A5B" w:rsidRPr="00DA7839">
        <w:t>autrefois étaien</w:t>
      </w:r>
      <w:r w:rsidR="00DA59A9" w:rsidRPr="00DA7839">
        <w:t>t plu</w:t>
      </w:r>
      <w:r w:rsidR="00170A5B" w:rsidRPr="00DA7839">
        <w:t>s grands que ceux d</w:t>
      </w:r>
      <w:r w:rsidR="00CB410B" w:rsidRPr="00DA7839">
        <w:t>’</w:t>
      </w:r>
      <w:r w:rsidR="00170A5B" w:rsidRPr="00DA7839">
        <w:t xml:space="preserve">aujourd’hui. </w:t>
      </w:r>
      <w:r w:rsidR="00DA59A9" w:rsidRPr="00DA7839">
        <w:t>Il ne p</w:t>
      </w:r>
      <w:r w:rsidR="00170A5B" w:rsidRPr="00DA7839">
        <w:t xml:space="preserve">arait pas que les chênes du </w:t>
      </w:r>
      <w:r w:rsidR="00DA59A9" w:rsidRPr="00DA7839">
        <w:t>moyen</w:t>
      </w:r>
      <w:r w:rsidR="00170A5B" w:rsidRPr="00DA7839">
        <w:t xml:space="preserve"> âge aient été moindres que ceux de l</w:t>
      </w:r>
      <w:r w:rsidR="00CB410B" w:rsidRPr="00DA7839">
        <w:t>’</w:t>
      </w:r>
      <w:r w:rsidR="00170A5B" w:rsidRPr="00DA7839">
        <w:t>antiquité, ni les chênes modernes que, ceux du moyen âge.</w:t>
      </w:r>
      <w:r w:rsidR="00CB410B" w:rsidRPr="00DA7839">
        <w:t xml:space="preserve">… </w:t>
      </w:r>
      <w:r w:rsidR="00170A5B" w:rsidRPr="00DA7839">
        <w:t>La nature a entre les mains une certaine pâle qui est toujours la même, qu</w:t>
      </w:r>
      <w:r w:rsidR="00CB410B" w:rsidRPr="00DA7839">
        <w:t>’</w:t>
      </w:r>
      <w:r w:rsidR="00170A5B" w:rsidRPr="00DA7839">
        <w:t>elle tourne et retourne sans cesse en mille façons et don</w:t>
      </w:r>
      <w:r w:rsidR="00DA59A9" w:rsidRPr="00DA7839">
        <w:t>t elle forme les animaux, les plantes et</w:t>
      </w:r>
      <w:r w:rsidR="00170A5B" w:rsidRPr="00DA7839">
        <w:t xml:space="preserve"> les hommes.</w:t>
      </w:r>
      <w:r w:rsidR="00CB410B" w:rsidRPr="00DA7839">
        <w:t> »</w:t>
      </w:r>
    </w:p>
    <w:p w14:paraId="00B73808" w14:textId="6B261FF4" w:rsidR="00CB410B" w:rsidRPr="00DA7839" w:rsidRDefault="00170A5B" w:rsidP="00000A23">
      <w:pPr>
        <w:pStyle w:val="Corpsdetexte"/>
        <w:pPrChange w:id="1811" w:author="OBVIL" w:date="2016-12-01T14:12:00Z">
          <w:pPr>
            <w:pStyle w:val="Corpsdetexte"/>
            <w:spacing w:afterLines="120" w:after="288"/>
            <w:ind w:firstLine="240"/>
            <w:jc w:val="both"/>
          </w:pPr>
        </w:pPrChange>
      </w:pPr>
      <w:r w:rsidRPr="00DA7839">
        <w:t xml:space="preserve">Ou voit bien </w:t>
      </w:r>
      <w:r w:rsidR="00DA59A9" w:rsidRPr="00DA7839">
        <w:t>là</w:t>
      </w:r>
      <w:r w:rsidRPr="00DA7839">
        <w:t xml:space="preserve">, si je </w:t>
      </w:r>
      <w:r w:rsidR="00DA59A9" w:rsidRPr="00DA7839">
        <w:t>ne me</w:t>
      </w:r>
      <w:r w:rsidRPr="00DA7839">
        <w:t xml:space="preserve"> trompe, la liaison des idées de progrès </w:t>
      </w:r>
      <w:del w:id="1812" w:author="OBVIL" w:date="2016-12-01T14:12:00Z">
        <w:r w:rsidRPr="00CB410B">
          <w:delText>el</w:delText>
        </w:r>
      </w:del>
      <w:ins w:id="1813" w:author="OBVIL" w:date="2016-12-01T14:12:00Z">
        <w:r w:rsidR="00F64CC9">
          <w:t>et</w:t>
        </w:r>
      </w:ins>
      <w:r w:rsidRPr="00DA7839">
        <w:t xml:space="preserve"> de stabilité des lois de la nature. Pour que</w:t>
      </w:r>
      <w:r w:rsidR="00DA59A9" w:rsidRPr="00DA7839">
        <w:t xml:space="preserve"> le progrès soit possible, il faut que nous puissions compter, en quelque sorte, sur la nature</w:t>
      </w:r>
      <w:r w:rsidRPr="00DA7839">
        <w:t xml:space="preserve">, </w:t>
      </w:r>
      <w:r w:rsidR="00DA59A9" w:rsidRPr="00DA7839">
        <w:t xml:space="preserve">et </w:t>
      </w:r>
      <w:r w:rsidRPr="00DA7839">
        <w:t>que, de siècle en siècle, ses révolutions ou ses caprices n</w:t>
      </w:r>
      <w:r w:rsidR="00CB410B" w:rsidRPr="00DA7839">
        <w:t>’</w:t>
      </w:r>
      <w:r w:rsidRPr="00DA7839">
        <w:t>anéantissent pas notre scienc</w:t>
      </w:r>
      <w:r w:rsidR="00DA59A9" w:rsidRPr="00DA7839">
        <w:t>e en en métamorphosant, e</w:t>
      </w:r>
      <w:r w:rsidRPr="00DA7839">
        <w:t>n en subtilisant, si je puis ainsi dire, ou en en détruisant l</w:t>
      </w:r>
      <w:r w:rsidR="00CB410B" w:rsidRPr="00DA7839">
        <w:t>’</w:t>
      </w:r>
      <w:r w:rsidRPr="00DA7839">
        <w:t>objet. Tout</w:t>
      </w:r>
      <w:r w:rsidR="00DA59A9" w:rsidRPr="00DA7839">
        <w:t>e la physique, par exemple, ou toute la chimie ne tomberaient-elles p</w:t>
      </w:r>
      <w:r w:rsidRPr="00DA7839">
        <w:t>as, si nous pouvions craindre un instant que les propriétés de la matière ne fussent pas constamment les mêmes</w:t>
      </w:r>
      <w:r w:rsidR="00CB410B" w:rsidRPr="00DA7839">
        <w:t>,</w:t>
      </w:r>
      <w:r w:rsidR="00B6083B" w:rsidRPr="00DA7839">
        <w:t xml:space="preserve"> — </w:t>
      </w:r>
      <w:r w:rsidRPr="00DA7839">
        <w:t>au moins pour nou</w:t>
      </w:r>
      <w:r w:rsidR="00CB410B" w:rsidRPr="00DA7839">
        <w:t>s ?</w:t>
      </w:r>
      <w:r w:rsidRPr="00DA7839">
        <w:t xml:space="preserve"> Mais si la constitution intime de notre corps n</w:t>
      </w:r>
      <w:r w:rsidR="00CB410B" w:rsidRPr="00DA7839">
        <w:t>’</w:t>
      </w:r>
      <w:r w:rsidRPr="00DA7839">
        <w:t>était plus demain ce qu</w:t>
      </w:r>
      <w:r w:rsidR="00CB410B" w:rsidRPr="00DA7839">
        <w:t>’</w:t>
      </w:r>
      <w:r w:rsidRPr="00DA7839">
        <w:t>elle est aujourd</w:t>
      </w:r>
      <w:r w:rsidR="00CB410B" w:rsidRPr="00DA7839">
        <w:t>’</w:t>
      </w:r>
      <w:r w:rsidRPr="00DA7839">
        <w:t>hui, que signifierait, en physiologie, par exemple, ou en médecine, le mot même de progrè</w:t>
      </w:r>
      <w:r w:rsidR="00CB410B" w:rsidRPr="00DA7839">
        <w:t>s ?</w:t>
      </w:r>
      <w:r w:rsidRPr="00DA7839">
        <w:t xml:space="preserve"> Comme l</w:t>
      </w:r>
      <w:r w:rsidR="00CB410B" w:rsidRPr="00DA7839">
        <w:t>’</w:t>
      </w:r>
      <w:r w:rsidRPr="00DA7839">
        <w:t>on ne peut donc mesurer les distances qu</w:t>
      </w:r>
      <w:r w:rsidR="00CB410B" w:rsidRPr="00DA7839">
        <w:t>’</w:t>
      </w:r>
      <w:r w:rsidR="00DA59A9" w:rsidRPr="00DA7839">
        <w:t>à partir d’un point fi</w:t>
      </w:r>
      <w:r w:rsidRPr="00DA7839">
        <w:t>xe, ou la quantité du mouvement qu’à partir d</w:t>
      </w:r>
      <w:r w:rsidR="00CB410B" w:rsidRPr="00DA7839">
        <w:t>’</w:t>
      </w:r>
      <w:r w:rsidRPr="00DA7839">
        <w:t xml:space="preserve">une origine certaine, le progrès manquerait de repère et de critère à ta fois si les lois de la </w:t>
      </w:r>
      <w:r w:rsidR="00DA59A9" w:rsidRPr="00DA7839">
        <w:t>nature</w:t>
      </w:r>
      <w:r w:rsidRPr="00DA7839">
        <w:t xml:space="preserve"> n</w:t>
      </w:r>
      <w:r w:rsidR="00CB410B" w:rsidRPr="00DA7839">
        <w:t>’</w:t>
      </w:r>
      <w:r w:rsidRPr="00DA7839">
        <w:t>étaient pas données comme immuables. Et c</w:t>
      </w:r>
      <w:r w:rsidR="00CB410B" w:rsidRPr="00DA7839">
        <w:t>’</w:t>
      </w:r>
      <w:r w:rsidRPr="00DA7839">
        <w:t>est pourquoi, comme nous le disions, avant que l’idée de la stabilité des lois de la nature fût profondément entrée dans les esprits, l’idée de progrès ne pouvait pas s</w:t>
      </w:r>
      <w:r w:rsidR="00CB410B" w:rsidRPr="00DA7839">
        <w:t>’</w:t>
      </w:r>
      <w:r w:rsidRPr="00DA7839">
        <w:t>organiser.</w:t>
      </w:r>
    </w:p>
    <w:p w14:paraId="0FED35FE" w14:textId="3ED891C9" w:rsidR="00CB410B" w:rsidRPr="00DA7839" w:rsidRDefault="00170A5B" w:rsidP="00000A23">
      <w:pPr>
        <w:pStyle w:val="Corpsdetexte"/>
        <w:pPrChange w:id="1814" w:author="OBVIL" w:date="2016-12-01T14:12:00Z">
          <w:pPr>
            <w:pStyle w:val="Corpsdetexte"/>
            <w:spacing w:afterLines="120" w:after="288"/>
            <w:ind w:firstLine="240"/>
            <w:jc w:val="both"/>
          </w:pPr>
        </w:pPrChange>
      </w:pPr>
      <w:r w:rsidRPr="00DA7839">
        <w:t xml:space="preserve">Elle ne le pouvait pas davantage aussi longtemps que les sciences, isolées les unes des autres, et sans liens ou privées de communications entre elles, continueraient de former, selon l’expression de Fontenelle, des </w:t>
      </w:r>
      <w:r w:rsidR="00CB410B" w:rsidRPr="00DA7839">
        <w:t>« </w:t>
      </w:r>
      <w:r w:rsidRPr="00DA7839">
        <w:t>souverainetés indépendantes</w:t>
      </w:r>
      <w:r w:rsidR="00CB410B" w:rsidRPr="00DA7839">
        <w:t> »</w:t>
      </w:r>
      <w:r w:rsidRPr="00DA7839">
        <w:t xml:space="preserve">. Plus nouvelle au </w:t>
      </w:r>
      <w:del w:id="1815" w:author="OBVIL" w:date="2016-12-01T14:12:00Z">
        <w:r w:rsidR="00DA59A9" w:rsidRPr="00DA59A9">
          <w:rPr>
            <w:sz w:val="22"/>
            <w:szCs w:val="22"/>
          </w:rPr>
          <w:delText>XVIII</w:delText>
        </w:r>
        <w:r w:rsidR="00DA59A9" w:rsidRPr="00DA59A9">
          <w:rPr>
            <w:vertAlign w:val="superscript"/>
          </w:rPr>
          <w:delText>e</w:delText>
        </w:r>
        <w:r w:rsidRPr="00CB410B">
          <w:delText xml:space="preserve"> </w:delText>
        </w:r>
      </w:del>
      <w:ins w:id="181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ou renouvelée de plus loin que l</w:t>
      </w:r>
      <w:r w:rsidR="00CB410B" w:rsidRPr="00DA7839">
        <w:t>’</w:t>
      </w:r>
      <w:r w:rsidRPr="00DA7839">
        <w:t>idée de la stabilité des lois de la nature, c</w:t>
      </w:r>
      <w:r w:rsidR="00CB410B" w:rsidRPr="00DA7839">
        <w:t>’</w:t>
      </w:r>
      <w:r w:rsidRPr="00DA7839">
        <w:t>est à cette idée de la solidarité des sciences qu</w:t>
      </w:r>
      <w:r w:rsidR="00CB410B" w:rsidRPr="00DA7839">
        <w:t>’</w:t>
      </w:r>
      <w:r w:rsidRPr="00DA7839">
        <w:t>il semble que le nom de Fontenelle doive surtout demeurer attaché. Je ne crois pas en effet qu</w:t>
      </w:r>
      <w:r w:rsidR="00CB410B" w:rsidRPr="00DA7839">
        <w:t>’</w:t>
      </w:r>
      <w:r w:rsidRPr="00DA7839">
        <w:t>il y en ait une autre sur laquelle il soit revenu plus souvent, plus volontiers</w:t>
      </w:r>
      <w:r w:rsidR="00B6083B" w:rsidRPr="00DA7839">
        <w:t xml:space="preserve"> —</w:t>
      </w:r>
      <w:del w:id="1817" w:author="OBVIL" w:date="2016-12-01T14:12:00Z">
        <w:r w:rsidRPr="00CB410B">
          <w:delText xml:space="preserve"> </w:delText>
        </w:r>
      </w:del>
      <w:ins w:id="1818" w:author="OBVIL" w:date="2016-12-01T14:12:00Z">
        <w:r w:rsidR="00B6083B" w:rsidRPr="00B6083B">
          <w:t> </w:t>
        </w:r>
      </w:ins>
      <w:r w:rsidRPr="00DA7839">
        <w:t xml:space="preserve">dans les grandes occasions, quand il écrit ses </w:t>
      </w:r>
      <w:r w:rsidRPr="00DA7839">
        <w:rPr>
          <w:i/>
        </w:rPr>
        <w:t>Préfaces</w:t>
      </w:r>
      <w:r w:rsidRPr="00DA7839">
        <w:t xml:space="preserve"> pour </w:t>
      </w:r>
      <w:r w:rsidR="00DA59A9" w:rsidRPr="00DA7839">
        <w:rPr>
          <w:i/>
        </w:rPr>
        <w:t>l’</w:t>
      </w:r>
      <w:r w:rsidRPr="00DA7839">
        <w:rPr>
          <w:i/>
        </w:rPr>
        <w:t>Histoire de l</w:t>
      </w:r>
      <w:r w:rsidR="00CB410B" w:rsidRPr="00DA7839">
        <w:rPr>
          <w:i/>
        </w:rPr>
        <w:t>’</w:t>
      </w:r>
      <w:r w:rsidRPr="00DA7839">
        <w:rPr>
          <w:i/>
        </w:rPr>
        <w:t>Académie des Sciences</w:t>
      </w:r>
      <w:r w:rsidR="00CB410B" w:rsidRPr="00DA7839">
        <w:t>,</w:t>
      </w:r>
      <w:r w:rsidR="00B6083B" w:rsidRPr="00DA7839">
        <w:t xml:space="preserve"> — </w:t>
      </w:r>
      <w:r w:rsidRPr="00DA7839">
        <w:t>ni dont il ait mieux vu les conséquences à l</w:t>
      </w:r>
      <w:r w:rsidR="00CB410B" w:rsidRPr="00DA7839">
        <w:t>’</w:t>
      </w:r>
      <w:r w:rsidRPr="00DA7839">
        <w:t>infini</w:t>
      </w:r>
      <w:r w:rsidR="00CB410B" w:rsidRPr="00DA7839">
        <w:t> :</w:t>
      </w:r>
    </w:p>
    <w:p w14:paraId="1A3D15C3" w14:textId="155D98C0" w:rsidR="00CB410B" w:rsidRPr="00CB410B" w:rsidRDefault="00CB410B" w:rsidP="00DA59A9">
      <w:pPr>
        <w:pStyle w:val="quote"/>
      </w:pPr>
      <w:r w:rsidRPr="00CB410B">
        <w:t>« </w:t>
      </w:r>
      <w:r w:rsidR="00170A5B" w:rsidRPr="00CB410B">
        <w:t xml:space="preserve">Jusqu’à présent, dit-il, dans la </w:t>
      </w:r>
      <w:r w:rsidR="00170A5B" w:rsidRPr="00CB410B">
        <w:rPr>
          <w:i/>
        </w:rPr>
        <w:t>Préface</w:t>
      </w:r>
      <w:r w:rsidR="00DA59A9">
        <w:t xml:space="preserve"> de 16</w:t>
      </w:r>
      <w:r w:rsidR="00170A5B" w:rsidRPr="00CB410B">
        <w:t>99, l</w:t>
      </w:r>
      <w:r w:rsidRPr="00CB410B">
        <w:t>’</w:t>
      </w:r>
      <w:r w:rsidR="00170A5B" w:rsidRPr="00CB410B">
        <w:t>Académie des Sciences ne prend la nature que par petites parcelles. Nul système général.</w:t>
      </w:r>
      <w:r w:rsidRPr="00CB410B">
        <w:t xml:space="preserve">… </w:t>
      </w:r>
      <w:r w:rsidR="00170A5B" w:rsidRPr="00CB410B">
        <w:t>Les recueils qu</w:t>
      </w:r>
      <w:r w:rsidRPr="00CB410B">
        <w:t>’</w:t>
      </w:r>
      <w:r w:rsidR="00170A5B" w:rsidRPr="00CB410B">
        <w:t>on présente au public ne sont composés que de morceaux détachés et indépendants les uns des autres. Aujourd</w:t>
      </w:r>
      <w:r w:rsidRPr="00CB410B">
        <w:t>’</w:t>
      </w:r>
      <w:r w:rsidR="00170A5B" w:rsidRPr="00CB410B">
        <w:t>hui on s’a</w:t>
      </w:r>
      <w:r w:rsidR="00DA59A9">
        <w:t>ssure d’un fait, demain d’un aut</w:t>
      </w:r>
      <w:r w:rsidR="00170A5B" w:rsidRPr="00CB410B">
        <w:t>r</w:t>
      </w:r>
      <w:r w:rsidR="00DA59A9">
        <w:t>e</w:t>
      </w:r>
      <w:r w:rsidR="00170A5B" w:rsidRPr="00CB410B">
        <w:t>,</w:t>
      </w:r>
      <w:r w:rsidRPr="00CB410B">
        <w:rPr>
          <w:rFonts w:hint="eastAsia"/>
        </w:rPr>
        <w:t xml:space="preserve"> </w:t>
      </w:r>
      <w:r w:rsidRPr="00CB410B">
        <w:t>q</w:t>
      </w:r>
      <w:r w:rsidR="00170A5B" w:rsidRPr="00CB410B">
        <w:t xml:space="preserve">ui n’y a nul rapport </w:t>
      </w:r>
      <w:r w:rsidR="00170A5B" w:rsidRPr="00CB410B">
        <w:rPr>
          <w:i/>
        </w:rPr>
        <w:t>Mais le temps viendra peut-être</w:t>
      </w:r>
      <w:r w:rsidRPr="00CB410B">
        <w:rPr>
          <w:rFonts w:hint="eastAsia"/>
        </w:rPr>
        <w:t xml:space="preserve"> </w:t>
      </w:r>
      <w:r w:rsidRPr="00CB410B">
        <w:rPr>
          <w:i/>
        </w:rPr>
        <w:t>q</w:t>
      </w:r>
      <w:r w:rsidR="00170A5B" w:rsidRPr="00CB410B">
        <w:rPr>
          <w:i/>
        </w:rPr>
        <w:t>u</w:t>
      </w:r>
      <w:r w:rsidR="00DA59A9">
        <w:rPr>
          <w:i/>
        </w:rPr>
        <w:t>’</w:t>
      </w:r>
      <w:r w:rsidR="00170A5B" w:rsidRPr="00CB410B">
        <w:rPr>
          <w:i/>
        </w:rPr>
        <w:t>on joindra en un corps régulier ces membres épars</w:t>
      </w:r>
      <w:r w:rsidR="00170A5B" w:rsidRPr="00B6083B">
        <w:rPr>
          <w:rPrChange w:id="1819" w:author="OBVIL" w:date="2016-12-01T14:12:00Z">
            <w:rPr>
              <w:i/>
            </w:rPr>
          </w:rPrChange>
        </w:rPr>
        <w:t xml:space="preserve">, </w:t>
      </w:r>
      <w:r w:rsidR="00170A5B" w:rsidRPr="00CB410B">
        <w:rPr>
          <w:i/>
        </w:rPr>
        <w:t>et s’ils sont tels que l</w:t>
      </w:r>
      <w:r w:rsidRPr="00CB410B">
        <w:rPr>
          <w:i/>
        </w:rPr>
        <w:t>’</w:t>
      </w:r>
      <w:r w:rsidR="00170A5B" w:rsidRPr="00CB410B">
        <w:rPr>
          <w:i/>
        </w:rPr>
        <w:t>on le souhaite</w:t>
      </w:r>
      <w:r w:rsidR="00170A5B" w:rsidRPr="00CB410B">
        <w:t xml:space="preserve">, </w:t>
      </w:r>
      <w:r w:rsidR="00170A5B" w:rsidRPr="00CB410B">
        <w:rPr>
          <w:i/>
        </w:rPr>
        <w:t>ils s’assembleront en quelque sorte</w:t>
      </w:r>
      <w:r w:rsidR="00170A5B" w:rsidRPr="00B6083B">
        <w:rPr>
          <w:rPrChange w:id="1820" w:author="OBVIL" w:date="2016-12-01T14:12:00Z">
            <w:rPr>
              <w:i/>
            </w:rPr>
          </w:rPrChange>
        </w:rPr>
        <w:t xml:space="preserve">, </w:t>
      </w:r>
      <w:r w:rsidR="00170A5B" w:rsidRPr="00CB410B">
        <w:rPr>
          <w:i/>
        </w:rPr>
        <w:t>eux-mêmes</w:t>
      </w:r>
      <w:r w:rsidR="00170A5B" w:rsidRPr="00B6083B">
        <w:rPr>
          <w:rPrChange w:id="1821" w:author="OBVIL" w:date="2016-12-01T14:12:00Z">
            <w:rPr>
              <w:i/>
            </w:rPr>
          </w:rPrChange>
        </w:rPr>
        <w:t>.</w:t>
      </w:r>
      <w:r w:rsidR="00170A5B" w:rsidRPr="00CB410B">
        <w:t xml:space="preserve"> Plusieurs vérités séparées, dès qu’elles sont en assez grand nombre, offrent si vivement à l’esprit leurs rapports </w:t>
      </w:r>
      <w:del w:id="1822" w:author="OBVIL" w:date="2016-12-01T14:12:00Z">
        <w:r w:rsidR="00170A5B" w:rsidRPr="00CB410B">
          <w:delText>el</w:delText>
        </w:r>
      </w:del>
      <w:ins w:id="1823" w:author="OBVIL" w:date="2016-12-01T14:12:00Z">
        <w:r w:rsidR="00F64CC9">
          <w:t>et</w:t>
        </w:r>
      </w:ins>
      <w:r w:rsidR="00170A5B" w:rsidRPr="00CB410B">
        <w:t xml:space="preserve"> leurs mutuelles dépendances, qu</w:t>
      </w:r>
      <w:r w:rsidRPr="00CB410B">
        <w:t>’</w:t>
      </w:r>
      <w:r w:rsidR="00170A5B" w:rsidRPr="00CB410B">
        <w:t>il semble qu’après avoir été détachées par une espèce de violence les unes des autres, elles cherchent naturellement à se réunir.</w:t>
      </w:r>
      <w:r w:rsidRPr="00CB410B">
        <w:t> »</w:t>
      </w:r>
    </w:p>
    <w:p w14:paraId="34789991" w14:textId="42B9B13A" w:rsidR="00CB410B" w:rsidRPr="00DA7839" w:rsidRDefault="00DA59A9" w:rsidP="00000A23">
      <w:pPr>
        <w:pStyle w:val="Corpsdetexte"/>
        <w:pPrChange w:id="1824" w:author="OBVIL" w:date="2016-12-01T14:12:00Z">
          <w:pPr>
            <w:pStyle w:val="Corpsdetexte"/>
            <w:spacing w:afterLines="120" w:after="288"/>
            <w:ind w:firstLine="240"/>
            <w:jc w:val="both"/>
          </w:pPr>
        </w:pPrChange>
      </w:pPr>
      <w:r w:rsidRPr="00DA7839">
        <w:t>On lit</w:t>
      </w:r>
      <w:r w:rsidR="00170A5B" w:rsidRPr="00DA7839">
        <w:t xml:space="preserve"> encore, dans une autre </w:t>
      </w:r>
      <w:r w:rsidR="00170A5B" w:rsidRPr="00DA7839">
        <w:rPr>
          <w:i/>
        </w:rPr>
        <w:t>Préface</w:t>
      </w:r>
      <w:r w:rsidR="00170A5B" w:rsidRPr="00DA7839">
        <w:t xml:space="preserve">, le passage suivant sur les rapports de la physique </w:t>
      </w:r>
      <w:del w:id="1825" w:author="OBVIL" w:date="2016-12-01T14:12:00Z">
        <w:r w:rsidR="00170A5B" w:rsidRPr="00CB410B">
          <w:delText>el</w:delText>
        </w:r>
      </w:del>
      <w:ins w:id="1826" w:author="OBVIL" w:date="2016-12-01T14:12:00Z">
        <w:r w:rsidR="00F64CC9">
          <w:t>et</w:t>
        </w:r>
      </w:ins>
      <w:r w:rsidR="00170A5B" w:rsidRPr="00DA7839">
        <w:t xml:space="preserve"> de la géométrie</w:t>
      </w:r>
      <w:r w:rsidR="00CB410B" w:rsidRPr="00DA7839">
        <w:t> :</w:t>
      </w:r>
    </w:p>
    <w:p w14:paraId="11A828F5" w14:textId="2DBE856A" w:rsidR="00CB410B" w:rsidRPr="00DA59A9" w:rsidRDefault="00CB410B" w:rsidP="00DA59A9">
      <w:pPr>
        <w:pStyle w:val="quote"/>
      </w:pPr>
      <w:r w:rsidRPr="00DA59A9">
        <w:t>« </w:t>
      </w:r>
      <w:r w:rsidR="00170A5B" w:rsidRPr="00DA59A9">
        <w:t>La géométrie n</w:t>
      </w:r>
      <w:r w:rsidRPr="00DA59A9">
        <w:t>’</w:t>
      </w:r>
      <w:r w:rsidR="00170A5B" w:rsidRPr="00DA59A9">
        <w:t>a presque aucune utilité si elle n</w:t>
      </w:r>
      <w:r w:rsidRPr="00DA59A9">
        <w:t>’</w:t>
      </w:r>
      <w:r w:rsidR="00170A5B" w:rsidRPr="00DA59A9">
        <w:t>e</w:t>
      </w:r>
      <w:r w:rsidR="00DA59A9" w:rsidRPr="00DA59A9">
        <w:t>st</w:t>
      </w:r>
      <w:r w:rsidR="00170A5B" w:rsidRPr="00DA59A9">
        <w:t xml:space="preserve"> appliquée à la physique, et la physique n</w:t>
      </w:r>
      <w:r w:rsidRPr="00DA59A9">
        <w:t>’</w:t>
      </w:r>
      <w:r w:rsidR="00170A5B" w:rsidRPr="00DA59A9">
        <w:t>a de solidité qu’autant qu</w:t>
      </w:r>
      <w:r w:rsidRPr="00DA59A9">
        <w:t>’</w:t>
      </w:r>
      <w:r w:rsidR="00170A5B" w:rsidRPr="00DA59A9">
        <w:t>elle est fondée sur la géométri</w:t>
      </w:r>
      <w:r w:rsidRPr="00DA59A9">
        <w:t>e !</w:t>
      </w:r>
      <w:r w:rsidR="00DA59A9" w:rsidRPr="00DA59A9">
        <w:t xml:space="preserve"> Il faut</w:t>
      </w:r>
      <w:r w:rsidR="00170A5B" w:rsidRPr="00DA59A9">
        <w:t xml:space="preserve"> que les subtiles spéculations de l</w:t>
      </w:r>
      <w:r w:rsidRPr="00DA59A9">
        <w:t>’</w:t>
      </w:r>
      <w:r w:rsidR="00170A5B" w:rsidRPr="00DA59A9">
        <w:t xml:space="preserve">une prennent un corps, pour ainsi dire, on se liant avec les expériences de l’autre, et </w:t>
      </w:r>
      <w:r w:rsidR="00DA59A9" w:rsidRPr="00DA59A9">
        <w:t>que les expériences, naturellement</w:t>
      </w:r>
      <w:r w:rsidR="00170A5B" w:rsidRPr="00DA59A9">
        <w:t xml:space="preserve"> bornées</w:t>
      </w:r>
      <w:r w:rsidRPr="00DA59A9">
        <w:t> </w:t>
      </w:r>
      <w:r w:rsidR="00DA59A9" w:rsidRPr="00DA59A9">
        <w:t>à</w:t>
      </w:r>
      <w:r w:rsidR="00170A5B" w:rsidRPr="00DA59A9">
        <w:t xml:space="preserve"> des cas particuliers, prennent., par le moyen de la spéculation, </w:t>
      </w:r>
      <w:r w:rsidR="00DA59A9" w:rsidRPr="00DA59A9">
        <w:t>un</w:t>
      </w:r>
      <w:r w:rsidR="00170A5B" w:rsidRPr="00DA59A9">
        <w:t xml:space="preserve"> esprit universel (</w:t>
      </w:r>
      <w:r w:rsidRPr="00DA59A9">
        <w:t>‘</w:t>
      </w:r>
      <w:r w:rsidR="00170A5B" w:rsidRPr="00DA59A9">
        <w:t xml:space="preserve">I se changent en principes. En un mot, </w:t>
      </w:r>
      <w:r w:rsidR="00DA59A9" w:rsidRPr="00DA59A9">
        <w:t>si tou</w:t>
      </w:r>
      <w:r w:rsidR="00170A5B" w:rsidRPr="00DA59A9">
        <w:t xml:space="preserve">te la nature consiste </w:t>
      </w:r>
      <w:r w:rsidR="00DA59A9" w:rsidRPr="00DA59A9">
        <w:t>dans</w:t>
      </w:r>
      <w:r w:rsidR="00170A5B" w:rsidRPr="00DA59A9">
        <w:t xml:space="preserve"> les combinaisons innombrables des figures et des mouvements, la géométrie, qui seule peut calculer des mouvements </w:t>
      </w:r>
      <w:del w:id="1827" w:author="OBVIL" w:date="2016-12-01T14:12:00Z">
        <w:r w:rsidR="00170A5B" w:rsidRPr="00DA59A9">
          <w:delText>el</w:delText>
        </w:r>
      </w:del>
      <w:ins w:id="1828" w:author="OBVIL" w:date="2016-12-01T14:12:00Z">
        <w:r w:rsidR="00F64CC9">
          <w:t>et</w:t>
        </w:r>
      </w:ins>
      <w:r w:rsidR="00170A5B" w:rsidRPr="00DA59A9">
        <w:t xml:space="preserve"> déterminer des ligures, devient indispensablement nécessaire à la </w:t>
      </w:r>
      <w:r w:rsidR="00DA59A9" w:rsidRPr="00DA59A9">
        <w:t>physique</w:t>
      </w:r>
      <w:r w:rsidR="00170A5B" w:rsidRPr="00DA59A9">
        <w:t xml:space="preserve">, </w:t>
      </w:r>
      <w:del w:id="1829" w:author="OBVIL" w:date="2016-12-01T14:12:00Z">
        <w:r w:rsidR="00170A5B" w:rsidRPr="00DA59A9">
          <w:delText>el</w:delText>
        </w:r>
      </w:del>
      <w:ins w:id="1830" w:author="OBVIL" w:date="2016-12-01T14:12:00Z">
        <w:r w:rsidR="00F64CC9">
          <w:t>et</w:t>
        </w:r>
      </w:ins>
      <w:r w:rsidR="00170A5B" w:rsidRPr="00DA59A9">
        <w:t xml:space="preserve"> c’est ce qui parait visiblement dans les </w:t>
      </w:r>
      <w:r w:rsidR="00DA59A9" w:rsidRPr="00DA59A9">
        <w:t>systèmes</w:t>
      </w:r>
      <w:r w:rsidR="00170A5B" w:rsidRPr="00DA59A9">
        <w:t xml:space="preserve"> des corps célestes, dans les lois du mouvement, dans la chute </w:t>
      </w:r>
      <w:r w:rsidR="00DA59A9" w:rsidRPr="00DA59A9">
        <w:t>accélérée</w:t>
      </w:r>
      <w:r w:rsidR="00170A5B" w:rsidRPr="00DA59A9">
        <w:t xml:space="preserve"> des corps pesants, dans les </w:t>
      </w:r>
      <w:r w:rsidR="00DA59A9" w:rsidRPr="00DA59A9">
        <w:t>réflexions</w:t>
      </w:r>
      <w:r w:rsidR="00170A5B" w:rsidRPr="00DA59A9">
        <w:t xml:space="preserve"> et les réfractions de la lumière, dans l</w:t>
      </w:r>
      <w:r w:rsidRPr="00DA59A9">
        <w:t>’</w:t>
      </w:r>
      <w:r w:rsidR="00170A5B" w:rsidRPr="00DA59A9">
        <w:t>équilibre des liqueurs, dans la mécanique des organes des animaux, enfin, dans toutes les matières de physique qui sont susceptibles de précision, car pour celles qu</w:t>
      </w:r>
      <w:r w:rsidRPr="00DA59A9">
        <w:t>’</w:t>
      </w:r>
      <w:r w:rsidR="00170A5B" w:rsidRPr="00DA59A9">
        <w:t>on ne peut amener à ce degré de clarté, comme les fermentations des liqueurs, les maladies des animaux, etc., ce n</w:t>
      </w:r>
      <w:r w:rsidRPr="00DA59A9">
        <w:t>’</w:t>
      </w:r>
      <w:r w:rsidR="00170A5B" w:rsidRPr="00DA59A9">
        <w:t>est pas que la même géométrie n</w:t>
      </w:r>
      <w:r w:rsidRPr="00DA59A9">
        <w:t>’</w:t>
      </w:r>
      <w:r w:rsidR="00170A5B" w:rsidRPr="00DA59A9">
        <w:t>y domine, mais elle y devient obscure et presque impénétrable par la trop grande complication des mouvements et des figures.</w:t>
      </w:r>
      <w:r w:rsidRPr="00DA59A9">
        <w:t> »</w:t>
      </w:r>
    </w:p>
    <w:p w14:paraId="7B37EF97" w14:textId="77777777" w:rsidR="00CB410B" w:rsidRPr="00DA7839" w:rsidRDefault="00170A5B" w:rsidP="00000A23">
      <w:pPr>
        <w:pStyle w:val="Corpsdetexte"/>
        <w:pPrChange w:id="1831" w:author="OBVIL" w:date="2016-12-01T14:12:00Z">
          <w:pPr>
            <w:pStyle w:val="Corpsdetexte"/>
            <w:spacing w:afterLines="120" w:after="288"/>
            <w:ind w:firstLine="240"/>
            <w:jc w:val="both"/>
          </w:pPr>
        </w:pPrChange>
      </w:pPr>
      <w:r w:rsidRPr="00DA7839">
        <w:t>Ajoutons quelques lignes encore, dont on verra mieux l’intérêt ou la portée philosophique, après cette apologie de la géométrie</w:t>
      </w:r>
      <w:r w:rsidR="00CB410B" w:rsidRPr="00DA7839">
        <w:t> :</w:t>
      </w:r>
    </w:p>
    <w:p w14:paraId="2BEF7F56" w14:textId="77777777" w:rsidR="00CB410B" w:rsidRPr="00CB410B" w:rsidRDefault="00CB410B" w:rsidP="00DA59A9">
      <w:pPr>
        <w:pStyle w:val="quote"/>
      </w:pPr>
      <w:r w:rsidRPr="00CB410B">
        <w:t>« </w:t>
      </w:r>
      <w:r w:rsidR="00170A5B" w:rsidRPr="00CB410B">
        <w:t xml:space="preserve">L’esprit géométrique n’est pas si attaché à la géométrie qu’il n’en puisse être tiré et transporté à d’autres connaissances. Un ouvrage de morale, de politique, de critique, peut-être même d’éloquence, </w:t>
      </w:r>
      <w:r w:rsidR="00170A5B" w:rsidRPr="00CB410B">
        <w:rPr>
          <w:i/>
        </w:rPr>
        <w:t>en sera plus beau</w:t>
      </w:r>
      <w:r w:rsidR="00170A5B" w:rsidRPr="00B6083B">
        <w:rPr>
          <w:rPrChange w:id="1832" w:author="OBVIL" w:date="2016-12-01T14:12:00Z">
            <w:rPr>
              <w:i/>
            </w:rPr>
          </w:rPrChange>
        </w:rPr>
        <w:t xml:space="preserve">, </w:t>
      </w:r>
      <w:r w:rsidR="00170A5B" w:rsidRPr="00CB410B">
        <w:rPr>
          <w:i/>
        </w:rPr>
        <w:t>toutes choses égales d</w:t>
      </w:r>
      <w:r w:rsidRPr="00CB410B">
        <w:rPr>
          <w:i/>
        </w:rPr>
        <w:t>’</w:t>
      </w:r>
      <w:r w:rsidR="00170A5B" w:rsidRPr="00CB410B">
        <w:rPr>
          <w:i/>
        </w:rPr>
        <w:t>ailleurs</w:t>
      </w:r>
      <w:r w:rsidR="00170A5B" w:rsidRPr="00B6083B">
        <w:rPr>
          <w:rPrChange w:id="1833" w:author="OBVIL" w:date="2016-12-01T14:12:00Z">
            <w:rPr>
              <w:i/>
            </w:rPr>
          </w:rPrChange>
        </w:rPr>
        <w:t xml:space="preserve">, </w:t>
      </w:r>
      <w:r w:rsidR="00170A5B" w:rsidRPr="00CB410B">
        <w:rPr>
          <w:i/>
        </w:rPr>
        <w:t>s</w:t>
      </w:r>
      <w:r w:rsidRPr="00CB410B">
        <w:rPr>
          <w:i/>
        </w:rPr>
        <w:t>’</w:t>
      </w:r>
      <w:r w:rsidR="00170A5B" w:rsidRPr="00CB410B">
        <w:rPr>
          <w:i/>
        </w:rPr>
        <w:t>il est fait de main de géomètre</w:t>
      </w:r>
      <w:r w:rsidR="00170A5B" w:rsidRPr="00B6083B">
        <w:rPr>
          <w:rPrChange w:id="1834" w:author="OBVIL" w:date="2016-12-01T14:12:00Z">
            <w:rPr>
              <w:i/>
            </w:rPr>
          </w:rPrChange>
        </w:rPr>
        <w:t>.</w:t>
      </w:r>
      <w:r w:rsidR="00170A5B" w:rsidRPr="00CB410B">
        <w:t xml:space="preserve"> L’ordre, la netteté, la précision, l’exactitude qui règne dans les bons livres depuis un certain temps, pourraient bien avoir leur source dans cet esprit géométrique, </w:t>
      </w:r>
      <w:r w:rsidR="00170A5B" w:rsidRPr="00CB410B">
        <w:rPr>
          <w:i/>
        </w:rPr>
        <w:t>qui se répand plus que jamais</w:t>
      </w:r>
      <w:r w:rsidR="00170A5B" w:rsidRPr="00B6083B">
        <w:rPr>
          <w:rPrChange w:id="1835" w:author="OBVIL" w:date="2016-12-01T14:12:00Z">
            <w:rPr>
              <w:i/>
            </w:rPr>
          </w:rPrChange>
        </w:rPr>
        <w:t xml:space="preserve">, </w:t>
      </w:r>
      <w:r w:rsidR="00170A5B" w:rsidRPr="00CB410B">
        <w:rPr>
          <w:i/>
        </w:rPr>
        <w:t>et qui</w:t>
      </w:r>
      <w:r w:rsidR="00170A5B" w:rsidRPr="00B6083B">
        <w:rPr>
          <w:rPrChange w:id="1836" w:author="OBVIL" w:date="2016-12-01T14:12:00Z">
            <w:rPr>
              <w:i/>
            </w:rPr>
          </w:rPrChange>
        </w:rPr>
        <w:t xml:space="preserve">, </w:t>
      </w:r>
      <w:r w:rsidR="00170A5B" w:rsidRPr="00CB410B">
        <w:rPr>
          <w:i/>
        </w:rPr>
        <w:t>en quelque façon</w:t>
      </w:r>
      <w:r w:rsidR="00170A5B" w:rsidRPr="00B6083B">
        <w:rPr>
          <w:rPrChange w:id="1837" w:author="OBVIL" w:date="2016-12-01T14:12:00Z">
            <w:rPr>
              <w:i/>
            </w:rPr>
          </w:rPrChange>
        </w:rPr>
        <w:t xml:space="preserve">, </w:t>
      </w:r>
      <w:r w:rsidR="00170A5B" w:rsidRPr="00CB410B">
        <w:rPr>
          <w:i/>
        </w:rPr>
        <w:t>se c</w:t>
      </w:r>
      <w:r w:rsidR="00DA59A9">
        <w:rPr>
          <w:i/>
        </w:rPr>
        <w:t>ommunique de proche en proche à</w:t>
      </w:r>
      <w:r w:rsidR="00170A5B" w:rsidRPr="00CB410B">
        <w:rPr>
          <w:i/>
        </w:rPr>
        <w:t xml:space="preserve"> ceux mêmes qui ne connaissent pas la géométrie</w:t>
      </w:r>
      <w:r w:rsidR="00170A5B" w:rsidRPr="00B6083B">
        <w:rPr>
          <w:rPrChange w:id="1838" w:author="OBVIL" w:date="2016-12-01T14:12:00Z">
            <w:rPr>
              <w:i/>
            </w:rPr>
          </w:rPrChange>
        </w:rPr>
        <w:t>.</w:t>
      </w:r>
      <w:r w:rsidR="00170A5B" w:rsidRPr="00CB410B">
        <w:t xml:space="preserve"> Quelquefois un grand homme donne le ton à tout son siècle</w:t>
      </w:r>
      <w:r w:rsidRPr="00CB410B">
        <w:t> :</w:t>
      </w:r>
      <w:r w:rsidR="00170A5B" w:rsidRPr="00CB410B">
        <w:t xml:space="preserve"> celui à qui on pourrait le plus légitimement accorder la gloire d’avoir établi la science de raisonner ôtait un excellent géomètre.</w:t>
      </w:r>
      <w:r w:rsidRPr="00CB410B">
        <w:t> »</w:t>
      </w:r>
    </w:p>
    <w:p w14:paraId="1DF4D1B3" w14:textId="011101BD" w:rsidR="00CB410B" w:rsidRPr="00DA7839" w:rsidRDefault="00170A5B" w:rsidP="00000A23">
      <w:pPr>
        <w:pStyle w:val="Corpsdetexte"/>
        <w:pPrChange w:id="1839" w:author="OBVIL" w:date="2016-12-01T14:12:00Z">
          <w:pPr>
            <w:pStyle w:val="Corpsdetexte"/>
            <w:spacing w:afterLines="120" w:after="288"/>
            <w:ind w:firstLine="240"/>
            <w:jc w:val="both"/>
          </w:pPr>
        </w:pPrChange>
      </w:pPr>
      <w:r w:rsidRPr="00DA7839">
        <w:t>Non seulement donc, si nous l</w:t>
      </w:r>
      <w:r w:rsidR="00CB410B" w:rsidRPr="00DA7839">
        <w:t>’</w:t>
      </w:r>
      <w:r w:rsidRPr="00DA7839">
        <w:t>entendons bien</w:t>
      </w:r>
      <w:r w:rsidR="00B6083B" w:rsidRPr="00DA7839">
        <w:t xml:space="preserve"> —</w:t>
      </w:r>
      <w:del w:id="1840" w:author="OBVIL" w:date="2016-12-01T14:12:00Z">
        <w:r w:rsidRPr="00CB410B">
          <w:delText xml:space="preserve"> </w:delText>
        </w:r>
      </w:del>
      <w:ins w:id="1841" w:author="OBVIL" w:date="2016-12-01T14:12:00Z">
        <w:r w:rsidR="00B6083B" w:rsidRPr="00B6083B">
          <w:t> </w:t>
        </w:r>
      </w:ins>
      <w:r w:rsidRPr="00DA7839">
        <w:t>car Fontenelle nous laisse aussi le soin de compléter sa pensée</w:t>
      </w:r>
      <w:r w:rsidR="00CB410B" w:rsidRPr="00DA7839">
        <w:t>,</w:t>
      </w:r>
      <w:r w:rsidR="00B6083B" w:rsidRPr="00DA7839">
        <w:t xml:space="preserve"> — </w:t>
      </w:r>
      <w:r w:rsidRPr="00DA7839">
        <w:t>chaque science, en son particulier, physique ou géométrie, chimie ou histoire naturelle, progresse en s</w:t>
      </w:r>
      <w:r w:rsidR="00CB410B" w:rsidRPr="00DA7839">
        <w:t>’</w:t>
      </w:r>
      <w:r w:rsidRPr="00DA7839">
        <w:t>enrichissant de vérités qu’elle ne connaissait pa</w:t>
      </w:r>
      <w:r w:rsidR="00CB410B" w:rsidRPr="00DA7839">
        <w:t>s ;</w:t>
      </w:r>
      <w:r w:rsidRPr="00DA7839">
        <w:t xml:space="preserve"> mais chaque progrès qu’elle accomplit se répercute lui-même dans les autres science</w:t>
      </w:r>
      <w:r w:rsidR="00CB410B" w:rsidRPr="00DA7839">
        <w:t>s ;</w:t>
      </w:r>
      <w:r w:rsidRPr="00DA7839">
        <w:t xml:space="preserve"> et ainsi la nature, assiégée dans ses derniers retranchements, ne pourra tôt ou tard échapper à la nécessité de se rendre en livrant son secret. </w:t>
      </w:r>
      <w:r w:rsidR="00DA59A9" w:rsidRPr="00DA7839">
        <w:t>Il</w:t>
      </w:r>
      <w:r w:rsidRPr="00DA7839">
        <w:t xml:space="preserve"> y a plusieurs théologies, il y a plusieurs philosophie</w:t>
      </w:r>
      <w:r w:rsidR="00CB410B" w:rsidRPr="00DA7839">
        <w:t>s ;</w:t>
      </w:r>
      <w:r w:rsidRPr="00DA7839">
        <w:t xml:space="preserve"> il n</w:t>
      </w:r>
      <w:r w:rsidR="00CB410B" w:rsidRPr="00DA7839">
        <w:t>’</w:t>
      </w:r>
      <w:r w:rsidRPr="00DA7839">
        <w:t>y a qu</w:t>
      </w:r>
      <w:r w:rsidR="00CB410B" w:rsidRPr="00DA7839">
        <w:t>’</w:t>
      </w:r>
      <w:r w:rsidRPr="00DA7839">
        <w:t>une physique, et il n</w:t>
      </w:r>
      <w:r w:rsidR="00CB410B" w:rsidRPr="00DA7839">
        <w:t>’</w:t>
      </w:r>
      <w:r w:rsidRPr="00DA7839">
        <w:t>y a qu</w:t>
      </w:r>
      <w:r w:rsidR="00CB410B" w:rsidRPr="00DA7839">
        <w:t>’</w:t>
      </w:r>
      <w:r w:rsidRPr="00DA7839">
        <w:t>une histoire naturelle.</w:t>
      </w:r>
    </w:p>
    <w:p w14:paraId="541D7021" w14:textId="77777777" w:rsidR="00CB410B" w:rsidRPr="00DA7839" w:rsidRDefault="00170A5B" w:rsidP="00000A23">
      <w:pPr>
        <w:pStyle w:val="Corpsdetexte"/>
        <w:pPrChange w:id="1842" w:author="OBVIL" w:date="2016-12-01T14:12:00Z">
          <w:pPr>
            <w:pStyle w:val="Corpsdetexte"/>
            <w:spacing w:afterLines="120" w:after="288"/>
            <w:ind w:firstLine="240"/>
            <w:jc w:val="both"/>
          </w:pPr>
        </w:pPrChange>
      </w:pPr>
      <w:r w:rsidRPr="00DA7839">
        <w:t xml:space="preserve">Mais, de plus, à une certaine </w:t>
      </w:r>
      <w:r w:rsidR="00DA59A9" w:rsidRPr="00DA7839">
        <w:t>hauteur</w:t>
      </w:r>
      <w:r w:rsidRPr="00DA7839">
        <w:t xml:space="preserve">, les vérités qu’elles découvrent se rejoignent, se pénètrent pour ainsi parler, se composent ensemble les unes les autres, et, dans une connaissance à la fois plus précise et plus étendue des rapports qu’elles soutiennent, en cela même consiste le progrès. </w:t>
      </w:r>
      <w:r w:rsidR="00CB410B" w:rsidRPr="00DA7839">
        <w:t>« </w:t>
      </w:r>
      <w:r w:rsidRPr="00DA7839">
        <w:t xml:space="preserve">Amassons donc toujours, </w:t>
      </w:r>
      <w:r w:rsidR="00DA59A9" w:rsidRPr="00DA7839">
        <w:rPr>
          <w:i/>
        </w:rPr>
        <w:t>au hasard de ce</w:t>
      </w:r>
      <w:r w:rsidRPr="00DA7839">
        <w:rPr>
          <w:i/>
        </w:rPr>
        <w:t xml:space="preserve"> qui en arrivera</w:t>
      </w:r>
      <w:r w:rsidRPr="00DA7839">
        <w:t>, des vérités de mathématiques et de physique.</w:t>
      </w:r>
      <w:r w:rsidR="00CB410B" w:rsidRPr="00DA7839">
        <w:t> »</w:t>
      </w:r>
      <w:r w:rsidRPr="00DA7839">
        <w:t xml:space="preserve"> S</w:t>
      </w:r>
      <w:r w:rsidR="00CB410B" w:rsidRPr="00DA7839">
        <w:t>’</w:t>
      </w:r>
      <w:r w:rsidRPr="00DA7839">
        <w:t>il y en a par e</w:t>
      </w:r>
      <w:r w:rsidR="00DA59A9" w:rsidRPr="00DA7839">
        <w:t>lles-mêm</w:t>
      </w:r>
      <w:r w:rsidRPr="00DA7839">
        <w:t>es d</w:t>
      </w:r>
      <w:r w:rsidR="00CB410B" w:rsidRPr="00DA7839">
        <w:t>’</w:t>
      </w:r>
      <w:r w:rsidR="00DA59A9" w:rsidRPr="00DA7839">
        <w:t>apparemment inutiles, nous verrons qu’il est rare qu</w:t>
      </w:r>
      <w:r w:rsidRPr="00DA7839">
        <w:t xml:space="preserve">e </w:t>
      </w:r>
      <w:r w:rsidR="00CB410B" w:rsidRPr="00DA7839">
        <w:t>« </w:t>
      </w:r>
      <w:r w:rsidRPr="00DA7839">
        <w:t>le concours de plusieurs vérités ne produise pas un usage</w:t>
      </w:r>
      <w:r w:rsidR="00CB410B" w:rsidRPr="00DA7839">
        <w:t> »</w:t>
      </w:r>
      <w:r w:rsidRPr="00DA7839">
        <w:t>. Elles s’éclaireront les unes par les autres. Si nous n</w:t>
      </w:r>
      <w:r w:rsidR="00CB410B" w:rsidRPr="00DA7839">
        <w:t>’</w:t>
      </w:r>
      <w:r w:rsidRPr="00DA7839">
        <w:t>en saisissons pas d</w:t>
      </w:r>
      <w:r w:rsidR="00CB410B" w:rsidRPr="00DA7839">
        <w:t>’</w:t>
      </w:r>
      <w:r w:rsidRPr="00DA7839">
        <w:t xml:space="preserve">abord les liaisons ou les correspondances, les </w:t>
      </w:r>
      <w:r w:rsidR="00DA59A9" w:rsidRPr="00DA7839">
        <w:t>aff</w:t>
      </w:r>
      <w:r w:rsidRPr="00DA7839">
        <w:t xml:space="preserve">inités plus cachées, d’autres viendront après nous qui les apercevront grâce il nous, Ne négligeons même pas les singularités. </w:t>
      </w:r>
      <w:r w:rsidR="00CB410B" w:rsidRPr="00DA7839">
        <w:t>« </w:t>
      </w:r>
      <w:r w:rsidRPr="00DA7839">
        <w:t>La nature, à force de multiplier et de varier ses ouvrages, ne peut s’empêcher</w:t>
      </w:r>
      <w:r w:rsidR="00DA59A9" w:rsidRPr="00DA7839">
        <w:t xml:space="preserve"> quelquefois de trahir son secr</w:t>
      </w:r>
      <w:r w:rsidRPr="00DA7839">
        <w:t>et.</w:t>
      </w:r>
      <w:r w:rsidR="00CB410B" w:rsidRPr="00DA7839">
        <w:t> »</w:t>
      </w:r>
      <w:r w:rsidRPr="00DA7839">
        <w:t xml:space="preserve"> Préparons-nous à le surprendre, car l</w:t>
      </w:r>
      <w:r w:rsidR="00CB410B" w:rsidRPr="00DA7839">
        <w:t>’</w:t>
      </w:r>
      <w:r w:rsidRPr="00DA7839">
        <w:t xml:space="preserve">intelligence aussi fait des progrès, et la lente accumulation des faits tend d’elle-même, pour ainsi parler, au perfectionnement des méthodes. Et enfin, </w:t>
      </w:r>
      <w:r w:rsidR="00CB410B" w:rsidRPr="00DA7839">
        <w:t>« </w:t>
      </w:r>
      <w:r w:rsidRPr="00DA7839">
        <w:t xml:space="preserve">au </w:t>
      </w:r>
      <w:r w:rsidR="00DA59A9" w:rsidRPr="00DA7839">
        <w:t>pis-aller</w:t>
      </w:r>
      <w:r w:rsidR="00CB410B" w:rsidRPr="00DA7839">
        <w:t> »</w:t>
      </w:r>
      <w:r w:rsidRPr="00DA7839">
        <w:t xml:space="preserve">, comme dit Fontenelle, quand toutes ces vérités devraient demeurer </w:t>
      </w:r>
      <w:r w:rsidR="00CB410B" w:rsidRPr="00DA7839">
        <w:t>« </w:t>
      </w:r>
      <w:r w:rsidRPr="00DA7839">
        <w:t>infécondes</w:t>
      </w:r>
      <w:r w:rsidR="00CB410B" w:rsidRPr="00DA7839">
        <w:t> »</w:t>
      </w:r>
      <w:r w:rsidRPr="00DA7839">
        <w:t xml:space="preserve"> par rapport aux </w:t>
      </w:r>
      <w:r w:rsidR="00CB410B" w:rsidRPr="00DA7839">
        <w:t>« </w:t>
      </w:r>
      <w:r w:rsidRPr="00DA7839">
        <w:t>usages sensibles ou grossiers</w:t>
      </w:r>
      <w:r w:rsidR="00CB410B" w:rsidRPr="00DA7839">
        <w:t> »</w:t>
      </w:r>
      <w:r w:rsidRPr="00DA7839">
        <w:t>, nous n’en aurions pas moins, en l</w:t>
      </w:r>
      <w:r w:rsidR="00CB410B" w:rsidRPr="00DA7839">
        <w:t>’</w:t>
      </w:r>
      <w:r w:rsidRPr="00DA7839">
        <w:t>imitant, retracé ou recréé le tableau même de la Nature.</w:t>
      </w:r>
    </w:p>
    <w:p w14:paraId="0863935C" w14:textId="77777777" w:rsidR="00CB410B" w:rsidRPr="00DA7839" w:rsidRDefault="00170A5B" w:rsidP="00000A23">
      <w:pPr>
        <w:pStyle w:val="Corpsdetexte"/>
        <w:pPrChange w:id="1843" w:author="OBVIL" w:date="2016-12-01T14:12:00Z">
          <w:pPr>
            <w:pStyle w:val="Corpsdetexte"/>
            <w:spacing w:afterLines="120" w:after="288"/>
            <w:ind w:firstLine="240"/>
            <w:jc w:val="both"/>
          </w:pPr>
        </w:pPrChange>
      </w:pPr>
      <w:r w:rsidRPr="00DA7839">
        <w:t xml:space="preserve">Étendons-nous peut-être ici la pensée de Fontenelle </w:t>
      </w:r>
      <w:r w:rsidR="00DA59A9" w:rsidRPr="00DA7839">
        <w:t>au-delà</w:t>
      </w:r>
      <w:r w:rsidRPr="00DA7839">
        <w:t xml:space="preserve"> de sa vraie porté</w:t>
      </w:r>
      <w:r w:rsidR="00CB410B" w:rsidRPr="00DA7839">
        <w:t>e ?</w:t>
      </w:r>
      <w:r w:rsidRPr="00DA7839">
        <w:t xml:space="preserve"> Je ne le crois pas, quand je l’entends lui-même nous dire, en s’étonnant de la grandeur et de la rapidité du progrès des sciences de son temps, qu’il ne craint qu’une chose, qui est de </w:t>
      </w:r>
      <w:r w:rsidR="00CB410B" w:rsidRPr="00DA7839">
        <w:t>« </w:t>
      </w:r>
      <w:r w:rsidRPr="00DA7839">
        <w:t>laisser peut-être aller trop loin ses espérances pour l</w:t>
      </w:r>
      <w:r w:rsidR="00CB410B" w:rsidRPr="00DA7839">
        <w:t>’</w:t>
      </w:r>
      <w:r w:rsidRPr="00DA7839">
        <w:t>avenir</w:t>
      </w:r>
      <w:r w:rsidR="00CB410B" w:rsidRPr="00DA7839">
        <w:t> »</w:t>
      </w:r>
      <w:r w:rsidRPr="00DA7839">
        <w:t>. On pourrai</w:t>
      </w:r>
      <w:r w:rsidR="00DA59A9" w:rsidRPr="00DA7839">
        <w:t>t presque lui faire honneur l</w:t>
      </w:r>
      <w:r w:rsidRPr="00DA7839">
        <w:t>à-dessus, d</w:t>
      </w:r>
      <w:r w:rsidR="00CB410B" w:rsidRPr="00DA7839">
        <w:t>’</w:t>
      </w:r>
      <w:r w:rsidRPr="00DA7839">
        <w:t xml:space="preserve">avoir </w:t>
      </w:r>
      <w:r w:rsidR="00CB410B" w:rsidRPr="00DA7839">
        <w:t>« </w:t>
      </w:r>
      <w:r w:rsidRPr="00DA7839">
        <w:t>espéré</w:t>
      </w:r>
      <w:r w:rsidR="00CB410B" w:rsidRPr="00DA7839">
        <w:t> »</w:t>
      </w:r>
      <w:r w:rsidRPr="00DA7839">
        <w:t>, sinon prévu, la vapeur et l’électricité. Mais il a fait bien davantage encore, si, pour avoir posé et prouvé la solidarité des sciences, il a permis à l’idée du progrès de devenir une conception totale de l</w:t>
      </w:r>
      <w:r w:rsidR="00CB410B" w:rsidRPr="00DA7839">
        <w:t>’</w:t>
      </w:r>
      <w:r w:rsidRPr="00DA7839">
        <w:t>univers, et ainsi de s’opposer aux conceptions des théologiens, comme aussi générale qu’elles-mêmes.</w:t>
      </w:r>
    </w:p>
    <w:p w14:paraId="6F18DD14" w14:textId="3460FC52" w:rsidR="00CB410B" w:rsidRPr="00DA7839" w:rsidRDefault="00170A5B" w:rsidP="00000A23">
      <w:pPr>
        <w:pStyle w:val="Corpsdetexte"/>
        <w:pPrChange w:id="1844" w:author="OBVIL" w:date="2016-12-01T14:12:00Z">
          <w:pPr>
            <w:pStyle w:val="Corpsdetexte"/>
            <w:spacing w:afterLines="120" w:after="288"/>
            <w:ind w:firstLine="240"/>
            <w:jc w:val="both"/>
          </w:pPr>
        </w:pPrChange>
      </w:pPr>
      <w:r w:rsidRPr="00DA7839">
        <w:t xml:space="preserve">C’est ce qu’il faut bien savoir pour comprendre l’esprit du </w:t>
      </w:r>
      <w:del w:id="1845" w:author="OBVIL" w:date="2016-12-01T14:12:00Z">
        <w:r w:rsidR="00DA59A9" w:rsidRPr="00DA59A9">
          <w:rPr>
            <w:sz w:val="22"/>
            <w:szCs w:val="22"/>
          </w:rPr>
          <w:delText>XVIII</w:delText>
        </w:r>
        <w:r w:rsidR="00DA59A9" w:rsidRPr="00DA59A9">
          <w:rPr>
            <w:vertAlign w:val="superscript"/>
          </w:rPr>
          <w:delText>e</w:delText>
        </w:r>
        <w:r w:rsidRPr="00CB410B">
          <w:delText xml:space="preserve"> </w:delText>
        </w:r>
      </w:del>
      <w:ins w:id="1846"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S’il lui a paru que l’idée de progrès était incompatible avec l’idée chrétienne, nous en avons indiqué quelques-unes des raisons, qui se développeront à mesure que nous avancerons dans la suite de ces </w:t>
      </w:r>
      <w:r w:rsidRPr="00DA7839">
        <w:rPr>
          <w:i/>
        </w:rPr>
        <w:t>Études</w:t>
      </w:r>
      <w:r w:rsidRPr="00DA7839">
        <w:t xml:space="preserve">, mais celle-ci n’est certes pas la moindre. Aux grandes questions dont </w:t>
      </w:r>
      <w:r w:rsidR="00DA59A9" w:rsidRPr="00DA7839">
        <w:t>la</w:t>
      </w:r>
      <w:r w:rsidRPr="00DA7839">
        <w:t xml:space="preserve"> théologie chrétienne, et</w:t>
      </w:r>
      <w:r w:rsidR="00B6083B" w:rsidRPr="00DA7839">
        <w:t xml:space="preserve"> —</w:t>
      </w:r>
      <w:del w:id="1847" w:author="OBVIL" w:date="2016-12-01T14:12:00Z">
        <w:r w:rsidRPr="00CB410B">
          <w:delText xml:space="preserve"> </w:delText>
        </w:r>
      </w:del>
      <w:ins w:id="1848" w:author="OBVIL" w:date="2016-12-01T14:12:00Z">
        <w:r w:rsidR="00B6083B" w:rsidRPr="00B6083B">
          <w:t> </w:t>
        </w:r>
      </w:ins>
      <w:r w:rsidRPr="00DA7839">
        <w:t>nous pouvons déjà le dire</w:t>
      </w:r>
      <w:r w:rsidR="00B6083B" w:rsidRPr="00DA7839">
        <w:t xml:space="preserve"> —</w:t>
      </w:r>
      <w:del w:id="1849" w:author="OBVIL" w:date="2016-12-01T14:12:00Z">
        <w:r w:rsidRPr="00CB410B">
          <w:delText xml:space="preserve"> </w:delText>
        </w:r>
      </w:del>
      <w:ins w:id="1850" w:author="OBVIL" w:date="2016-12-01T14:12:00Z">
        <w:r w:rsidR="00B6083B" w:rsidRPr="00B6083B">
          <w:t> </w:t>
        </w:r>
      </w:ins>
      <w:r w:rsidRPr="00DA7839">
        <w:t>les religions en général, n’avaient jusqu’alors donné que des solutions arbitraires, en tant que fondées sur une révélation qui ne pouvait</w:t>
      </w:r>
      <w:r w:rsidR="00CB410B" w:rsidRPr="00DA7839">
        <w:rPr>
          <w:rFonts w:hint="eastAsia"/>
        </w:rPr>
        <w:t xml:space="preserve"> </w:t>
      </w:r>
      <w:r w:rsidR="00CB410B" w:rsidRPr="00DA7839">
        <w:t>e</w:t>
      </w:r>
      <w:r w:rsidRPr="00DA7839">
        <w:t>lle-même</w:t>
      </w:r>
      <w:r w:rsidR="00DA59A9" w:rsidRPr="00DA7839">
        <w:t xml:space="preserve"> se prouver que par des moyens tout</w:t>
      </w:r>
      <w:r w:rsidRPr="00DA7839">
        <w:t xml:space="preserve"> humains, à ces mêmes questions, il a semblé aux hommes du </w:t>
      </w:r>
      <w:del w:id="1851" w:author="OBVIL" w:date="2016-12-01T14:12:00Z">
        <w:r w:rsidR="00DA59A9" w:rsidRPr="00DA59A9">
          <w:rPr>
            <w:sz w:val="22"/>
            <w:szCs w:val="22"/>
          </w:rPr>
          <w:delText>XVIII</w:delText>
        </w:r>
        <w:r w:rsidR="00DA59A9" w:rsidRPr="00DA59A9">
          <w:rPr>
            <w:vertAlign w:val="superscript"/>
          </w:rPr>
          <w:delText>e</w:delText>
        </w:r>
        <w:r w:rsidR="00DA59A9" w:rsidRPr="00CB410B">
          <w:delText xml:space="preserve"> </w:delText>
        </w:r>
      </w:del>
      <w:ins w:id="1852"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que l</w:t>
      </w:r>
      <w:r w:rsidR="00CB410B" w:rsidRPr="00DA7839">
        <w:t>’</w:t>
      </w:r>
      <w:r w:rsidRPr="00DA7839">
        <w:t>idée de progrès donnait des réponses nouvelles, plus rationnelles, sinon plus satisfaisantes, en tant que toujours démontrables, puisqu</w:t>
      </w:r>
      <w:r w:rsidR="00CB410B" w:rsidRPr="00DA7839">
        <w:t>’</w:t>
      </w:r>
      <w:r w:rsidRPr="00DA7839">
        <w:t>enfin l</w:t>
      </w:r>
      <w:r w:rsidR="00CB410B" w:rsidRPr="00DA7839">
        <w:t>’</w:t>
      </w:r>
      <w:r w:rsidRPr="00DA7839">
        <w:t>expérie</w:t>
      </w:r>
      <w:r w:rsidR="00875D7F" w:rsidRPr="00DA7839">
        <w:t>nce en était le dernier juge. Et</w:t>
      </w:r>
      <w:r w:rsidRPr="00DA7839">
        <w:t xml:space="preserve"> je ne dis pas qu’ils eussent raiso</w:t>
      </w:r>
      <w:r w:rsidR="00CB410B" w:rsidRPr="00DA7839">
        <w:t>n !</w:t>
      </w:r>
      <w:r w:rsidRPr="00DA7839">
        <w:t xml:space="preserve"> C’est ce qu’il sera temps d’examiner plus </w:t>
      </w:r>
      <w:r w:rsidR="00DA59A9" w:rsidRPr="00DA7839">
        <w:t>tard</w:t>
      </w:r>
      <w:r w:rsidRPr="00DA7839">
        <w:t>, quand Voltaire, par exemple, ou d</w:t>
      </w:r>
      <w:r w:rsidR="00CB410B" w:rsidRPr="00DA7839">
        <w:t>’</w:t>
      </w:r>
      <w:r w:rsidRPr="00DA7839">
        <w:t xml:space="preserve">Alembert et Diderot, dans leur </w:t>
      </w:r>
      <w:r w:rsidRPr="00DA7839">
        <w:rPr>
          <w:i/>
        </w:rPr>
        <w:t>encyclopédie</w:t>
      </w:r>
      <w:r w:rsidRPr="00B6083B">
        <w:rPr>
          <w:rPrChange w:id="1853" w:author="OBVIL" w:date="2016-12-01T14:12:00Z">
            <w:rPr>
              <w:rFonts w:ascii="Times New Roman" w:hAnsi="Times New Roman"/>
              <w:i/>
            </w:rPr>
          </w:rPrChange>
        </w:rPr>
        <w:t>,</w:t>
      </w:r>
      <w:r w:rsidRPr="00DA7839">
        <w:t xml:space="preserve"> dénonceront comme à pleine bouche une contradiction que Fontenelle n’a pas même indiquée nettement, dont il s’est </w:t>
      </w:r>
      <w:r w:rsidR="00875D7F" w:rsidRPr="00DA7839">
        <w:t>contenté de fortifier l’un des deux</w:t>
      </w:r>
      <w:r w:rsidRPr="00DA7839">
        <w:t xml:space="preserve"> termes. Mais c’en était assez alors, </w:t>
      </w:r>
      <w:r w:rsidR="00DA59A9" w:rsidRPr="00DA7839">
        <w:t>entre</w:t>
      </w:r>
      <w:r w:rsidRPr="00DA7839">
        <w:t xml:space="preserve"> 1</w:t>
      </w:r>
      <w:r w:rsidR="00DA59A9" w:rsidRPr="00DA7839">
        <w:t>700 et 1715, pour éveiller l’att</w:t>
      </w:r>
      <w:r w:rsidRPr="00DA7839">
        <w:t xml:space="preserve">ention sans </w:t>
      </w:r>
      <w:r w:rsidR="00DA59A9" w:rsidRPr="00DA7839">
        <w:t>inquiéter</w:t>
      </w:r>
      <w:r w:rsidRPr="00DA7839">
        <w:t xml:space="preserve"> le pouvoir ni les gardiens du dogm</w:t>
      </w:r>
      <w:r w:rsidR="00CB410B" w:rsidRPr="00DA7839">
        <w:t>e ;</w:t>
      </w:r>
      <w:r w:rsidR="00875D7F" w:rsidRPr="00DA7839">
        <w:t xml:space="preserve"> et</w:t>
      </w:r>
      <w:r w:rsidRPr="00DA7839">
        <w:t xml:space="preserve"> c’</w:t>
      </w:r>
      <w:r w:rsidR="00DA59A9" w:rsidRPr="00DA7839">
        <w:t>est</w:t>
      </w:r>
      <w:r w:rsidRPr="00DA7839">
        <w:t xml:space="preserve"> ce qu’il a </w:t>
      </w:r>
      <w:r w:rsidR="00DA59A9" w:rsidRPr="00DA7839">
        <w:t>fait</w:t>
      </w:r>
      <w:r w:rsidRPr="00DA7839">
        <w:t>. On ne saur</w:t>
      </w:r>
      <w:r w:rsidR="00DA59A9" w:rsidRPr="00DA7839">
        <w:t>ait, en effet, trop rappeler à c</w:t>
      </w:r>
      <w:r w:rsidR="00875D7F" w:rsidRPr="00DA7839">
        <w:t>e propos q</w:t>
      </w:r>
      <w:r w:rsidRPr="00DA7839">
        <w:t>ue la confiance imperturbable qu</w:t>
      </w:r>
      <w:r w:rsidR="00CB410B" w:rsidRPr="00DA7839">
        <w:t>’</w:t>
      </w:r>
      <w:r w:rsidRPr="00DA7839">
        <w:t xml:space="preserve">il met dans le progrès a pour </w:t>
      </w:r>
      <w:r w:rsidR="00DA59A9" w:rsidRPr="00DA7839">
        <w:t>contrepartie</w:t>
      </w:r>
      <w:r w:rsidRPr="00DA7839">
        <w:t xml:space="preserve"> les épigrammes toujours très vives qu’il ne perd pas presque une occasion de lancer à la théologie, on même à la métaphysique. Bayle </w:t>
      </w:r>
      <w:r w:rsidR="00875D7F" w:rsidRPr="00DA7839">
        <w:t>revit</w:t>
      </w:r>
      <w:r w:rsidRPr="00DA7839">
        <w:t xml:space="preserve"> encore à cet égard en lui</w:t>
      </w:r>
      <w:r w:rsidR="00CB410B" w:rsidRPr="00DA7839">
        <w:t> :</w:t>
      </w:r>
      <w:r w:rsidRPr="00DA7839">
        <w:t xml:space="preserve"> un Bayle plus savant, d’une nuire manière, plus pratique, plu</w:t>
      </w:r>
      <w:r w:rsidR="00875D7F" w:rsidRPr="00DA7839">
        <w:t>s expérimentale, un Bayle plus f</w:t>
      </w:r>
      <w:r w:rsidRPr="00DA7839">
        <w:t xml:space="preserve">in, et plus </w:t>
      </w:r>
      <w:r w:rsidR="00CB410B" w:rsidRPr="00DA7839">
        <w:t>« </w:t>
      </w:r>
      <w:r w:rsidRPr="00DA7839">
        <w:t>homme du monde</w:t>
      </w:r>
      <w:r w:rsidR="00CB410B" w:rsidRPr="00DA7839">
        <w:t> </w:t>
      </w:r>
      <w:r w:rsidR="00CB410B" w:rsidRPr="00DA7839">
        <w:rPr>
          <w:i/>
        </w:rPr>
        <w:t>»</w:t>
      </w:r>
      <w:r w:rsidR="00875D7F" w:rsidRPr="00DA7839">
        <w:rPr>
          <w:i/>
        </w:rPr>
        <w:t> ;</w:t>
      </w:r>
      <w:r w:rsidR="00875D7F" w:rsidRPr="00DA7839">
        <w:t xml:space="preserve"> mais un Bayle tout aussi contentieux, tout aussi décisif, et</w:t>
      </w:r>
      <w:r w:rsidR="00B6083B" w:rsidRPr="00DA7839">
        <w:t xml:space="preserve"> —</w:t>
      </w:r>
      <w:del w:id="1854" w:author="OBVIL" w:date="2016-12-01T14:12:00Z">
        <w:r w:rsidRPr="00CB410B">
          <w:delText xml:space="preserve"> </w:delText>
        </w:r>
      </w:del>
      <w:ins w:id="1855" w:author="OBVIL" w:date="2016-12-01T14:12:00Z">
        <w:r w:rsidR="00B6083B" w:rsidRPr="00B6083B">
          <w:t> </w:t>
        </w:r>
      </w:ins>
      <w:r w:rsidRPr="00DA7839">
        <w:t>q</w:t>
      </w:r>
      <w:r w:rsidR="00875D7F" w:rsidRPr="00DA7839">
        <w:t>uand on les connaît bien l’un et</w:t>
      </w:r>
      <w:r w:rsidRPr="00DA7839">
        <w:t xml:space="preserve"> l’autr</w:t>
      </w:r>
      <w:r w:rsidR="00CB410B" w:rsidRPr="00DA7839">
        <w:t>e</w:t>
      </w:r>
      <w:r w:rsidR="00B6083B" w:rsidRPr="00DA7839">
        <w:t xml:space="preserve"> —</w:t>
      </w:r>
      <w:del w:id="1856" w:author="OBVIL" w:date="2016-12-01T14:12:00Z">
        <w:r w:rsidR="00875D7F">
          <w:delText xml:space="preserve"> </w:delText>
        </w:r>
      </w:del>
      <w:ins w:id="1857" w:author="OBVIL" w:date="2016-12-01T14:12:00Z">
        <w:r w:rsidR="00B6083B" w:rsidRPr="00B6083B">
          <w:t> </w:t>
        </w:r>
      </w:ins>
      <w:r w:rsidR="00875D7F" w:rsidRPr="00DA7839">
        <w:t>tout</w:t>
      </w:r>
      <w:r w:rsidRPr="00DA7839">
        <w:t xml:space="preserve"> aussi dogmatique.</w:t>
      </w:r>
    </w:p>
    <w:p w14:paraId="27E62BFF" w14:textId="07BC9B54" w:rsidR="00CB410B" w:rsidRPr="00DA7839" w:rsidRDefault="00170A5B" w:rsidP="00000A23">
      <w:pPr>
        <w:pStyle w:val="Corpsdetexte"/>
        <w:pPrChange w:id="1858" w:author="OBVIL" w:date="2016-12-01T14:12:00Z">
          <w:pPr>
            <w:pStyle w:val="Corpsdetexte"/>
            <w:spacing w:afterLines="120" w:after="288"/>
            <w:ind w:firstLine="240"/>
            <w:jc w:val="both"/>
          </w:pPr>
        </w:pPrChange>
      </w:pPr>
      <w:r w:rsidRPr="00DA7839">
        <w:t>Cependant, du fond de l</w:t>
      </w:r>
      <w:r w:rsidR="00CB410B" w:rsidRPr="00DA7839">
        <w:t>’</w:t>
      </w:r>
      <w:r w:rsidRPr="00DA7839">
        <w:t>Allemagne, à peu près dans le même te</w:t>
      </w:r>
      <w:r w:rsidR="00875D7F" w:rsidRPr="00DA7839">
        <w:t>mps que Fontenelle prononçait se</w:t>
      </w:r>
      <w:r w:rsidRPr="00DA7839">
        <w:t xml:space="preserve">s </w:t>
      </w:r>
      <w:r w:rsidR="00875D7F" w:rsidRPr="00DA7839">
        <w:rPr>
          <w:i/>
        </w:rPr>
        <w:t>Éloges</w:t>
      </w:r>
      <w:r w:rsidRPr="00B6083B">
        <w:rPr>
          <w:rPrChange w:id="1859" w:author="OBVIL" w:date="2016-12-01T14:12:00Z">
            <w:rPr>
              <w:rFonts w:ascii="Times New Roman" w:hAnsi="Times New Roman"/>
              <w:i/>
            </w:rPr>
          </w:rPrChange>
        </w:rPr>
        <w:t>,</w:t>
      </w:r>
      <w:r w:rsidR="00875D7F" w:rsidRPr="00DA7839">
        <w:t xml:space="preserve"> Leibniz écrivait</w:t>
      </w:r>
      <w:r w:rsidRPr="00DA7839">
        <w:t xml:space="preserve"> dans </w:t>
      </w:r>
      <w:r w:rsidR="00875D7F" w:rsidRPr="00DA7839">
        <w:rPr>
          <w:i/>
        </w:rPr>
        <w:t>l’</w:t>
      </w:r>
      <w:r w:rsidRPr="00DA7839">
        <w:rPr>
          <w:i/>
        </w:rPr>
        <w:t>Avant-Propos</w:t>
      </w:r>
      <w:r w:rsidRPr="00DA7839">
        <w:t xml:space="preserve"> </w:t>
      </w:r>
      <w:r w:rsidR="00875D7F" w:rsidRPr="00DA7839">
        <w:t>d</w:t>
      </w:r>
      <w:r w:rsidRPr="00DA7839">
        <w:t xml:space="preserve">e ses </w:t>
      </w:r>
      <w:r w:rsidR="00875D7F" w:rsidRPr="00DA7839">
        <w:rPr>
          <w:i/>
        </w:rPr>
        <w:t>Nouveaux E</w:t>
      </w:r>
      <w:r w:rsidRPr="00DA7839">
        <w:rPr>
          <w:i/>
        </w:rPr>
        <w:t>ss</w:t>
      </w:r>
      <w:r w:rsidR="00875D7F" w:rsidRPr="00DA7839">
        <w:rPr>
          <w:i/>
        </w:rPr>
        <w:t>a</w:t>
      </w:r>
      <w:r w:rsidRPr="00DA7839">
        <w:rPr>
          <w:i/>
        </w:rPr>
        <w:t>is sur l</w:t>
      </w:r>
      <w:r w:rsidR="00CB410B" w:rsidRPr="00DA7839">
        <w:rPr>
          <w:i/>
        </w:rPr>
        <w:t>’</w:t>
      </w:r>
      <w:r w:rsidRPr="00DA7839">
        <w:rPr>
          <w:i/>
        </w:rPr>
        <w:t>entendement humain</w:t>
      </w:r>
      <w:r w:rsidR="00CB410B" w:rsidRPr="00DA7839">
        <w:t> :</w:t>
      </w:r>
      <w:r w:rsidRPr="00DA7839">
        <w:t xml:space="preserve"> </w:t>
      </w:r>
      <w:r w:rsidR="00CB410B" w:rsidRPr="00DA7839">
        <w:t>« </w:t>
      </w:r>
      <w:r w:rsidRPr="00DA7839">
        <w:t xml:space="preserve">Bien ne se </w:t>
      </w:r>
      <w:r w:rsidR="00875D7F" w:rsidRPr="00DA7839">
        <w:t>fait tout d’un coup, et</w:t>
      </w:r>
      <w:r w:rsidRPr="00DA7839">
        <w:t xml:space="preserve"> c’</w:t>
      </w:r>
      <w:r w:rsidR="00875D7F" w:rsidRPr="00DA7839">
        <w:t>est</w:t>
      </w:r>
      <w:r w:rsidRPr="00DA7839">
        <w:t xml:space="preserve"> une de mes plus grandes maximes </w:t>
      </w:r>
      <w:del w:id="1860" w:author="OBVIL" w:date="2016-12-01T14:12:00Z">
        <w:r w:rsidRPr="00CB410B">
          <w:delText>el</w:delText>
        </w:r>
      </w:del>
      <w:ins w:id="1861" w:author="OBVIL" w:date="2016-12-01T14:12:00Z">
        <w:r w:rsidR="00F64CC9">
          <w:t>et</w:t>
        </w:r>
      </w:ins>
      <w:r w:rsidRPr="00DA7839">
        <w:t xml:space="preserve"> des plus vérifiées que la </w:t>
      </w:r>
      <w:r w:rsidR="00875D7F" w:rsidRPr="00DA7839">
        <w:t>nature</w:t>
      </w:r>
      <w:r w:rsidR="00CB410B" w:rsidRPr="00DA7839">
        <w:rPr>
          <w:rFonts w:hint="eastAsia"/>
        </w:rPr>
        <w:t xml:space="preserve"> </w:t>
      </w:r>
      <w:r w:rsidR="00CB410B" w:rsidRPr="00DA7839">
        <w:t>n</w:t>
      </w:r>
      <w:r w:rsidRPr="00DA7839">
        <w:t>e fait jamais des sauts. J</w:t>
      </w:r>
      <w:r w:rsidR="00CB410B" w:rsidRPr="00DA7839">
        <w:t>’</w:t>
      </w:r>
      <w:r w:rsidRPr="00DA7839">
        <w:t xml:space="preserve">appelais cela la loi de continuité, lorsque j’en parlais autrefois dans les </w:t>
      </w:r>
      <w:r w:rsidR="00875D7F" w:rsidRPr="00DA7839">
        <w:rPr>
          <w:i/>
        </w:rPr>
        <w:t>Nou</w:t>
      </w:r>
      <w:r w:rsidRPr="00DA7839">
        <w:rPr>
          <w:i/>
        </w:rPr>
        <w:t>velles de la république des lettres</w:t>
      </w:r>
      <w:r w:rsidRPr="00B6083B">
        <w:rPr>
          <w:rPrChange w:id="1862" w:author="OBVIL" w:date="2016-12-01T14:12:00Z">
            <w:rPr>
              <w:rFonts w:ascii="Times New Roman" w:hAnsi="Times New Roman"/>
              <w:i/>
            </w:rPr>
          </w:rPrChange>
        </w:rPr>
        <w:t>,</w:t>
      </w:r>
      <w:r w:rsidRPr="00DA7839">
        <w:t xml:space="preserve"> et l’usage de cette loi est très considérable en physique.</w:t>
      </w:r>
      <w:r w:rsidR="00CB410B" w:rsidRPr="00DA7839">
        <w:t> »</w:t>
      </w:r>
      <w:r w:rsidRPr="00DA7839">
        <w:t xml:space="preserve"> Composés en 1701, les </w:t>
      </w:r>
      <w:r w:rsidRPr="00DA7839">
        <w:rPr>
          <w:i/>
        </w:rPr>
        <w:t>Nouveaux Essais</w:t>
      </w:r>
      <w:r w:rsidRPr="00DA7839">
        <w:t xml:space="preserve"> n’ont paru qu</w:t>
      </w:r>
      <w:r w:rsidR="00CB410B" w:rsidRPr="00DA7839">
        <w:t>’</w:t>
      </w:r>
      <w:r w:rsidRPr="00DA7839">
        <w:t>en 17</w:t>
      </w:r>
      <w:r w:rsidR="00217D5E" w:rsidRPr="00DA7839">
        <w:t>65</w:t>
      </w:r>
      <w:r w:rsidR="00CB410B" w:rsidRPr="00DA7839">
        <w:t> ;</w:t>
      </w:r>
      <w:r w:rsidR="00217D5E" w:rsidRPr="00DA7839">
        <w:t xml:space="preserve"> mais cet</w:t>
      </w:r>
      <w:r w:rsidRPr="00DA7839">
        <w:t xml:space="preserve">te </w:t>
      </w:r>
      <w:r w:rsidR="00CB410B" w:rsidRPr="00DA7839">
        <w:t>« </w:t>
      </w:r>
      <w:r w:rsidRPr="00DA7839">
        <w:t>loi de continuité</w:t>
      </w:r>
      <w:r w:rsidR="00CB410B" w:rsidRPr="00DA7839">
        <w:t> </w:t>
      </w:r>
      <w:r w:rsidR="00CB410B" w:rsidRPr="00DA7839">
        <w:rPr>
          <w:i/>
        </w:rPr>
        <w:t>»</w:t>
      </w:r>
      <w:r w:rsidRPr="00DA7839">
        <w:t xml:space="preserve"> fait, pour ainsi parler, le fond de la philosophie de Leibniz. Aussi, parmi les expressions qu’il en a données, ou les applications qu</w:t>
      </w:r>
      <w:r w:rsidR="00CB410B" w:rsidRPr="00DA7839">
        <w:t>’</w:t>
      </w:r>
      <w:r w:rsidRPr="00DA7839">
        <w:t xml:space="preserve">il en a faites </w:t>
      </w:r>
      <w:r w:rsidR="00875D7F" w:rsidRPr="00DA7839">
        <w:t>lui-même</w:t>
      </w:r>
      <w:r w:rsidRPr="00DA7839">
        <w:t>, n</w:t>
      </w:r>
      <w:r w:rsidR="00CB410B" w:rsidRPr="00DA7839">
        <w:t>’</w:t>
      </w:r>
      <w:r w:rsidRPr="00DA7839">
        <w:t>aurait-on vraiment qu’à prendre comme au hasard. Si, de préférence à toutes autres, je choisis la suivante, c’est qu’après avoir entendu Fontenelle sur la géométrie et sur la physique, j’ai pensé qu’il serait intéressant d</w:t>
      </w:r>
      <w:r w:rsidR="00CB410B" w:rsidRPr="00DA7839">
        <w:t>’</w:t>
      </w:r>
      <w:r w:rsidRPr="00DA7839">
        <w:t>entendre Leibniz sur l</w:t>
      </w:r>
      <w:r w:rsidR="00CB410B" w:rsidRPr="00DA7839">
        <w:t>’</w:t>
      </w:r>
      <w:r w:rsidRPr="00DA7839">
        <w:t>histoire naturelle.</w:t>
      </w:r>
    </w:p>
    <w:p w14:paraId="4432A67C" w14:textId="283936EB" w:rsidR="00CB410B" w:rsidRPr="00CB410B" w:rsidRDefault="00CB410B" w:rsidP="00217D5E">
      <w:pPr>
        <w:pStyle w:val="quote"/>
      </w:pPr>
      <w:r w:rsidRPr="00CB410B">
        <w:t>« </w:t>
      </w:r>
      <w:r w:rsidR="00170A5B" w:rsidRPr="00CB410B">
        <w:t>En commençant depuis nous, dit-il donc,</w:t>
      </w:r>
      <w:r w:rsidR="00254340">
        <w:t xml:space="preserve"> </w:t>
      </w:r>
      <w:del w:id="1863" w:author="OBVIL" w:date="2016-12-01T14:12:00Z">
        <w:r w:rsidR="00170A5B" w:rsidRPr="00CB410B">
          <w:delText>eu</w:delText>
        </w:r>
      </w:del>
      <w:ins w:id="1864" w:author="OBVIL" w:date="2016-12-01T14:12:00Z">
        <w:r w:rsidR="00254340">
          <w:t>en</w:t>
        </w:r>
      </w:ins>
      <w:r w:rsidR="00254340">
        <w:t xml:space="preserve"> </w:t>
      </w:r>
      <w:r w:rsidR="00170A5B" w:rsidRPr="00CB410B">
        <w:t>allant jusqu</w:t>
      </w:r>
      <w:r w:rsidRPr="00CB410B">
        <w:t>’</w:t>
      </w:r>
      <w:r w:rsidR="00170A5B" w:rsidRPr="00CB410B">
        <w:t>aux choses les plus basses, c</w:t>
      </w:r>
      <w:r w:rsidRPr="00CB410B">
        <w:t>’</w:t>
      </w:r>
      <w:r w:rsidR="00170A5B" w:rsidRPr="00CB410B">
        <w:t xml:space="preserve">est une descente qui se fait par fort petits degrés, et par une suite continue de choses qui </w:t>
      </w:r>
      <w:r w:rsidR="00217D5E" w:rsidRPr="00CB410B">
        <w:t>diffèrent</w:t>
      </w:r>
      <w:r w:rsidR="00170A5B" w:rsidRPr="00CB410B">
        <w:t xml:space="preserve"> fort </w:t>
      </w:r>
      <w:r w:rsidR="00217D5E">
        <w:t>peu</w:t>
      </w:r>
      <w:r w:rsidR="00170A5B" w:rsidRPr="00CB410B">
        <w:t xml:space="preserve"> l</w:t>
      </w:r>
      <w:r w:rsidRPr="00CB410B">
        <w:t>’</w:t>
      </w:r>
      <w:r w:rsidR="00170A5B" w:rsidRPr="00CB410B">
        <w:t>une de l</w:t>
      </w:r>
      <w:r w:rsidRPr="00CB410B">
        <w:t>’</w:t>
      </w:r>
      <w:r w:rsidR="00170A5B" w:rsidRPr="00CB410B">
        <w:t>autre. Il y a d</w:t>
      </w:r>
      <w:r w:rsidR="00217D5E">
        <w:t>es poissons qui ont des ailes et</w:t>
      </w:r>
      <w:r w:rsidR="00170A5B" w:rsidRPr="00CB410B">
        <w:t xml:space="preserve"> à qui l’air n’est pas étranger, et il y a des oi</w:t>
      </w:r>
      <w:r w:rsidR="00217D5E">
        <w:t>seaux qui habitent dans l’eau et</w:t>
      </w:r>
      <w:r w:rsidR="00170A5B" w:rsidRPr="00CB410B">
        <w:t xml:space="preserve"> qui ont le </w:t>
      </w:r>
      <w:r w:rsidR="00217D5E" w:rsidRPr="00CB410B">
        <w:t>sang-froid</w:t>
      </w:r>
      <w:r w:rsidR="00170A5B" w:rsidRPr="00CB410B">
        <w:t xml:space="preserve"> comme des poissons. </w:t>
      </w:r>
      <w:r w:rsidR="00217D5E">
        <w:t>Il</w:t>
      </w:r>
      <w:r w:rsidR="00170A5B" w:rsidRPr="00CB410B">
        <w:t xml:space="preserve"> y a des animaux qui approchent si fort de l’espèce des oiseaux et de celle des bêtes qu</w:t>
      </w:r>
      <w:r w:rsidRPr="00CB410B">
        <w:t>’</w:t>
      </w:r>
      <w:r w:rsidR="00170A5B" w:rsidRPr="00CB410B">
        <w:t>ils tiennent le milieu entre eux. Les amphibies tiennent é</w:t>
      </w:r>
      <w:r w:rsidR="00217D5E">
        <w:t>galement des bêtes terrestres et</w:t>
      </w:r>
      <w:r w:rsidR="00170A5B" w:rsidRPr="00CB410B">
        <w:t xml:space="preserve"> aquatiques. </w:t>
      </w:r>
      <w:r w:rsidR="00217D5E">
        <w:t>Il</w:t>
      </w:r>
      <w:r w:rsidR="00170A5B" w:rsidRPr="00CB410B">
        <w:t xml:space="preserve"> y a des bêtes qui semblent avoir autant de connaissance et de raison que quelques hommes, et il y a une si grande proximité entre les animaux et les végétaux que, si vous prenez les plus imparfaits des uns et les plus parfaits des autres, à peine remarquez-vous aucune différence considérable entre eux. Ainsi le</w:t>
      </w:r>
      <w:r w:rsidR="00217D5E">
        <w:t>s espèces sont liées ensemble et</w:t>
      </w:r>
      <w:r w:rsidR="00170A5B" w:rsidRPr="00CB410B">
        <w:t xml:space="preserve"> ne diffèrent que par des degrés presque insensibles</w:t>
      </w:r>
      <w:del w:id="1865" w:author="OBVIL" w:date="2016-12-01T14:12:00Z">
        <w:r w:rsidR="00170A5B" w:rsidRPr="00CB410B">
          <w:delText>....</w:delText>
        </w:r>
      </w:del>
      <w:ins w:id="1866" w:author="OBVIL" w:date="2016-12-01T14:12:00Z">
        <w:r w:rsidR="00B6083B" w:rsidRPr="00B6083B">
          <w:t>…</w:t>
        </w:r>
      </w:ins>
    </w:p>
    <w:p w14:paraId="6629BC82" w14:textId="77777777" w:rsidR="00CB410B" w:rsidRPr="00CB410B" w:rsidRDefault="00CB410B" w:rsidP="00217D5E">
      <w:pPr>
        <w:pStyle w:val="quote"/>
      </w:pPr>
      <w:r w:rsidRPr="00CB410B">
        <w:t>« </w:t>
      </w:r>
      <w:r w:rsidR="00170A5B" w:rsidRPr="00CB410B">
        <w:t xml:space="preserve">Le principe </w:t>
      </w:r>
      <w:r w:rsidR="00217D5E">
        <w:t>de</w:t>
      </w:r>
      <w:r w:rsidR="00170A5B" w:rsidRPr="00CB410B">
        <w:t xml:space="preserve"> continuité, qui est hors de doute chez moi, pourrait servir à établir plusieurs vérités importantes dans la véritable philosophie, laquelle, s</w:t>
      </w:r>
      <w:r w:rsidRPr="00CB410B">
        <w:t>’</w:t>
      </w:r>
      <w:r w:rsidR="00170A5B" w:rsidRPr="00CB410B">
        <w:t>élevant au-dessus des sens et de l</w:t>
      </w:r>
      <w:r w:rsidRPr="00CB410B">
        <w:t>’</w:t>
      </w:r>
      <w:r w:rsidR="00170A5B" w:rsidRPr="00CB410B">
        <w:t>imagination, cherche l</w:t>
      </w:r>
      <w:r w:rsidRPr="00CB410B">
        <w:t>’</w:t>
      </w:r>
      <w:r w:rsidR="00170A5B" w:rsidRPr="00CB410B">
        <w:t xml:space="preserve">origine des phénomènes dans les </w:t>
      </w:r>
      <w:r w:rsidR="00217D5E">
        <w:t>régions intellectuelles. Je me f</w:t>
      </w:r>
      <w:r w:rsidR="00170A5B" w:rsidRPr="00CB410B">
        <w:t>latte d</w:t>
      </w:r>
      <w:r w:rsidRPr="00CB410B">
        <w:t>’</w:t>
      </w:r>
      <w:r w:rsidR="00170A5B" w:rsidRPr="00CB410B">
        <w:t>en avoir quelques idées, mais ce siècle n</w:t>
      </w:r>
      <w:r w:rsidRPr="00CB410B">
        <w:t>’</w:t>
      </w:r>
      <w:r w:rsidR="00170A5B" w:rsidRPr="00CB410B">
        <w:t>est pas fait pour les recevoir.</w:t>
      </w:r>
      <w:r w:rsidRPr="00CB410B">
        <w:t> »</w:t>
      </w:r>
    </w:p>
    <w:p w14:paraId="6A31C2C8" w14:textId="34657B24" w:rsidR="00CB410B" w:rsidRPr="00DA7839" w:rsidRDefault="00170A5B" w:rsidP="00000A23">
      <w:pPr>
        <w:pStyle w:val="Corpsdetexte"/>
        <w:pPrChange w:id="1867" w:author="OBVIL" w:date="2016-12-01T14:12:00Z">
          <w:pPr>
            <w:pStyle w:val="Corpsdetexte"/>
            <w:spacing w:afterLines="120" w:after="288"/>
            <w:ind w:firstLine="240"/>
            <w:jc w:val="both"/>
          </w:pPr>
        </w:pPrChange>
      </w:pPr>
      <w:r w:rsidRPr="00DA7839">
        <w:t>Ce n’est pas à nous d</w:t>
      </w:r>
      <w:r w:rsidR="00CB410B" w:rsidRPr="00DA7839">
        <w:t>’</w:t>
      </w:r>
      <w:r w:rsidRPr="00DA7839">
        <w:t xml:space="preserve">entreprendre ici de reconstituer cette </w:t>
      </w:r>
      <w:r w:rsidR="00CB410B" w:rsidRPr="00DA7839">
        <w:t>« </w:t>
      </w:r>
      <w:r w:rsidRPr="00DA7839">
        <w:t>véritable philosophie</w:t>
      </w:r>
      <w:r w:rsidR="00CB410B" w:rsidRPr="00DA7839">
        <w:t> »</w:t>
      </w:r>
      <w:r w:rsidRPr="00DA7839">
        <w:t xml:space="preserve"> dont parle Leibniz, mais est-ce </w:t>
      </w:r>
      <w:r w:rsidR="00217D5E" w:rsidRPr="00DA7839">
        <w:t>bien lui qui parle, et ne dirait</w:t>
      </w:r>
      <w:r w:rsidRPr="00DA7839">
        <w:t xml:space="preserve">-on </w:t>
      </w:r>
      <w:r w:rsidR="00217D5E" w:rsidRPr="00DA7839">
        <w:t>pas déjà du Buffon, ou du Lamarc</w:t>
      </w:r>
      <w:r w:rsidRPr="00DA7839">
        <w:t>k, ou du Darwi</w:t>
      </w:r>
      <w:r w:rsidR="00CB410B" w:rsidRPr="00DA7839">
        <w:t>n ?</w:t>
      </w:r>
      <w:r w:rsidRPr="00DA7839">
        <w:t xml:space="preserve"> On pourrait s</w:t>
      </w:r>
      <w:r w:rsidR="00CB410B" w:rsidRPr="00DA7839">
        <w:t>’</w:t>
      </w:r>
      <w:r w:rsidRPr="00DA7839">
        <w:t xml:space="preserve">y tromper. En tout cas, celle idée de </w:t>
      </w:r>
      <w:r w:rsidRPr="00DA7839">
        <w:rPr>
          <w:i/>
        </w:rPr>
        <w:t>continuité</w:t>
      </w:r>
      <w:r w:rsidRPr="00DA7839">
        <w:t>, survenant à celle de la solidarité dos sciences et à celle de la stabilité des lois de la nature, achevait de donner à l</w:t>
      </w:r>
      <w:r w:rsidR="00CB410B" w:rsidRPr="00DA7839">
        <w:t>’</w:t>
      </w:r>
      <w:r w:rsidRPr="00DA7839">
        <w:t>idée du progrès</w:t>
      </w:r>
      <w:r w:rsidR="00B6083B" w:rsidRPr="00DA7839">
        <w:t xml:space="preserve"> —</w:t>
      </w:r>
      <w:del w:id="1868" w:author="OBVIL" w:date="2016-12-01T14:12:00Z">
        <w:r w:rsidRPr="00CB410B">
          <w:delText xml:space="preserve"> </w:delText>
        </w:r>
      </w:del>
      <w:ins w:id="1869" w:author="OBVIL" w:date="2016-12-01T14:12:00Z">
        <w:r w:rsidR="00B6083B" w:rsidRPr="00B6083B">
          <w:t> </w:t>
        </w:r>
      </w:ins>
      <w:r w:rsidRPr="00DA7839">
        <w:t xml:space="preserve">déjà déterminée dans </w:t>
      </w:r>
      <w:r w:rsidR="00217D5E" w:rsidRPr="00DA7839">
        <w:t>sa forme pure les deux autres</w:t>
      </w:r>
      <w:r w:rsidR="00B6083B" w:rsidRPr="00DA7839">
        <w:t xml:space="preserve"> —</w:t>
      </w:r>
      <w:del w:id="1870" w:author="OBVIL" w:date="2016-12-01T14:12:00Z">
        <w:r w:rsidR="00217D5E">
          <w:delText xml:space="preserve"> </w:delText>
        </w:r>
      </w:del>
      <w:ins w:id="1871" w:author="OBVIL" w:date="2016-12-01T14:12:00Z">
        <w:r w:rsidR="00B6083B" w:rsidRPr="00B6083B">
          <w:t> </w:t>
        </w:r>
      </w:ins>
      <w:r w:rsidR="00217D5E" w:rsidRPr="00DA7839">
        <w:t>ce</w:t>
      </w:r>
      <w:r w:rsidRPr="00DA7839">
        <w:t xml:space="preserve"> que j</w:t>
      </w:r>
      <w:r w:rsidR="00CB410B" w:rsidRPr="00DA7839">
        <w:t>’</w:t>
      </w:r>
      <w:r w:rsidRPr="00DA7839">
        <w:t>appeller</w:t>
      </w:r>
      <w:r w:rsidR="00217D5E" w:rsidRPr="00DA7839">
        <w:t>ai sa loi secrète, son principe</w:t>
      </w:r>
      <w:r w:rsidRPr="00DA7839">
        <w:t xml:space="preserve"> interne de développeme</w:t>
      </w:r>
      <w:r w:rsidR="00217D5E" w:rsidRPr="00DA7839">
        <w:t>nt, et sa raison suff</w:t>
      </w:r>
      <w:r w:rsidRPr="00DA7839">
        <w:t>isante.</w:t>
      </w:r>
    </w:p>
    <w:p w14:paraId="120A60A7" w14:textId="4386CD8B" w:rsidR="00CB410B" w:rsidRPr="00DA7839" w:rsidRDefault="00170A5B" w:rsidP="00000A23">
      <w:pPr>
        <w:pStyle w:val="Corpsdetexte"/>
        <w:pPrChange w:id="1872" w:author="OBVIL" w:date="2016-12-01T14:12:00Z">
          <w:pPr>
            <w:pStyle w:val="Corpsdetexte"/>
            <w:spacing w:afterLines="120" w:after="288"/>
            <w:ind w:firstLine="240"/>
            <w:jc w:val="both"/>
          </w:pPr>
        </w:pPrChange>
      </w:pPr>
      <w:r w:rsidRPr="00DA7839">
        <w:t>Fontenelle avait comparé le mouvement, de l</w:t>
      </w:r>
      <w:r w:rsidR="00CB410B" w:rsidRPr="00DA7839">
        <w:t>’</w:t>
      </w:r>
      <w:r w:rsidRPr="00DA7839">
        <w:t>histoire ou de l</w:t>
      </w:r>
      <w:r w:rsidR="00CB410B" w:rsidRPr="00DA7839">
        <w:t>’</w:t>
      </w:r>
      <w:r w:rsidRPr="00DA7839">
        <w:t xml:space="preserve">humanité, </w:t>
      </w:r>
      <w:r w:rsidR="00CB410B" w:rsidRPr="00DA7839">
        <w:t>« </w:t>
      </w:r>
      <w:r w:rsidRPr="00DA7839">
        <w:t>ce mouvement qui agite le</w:t>
      </w:r>
      <w:r w:rsidR="00217D5E" w:rsidRPr="00DA7839">
        <w:t>s nations, qui fait</w:t>
      </w:r>
      <w:r w:rsidRPr="00DA7839">
        <w:t xml:space="preserve"> naître et qui renverse les </w:t>
      </w:r>
      <w:r w:rsidR="00217D5E" w:rsidRPr="00DA7839">
        <w:t>États</w:t>
      </w:r>
      <w:r w:rsidR="00CB410B" w:rsidRPr="00DA7839">
        <w:t> »</w:t>
      </w:r>
      <w:r w:rsidRPr="00DA7839">
        <w:t xml:space="preserve">, au </w:t>
      </w:r>
      <w:r w:rsidR="00CB410B" w:rsidRPr="00DA7839">
        <w:t>« </w:t>
      </w:r>
      <w:r w:rsidRPr="00DA7839">
        <w:t xml:space="preserve">grand </w:t>
      </w:r>
      <w:del w:id="1873" w:author="OBVIL" w:date="2016-12-01T14:12:00Z">
        <w:r w:rsidRPr="00CB410B">
          <w:delText>el</w:delText>
        </w:r>
      </w:del>
      <w:ins w:id="1874" w:author="OBVIL" w:date="2016-12-01T14:12:00Z">
        <w:r w:rsidR="00F64CC9">
          <w:t>et</w:t>
        </w:r>
      </w:ins>
      <w:r w:rsidRPr="00DA7839">
        <w:t xml:space="preserve"> universel mouvement qui a arrangé toute la nature</w:t>
      </w:r>
      <w:r w:rsidR="00CB410B" w:rsidRPr="00DA7839">
        <w:t> »</w:t>
      </w:r>
      <w:r w:rsidR="00217D5E" w:rsidRPr="00DA7839">
        <w:t>. P</w:t>
      </w:r>
      <w:r w:rsidRPr="00DA7839">
        <w:t>ar la</w:t>
      </w:r>
      <w:r w:rsidR="00217D5E" w:rsidRPr="00DA7839">
        <w:t xml:space="preserve"> loi de continuité, Leibniz, lu</w:t>
      </w:r>
      <w:r w:rsidRPr="00DA7839">
        <w:t xml:space="preserve">i, les </w:t>
      </w:r>
      <w:r w:rsidR="00217D5E" w:rsidRPr="00DA7839">
        <w:t>fait</w:t>
      </w:r>
      <w:r w:rsidRPr="00DA7839">
        <w:t xml:space="preserve"> rentrer l’un et l’autre, les range, </w:t>
      </w:r>
      <w:del w:id="1875" w:author="OBVIL" w:date="2016-12-01T14:12:00Z">
        <w:r w:rsidRPr="00CB410B">
          <w:delText>el</w:delText>
        </w:r>
      </w:del>
      <w:ins w:id="1876" w:author="OBVIL" w:date="2016-12-01T14:12:00Z">
        <w:r w:rsidR="00F64CC9">
          <w:t>et</w:t>
        </w:r>
      </w:ins>
      <w:r w:rsidRPr="00DA7839">
        <w:t xml:space="preserve"> les classe Ions deux sons l’unité d’un même principe. De même que la nature ne va que </w:t>
      </w:r>
      <w:r w:rsidR="00CB410B" w:rsidRPr="00DA7839">
        <w:rPr>
          <w:i/>
        </w:rPr>
        <w:t>« </w:t>
      </w:r>
      <w:r w:rsidRPr="00DA7839">
        <w:t>par degrés insensibles</w:t>
      </w:r>
      <w:r w:rsidR="00CB410B" w:rsidRPr="00DA7839">
        <w:t> »</w:t>
      </w:r>
      <w:r w:rsidR="00B6083B" w:rsidRPr="00DA7839">
        <w:t xml:space="preserve"> —</w:t>
      </w:r>
      <w:del w:id="1877" w:author="OBVIL" w:date="2016-12-01T14:12:00Z">
        <w:r w:rsidRPr="00CB410B">
          <w:delText xml:space="preserve"> </w:delText>
        </w:r>
      </w:del>
      <w:ins w:id="1878" w:author="OBVIL" w:date="2016-12-01T14:12:00Z">
        <w:r w:rsidR="00B6083B" w:rsidRPr="00B6083B">
          <w:t> </w:t>
        </w:r>
      </w:ins>
      <w:r w:rsidR="00217D5E" w:rsidRPr="00DA7839">
        <w:rPr>
          <w:i/>
        </w:rPr>
        <w:t>pedetentim</w:t>
      </w:r>
      <w:r w:rsidR="00217D5E" w:rsidRPr="00B6083B">
        <w:rPr>
          <w:rPrChange w:id="1879" w:author="OBVIL" w:date="2016-12-01T14:12:00Z">
            <w:rPr>
              <w:rFonts w:ascii="Times New Roman" w:hAnsi="Times New Roman"/>
              <w:i/>
            </w:rPr>
          </w:rPrChange>
        </w:rPr>
        <w:t xml:space="preserve">, </w:t>
      </w:r>
      <w:r w:rsidR="00217D5E" w:rsidRPr="00DA7839">
        <w:rPr>
          <w:i/>
        </w:rPr>
        <w:t>non sa</w:t>
      </w:r>
      <w:r w:rsidRPr="00DA7839">
        <w:rPr>
          <w:i/>
        </w:rPr>
        <w:t>ltatim</w:t>
      </w:r>
      <w:r w:rsidR="00CB410B" w:rsidRPr="00B6083B">
        <w:rPr>
          <w:rPrChange w:id="1880" w:author="OBVIL" w:date="2016-12-01T14:12:00Z">
            <w:rPr>
              <w:rFonts w:ascii="Times New Roman" w:hAnsi="Times New Roman"/>
              <w:i/>
            </w:rPr>
          </w:rPrChange>
        </w:rPr>
        <w:t>,</w:t>
      </w:r>
      <w:r w:rsidR="00B6083B" w:rsidRPr="00B6083B">
        <w:rPr>
          <w:rPrChange w:id="1881" w:author="OBVIL" w:date="2016-12-01T14:12:00Z">
            <w:rPr>
              <w:rFonts w:ascii="Times New Roman" w:hAnsi="Times New Roman"/>
              <w:i/>
            </w:rPr>
          </w:rPrChange>
        </w:rPr>
        <w:t xml:space="preserve"> </w:t>
      </w:r>
      <w:r w:rsidR="00B6083B" w:rsidRPr="00DA7839">
        <w:t>—</w:t>
      </w:r>
      <w:r w:rsidR="00B6083B" w:rsidRPr="00B6083B">
        <w:rPr>
          <w:rPrChange w:id="1882" w:author="OBVIL" w:date="2016-12-01T14:12:00Z">
            <w:rPr>
              <w:rFonts w:ascii="Times New Roman" w:hAnsi="Times New Roman"/>
              <w:i/>
            </w:rPr>
          </w:rPrChange>
        </w:rPr>
        <w:t> </w:t>
      </w:r>
      <w:r w:rsidRPr="00DA7839">
        <w:t>ainsi, l’humanité, qui est dan</w:t>
      </w:r>
      <w:r w:rsidR="00217D5E" w:rsidRPr="00DA7839">
        <w:t>s la nature, avance lentement et</w:t>
      </w:r>
      <w:r w:rsidRPr="00DA7839">
        <w:t xml:space="preserve"> péniblement vers son but, quel qu’il soit, mais elle march</w:t>
      </w:r>
      <w:r w:rsidR="00CB410B" w:rsidRPr="00DA7839">
        <w:t>e !</w:t>
      </w:r>
      <w:r w:rsidRPr="00DA7839">
        <w:t xml:space="preserve"> Elle march</w:t>
      </w:r>
      <w:r w:rsidR="00CB410B" w:rsidRPr="00DA7839">
        <w:t>e ;</w:t>
      </w:r>
      <w:r w:rsidR="00CB410B" w:rsidRPr="00DA7839">
        <w:rPr>
          <w:rFonts w:hint="eastAsia"/>
        </w:rPr>
        <w:t xml:space="preserve"> </w:t>
      </w:r>
      <w:r w:rsidR="00CB410B" w:rsidRPr="00DA7839">
        <w:t>e</w:t>
      </w:r>
      <w:r w:rsidRPr="00DA7839">
        <w:t>t l</w:t>
      </w:r>
      <w:r w:rsidR="00CB410B" w:rsidRPr="00DA7839">
        <w:t>’</w:t>
      </w:r>
      <w:r w:rsidRPr="00DA7839">
        <w:t>agitation qu’elle se donne n</w:t>
      </w:r>
      <w:r w:rsidR="00CB410B" w:rsidRPr="00DA7839">
        <w:t>’</w:t>
      </w:r>
      <w:r w:rsidRPr="00DA7839">
        <w:t>est point vain</w:t>
      </w:r>
      <w:r w:rsidR="00CB410B" w:rsidRPr="00DA7839">
        <w:t>e ;</w:t>
      </w:r>
      <w:r w:rsidR="00217D5E" w:rsidRPr="00DA7839">
        <w:t xml:space="preserve"> et</w:t>
      </w:r>
      <w:r w:rsidRPr="00DA7839">
        <w:t xml:space="preserve"> si quelquefois ses efforts ont semblé retomber au néant, c’est que l</w:t>
      </w:r>
      <w:r w:rsidR="00CB410B" w:rsidRPr="00DA7839">
        <w:t>’</w:t>
      </w:r>
      <w:r w:rsidRPr="00DA7839">
        <w:t>on a mal regard</w:t>
      </w:r>
      <w:r w:rsidR="00CB410B" w:rsidRPr="00DA7839">
        <w:t>é !</w:t>
      </w:r>
      <w:r w:rsidRPr="00DA7839">
        <w:t xml:space="preserve"> Rien ici, pas plus qu</w:t>
      </w:r>
      <w:r w:rsidR="00CB410B" w:rsidRPr="00DA7839">
        <w:t>’</w:t>
      </w:r>
      <w:r w:rsidRPr="00DA7839">
        <w:t>ailleurs, ne se perd ni ne se crée, mais tout change et se transforme en mieux. Notre condition est à peine meilleure que celle de nos père</w:t>
      </w:r>
      <w:r w:rsidR="00CB410B" w:rsidRPr="00DA7839">
        <w:t>s ;</w:t>
      </w:r>
      <w:r w:rsidRPr="00DA7839">
        <w:t xml:space="preserve"> elle l</w:t>
      </w:r>
      <w:r w:rsidR="00CB410B" w:rsidRPr="00DA7839">
        <w:t>’</w:t>
      </w:r>
      <w:r w:rsidRPr="00DA7839">
        <w:t>est cependan</w:t>
      </w:r>
      <w:r w:rsidR="00CB410B" w:rsidRPr="00DA7839">
        <w:t>t ;</w:t>
      </w:r>
      <w:r w:rsidR="00F44912" w:rsidRPr="00DA7839">
        <w:t xml:space="preserve"> et celle de nos fi</w:t>
      </w:r>
      <w:r w:rsidRPr="00DA7839">
        <w:t>ls sera meilleure encor</w:t>
      </w:r>
      <w:r w:rsidR="00CB410B" w:rsidRPr="00DA7839">
        <w:t>e</w:t>
      </w:r>
      <w:r w:rsidR="00217D5E" w:rsidRPr="00DA7839">
        <w:t> ! …</w:t>
      </w:r>
      <w:r w:rsidR="00CB410B" w:rsidRPr="00DA7839">
        <w:t xml:space="preserve"> </w:t>
      </w:r>
      <w:r w:rsidRPr="00DA7839">
        <w:t>Heureux optimism</w:t>
      </w:r>
      <w:r w:rsidR="00CB410B" w:rsidRPr="00DA7839">
        <w:t>e !</w:t>
      </w:r>
      <w:r w:rsidRPr="00DA7839">
        <w:t xml:space="preserve"> que tempèrent encore chez l</w:t>
      </w:r>
      <w:r w:rsidR="00CB410B" w:rsidRPr="00DA7839">
        <w:t>’</w:t>
      </w:r>
      <w:r w:rsidRPr="00DA7839">
        <w:t xml:space="preserve">auteur des </w:t>
      </w:r>
      <w:r w:rsidR="00F44912" w:rsidRPr="00DA7839">
        <w:rPr>
          <w:i/>
        </w:rPr>
        <w:t>Essais de théodic</w:t>
      </w:r>
      <w:r w:rsidRPr="00DA7839">
        <w:rPr>
          <w:i/>
        </w:rPr>
        <w:t>ée</w:t>
      </w:r>
      <w:r w:rsidRPr="00DA7839">
        <w:t xml:space="preserve"> son sens métaphysique, sa connaissance aussi de l</w:t>
      </w:r>
      <w:r w:rsidR="00CB410B" w:rsidRPr="00DA7839">
        <w:t>’</w:t>
      </w:r>
      <w:r w:rsidRPr="00DA7839">
        <w:t xml:space="preserve">homme, sa science même de l’histoire et du droit, mais que l’on sait à quels excès nos </w:t>
      </w:r>
      <w:r w:rsidR="00CB410B" w:rsidRPr="00DA7839">
        <w:t>« </w:t>
      </w:r>
      <w:r w:rsidRPr="00DA7839">
        <w:t>philosophes</w:t>
      </w:r>
      <w:r w:rsidR="00CB410B" w:rsidRPr="00DA7839">
        <w:t> »</w:t>
      </w:r>
      <w:r w:rsidRPr="00DA7839">
        <w:t xml:space="preserve"> porteront un jou</w:t>
      </w:r>
      <w:r w:rsidR="00CB410B" w:rsidRPr="00DA7839">
        <w:t>r !</w:t>
      </w:r>
      <w:r w:rsidRPr="00DA7839">
        <w:t xml:space="preserve"> En héritant de Leibniz cette belle idée de continuité, ils n</w:t>
      </w:r>
      <w:r w:rsidR="00CB410B" w:rsidRPr="00DA7839">
        <w:t>’</w:t>
      </w:r>
      <w:r w:rsidRPr="00DA7839">
        <w:t>oublieront qu</w:t>
      </w:r>
      <w:r w:rsidR="00CB410B" w:rsidRPr="00DA7839">
        <w:t>’</w:t>
      </w:r>
      <w:r w:rsidRPr="00DA7839">
        <w:t>un point</w:t>
      </w:r>
      <w:r w:rsidR="00CB410B" w:rsidRPr="00DA7839">
        <w:t> :</w:t>
      </w:r>
      <w:r w:rsidRPr="00DA7839">
        <w:t xml:space="preserve"> c</w:t>
      </w:r>
      <w:r w:rsidR="00CB410B" w:rsidRPr="00DA7839">
        <w:t>’</w:t>
      </w:r>
      <w:r w:rsidRPr="00DA7839">
        <w:t>est que le nombre et la lenteur des transitions qui la réalisent dans le temps font partie de sa définition même, et ils n</w:t>
      </w:r>
      <w:r w:rsidR="00CB410B" w:rsidRPr="00DA7839">
        <w:t>’</w:t>
      </w:r>
      <w:r w:rsidRPr="00DA7839">
        <w:t>en retiendront que ce qu</w:t>
      </w:r>
      <w:r w:rsidR="00CB410B" w:rsidRPr="00DA7839">
        <w:t>’</w:t>
      </w:r>
      <w:r w:rsidRPr="00DA7839">
        <w:t>elle semble autoriser de vastes, de lointains, de chimériques espoir</w:t>
      </w:r>
      <w:r w:rsidR="00CB410B" w:rsidRPr="00DA7839">
        <w:t>s </w:t>
      </w:r>
      <w:del w:id="1883" w:author="OBVIL" w:date="2016-12-01T14:12:00Z">
        <w:r w:rsidR="00CB410B" w:rsidRPr="00CB410B">
          <w:delText>!</w:delText>
        </w:r>
        <w:r w:rsidRPr="00CB410B">
          <w:delText>...</w:delText>
        </w:r>
      </w:del>
      <w:ins w:id="1884" w:author="OBVIL" w:date="2016-12-01T14:12:00Z">
        <w:r w:rsidR="00CB410B" w:rsidRPr="00CB410B">
          <w:t>!</w:t>
        </w:r>
        <w:r w:rsidR="00B6083B" w:rsidRPr="00B6083B">
          <w:t>…</w:t>
        </w:r>
      </w:ins>
    </w:p>
    <w:p w14:paraId="332AB305" w14:textId="7BB49A82" w:rsidR="00CB410B" w:rsidRPr="00DA7839" w:rsidRDefault="00170A5B" w:rsidP="00000A23">
      <w:pPr>
        <w:pStyle w:val="Corpsdetexte"/>
        <w:pPrChange w:id="1885" w:author="OBVIL" w:date="2016-12-01T14:12:00Z">
          <w:pPr>
            <w:pStyle w:val="Corpsdetexte"/>
            <w:spacing w:afterLines="120" w:after="288"/>
            <w:ind w:firstLine="240"/>
            <w:jc w:val="both"/>
          </w:pPr>
        </w:pPrChange>
      </w:pPr>
      <w:r w:rsidRPr="00DA7839">
        <w:t>Quoi qu</w:t>
      </w:r>
      <w:r w:rsidR="00CB410B" w:rsidRPr="00DA7839">
        <w:t>’</w:t>
      </w:r>
      <w:r w:rsidRPr="00DA7839">
        <w:t>il en soit, dès à présent, et comme j</w:t>
      </w:r>
      <w:r w:rsidR="00CB410B" w:rsidRPr="00DA7839">
        <w:t>’</w:t>
      </w:r>
      <w:r w:rsidRPr="00DA7839">
        <w:t>espère qu</w:t>
      </w:r>
      <w:r w:rsidR="00CB410B" w:rsidRPr="00DA7839">
        <w:t>’</w:t>
      </w:r>
      <w:r w:rsidRPr="00DA7839">
        <w:t>on le voit, avant même que Louis XIV ait cessé de régner, nous tenons l</w:t>
      </w:r>
      <w:r w:rsidR="00CB410B" w:rsidRPr="00DA7839">
        <w:t>’</w:t>
      </w:r>
      <w:r w:rsidRPr="00DA7839">
        <w:t xml:space="preserve">une des idées maîtresses du siècle qui commence. Où donc lisais-je, tout récemment, que, </w:t>
      </w:r>
      <w:r w:rsidR="00CB410B" w:rsidRPr="00DA7839">
        <w:t>« </w:t>
      </w:r>
      <w:r w:rsidRPr="00DA7839">
        <w:t xml:space="preserve">dans la plus grande partie du </w:t>
      </w:r>
      <w:del w:id="1886" w:author="OBVIL" w:date="2016-12-01T14:12:00Z">
        <w:r w:rsidR="00F44912" w:rsidRPr="00DA59A9">
          <w:rPr>
            <w:sz w:val="22"/>
            <w:szCs w:val="22"/>
          </w:rPr>
          <w:delText>XVIII</w:delText>
        </w:r>
        <w:r w:rsidR="00F44912" w:rsidRPr="00DA59A9">
          <w:rPr>
            <w:vertAlign w:val="superscript"/>
          </w:rPr>
          <w:delText>e</w:delText>
        </w:r>
        <w:r w:rsidR="00F44912" w:rsidRPr="00CB410B">
          <w:delText xml:space="preserve"> </w:delText>
        </w:r>
      </w:del>
      <w:ins w:id="1887"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au moins dans ses noms les plus populaires, il y a une éclipse presque complète de l</w:t>
      </w:r>
      <w:r w:rsidR="00CB410B" w:rsidRPr="00DA7839">
        <w:t>’</w:t>
      </w:r>
      <w:r w:rsidRPr="00DA7839">
        <w:t>idée de progrè</w:t>
      </w:r>
      <w:r w:rsidR="00CB410B" w:rsidRPr="00DA7839">
        <w:t>s ? »</w:t>
      </w:r>
      <w:r w:rsidRPr="00DA7839">
        <w:t xml:space="preserve"> L</w:t>
      </w:r>
      <w:r w:rsidR="00CB410B" w:rsidRPr="00DA7839">
        <w:t>’</w:t>
      </w:r>
      <w:r w:rsidRPr="00DA7839">
        <w:t xml:space="preserve">auteur ne faisait exception que pour le seul Vico. Mais </w:t>
      </w:r>
      <w:r w:rsidR="00CB410B" w:rsidRPr="00DA7839">
        <w:t>« </w:t>
      </w:r>
      <w:r w:rsidRPr="00DA7839">
        <w:t>ni Montesquieu, disait-il, ni Rousseau qui mettait l</w:t>
      </w:r>
      <w:r w:rsidR="00CB410B" w:rsidRPr="00DA7839">
        <w:t>’</w:t>
      </w:r>
      <w:r w:rsidR="00F44912" w:rsidRPr="00DA7839">
        <w:t>âge</w:t>
      </w:r>
      <w:r w:rsidRPr="00DA7839">
        <w:t xml:space="preserve"> d</w:t>
      </w:r>
      <w:r w:rsidR="00CB410B" w:rsidRPr="00DA7839">
        <w:t>’</w:t>
      </w:r>
      <w:r w:rsidRPr="00DA7839">
        <w:t>or dans l</w:t>
      </w:r>
      <w:r w:rsidR="00CB410B" w:rsidRPr="00DA7839">
        <w:t>’</w:t>
      </w:r>
      <w:r w:rsidRPr="00DA7839">
        <w:t xml:space="preserve">état de nature, ni Diderot, qui dans </w:t>
      </w:r>
      <w:r w:rsidR="00F44912" w:rsidRPr="00DA7839">
        <w:rPr>
          <w:i/>
        </w:rPr>
        <w:t>l’</w:t>
      </w:r>
      <w:r w:rsidRPr="00DA7839">
        <w:rPr>
          <w:i/>
        </w:rPr>
        <w:t>Encyclopédie</w:t>
      </w:r>
      <w:r w:rsidRPr="00DA7839">
        <w:t xml:space="preserve"> n’a fait aucune place au mot nouveau de </w:t>
      </w:r>
      <w:r w:rsidRPr="00DA7839">
        <w:rPr>
          <w:i/>
        </w:rPr>
        <w:t>perfectibilité</w:t>
      </w:r>
      <w:r w:rsidRPr="00DA7839">
        <w:t>, ni Voltaire, aucun d</w:t>
      </w:r>
      <w:r w:rsidR="00CB410B" w:rsidRPr="00DA7839">
        <w:t>’</w:t>
      </w:r>
      <w:r w:rsidRPr="00DA7839">
        <w:t>eux n</w:t>
      </w:r>
      <w:r w:rsidR="00CB410B" w:rsidRPr="00DA7839">
        <w:t>’</w:t>
      </w:r>
      <w:r w:rsidRPr="00DA7839">
        <w:t>a eu le pressentiment du grand rôle que cette idée allait remplir sur la scène du monde</w:t>
      </w:r>
      <w:r w:rsidR="00CB410B" w:rsidRPr="00DA7839">
        <w:t> »</w:t>
      </w:r>
      <w:r w:rsidRPr="00DA7839">
        <w:t>. C</w:t>
      </w:r>
      <w:r w:rsidR="00CB410B" w:rsidRPr="00DA7839">
        <w:t>’</w:t>
      </w:r>
      <w:r w:rsidRPr="00DA7839">
        <w:t>est ce que j</w:t>
      </w:r>
      <w:r w:rsidR="00CB410B" w:rsidRPr="00DA7839">
        <w:t>’</w:t>
      </w:r>
      <w:r w:rsidRPr="00DA7839">
        <w:t xml:space="preserve">ai quelque peine à croire, </w:t>
      </w:r>
      <w:del w:id="1888" w:author="OBVIL" w:date="2016-12-01T14:12:00Z">
        <w:r w:rsidRPr="00CB410B">
          <w:delText>el</w:delText>
        </w:r>
      </w:del>
      <w:ins w:id="1889" w:author="OBVIL" w:date="2016-12-01T14:12:00Z">
        <w:r w:rsidR="00F64CC9">
          <w:t>et</w:t>
        </w:r>
      </w:ins>
      <w:r w:rsidRPr="00DA7839">
        <w:t xml:space="preserve"> je dirai prochainement pourquoi. Peul-</w:t>
      </w:r>
      <w:r w:rsidR="00F44912" w:rsidRPr="00DA7839">
        <w:t>être</w:t>
      </w:r>
      <w:r w:rsidRPr="00DA7839">
        <w:t xml:space="preserve"> alors </w:t>
      </w:r>
      <w:r w:rsidR="00541AF4" w:rsidRPr="00DA7839">
        <w:t>conviendra-t</w:t>
      </w:r>
      <w:r w:rsidR="00F44912" w:rsidRPr="00DA7839">
        <w:t xml:space="preserve">-on que si </w:t>
      </w:r>
      <w:r w:rsidR="00541AF4" w:rsidRPr="00DA7839">
        <w:t>le</w:t>
      </w:r>
      <w:r w:rsidR="00F44912" w:rsidRPr="00DA7839">
        <w:t xml:space="preserve"> mot d</w:t>
      </w:r>
      <w:r w:rsidRPr="00DA7839">
        <w:t xml:space="preserve">e </w:t>
      </w:r>
      <w:r w:rsidRPr="00DA7839">
        <w:rPr>
          <w:i/>
        </w:rPr>
        <w:t>perfectibilité</w:t>
      </w:r>
      <w:r w:rsidRPr="00DA7839">
        <w:t xml:space="preserve"> </w:t>
      </w:r>
      <w:r w:rsidR="00CB410B" w:rsidRPr="00DA7839">
        <w:t>« </w:t>
      </w:r>
      <w:r w:rsidRPr="00DA7839">
        <w:t>n</w:t>
      </w:r>
      <w:r w:rsidR="00CB410B" w:rsidRPr="00DA7839">
        <w:t>’</w:t>
      </w:r>
      <w:r w:rsidRPr="00DA7839">
        <w:t xml:space="preserve">a point de place dans </w:t>
      </w:r>
      <w:r w:rsidR="00F44912" w:rsidRPr="00DA7839">
        <w:rPr>
          <w:i/>
        </w:rPr>
        <w:t>l’</w:t>
      </w:r>
      <w:r w:rsidRPr="00DA7839">
        <w:rPr>
          <w:i/>
        </w:rPr>
        <w:t>Encyclopédie</w:t>
      </w:r>
      <w:r w:rsidR="00CB410B" w:rsidRPr="00DA7839">
        <w:t> »</w:t>
      </w:r>
      <w:r w:rsidRPr="00DA7839">
        <w:t>, c’est ce qui n</w:t>
      </w:r>
      <w:r w:rsidR="00CB410B" w:rsidRPr="00DA7839">
        <w:t>’</w:t>
      </w:r>
      <w:r w:rsidRPr="00DA7839">
        <w:t>importe guère, si l</w:t>
      </w:r>
      <w:r w:rsidR="00CB410B" w:rsidRPr="00DA7839">
        <w:t>’</w:t>
      </w:r>
      <w:r w:rsidRPr="00DA7839">
        <w:t xml:space="preserve">idée le progrès en </w:t>
      </w:r>
      <w:r w:rsidR="00F44912" w:rsidRPr="00DA7839">
        <w:t>est</w:t>
      </w:r>
      <w:r w:rsidRPr="00DA7839">
        <w:t xml:space="preserve"> l</w:t>
      </w:r>
      <w:r w:rsidR="00CB410B" w:rsidRPr="00DA7839">
        <w:t>’</w:t>
      </w:r>
      <w:r w:rsidR="00F44912" w:rsidRPr="00DA7839">
        <w:t>âme</w:t>
      </w:r>
      <w:r w:rsidRPr="00DA7839">
        <w:t>. Mais avant de venir à</w:t>
      </w:r>
      <w:r w:rsidR="00F44912" w:rsidRPr="00DA7839">
        <w:t xml:space="preserve"> </w:t>
      </w:r>
      <w:r w:rsidRPr="00DA7839">
        <w:t>l</w:t>
      </w:r>
      <w:r w:rsidR="00CB410B" w:rsidRPr="00DA7839">
        <w:t>’</w:t>
      </w:r>
      <w:r w:rsidRPr="00DA7839">
        <w:rPr>
          <w:i/>
        </w:rPr>
        <w:t>Encyclopédie</w:t>
      </w:r>
      <w:r w:rsidRPr="00B6083B">
        <w:rPr>
          <w:rPrChange w:id="1890" w:author="OBVIL" w:date="2016-12-01T14:12:00Z">
            <w:rPr>
              <w:rFonts w:ascii="Times New Roman" w:hAnsi="Times New Roman"/>
              <w:i/>
            </w:rPr>
          </w:rPrChange>
        </w:rPr>
        <w:t>,</w:t>
      </w:r>
      <w:r w:rsidRPr="00DA7839">
        <w:t xml:space="preserve"> dont la publication ne commence qu</w:t>
      </w:r>
      <w:r w:rsidR="00CB410B" w:rsidRPr="00DA7839">
        <w:t>’</w:t>
      </w:r>
      <w:r w:rsidR="00541AF4" w:rsidRPr="00DA7839">
        <w:t>en 1750</w:t>
      </w:r>
      <w:r w:rsidRPr="00DA7839">
        <w:t xml:space="preserve">, </w:t>
      </w:r>
      <w:del w:id="1891" w:author="OBVIL" w:date="2016-12-01T14:12:00Z">
        <w:r w:rsidRPr="00CB410B">
          <w:delText>el</w:delText>
        </w:r>
      </w:del>
      <w:ins w:id="1892" w:author="OBVIL" w:date="2016-12-01T14:12:00Z">
        <w:r w:rsidR="00F64CC9">
          <w:t>et</w:t>
        </w:r>
      </w:ins>
      <w:r w:rsidRPr="00DA7839">
        <w:t xml:space="preserve"> après avoir essayé de montrer les commencements de l</w:t>
      </w:r>
      <w:r w:rsidR="00CB410B" w:rsidRPr="00DA7839">
        <w:t>’</w:t>
      </w:r>
      <w:r w:rsidRPr="00DA7839">
        <w:t xml:space="preserve">idée de progrès, il nous faut en suivre la </w:t>
      </w:r>
      <w:r w:rsidR="00541AF4" w:rsidRPr="00DA7839">
        <w:t>fortune</w:t>
      </w:r>
      <w:r w:rsidRPr="00DA7839">
        <w:t>, les transformations ou les déviation</w:t>
      </w:r>
      <w:r w:rsidR="00CB410B" w:rsidRPr="00DA7839">
        <w:t>s ;</w:t>
      </w:r>
      <w:r w:rsidRPr="00DA7839">
        <w:t xml:space="preserve"> exam</w:t>
      </w:r>
      <w:r w:rsidR="00541AF4" w:rsidRPr="00DA7839">
        <w:t>iner si peut-être, entre 1715 et 1750</w:t>
      </w:r>
      <w:r w:rsidRPr="00DA7839">
        <w:t>, quelques autres idées ne l</w:t>
      </w:r>
      <w:r w:rsidR="00CB410B" w:rsidRPr="00DA7839">
        <w:t>’</w:t>
      </w:r>
      <w:r w:rsidRPr="00DA7839">
        <w:t>ont pa</w:t>
      </w:r>
      <w:r w:rsidR="00541AF4" w:rsidRPr="00DA7839">
        <w:t>s gênée, ou suspendue, ou plutôt</w:t>
      </w:r>
      <w:r w:rsidRPr="00DA7839">
        <w:t xml:space="preserve"> favorisé</w:t>
      </w:r>
      <w:r w:rsidR="00CB410B" w:rsidRPr="00DA7839">
        <w:t>e ;</w:t>
      </w:r>
      <w:r w:rsidR="00541AF4" w:rsidRPr="00DA7839">
        <w:t xml:space="preserve"> tâcher aussi, tâcher surtout</w:t>
      </w:r>
      <w:r w:rsidRPr="00DA7839">
        <w:t xml:space="preserve"> d</w:t>
      </w:r>
      <w:r w:rsidR="00CB410B" w:rsidRPr="00DA7839">
        <w:t>’</w:t>
      </w:r>
      <w:r w:rsidRPr="00DA7839">
        <w:t xml:space="preserve">en marquer les principales étapes, </w:t>
      </w:r>
      <w:r w:rsidR="00541AF4" w:rsidRPr="00DA7839">
        <w:t>et</w:t>
      </w:r>
      <w:r w:rsidR="00B6083B" w:rsidRPr="00DA7839">
        <w:t xml:space="preserve"> —</w:t>
      </w:r>
      <w:del w:id="1893" w:author="OBVIL" w:date="2016-12-01T14:12:00Z">
        <w:r w:rsidRPr="00CB410B">
          <w:delText xml:space="preserve"> </w:delText>
        </w:r>
      </w:del>
      <w:ins w:id="1894" w:author="OBVIL" w:date="2016-12-01T14:12:00Z">
        <w:r w:rsidR="00B6083B" w:rsidRPr="00B6083B">
          <w:t> </w:t>
        </w:r>
      </w:ins>
      <w:r w:rsidRPr="00DA7839">
        <w:t xml:space="preserve">pour finir par une comparaison </w:t>
      </w:r>
      <w:r w:rsidR="00541AF4" w:rsidRPr="00DA7839">
        <w:t>dont</w:t>
      </w:r>
      <w:r w:rsidRPr="00DA7839">
        <w:t xml:space="preserve"> la justesse excusera la banalité</w:t>
      </w:r>
      <w:r w:rsidR="00CB410B" w:rsidRPr="00DA7839">
        <w:t>,</w:t>
      </w:r>
      <w:r w:rsidR="00B6083B" w:rsidRPr="00DA7839">
        <w:t xml:space="preserve"> — </w:t>
      </w:r>
      <w:r w:rsidRPr="00DA7839">
        <w:t>si nous avons reconnu les sources du fleuve, il nous faut nous efforcer de dire maintenant, à travers les campagnes, l</w:t>
      </w:r>
      <w:r w:rsidR="00CB410B" w:rsidRPr="00DA7839">
        <w:t>’</w:t>
      </w:r>
      <w:r w:rsidRPr="00DA7839">
        <w:t>orientation de</w:t>
      </w:r>
      <w:r w:rsidR="00541AF4" w:rsidRPr="00DA7839">
        <w:t xml:space="preserve"> son cours, le nombre de ses affluents</w:t>
      </w:r>
      <w:r w:rsidRPr="00DA7839">
        <w:t>, la sin</w:t>
      </w:r>
      <w:r w:rsidR="00541AF4" w:rsidRPr="00DA7839">
        <w:t>uosité de ses rives, et la force</w:t>
      </w:r>
      <w:r w:rsidRPr="00DA7839">
        <w:t xml:space="preserve"> de ses eaux.</w:t>
      </w:r>
    </w:p>
    <w:p w14:paraId="0822A42E" w14:textId="77777777" w:rsidR="00CB410B" w:rsidRPr="00CB410B" w:rsidRDefault="00541AF4" w:rsidP="00541AF4">
      <w:pPr>
        <w:pStyle w:val="dateline"/>
      </w:pPr>
      <w:r>
        <w:t>15 octobre 18</w:t>
      </w:r>
      <w:r w:rsidR="00170A5B" w:rsidRPr="00CB410B">
        <w:t>92.</w:t>
      </w:r>
    </w:p>
    <w:p w14:paraId="340138A0" w14:textId="77777777" w:rsidR="00CB410B" w:rsidRPr="00CB410B" w:rsidRDefault="00541AF4" w:rsidP="00541AF4">
      <w:pPr>
        <w:pStyle w:val="Titre1"/>
      </w:pPr>
      <w:r w:rsidRPr="00CB410B">
        <w:t>Sur</w:t>
      </w:r>
      <w:r>
        <w:t xml:space="preserve"> </w:t>
      </w:r>
      <w:bookmarkStart w:id="1895" w:name="bookmark36"/>
      <w:bookmarkEnd w:id="1895"/>
      <w:r w:rsidRPr="00CB410B">
        <w:t>le caractère essentiel</w:t>
      </w:r>
      <w:r>
        <w:t xml:space="preserve"> </w:t>
      </w:r>
      <w:r w:rsidRPr="00CB410B">
        <w:t>de la littérature française</w:t>
      </w:r>
    </w:p>
    <w:p w14:paraId="2DE629A5" w14:textId="77777777" w:rsidR="00CB410B" w:rsidRPr="00CB410B" w:rsidRDefault="00170A5B" w:rsidP="00541AF4">
      <w:pPr>
        <w:pStyle w:val="Titre2"/>
      </w:pPr>
      <w:bookmarkStart w:id="1896" w:name="bookmark37"/>
      <w:bookmarkEnd w:id="1896"/>
      <w:r w:rsidRPr="00CB410B">
        <w:t>I</w:t>
      </w:r>
    </w:p>
    <w:p w14:paraId="71D85869" w14:textId="77777777" w:rsidR="00CB410B" w:rsidRPr="00DA7839" w:rsidRDefault="00170A5B" w:rsidP="00000A23">
      <w:pPr>
        <w:pStyle w:val="Corpsdetexte"/>
        <w:pPrChange w:id="1897" w:author="OBVIL" w:date="2016-12-01T14:12:00Z">
          <w:pPr>
            <w:pStyle w:val="Corpsdetexte"/>
            <w:spacing w:afterLines="120" w:after="288"/>
            <w:ind w:firstLine="240"/>
            <w:jc w:val="both"/>
          </w:pPr>
        </w:pPrChange>
      </w:pPr>
      <w:r w:rsidRPr="00DA7839">
        <w:t>C’est une entreprise assurément téméraire, imprudente, et qui semble condamnée d</w:t>
      </w:r>
      <w:r w:rsidR="00CB410B" w:rsidRPr="00DA7839">
        <w:t>’</w:t>
      </w:r>
      <w:r w:rsidRPr="00DA7839">
        <w:t xml:space="preserve">abord à l’inutilité, que de se proposer d’exprimer ou de résumer d’un mot le caractère essentiel d’une littérature aussi vaste, aussi riche, aussi diverse surtout, que la littérature française. Quel rapport, en effet, pourrait-on bien trouver entre un roman de la Table Rondo, comme </w:t>
      </w:r>
      <w:r w:rsidRPr="00DA7839">
        <w:rPr>
          <w:i/>
        </w:rPr>
        <w:t>le Chevalier au lion</w:t>
      </w:r>
      <w:r w:rsidR="00541AF4" w:rsidRPr="00DA7839">
        <w:t>, de Cr</w:t>
      </w:r>
      <w:r w:rsidRPr="00DA7839">
        <w:t xml:space="preserve">estien de Troyes, par exemple, et </w:t>
      </w:r>
      <w:r w:rsidRPr="00DA7839">
        <w:rPr>
          <w:i/>
        </w:rPr>
        <w:t>le Maître de Forge</w:t>
      </w:r>
      <w:r w:rsidR="00CB410B" w:rsidRPr="00DA7839">
        <w:rPr>
          <w:i/>
        </w:rPr>
        <w:t>s </w:t>
      </w:r>
      <w:r w:rsidR="00CB410B" w:rsidRPr="00DA7839">
        <w:t>?</w:t>
      </w:r>
      <w:r w:rsidRPr="00DA7839">
        <w:t xml:space="preserve"> ou </w:t>
      </w:r>
      <w:r w:rsidRPr="00DA7839">
        <w:rPr>
          <w:i/>
        </w:rPr>
        <w:t>Doit-on le dire</w:t>
      </w:r>
      <w:r w:rsidR="00CB410B" w:rsidRPr="00DA7839">
        <w:t> ?</w:t>
      </w:r>
      <w:r w:rsidRPr="00DA7839">
        <w:t xml:space="preserve"> ou quelque autre vaudeville, d’Eugène Labiche ou d’Edmond Gondine</w:t>
      </w:r>
      <w:r w:rsidR="00CB410B" w:rsidRPr="00DA7839">
        <w:t>t ?</w:t>
      </w:r>
      <w:r w:rsidRPr="00DA7839">
        <w:t xml:space="preserve"> Tout en diffère, jusqu</w:t>
      </w:r>
      <w:r w:rsidR="00CB410B" w:rsidRPr="00DA7839">
        <w:t>’</w:t>
      </w:r>
      <w:r w:rsidRPr="00DA7839">
        <w:t>il la langu</w:t>
      </w:r>
      <w:r w:rsidR="00CB410B" w:rsidRPr="00DA7839">
        <w:t>e ;</w:t>
      </w:r>
      <w:r w:rsidRPr="00DA7839">
        <w:t xml:space="preserve"> et encore plus les auteurs </w:t>
      </w:r>
      <w:r w:rsidR="00541AF4" w:rsidRPr="00DA7839">
        <w:t>eux-mêmes</w:t>
      </w:r>
      <w:r w:rsidRPr="00DA7839">
        <w:t>, pour</w:t>
      </w:r>
      <w:r w:rsidR="00541AF4" w:rsidRPr="00DA7839">
        <w:t xml:space="preserve"> ne rien dire des temps et de</w:t>
      </w:r>
      <w:r w:rsidRPr="00DA7839">
        <w:t>s lieux. Mais, sous prétexte d</w:t>
      </w:r>
      <w:r w:rsidR="00CB410B" w:rsidRPr="00DA7839">
        <w:t>’</w:t>
      </w:r>
      <w:r w:rsidRPr="00DA7839">
        <w:t>en définir le caractère essentie</w:t>
      </w:r>
      <w:r w:rsidR="00CB410B" w:rsidRPr="00DA7839">
        <w:t>l ;</w:t>
      </w:r>
      <w:r w:rsidR="00541AF4" w:rsidRPr="00DA7839">
        <w:t xml:space="preserve"> </w:t>
      </w:r>
      <w:r w:rsidRPr="00DA7839">
        <w:t>si l’on commence par retrancher ainsi de l</w:t>
      </w:r>
      <w:r w:rsidR="00CB410B" w:rsidRPr="00DA7839">
        <w:t>’</w:t>
      </w:r>
      <w:r w:rsidRPr="00DA7839">
        <w:t>histoire d’une littérature tout ce qui l’a diversifiée, qu</w:t>
      </w:r>
      <w:r w:rsidR="00CB410B" w:rsidRPr="00DA7839">
        <w:t>’</w:t>
      </w:r>
      <w:r w:rsidRPr="00DA7839">
        <w:t>en reste-t-i</w:t>
      </w:r>
      <w:r w:rsidR="00CB410B" w:rsidRPr="00DA7839">
        <w:t>l ?</w:t>
      </w:r>
      <w:r w:rsidR="00541AF4" w:rsidRPr="00DA7839">
        <w:t xml:space="preserve"> quel insignifiant résidu ?</w:t>
      </w:r>
      <w:r w:rsidRPr="00DA7839">
        <w:t xml:space="preserve"> quoi de littéraire, ou seulement quoi d historiqu</w:t>
      </w:r>
      <w:r w:rsidR="00CB410B" w:rsidRPr="00DA7839">
        <w:t>e ?</w:t>
      </w:r>
      <w:r w:rsidRPr="00DA7839">
        <w:t xml:space="preserve"> et, nous, d’analyse en analyse, qu’aurons-nous fait que d’amincir jusqu</w:t>
      </w:r>
      <w:r w:rsidR="00CB410B" w:rsidRPr="00DA7839">
        <w:t>’</w:t>
      </w:r>
      <w:r w:rsidRPr="00DA7839">
        <w:t>à la volatiliser, pour ainsi dire, la prétendue matière de nos observation</w:t>
      </w:r>
      <w:r w:rsidR="00CB410B" w:rsidRPr="00DA7839">
        <w:t>s ?</w:t>
      </w:r>
    </w:p>
    <w:p w14:paraId="13C49A33" w14:textId="789A235B" w:rsidR="00CB410B" w:rsidRPr="00DA7839" w:rsidRDefault="00170A5B" w:rsidP="00000A23">
      <w:pPr>
        <w:pStyle w:val="Corpsdetexte"/>
        <w:pPrChange w:id="1898" w:author="OBVIL" w:date="2016-12-01T14:12:00Z">
          <w:pPr>
            <w:pStyle w:val="Corpsdetexte"/>
            <w:spacing w:afterLines="120" w:after="288"/>
            <w:ind w:firstLine="240"/>
            <w:jc w:val="both"/>
          </w:pPr>
        </w:pPrChange>
      </w:pPr>
      <w:r w:rsidRPr="00DA7839">
        <w:t>On peut aisément répondre à cette objection. S</w:t>
      </w:r>
      <w:r w:rsidR="00CB410B" w:rsidRPr="00DA7839">
        <w:t>’</w:t>
      </w:r>
      <w:r w:rsidR="00541AF4" w:rsidRPr="00DA7839">
        <w:t>il n’est</w:t>
      </w:r>
      <w:r w:rsidRPr="00DA7839">
        <w:t xml:space="preserve"> pas absolument vrai</w:t>
      </w:r>
      <w:r w:rsidR="00B6083B" w:rsidRPr="00DA7839">
        <w:t xml:space="preserve"> —</w:t>
      </w:r>
      <w:del w:id="1899" w:author="OBVIL" w:date="2016-12-01T14:12:00Z">
        <w:r w:rsidRPr="00CB410B">
          <w:delText xml:space="preserve"> </w:delText>
        </w:r>
      </w:del>
      <w:ins w:id="1900" w:author="OBVIL" w:date="2016-12-01T14:12:00Z">
        <w:r w:rsidR="00B6083B" w:rsidRPr="00B6083B">
          <w:t> </w:t>
        </w:r>
      </w:ins>
      <w:r w:rsidRPr="00DA7839">
        <w:t>d</w:t>
      </w:r>
      <w:r w:rsidR="00CB410B" w:rsidRPr="00DA7839">
        <w:t>’</w:t>
      </w:r>
      <w:r w:rsidRPr="00DA7839">
        <w:t xml:space="preserve">une vérité constante </w:t>
      </w:r>
      <w:del w:id="1901" w:author="OBVIL" w:date="2016-12-01T14:12:00Z">
        <w:r w:rsidRPr="00CB410B">
          <w:delText>el</w:delText>
        </w:r>
      </w:del>
      <w:ins w:id="1902" w:author="OBVIL" w:date="2016-12-01T14:12:00Z">
        <w:r w:rsidR="00F64CC9">
          <w:t>et</w:t>
        </w:r>
      </w:ins>
      <w:r w:rsidRPr="00DA7839">
        <w:t xml:space="preserve"> mathématique, vérifiable en toute occasion</w:t>
      </w:r>
      <w:r w:rsidR="00B6083B" w:rsidRPr="00DA7839">
        <w:t xml:space="preserve"> —</w:t>
      </w:r>
      <w:del w:id="1903" w:author="OBVIL" w:date="2016-12-01T14:12:00Z">
        <w:r w:rsidRPr="00CB410B">
          <w:delText xml:space="preserve"> </w:delText>
        </w:r>
      </w:del>
      <w:ins w:id="1904" w:author="OBVIL" w:date="2016-12-01T14:12:00Z">
        <w:r w:rsidR="00B6083B" w:rsidRPr="00B6083B">
          <w:t> </w:t>
        </w:r>
      </w:ins>
      <w:r w:rsidRPr="00DA7839">
        <w:t>qu’une grande littérature soit l’expression adéquate du génie d’une race, et son histoire l’abrégé fidèle de celle de toute une civilisation, le contraire l’est sans doute encore moin</w:t>
      </w:r>
      <w:r w:rsidR="00CB410B" w:rsidRPr="00DA7839">
        <w:t>s ;</w:t>
      </w:r>
      <w:r w:rsidRPr="00DA7839">
        <w:t xml:space="preserve"> et quelque différence que six ou sept cents ans d’intervalle aient pu mettre entre un trouvère du </w:t>
      </w:r>
      <w:del w:id="1905" w:author="OBVIL" w:date="2016-12-01T14:12:00Z">
        <w:r w:rsidR="00541AF4">
          <w:rPr>
            <w:sz w:val="22"/>
            <w:szCs w:val="22"/>
          </w:rPr>
          <w:delText>X</w:delText>
        </w:r>
        <w:r w:rsidR="00541AF4" w:rsidRPr="00DA59A9">
          <w:rPr>
            <w:sz w:val="22"/>
            <w:szCs w:val="22"/>
          </w:rPr>
          <w:delText>II</w:delText>
        </w:r>
        <w:r w:rsidR="00541AF4" w:rsidRPr="00DA59A9">
          <w:rPr>
            <w:vertAlign w:val="superscript"/>
          </w:rPr>
          <w:delText>e</w:delText>
        </w:r>
      </w:del>
      <w:ins w:id="1906" w:author="OBVIL" w:date="2016-12-01T14:12:00Z">
        <w:r w:rsidR="00B6083B" w:rsidRPr="00B6083B">
          <w:rPr>
            <w:smallCaps/>
          </w:rPr>
          <w:t>xii</w:t>
        </w:r>
        <w:r w:rsidR="00541AF4" w:rsidRPr="00DA59A9">
          <w:rPr>
            <w:vertAlign w:val="superscript"/>
          </w:rPr>
          <w:t>e</w:t>
        </w:r>
      </w:ins>
      <w:r w:rsidR="00541AF4" w:rsidRPr="00DA7839">
        <w:t xml:space="preserve"> </w:t>
      </w:r>
      <w:r w:rsidRPr="00DA7839">
        <w:t>siècle et un vaudevilliste contemporain de la troisième république, il faut pourtant qu’il y ait quelques rapports entre eux. N’est-il pas permis d</w:t>
      </w:r>
      <w:r w:rsidR="00CB410B" w:rsidRPr="00DA7839">
        <w:t>’</w:t>
      </w:r>
      <w:r w:rsidRPr="00DA7839">
        <w:t>ajouter que, dans une Europe où, depuis mille ans seulement, tant de races se sont mélangées et fondues, tant de traités aussi faits et défaits, si c’est bien entre leurs frontières, c’est peut-être bien plus dans leurs littératures que les grandes nationalités historiques o</w:t>
      </w:r>
      <w:r w:rsidR="00541AF4" w:rsidRPr="00DA7839">
        <w:t>nt pris conscience d’elles-mêm</w:t>
      </w:r>
      <w:r w:rsidRPr="00DA7839">
        <w:t>e</w:t>
      </w:r>
      <w:r w:rsidR="00CB410B" w:rsidRPr="00DA7839">
        <w:t>s ?</w:t>
      </w:r>
      <w:r w:rsidRPr="00DA7839">
        <w:t xml:space="preserve"> </w:t>
      </w:r>
      <w:r w:rsidR="00541AF4" w:rsidRPr="00DA7839">
        <w:t xml:space="preserve">Il </w:t>
      </w:r>
      <w:r w:rsidRPr="00DA7839">
        <w:t xml:space="preserve">n’y aurait point d’Italie, </w:t>
      </w:r>
      <w:r w:rsidR="00541AF4" w:rsidRPr="00DA7839">
        <w:t>s’il n’y avait quelque chose de</w:t>
      </w:r>
      <w:r w:rsidRPr="00DA7839">
        <w:t xml:space="preserve"> commun entre Dante et </w:t>
      </w:r>
      <w:r w:rsidR="00541AF4" w:rsidRPr="00DA7839">
        <w:t>Alfieri</w:t>
      </w:r>
      <w:r w:rsidRPr="00DA7839">
        <w:t>, pas plus qu’il n’y aurait d</w:t>
      </w:r>
      <w:r w:rsidR="00CB410B" w:rsidRPr="00DA7839">
        <w:t>’</w:t>
      </w:r>
      <w:r w:rsidRPr="00DA7839">
        <w:t>Allemagne, s’il n’y avait au fond de tout Allemand quelq</w:t>
      </w:r>
      <w:r w:rsidR="00541AF4" w:rsidRPr="00DA7839">
        <w:t>ue chose, encore aujourd’hui, de</w:t>
      </w:r>
      <w:r w:rsidRPr="00DA7839">
        <w:t xml:space="preserve"> Luther. Mais ce qui décide la question, et ce qui achève de </w:t>
      </w:r>
      <w:r w:rsidR="00541AF4" w:rsidRPr="00DA7839">
        <w:t>légitimer</w:t>
      </w:r>
      <w:r w:rsidRPr="00DA7839">
        <w:t xml:space="preserve"> la recherche du caractère essentiel d’une littérature, ce sont les conséquences de fait qui en semblent résulte</w:t>
      </w:r>
      <w:r w:rsidR="00CB410B" w:rsidRPr="00DA7839">
        <w:t>r ;</w:t>
      </w:r>
      <w:r w:rsidR="00B6083B" w:rsidRPr="00DA7839">
        <w:t xml:space="preserve"> — </w:t>
      </w:r>
      <w:r w:rsidRPr="00DA7839">
        <w:t>c’</w:t>
      </w:r>
      <w:r w:rsidR="00541AF4" w:rsidRPr="00DA7839">
        <w:t>est la lumière que ce caract</w:t>
      </w:r>
      <w:r w:rsidRPr="00DA7839">
        <w:t>ère, une fois défini, projette</w:t>
      </w:r>
      <w:r w:rsidR="00541AF4" w:rsidRPr="00DA7839">
        <w:t>,</w:t>
      </w:r>
      <w:r w:rsidRPr="00DA7839">
        <w:t xml:space="preserve"> en quoique façon sur l’histoire la plus intérieure d’une littératur</w:t>
      </w:r>
      <w:r w:rsidR="00CB410B" w:rsidRPr="00DA7839">
        <w:t>e ;</w:t>
      </w:r>
      <w:r w:rsidR="00B6083B" w:rsidRPr="00DA7839">
        <w:t xml:space="preserve"> — </w:t>
      </w:r>
      <w:r w:rsidRPr="00DA7839">
        <w:t>c</w:t>
      </w:r>
      <w:r w:rsidR="00CB410B" w:rsidRPr="00DA7839">
        <w:t>’</w:t>
      </w:r>
      <w:r w:rsidRPr="00DA7839">
        <w:t>est ce qu</w:t>
      </w:r>
      <w:r w:rsidR="00CB410B" w:rsidRPr="00DA7839">
        <w:t>’</w:t>
      </w:r>
      <w:r w:rsidRPr="00DA7839">
        <w:t xml:space="preserve">il nous apprend enfin de la composition successive des </w:t>
      </w:r>
      <w:r w:rsidR="00CB410B" w:rsidRPr="00DA7839">
        <w:t>« </w:t>
      </w:r>
      <w:r w:rsidRPr="00DA7839">
        <w:t>âmes nationales</w:t>
      </w:r>
      <w:r w:rsidR="00CB410B" w:rsidRPr="00DA7839">
        <w:t> »</w:t>
      </w:r>
      <w:r w:rsidRPr="00DA7839">
        <w:t>.</w:t>
      </w:r>
    </w:p>
    <w:p w14:paraId="785C5949" w14:textId="584BEA9F" w:rsidR="00CB410B" w:rsidRPr="00DA7839" w:rsidRDefault="00170A5B" w:rsidP="00000A23">
      <w:pPr>
        <w:pStyle w:val="Corpsdetexte"/>
        <w:pPrChange w:id="1907" w:author="OBVIL" w:date="2016-12-01T14:12:00Z">
          <w:pPr>
            <w:pStyle w:val="Corpsdetexte"/>
            <w:spacing w:afterLines="120" w:after="288"/>
            <w:ind w:firstLine="240"/>
            <w:jc w:val="both"/>
          </w:pPr>
        </w:pPrChange>
      </w:pPr>
      <w:r w:rsidRPr="00DA7839">
        <w:t>Supposez, par exemple, que le caractère essentiel de la littérature italienne soit d’être ce que l</w:t>
      </w:r>
      <w:r w:rsidR="00CB410B" w:rsidRPr="00DA7839">
        <w:t>’</w:t>
      </w:r>
      <w:r w:rsidRPr="00DA7839">
        <w:t xml:space="preserve">on pourrait appeler une </w:t>
      </w:r>
      <w:r w:rsidR="00541AF4" w:rsidRPr="00DA7839">
        <w:rPr>
          <w:i/>
        </w:rPr>
        <w:t>litt</w:t>
      </w:r>
      <w:r w:rsidRPr="00DA7839">
        <w:rPr>
          <w:i/>
        </w:rPr>
        <w:t>érature artiste</w:t>
      </w:r>
      <w:r w:rsidRPr="00B6083B">
        <w:rPr>
          <w:rPrChange w:id="1908" w:author="OBVIL" w:date="2016-12-01T14:12:00Z">
            <w:rPr>
              <w:rFonts w:ascii="Times New Roman" w:hAnsi="Times New Roman"/>
              <w:i/>
            </w:rPr>
          </w:rPrChange>
        </w:rPr>
        <w:t>.</w:t>
      </w:r>
      <w:r w:rsidRPr="00DA7839">
        <w:t xml:space="preserve"> Ce seul caractère la distingue, la sépare aussitôt de toutes les grandes littératures modernes</w:t>
      </w:r>
      <w:r w:rsidR="00B6083B" w:rsidRPr="00DA7839">
        <w:t xml:space="preserve"> —</w:t>
      </w:r>
      <w:del w:id="1909" w:author="OBVIL" w:date="2016-12-01T14:12:00Z">
        <w:r w:rsidRPr="00CB410B">
          <w:delText xml:space="preserve"> </w:delText>
        </w:r>
      </w:del>
      <w:ins w:id="1910" w:author="OBVIL" w:date="2016-12-01T14:12:00Z">
        <w:r w:rsidR="00B6083B" w:rsidRPr="00B6083B">
          <w:t> </w:t>
        </w:r>
      </w:ins>
      <w:r w:rsidRPr="00DA7839">
        <w:t>de la française comme de l</w:t>
      </w:r>
      <w:r w:rsidR="00CB410B" w:rsidRPr="00DA7839">
        <w:t>’</w:t>
      </w:r>
      <w:r w:rsidRPr="00DA7839">
        <w:t>allemande, et de l</w:t>
      </w:r>
      <w:r w:rsidR="00CB410B" w:rsidRPr="00DA7839">
        <w:t>’</w:t>
      </w:r>
      <w:r w:rsidRPr="00DA7839">
        <w:t>anglaise comme de l</w:t>
      </w:r>
      <w:r w:rsidR="00CB410B" w:rsidRPr="00DA7839">
        <w:t>’</w:t>
      </w:r>
      <w:r w:rsidRPr="00DA7839">
        <w:t>espagnole</w:t>
      </w:r>
      <w:r w:rsidR="00CB410B" w:rsidRPr="00DA7839">
        <w:t>,</w:t>
      </w:r>
      <w:r w:rsidR="00B6083B" w:rsidRPr="00DA7839">
        <w:t xml:space="preserve"> — </w:t>
      </w:r>
      <w:r w:rsidR="00541AF4" w:rsidRPr="00DA7839">
        <w:t xml:space="preserve">où </w:t>
      </w:r>
      <w:r w:rsidRPr="00DA7839">
        <w:t>sans doute les œuvres d</w:t>
      </w:r>
      <w:r w:rsidR="00CB410B" w:rsidRPr="00DA7839">
        <w:t>’</w:t>
      </w:r>
      <w:r w:rsidRPr="00DA7839">
        <w:t>art abondent, mais où vous en trouverez fort peu qui le soient principalement, de parti pris et de dessein formé, dont l</w:t>
      </w:r>
      <w:r w:rsidR="00CB410B" w:rsidRPr="00DA7839">
        <w:t>’</w:t>
      </w:r>
      <w:r w:rsidRPr="00DA7839">
        <w:t>auteur, en les exécutant, ne se soit proposé, comme l</w:t>
      </w:r>
      <w:r w:rsidR="00CB410B" w:rsidRPr="00DA7839">
        <w:t>’</w:t>
      </w:r>
      <w:r w:rsidRPr="00DA7839">
        <w:t>Arioste ou le Tasse, que de suivre un caprice poétique ou de réaliser un rêve de beauté. Dans la notation du même caractère se trouvent enveloppées les affinités secrètes que la littérature italienne a toujours eues, comme l’on sait, avec les autres arts, et notamment avec la peinture ou avec la musique</w:t>
      </w:r>
      <w:r w:rsidR="00CB410B" w:rsidRPr="00DA7839">
        <w:t> :</w:t>
      </w:r>
      <w:r w:rsidRPr="00DA7839">
        <w:t xml:space="preserve"> il y a de l</w:t>
      </w:r>
      <w:r w:rsidR="00CB410B" w:rsidRPr="00DA7839">
        <w:t>’</w:t>
      </w:r>
      <w:r w:rsidR="00541AF4" w:rsidRPr="00DA7839">
        <w:t>Orc</w:t>
      </w:r>
      <w:r w:rsidRPr="00DA7839">
        <w:t xml:space="preserve">agna dans le poème de Dante, et quand on lit la </w:t>
      </w:r>
      <w:r w:rsidRPr="00DA7839">
        <w:rPr>
          <w:i/>
        </w:rPr>
        <w:t>Jérusalem</w:t>
      </w:r>
      <w:r w:rsidRPr="00DA7839">
        <w:t xml:space="preserve"> ou </w:t>
      </w:r>
      <w:r w:rsidR="00541AF4" w:rsidRPr="00DA7839">
        <w:rPr>
          <w:i/>
        </w:rPr>
        <w:t>l’Amint</w:t>
      </w:r>
      <w:r w:rsidRPr="00DA7839">
        <w:rPr>
          <w:i/>
        </w:rPr>
        <w:t>e</w:t>
      </w:r>
      <w:r w:rsidRPr="00B6083B">
        <w:rPr>
          <w:rPrChange w:id="1911" w:author="OBVIL" w:date="2016-12-01T14:12:00Z">
            <w:rPr>
              <w:rFonts w:ascii="Times New Roman" w:hAnsi="Times New Roman"/>
              <w:i/>
            </w:rPr>
          </w:rPrChange>
        </w:rPr>
        <w:t>,</w:t>
      </w:r>
      <w:r w:rsidRPr="00DA7839">
        <w:t xml:space="preserve"> ne semble-t-il pas, en vérité, qu’on assiste à la transformation de l’épopée en grand opér</w:t>
      </w:r>
      <w:r w:rsidR="00CB410B" w:rsidRPr="00DA7839">
        <w:t>a ?</w:t>
      </w:r>
      <w:r w:rsidRPr="00DA7839">
        <w:t xml:space="preserve"> </w:t>
      </w:r>
      <w:r w:rsidR="00541AF4" w:rsidRPr="00DA7839">
        <w:t>Par-là</w:t>
      </w:r>
      <w:r w:rsidRPr="00DA7839">
        <w:t>, également, s</w:t>
      </w:r>
      <w:r w:rsidR="00CB410B" w:rsidRPr="00DA7839">
        <w:t>’</w:t>
      </w:r>
      <w:r w:rsidRPr="00DA7839">
        <w:t xml:space="preserve">explique le prestige que la même littérature a exercé sur les imaginations du temps de la Renaissance. Français contemporains de François </w:t>
      </w:r>
      <w:r w:rsidR="00541AF4" w:rsidRPr="00DA7839">
        <w:t>1</w:t>
      </w:r>
      <w:r w:rsidR="00541AF4" w:rsidRPr="00DA7839">
        <w:rPr>
          <w:vertAlign w:val="superscript"/>
        </w:rPr>
        <w:t>er</w:t>
      </w:r>
      <w:r w:rsidRPr="00DA7839">
        <w:t xml:space="preserve"> et de Henri II, Anglais du temps de Henry V</w:t>
      </w:r>
      <w:r w:rsidR="00541AF4" w:rsidRPr="00DA7839">
        <w:t>III</w:t>
      </w:r>
      <w:r w:rsidRPr="00DA7839">
        <w:t xml:space="preserve"> et d’Élisabeth, ce sont les Italiens qui leur ont procuré leurs premières sensations d</w:t>
      </w:r>
      <w:r w:rsidR="00CB410B" w:rsidRPr="00DA7839">
        <w:t>’</w:t>
      </w:r>
      <w:r w:rsidRPr="00DA7839">
        <w:t>art</w:t>
      </w:r>
      <w:r w:rsidR="00CB410B" w:rsidRPr="00DA7839">
        <w:t> ;</w:t>
      </w:r>
      <w:r w:rsidRPr="00DA7839">
        <w:t xml:space="preserve"> et ridée du pouvoir propre et intrinsèque de la forme, si d’ailleurs ce n</w:t>
      </w:r>
      <w:r w:rsidR="00CB410B" w:rsidRPr="00DA7839">
        <w:t>’</w:t>
      </w:r>
      <w:r w:rsidRPr="00DA7839">
        <w:t xml:space="preserve">est pas toute la Renaissance, </w:t>
      </w:r>
      <w:r w:rsidR="00541AF4" w:rsidRPr="00DA7839">
        <w:t>n’en</w:t>
      </w:r>
      <w:r w:rsidRPr="00DA7839">
        <w:t xml:space="preserve"> serait-ce pas la part peut-être la plus considérabl</w:t>
      </w:r>
      <w:r w:rsidR="00CB410B" w:rsidRPr="00DA7839">
        <w:t>e ?</w:t>
      </w:r>
      <w:r w:rsidRPr="00DA7839">
        <w:t xml:space="preserve"> Mais qui ne voit encore le rapport de cette conception d</w:t>
      </w:r>
      <w:r w:rsidR="00CB410B" w:rsidRPr="00DA7839">
        <w:t>’</w:t>
      </w:r>
      <w:r w:rsidRPr="00DA7839">
        <w:t>une littérature purement artiste avec ce que les</w:t>
      </w:r>
      <w:r w:rsidR="00541AF4" w:rsidRPr="00DA7839">
        <w:t xml:space="preserve"> </w:t>
      </w:r>
      <w:r w:rsidRPr="00DA7839">
        <w:t xml:space="preserve">Italiens ont jadis appelé du nom de </w:t>
      </w:r>
      <w:r w:rsidRPr="00DA7839">
        <w:rPr>
          <w:i/>
        </w:rPr>
        <w:t>virt</w:t>
      </w:r>
      <w:r w:rsidR="00541AF4" w:rsidRPr="00DA7839">
        <w:rPr>
          <w:i/>
        </w:rPr>
        <w:t>ù</w:t>
      </w:r>
      <w:r w:rsidR="00CB410B" w:rsidRPr="00DA7839">
        <w:rPr>
          <w:i/>
        </w:rPr>
        <w:t> </w:t>
      </w:r>
      <w:r w:rsidR="00CB410B" w:rsidRPr="00DA7839">
        <w:t>;</w:t>
      </w:r>
      <w:r w:rsidRPr="00DA7839">
        <w:t xml:space="preserve"> qui n’est, pas la </w:t>
      </w:r>
      <w:r w:rsidRPr="00DA7839">
        <w:rPr>
          <w:i/>
        </w:rPr>
        <w:t>vertu</w:t>
      </w:r>
      <w:r w:rsidRPr="00B6083B">
        <w:rPr>
          <w:rPrChange w:id="1912" w:author="OBVIL" w:date="2016-12-01T14:12:00Z">
            <w:rPr>
              <w:rFonts w:ascii="Times New Roman" w:hAnsi="Times New Roman"/>
              <w:i/>
            </w:rPr>
          </w:rPrChange>
        </w:rPr>
        <w:t>,</w:t>
      </w:r>
      <w:r w:rsidRPr="00DA7839">
        <w:t xml:space="preserve"> qui peul même en être le contraire, qui est en tout cas</w:t>
      </w:r>
      <w:r w:rsidR="00B6083B" w:rsidRPr="00DA7839">
        <w:t xml:space="preserve"> —</w:t>
      </w:r>
      <w:del w:id="1913" w:author="OBVIL" w:date="2016-12-01T14:12:00Z">
        <w:r w:rsidRPr="00CB410B">
          <w:delText xml:space="preserve"> </w:delText>
        </w:r>
      </w:del>
      <w:ins w:id="1914" w:author="OBVIL" w:date="2016-12-01T14:12:00Z">
        <w:r w:rsidR="00B6083B" w:rsidRPr="00B6083B">
          <w:t> </w:t>
        </w:r>
      </w:ins>
      <w:r w:rsidRPr="00DA7839">
        <w:t>comme dirait un naturaliste ou un logicien</w:t>
      </w:r>
      <w:r w:rsidR="00B6083B" w:rsidRPr="00DA7839">
        <w:t xml:space="preserve"> —</w:t>
      </w:r>
      <w:del w:id="1915" w:author="OBVIL" w:date="2016-12-01T14:12:00Z">
        <w:r w:rsidRPr="00CB410B">
          <w:delText xml:space="preserve"> </w:delText>
        </w:r>
      </w:del>
      <w:ins w:id="1916" w:author="OBVIL" w:date="2016-12-01T14:12:00Z">
        <w:r w:rsidR="00B6083B" w:rsidRPr="00B6083B">
          <w:t> </w:t>
        </w:r>
      </w:ins>
      <w:r w:rsidRPr="00DA7839">
        <w:t xml:space="preserve">le </w:t>
      </w:r>
      <w:r w:rsidRPr="00DA7839">
        <w:rPr>
          <w:i/>
        </w:rPr>
        <w:t>genre</w:t>
      </w:r>
      <w:r w:rsidRPr="00DA7839">
        <w:t xml:space="preserve"> dont la </w:t>
      </w:r>
      <w:r w:rsidRPr="00DA7839">
        <w:rPr>
          <w:i/>
        </w:rPr>
        <w:t>virtuosité</w:t>
      </w:r>
      <w:r w:rsidRPr="00DA7839">
        <w:t xml:space="preserve"> n</w:t>
      </w:r>
      <w:r w:rsidR="00CB410B" w:rsidRPr="00DA7839">
        <w:t>’</w:t>
      </w:r>
      <w:r w:rsidRPr="00DA7839">
        <w:t>est qu</w:t>
      </w:r>
      <w:r w:rsidR="00CB410B" w:rsidRPr="00DA7839">
        <w:t>’</w:t>
      </w:r>
      <w:r w:rsidRPr="00DA7839">
        <w:t>une espèce particulièr</w:t>
      </w:r>
      <w:r w:rsidR="00CB410B" w:rsidRPr="00DA7839">
        <w:t>e ?</w:t>
      </w:r>
      <w:r w:rsidRPr="00DA7839">
        <w:t xml:space="preserve"> et qui ne voit, par conséquent, comment et par quelles routes prochaines la définition du caractère essentiel de la littérature nous achemine insensiblement à la connaissance du caractère italien lui-mêm</w:t>
      </w:r>
      <w:r w:rsidR="00CB410B" w:rsidRPr="00DA7839">
        <w:t>e ?</w:t>
      </w:r>
    </w:p>
    <w:p w14:paraId="09DA3FA8" w14:textId="5DB858AC" w:rsidR="00CB410B" w:rsidRPr="00DA7839" w:rsidRDefault="00170A5B" w:rsidP="00000A23">
      <w:pPr>
        <w:pStyle w:val="Corpsdetexte"/>
        <w:pPrChange w:id="1917" w:author="OBVIL" w:date="2016-12-01T14:12:00Z">
          <w:pPr>
            <w:pStyle w:val="Corpsdetexte"/>
            <w:spacing w:afterLines="120" w:after="288"/>
            <w:ind w:firstLine="240"/>
            <w:jc w:val="both"/>
          </w:pPr>
        </w:pPrChange>
      </w:pPr>
      <w:r w:rsidRPr="00DA7839">
        <w:t xml:space="preserve">Prenons un autre exemple, </w:t>
      </w:r>
      <w:del w:id="1918" w:author="OBVIL" w:date="2016-12-01T14:12:00Z">
        <w:r w:rsidRPr="00CB410B">
          <w:delText>el</w:delText>
        </w:r>
      </w:del>
      <w:ins w:id="1919" w:author="OBVIL" w:date="2016-12-01T14:12:00Z">
        <w:r w:rsidR="00F64CC9">
          <w:t>et</w:t>
        </w:r>
      </w:ins>
      <w:r w:rsidRPr="00DA7839">
        <w:t xml:space="preserve"> disons que le caractère essentiel de la </w:t>
      </w:r>
      <w:r w:rsidR="00541AF4" w:rsidRPr="00DA7839">
        <w:t>littérature</w:t>
      </w:r>
      <w:r w:rsidRPr="00DA7839">
        <w:t xml:space="preserve"> espagnole est d</w:t>
      </w:r>
      <w:r w:rsidR="00CB410B" w:rsidRPr="00DA7839">
        <w:t>’</w:t>
      </w:r>
      <w:r w:rsidR="00541AF4" w:rsidRPr="00DA7839">
        <w:t>être</w:t>
      </w:r>
      <w:r w:rsidRPr="00DA7839">
        <w:t xml:space="preserve"> une </w:t>
      </w:r>
      <w:r w:rsidRPr="00DA7839">
        <w:rPr>
          <w:i/>
        </w:rPr>
        <w:t>littérature chevaleresque</w:t>
      </w:r>
      <w:r w:rsidRPr="00B6083B">
        <w:rPr>
          <w:rPrChange w:id="1920" w:author="OBVIL" w:date="2016-12-01T14:12:00Z">
            <w:rPr>
              <w:rFonts w:ascii="Times New Roman" w:hAnsi="Times New Roman"/>
              <w:i/>
            </w:rPr>
          </w:rPrChange>
        </w:rPr>
        <w:t>.</w:t>
      </w:r>
      <w:r w:rsidRPr="00DA7839">
        <w:t xml:space="preserve"> N</w:t>
      </w:r>
      <w:r w:rsidR="00CB410B" w:rsidRPr="00DA7839">
        <w:t>’</w:t>
      </w:r>
      <w:r w:rsidRPr="00DA7839">
        <w:t>est-il pas vrai que toute son histoire en est éclairée comme d’un Irait de lumièr</w:t>
      </w:r>
      <w:r w:rsidR="00CB410B" w:rsidRPr="00DA7839">
        <w:t>e ?</w:t>
      </w:r>
      <w:r w:rsidRPr="00DA7839">
        <w:t xml:space="preserve"> Chansons épiques du </w:t>
      </w:r>
      <w:r w:rsidRPr="00DA7839">
        <w:rPr>
          <w:i/>
        </w:rPr>
        <w:t>Romancero</w:t>
      </w:r>
      <w:r w:rsidR="00CB410B" w:rsidRPr="00DA7839">
        <w:t> ;</w:t>
      </w:r>
      <w:r w:rsidRPr="00DA7839">
        <w:t xml:space="preserve"> romans d</w:t>
      </w:r>
      <w:r w:rsidR="00CB410B" w:rsidRPr="00DA7839">
        <w:t>’</w:t>
      </w:r>
      <w:r w:rsidRPr="00DA7839">
        <w:t xml:space="preserve">aventures dans le goût des </w:t>
      </w:r>
      <w:r w:rsidRPr="00DA7839">
        <w:rPr>
          <w:i/>
        </w:rPr>
        <w:t>Amadis</w:t>
      </w:r>
      <w:r w:rsidRPr="00DA7839">
        <w:t xml:space="preserve"> ou de la </w:t>
      </w:r>
      <w:r w:rsidRPr="00DA7839">
        <w:rPr>
          <w:i/>
        </w:rPr>
        <w:t xml:space="preserve">Diane </w:t>
      </w:r>
      <w:r w:rsidRPr="00DA7839">
        <w:t>de Montemayo</w:t>
      </w:r>
      <w:r w:rsidR="00CB410B" w:rsidRPr="00DA7839">
        <w:t>r ;</w:t>
      </w:r>
      <w:r w:rsidR="00541AF4" w:rsidRPr="00DA7839">
        <w:t xml:space="preserve"> drames de Calderon et</w:t>
      </w:r>
      <w:r w:rsidR="009C2E53" w:rsidRPr="00DA7839">
        <w:t xml:space="preserve"> de Lope de Veg</w:t>
      </w:r>
      <w:r w:rsidRPr="00DA7839">
        <w:t xml:space="preserve">a, </w:t>
      </w:r>
      <w:r w:rsidRPr="00DA7839">
        <w:rPr>
          <w:i/>
        </w:rPr>
        <w:t>le Médecin de son honneur</w:t>
      </w:r>
      <w:r w:rsidRPr="00DA7839">
        <w:t xml:space="preserve"> ou </w:t>
      </w:r>
      <w:r w:rsidRPr="00DA7839">
        <w:rPr>
          <w:i/>
        </w:rPr>
        <w:t>Mudarra le Bâtar</w:t>
      </w:r>
      <w:r w:rsidR="00CB410B" w:rsidRPr="00DA7839">
        <w:rPr>
          <w:i/>
        </w:rPr>
        <w:t>d </w:t>
      </w:r>
      <w:r w:rsidR="00CB410B" w:rsidRPr="00DA7839">
        <w:t>;</w:t>
      </w:r>
      <w:r w:rsidRPr="00DA7839">
        <w:t xml:space="preserve"> traités mystiques et romans picaresques, </w:t>
      </w:r>
      <w:r w:rsidR="00541AF4" w:rsidRPr="00DA7839">
        <w:rPr>
          <w:i/>
        </w:rPr>
        <w:t>le Château de l’</w:t>
      </w:r>
      <w:r w:rsidRPr="00DA7839">
        <w:rPr>
          <w:i/>
        </w:rPr>
        <w:t>âme</w:t>
      </w:r>
      <w:r w:rsidRPr="00DA7839">
        <w:t xml:space="preserve"> ou </w:t>
      </w:r>
      <w:r w:rsidR="009C2E53" w:rsidRPr="00DA7839">
        <w:rPr>
          <w:i/>
        </w:rPr>
        <w:t>Lazarille de Torm</w:t>
      </w:r>
      <w:r w:rsidRPr="00DA7839">
        <w:rPr>
          <w:i/>
        </w:rPr>
        <w:t>es</w:t>
      </w:r>
      <w:r w:rsidRPr="00DA7839">
        <w:t>, nous saisisso</w:t>
      </w:r>
      <w:r w:rsidR="009C2E53" w:rsidRPr="00DA7839">
        <w:t>ns le lie</w:t>
      </w:r>
      <w:r w:rsidRPr="00DA7839">
        <w:t xml:space="preserve">n qui rattache </w:t>
      </w:r>
      <w:r w:rsidR="00541AF4" w:rsidRPr="00DA7839">
        <w:t>entre</w:t>
      </w:r>
      <w:r w:rsidR="009C2E53" w:rsidRPr="00DA7839">
        <w:t xml:space="preserve"> ell</w:t>
      </w:r>
      <w:r w:rsidRPr="00DA7839">
        <w:t>es toutes ces couvres si diverses, leur air de famille, le Irait héréditaire qui témoigne de leur communauté d</w:t>
      </w:r>
      <w:r w:rsidR="00CB410B" w:rsidRPr="00DA7839">
        <w:t>’</w:t>
      </w:r>
      <w:r w:rsidRPr="00DA7839">
        <w:t xml:space="preserve">origine, ce </w:t>
      </w:r>
      <w:r w:rsidR="009C2E53" w:rsidRPr="00DA7839">
        <w:rPr>
          <w:i/>
        </w:rPr>
        <w:t>pundonor</w:t>
      </w:r>
      <w:r w:rsidRPr="00DA7839">
        <w:t xml:space="preserve"> castillan dont l</w:t>
      </w:r>
      <w:r w:rsidR="00CB410B" w:rsidRPr="00DA7839">
        <w:t>’</w:t>
      </w:r>
      <w:r w:rsidRPr="00DA7839">
        <w:t xml:space="preserve">exagération, tantôt sublime, et tantôt grotesque, se porte presque </w:t>
      </w:r>
      <w:r w:rsidR="009C2E53" w:rsidRPr="00DA7839">
        <w:t>indifféremment</w:t>
      </w:r>
      <w:r w:rsidR="00541AF4" w:rsidRPr="00DA7839">
        <w:t>, comme on le voit</w:t>
      </w:r>
      <w:r w:rsidRPr="00DA7839">
        <w:t xml:space="preserve"> dans l</w:t>
      </w:r>
      <w:r w:rsidR="00CB410B" w:rsidRPr="00DA7839">
        <w:t>’</w:t>
      </w:r>
      <w:r w:rsidR="00541AF4" w:rsidRPr="00DA7839">
        <w:t>histoire</w:t>
      </w:r>
      <w:r w:rsidR="009C2E53" w:rsidRPr="00DA7839">
        <w:t xml:space="preserve"> du chevalier de la Trist</w:t>
      </w:r>
      <w:r w:rsidRPr="00DA7839">
        <w:t>e Figure, aux extrémités du dév</w:t>
      </w:r>
      <w:r w:rsidR="009C2E53" w:rsidRPr="00DA7839">
        <w:t>ouement ou de la folie. Dans not</w:t>
      </w:r>
      <w:r w:rsidRPr="00DA7839">
        <w:t>re Europe moderne</w:t>
      </w:r>
      <w:r w:rsidR="00B6083B" w:rsidRPr="00DA7839">
        <w:t xml:space="preserve"> —</w:t>
      </w:r>
      <w:del w:id="1921" w:author="OBVIL" w:date="2016-12-01T14:12:00Z">
        <w:r w:rsidRPr="00CB410B">
          <w:delText xml:space="preserve"> </w:delText>
        </w:r>
      </w:del>
      <w:ins w:id="1922" w:author="OBVIL" w:date="2016-12-01T14:12:00Z">
        <w:r w:rsidR="00B6083B" w:rsidRPr="00B6083B">
          <w:t> </w:t>
        </w:r>
      </w:ins>
      <w:r w:rsidRPr="00DA7839">
        <w:t>politique et industrielle, utilitaire et positiviste</w:t>
      </w:r>
      <w:r w:rsidR="00CB410B" w:rsidRPr="00DA7839">
        <w:t>,</w:t>
      </w:r>
      <w:r w:rsidR="00B6083B" w:rsidRPr="00DA7839">
        <w:t xml:space="preserve"> — </w:t>
      </w:r>
      <w:r w:rsidRPr="00DA7839">
        <w:t>si nous n</w:t>
      </w:r>
      <w:r w:rsidR="00CB410B" w:rsidRPr="00DA7839">
        <w:t>’</w:t>
      </w:r>
      <w:r w:rsidRPr="00DA7839">
        <w:t>avons pas encore tout</w:t>
      </w:r>
      <w:r w:rsidR="009C2E53" w:rsidRPr="00DA7839">
        <w:t xml:space="preserve"> à fait </w:t>
      </w:r>
      <w:r w:rsidRPr="00DA7839">
        <w:t xml:space="preserve">perdu le sens du </w:t>
      </w:r>
      <w:r w:rsidRPr="00DA7839">
        <w:rPr>
          <w:i/>
        </w:rPr>
        <w:t>chevaleresque</w:t>
      </w:r>
      <w:r w:rsidRPr="00B6083B">
        <w:rPr>
          <w:rPrChange w:id="1923" w:author="OBVIL" w:date="2016-12-01T14:12:00Z">
            <w:rPr>
              <w:rFonts w:ascii="Times New Roman" w:hAnsi="Times New Roman"/>
              <w:i/>
            </w:rPr>
          </w:rPrChange>
        </w:rPr>
        <w:t xml:space="preserve">, </w:t>
      </w:r>
      <w:r w:rsidRPr="00DA7839">
        <w:t>c</w:t>
      </w:r>
      <w:r w:rsidR="00CB410B" w:rsidRPr="00DA7839">
        <w:t>’</w:t>
      </w:r>
      <w:r w:rsidRPr="00DA7839">
        <w:t xml:space="preserve">est à la </w:t>
      </w:r>
      <w:r w:rsidR="00541AF4" w:rsidRPr="00DA7839">
        <w:t>littérature</w:t>
      </w:r>
      <w:r w:rsidRPr="00DA7839">
        <w:t xml:space="preserve"> espagnole que nous le devon</w:t>
      </w:r>
      <w:r w:rsidR="00CB410B" w:rsidRPr="00DA7839">
        <w:t>s ;</w:t>
      </w:r>
      <w:r w:rsidR="009C2E53" w:rsidRPr="00DA7839">
        <w:t xml:space="preserve"> et l</w:t>
      </w:r>
      <w:r w:rsidR="00CB410B" w:rsidRPr="00DA7839">
        <w:t>’</w:t>
      </w:r>
      <w:r w:rsidR="009C2E53" w:rsidRPr="00DA7839">
        <w:t>esprit</w:t>
      </w:r>
      <w:r w:rsidRPr="00DA7839">
        <w:t xml:space="preserve"> du moyen âge, on le prouverait sans peine, c’</w:t>
      </w:r>
      <w:r w:rsidR="00541AF4" w:rsidRPr="00DA7839">
        <w:t xml:space="preserve">est elle qui </w:t>
      </w:r>
      <w:r w:rsidR="009C2E53" w:rsidRPr="00DA7839">
        <w:t>à</w:t>
      </w:r>
      <w:r w:rsidR="00541AF4" w:rsidRPr="00DA7839">
        <w:t xml:space="preserve"> sauvé pour nous t</w:t>
      </w:r>
      <w:r w:rsidRPr="00DA7839">
        <w:t>out ce qui méritait de</w:t>
      </w:r>
      <w:r w:rsidR="00CB410B" w:rsidRPr="00DA7839">
        <w:rPr>
          <w:rFonts w:hint="eastAsia"/>
        </w:rPr>
        <w:t xml:space="preserve"> </w:t>
      </w:r>
      <w:r w:rsidR="00CB410B" w:rsidRPr="00DA7839">
        <w:t>s</w:t>
      </w:r>
      <w:r w:rsidRPr="00DA7839">
        <w:t>urvivre. On ne me fera pas croire que la remarque soit inutile à une connaissance plus précise, à une intelligence plus entière de la littérature espagnole, de son rôle historique, et du génie de l</w:t>
      </w:r>
      <w:r w:rsidR="00CB410B" w:rsidRPr="00DA7839">
        <w:t>’</w:t>
      </w:r>
      <w:r w:rsidRPr="00DA7839">
        <w:t xml:space="preserve">Espagne </w:t>
      </w:r>
      <w:r w:rsidR="00541AF4" w:rsidRPr="00DA7839">
        <w:t>elle-même</w:t>
      </w:r>
      <w:r w:rsidRPr="00DA7839">
        <w:t>.</w:t>
      </w:r>
    </w:p>
    <w:p w14:paraId="14C8C682" w14:textId="103BE99D" w:rsidR="00CB410B" w:rsidRPr="00DA7839" w:rsidRDefault="00170A5B" w:rsidP="00000A23">
      <w:pPr>
        <w:pStyle w:val="Corpsdetexte"/>
        <w:pPrChange w:id="1924" w:author="OBVIL" w:date="2016-12-01T14:12:00Z">
          <w:pPr>
            <w:pStyle w:val="Corpsdetexte"/>
            <w:spacing w:afterLines="120" w:after="288"/>
            <w:ind w:firstLine="240"/>
            <w:jc w:val="both"/>
          </w:pPr>
        </w:pPrChange>
      </w:pPr>
      <w:r w:rsidRPr="00DA7839">
        <w:t>Le caractère essentiel de la littérature française est plus difficile à déterminer. Non pas qu</w:t>
      </w:r>
      <w:r w:rsidR="00CB410B" w:rsidRPr="00DA7839">
        <w:t>’</w:t>
      </w:r>
      <w:r w:rsidRPr="00DA7839">
        <w:t xml:space="preserve">en soi notre littérature nationale soit plus </w:t>
      </w:r>
      <w:r w:rsidRPr="00DA7839">
        <w:rPr>
          <w:i/>
        </w:rPr>
        <w:t>originale</w:t>
      </w:r>
      <w:r w:rsidRPr="00DA7839">
        <w:t xml:space="preserve"> qu</w:t>
      </w:r>
      <w:r w:rsidR="00CB410B" w:rsidRPr="00DA7839">
        <w:t>’</w:t>
      </w:r>
      <w:r w:rsidRPr="00DA7839">
        <w:t>une autre, ni surtout plus riche en grandes œuvres et en grands hommes. Rien ne serait plus impertinent que de le prétendr</w:t>
      </w:r>
      <w:r w:rsidR="00CB410B" w:rsidRPr="00DA7839">
        <w:t>e ;</w:t>
      </w:r>
      <w:r w:rsidRPr="00DA7839">
        <w:t xml:space="preserve"> et si les Espagnols n’ont pas de Molière, ou les Anglais de Voltaire, nous n</w:t>
      </w:r>
      <w:r w:rsidR="00CB410B" w:rsidRPr="00DA7839">
        <w:t>’</w:t>
      </w:r>
      <w:r w:rsidRPr="00DA7839">
        <w:t xml:space="preserve">avons pas, nous, en revanche, de </w:t>
      </w:r>
      <w:r w:rsidR="009C2E53" w:rsidRPr="00DA7839">
        <w:t>Cervantès</w:t>
      </w:r>
      <w:r w:rsidRPr="00DA7839">
        <w:t xml:space="preserve"> ni de Shakespeare. Mais la littérature française </w:t>
      </w:r>
      <w:r w:rsidR="009C2E53" w:rsidRPr="00DA7839">
        <w:t>est</w:t>
      </w:r>
      <w:r w:rsidRPr="00DA7839">
        <w:t xml:space="preserve"> sans doute la plus abondante ou la plus volumineuse, pour ne pas dire la plus féconde de toutes les littératures modernes</w:t>
      </w:r>
      <w:r w:rsidR="009C2E53" w:rsidRPr="00B6083B">
        <w:rPr>
          <w:rPrChange w:id="1925" w:author="OBVIL" w:date="2016-12-01T14:12:00Z">
            <w:rPr>
              <w:rFonts w:ascii="Times New Roman" w:hAnsi="Times New Roman"/>
              <w:i/>
            </w:rPr>
          </w:rPrChange>
        </w:rPr>
        <w:t>.</w:t>
      </w:r>
      <w:r w:rsidRPr="00B6083B">
        <w:rPr>
          <w:rPrChange w:id="1926" w:author="OBVIL" w:date="2016-12-01T14:12:00Z">
            <w:rPr>
              <w:rFonts w:ascii="Times New Roman" w:hAnsi="Times New Roman"/>
              <w:i/>
            </w:rPr>
          </w:rPrChange>
        </w:rPr>
        <w:t xml:space="preserve"> </w:t>
      </w:r>
      <w:r w:rsidRPr="00DA7839">
        <w:t>C</w:t>
      </w:r>
      <w:r w:rsidR="00CB410B" w:rsidRPr="00DA7839">
        <w:t>’</w:t>
      </w:r>
      <w:r w:rsidRPr="00DA7839">
        <w:t>est qu</w:t>
      </w:r>
      <w:r w:rsidR="00CB410B" w:rsidRPr="00DA7839">
        <w:t>’</w:t>
      </w:r>
      <w:r w:rsidRPr="00DA7839">
        <w:t xml:space="preserve">elle en </w:t>
      </w:r>
      <w:r w:rsidR="009C2E53" w:rsidRPr="00DA7839">
        <w:t>est</w:t>
      </w:r>
      <w:r w:rsidRPr="00DA7839">
        <w:t xml:space="preserve"> la plus ancienne, et, sans nulle vanité, nous pouvons rappeler que ni Dante en Italie, ni Chaucer en Angleterre n</w:t>
      </w:r>
      <w:r w:rsidR="00CB410B" w:rsidRPr="00DA7839">
        <w:t>’</w:t>
      </w:r>
      <w:r w:rsidRPr="00DA7839">
        <w:t>ont dissimulé ce qu</w:t>
      </w:r>
      <w:r w:rsidR="00CB410B" w:rsidRPr="00DA7839">
        <w:t>’</w:t>
      </w:r>
      <w:r w:rsidRPr="00DA7839">
        <w:t>ils devaient, l</w:t>
      </w:r>
      <w:r w:rsidR="00CB410B" w:rsidRPr="00DA7839">
        <w:t>’</w:t>
      </w:r>
      <w:r w:rsidRPr="00DA7839">
        <w:t>un à nos troubadours, et l</w:t>
      </w:r>
      <w:r w:rsidR="00CB410B" w:rsidRPr="00DA7839">
        <w:t>’</w:t>
      </w:r>
      <w:r w:rsidRPr="00DA7839">
        <w:t>autre aux auteurs anonymes de nos vieux fabliaux. N</w:t>
      </w:r>
      <w:r w:rsidR="00CB410B" w:rsidRPr="00DA7839">
        <w:t>’</w:t>
      </w:r>
      <w:r w:rsidRPr="00DA7839">
        <w:t>en est</w:t>
      </w:r>
      <w:r w:rsidR="009C2E53" w:rsidRPr="00DA7839">
        <w:t>-</w:t>
      </w:r>
      <w:r w:rsidRPr="00DA7839">
        <w:t>elle pas aussi la plus industrieus</w:t>
      </w:r>
      <w:r w:rsidR="00CB410B" w:rsidRPr="00DA7839">
        <w:t>e ?</w:t>
      </w:r>
      <w:r w:rsidRPr="00DA7839">
        <w:t xml:space="preserve"> ou, si l</w:t>
      </w:r>
      <w:r w:rsidR="00CB410B" w:rsidRPr="00DA7839">
        <w:t>’</w:t>
      </w:r>
      <w:r w:rsidRPr="00DA7839">
        <w:t>on veut, la plus accueillante, celle qui, de tout temps, quoi qu</w:t>
      </w:r>
      <w:r w:rsidR="00CB410B" w:rsidRPr="00DA7839">
        <w:t>’</w:t>
      </w:r>
      <w:r w:rsidRPr="00DA7839">
        <w:t>on en puisse dire, a été le plus curieuse des littératures étrangères, qui s</w:t>
      </w:r>
      <w:r w:rsidR="00CB410B" w:rsidRPr="00DA7839">
        <w:t>’</w:t>
      </w:r>
      <w:r w:rsidRPr="00DA7839">
        <w:t>en est le plus largement inspirée, qui s</w:t>
      </w:r>
      <w:r w:rsidR="00CB410B" w:rsidRPr="00DA7839">
        <w:t>’</w:t>
      </w:r>
      <w:r w:rsidRPr="00DA7839">
        <w:t xml:space="preserve">est fait le moins de scrupules de se les </w:t>
      </w:r>
      <w:r w:rsidR="00CB410B" w:rsidRPr="00DA7839">
        <w:t>« </w:t>
      </w:r>
      <w:r w:rsidRPr="00DA7839">
        <w:t>convertir en sang et en nourriture</w:t>
      </w:r>
      <w:r w:rsidR="00CB410B" w:rsidRPr="00DA7839">
        <w:t> » ?</w:t>
      </w:r>
      <w:r w:rsidRPr="00DA7839">
        <w:t xml:space="preserve"> Ronsard est presque un poète italien, et Corneille</w:t>
      </w:r>
      <w:r w:rsidR="00B6083B" w:rsidRPr="00DA7839">
        <w:t xml:space="preserve"> —</w:t>
      </w:r>
      <w:del w:id="1927" w:author="OBVIL" w:date="2016-12-01T14:12:00Z">
        <w:r w:rsidRPr="00CB410B">
          <w:delText xml:space="preserve"> </w:delText>
        </w:r>
      </w:del>
      <w:ins w:id="1928" w:author="OBVIL" w:date="2016-12-01T14:12:00Z">
        <w:r w:rsidR="00B6083B" w:rsidRPr="00B6083B">
          <w:t> </w:t>
        </w:r>
      </w:ins>
      <w:r w:rsidRPr="00DA7839">
        <w:t>avec des parties d</w:t>
      </w:r>
      <w:r w:rsidR="00CB410B" w:rsidRPr="00DA7839">
        <w:t>’</w:t>
      </w:r>
      <w:r w:rsidRPr="00DA7839">
        <w:t>un Normand</w:t>
      </w:r>
      <w:r w:rsidR="00B6083B" w:rsidRPr="00DA7839">
        <w:t xml:space="preserve"> —</w:t>
      </w:r>
      <w:del w:id="1929" w:author="OBVIL" w:date="2016-12-01T14:12:00Z">
        <w:r w:rsidRPr="00CB410B">
          <w:delText xml:space="preserve"> </w:delText>
        </w:r>
      </w:del>
      <w:ins w:id="1930" w:author="OBVIL" w:date="2016-12-01T14:12:00Z">
        <w:r w:rsidR="00B6083B" w:rsidRPr="00B6083B">
          <w:t> </w:t>
        </w:r>
      </w:ins>
      <w:r w:rsidRPr="00DA7839">
        <w:t>est presque un tragique espagnol, si, quand ce n</w:t>
      </w:r>
      <w:r w:rsidR="00CB410B" w:rsidRPr="00DA7839">
        <w:t>’</w:t>
      </w:r>
      <w:r w:rsidR="009C2E53" w:rsidRPr="00DA7839">
        <w:t>est pas de Calderon ou</w:t>
      </w:r>
      <w:r w:rsidRPr="00DA7839">
        <w:t xml:space="preserve"> de Lope de Vega qu’il se réclame, c</w:t>
      </w:r>
      <w:r w:rsidR="00CB410B" w:rsidRPr="00DA7839">
        <w:t>’</w:t>
      </w:r>
      <w:r w:rsidRPr="00DA7839">
        <w:t>est de Sénèque ou de Lucain, lesquels étaient tous les deux de Cordoue. Nous avons</w:t>
      </w:r>
      <w:r w:rsidR="00CB410B" w:rsidRPr="00DA7839">
        <w:rPr>
          <w:rFonts w:hint="eastAsia"/>
        </w:rPr>
        <w:t xml:space="preserve"> </w:t>
      </w:r>
      <w:r w:rsidR="00CB410B" w:rsidRPr="00DA7839">
        <w:t>a</w:t>
      </w:r>
      <w:r w:rsidRPr="00DA7839">
        <w:t xml:space="preserve">ussi des prosateurs, comme Diderot, dont on discute, depuis plus de cent ans, s’ils sont </w:t>
      </w:r>
      <w:r w:rsidR="00CB410B" w:rsidRPr="00DA7839">
        <w:t>« </w:t>
      </w:r>
      <w:r w:rsidRPr="00DA7839">
        <w:t xml:space="preserve">le plus Allemand on </w:t>
      </w:r>
      <w:r w:rsidR="00CB410B" w:rsidRPr="00DA7839">
        <w:t>« </w:t>
      </w:r>
      <w:r w:rsidRPr="00DA7839">
        <w:t>le plus Anglais</w:t>
      </w:r>
      <w:r w:rsidR="00CB410B" w:rsidRPr="00DA7839">
        <w:t> »</w:t>
      </w:r>
      <w:r w:rsidR="009C2E53" w:rsidRPr="00DA7839">
        <w:t xml:space="preserve"> de nos Champenois. Et</w:t>
      </w:r>
      <w:r w:rsidRPr="00DA7839">
        <w:t xml:space="preserve"> bientôt même, si nous n</w:t>
      </w:r>
      <w:r w:rsidR="00CB410B" w:rsidRPr="00DA7839">
        <w:t>’</w:t>
      </w:r>
      <w:r w:rsidRPr="00DA7839">
        <w:t>y prenons garde, on ne lira plus à Paris que des romanciers russes, du Goncharo</w:t>
      </w:r>
      <w:r w:rsidR="009C2E53" w:rsidRPr="00DA7839">
        <w:t>ff</w:t>
      </w:r>
      <w:r w:rsidRPr="00DA7839">
        <w:t xml:space="preserve"> ou du Chedrine, comme on n</w:t>
      </w:r>
      <w:r w:rsidR="00CB410B" w:rsidRPr="00DA7839">
        <w:t>’</w:t>
      </w:r>
      <w:r w:rsidRPr="00DA7839">
        <w:t>y verra plus jouer que des mélodrames follement Scandinaves</w:t>
      </w:r>
      <w:r w:rsidR="00CB410B" w:rsidRPr="00DA7839">
        <w:t> :</w:t>
      </w:r>
      <w:r w:rsidRPr="00DA7839">
        <w:t xml:space="preserve"> </w:t>
      </w:r>
      <w:r w:rsidRPr="00DA7839">
        <w:rPr>
          <w:i/>
        </w:rPr>
        <w:t>le Conard sauvage</w:t>
      </w:r>
      <w:r w:rsidRPr="00DA7839">
        <w:t xml:space="preserve"> ou </w:t>
      </w:r>
      <w:r w:rsidRPr="00DA7839">
        <w:rPr>
          <w:i/>
        </w:rPr>
        <w:t>la Daine de la mer</w:t>
      </w:r>
      <w:r w:rsidRPr="00B6083B">
        <w:rPr>
          <w:rPrChange w:id="1931" w:author="OBVIL" w:date="2016-12-01T14:12:00Z">
            <w:rPr>
              <w:rFonts w:ascii="Times New Roman" w:hAnsi="Times New Roman"/>
              <w:i/>
            </w:rPr>
          </w:rPrChange>
        </w:rPr>
        <w:t>.</w:t>
      </w:r>
      <w:r w:rsidR="00CB410B" w:rsidRPr="00DA7839">
        <w:rPr>
          <w:i/>
        </w:rPr>
        <w:t xml:space="preserve">… </w:t>
      </w:r>
      <w:r w:rsidRPr="00DA7839">
        <w:t>Ajoutons, qu’internationale ou cosmopolite en ce sens, la littérature française l</w:t>
      </w:r>
      <w:r w:rsidR="00CB410B" w:rsidRPr="00DA7839">
        <w:t>’</w:t>
      </w:r>
      <w:r w:rsidR="009C2E53" w:rsidRPr="00DA7839">
        <w:t>est</w:t>
      </w:r>
      <w:r w:rsidRPr="00DA7839">
        <w:t xml:space="preserve"> encore en celui-ci qu</w:t>
      </w:r>
      <w:r w:rsidR="00CB410B" w:rsidRPr="00DA7839">
        <w:t>’</w:t>
      </w:r>
      <w:r w:rsidRPr="00DA7839">
        <w:t>aucune autre ne s</w:t>
      </w:r>
      <w:r w:rsidR="00CB410B" w:rsidRPr="00DA7839">
        <w:t>’</w:t>
      </w:r>
      <w:r w:rsidRPr="00DA7839">
        <w:t>honore d’avoir comme attiré il elle plus d’étrangers</w:t>
      </w:r>
      <w:r w:rsidR="00CB410B" w:rsidRPr="00DA7839">
        <w:t> :</w:t>
      </w:r>
      <w:r w:rsidR="009C2E53" w:rsidRPr="00DA7839">
        <w:t xml:space="preserve"> Italiens, depuis Brunett</w:t>
      </w:r>
      <w:r w:rsidRPr="00DA7839">
        <w:t>o Latin</w:t>
      </w:r>
      <w:r w:rsidR="00CB410B" w:rsidRPr="00DA7839">
        <w:t>i</w:t>
      </w:r>
      <w:r w:rsidR="00B6083B" w:rsidRPr="00DA7839">
        <w:t xml:space="preserve"> —</w:t>
      </w:r>
      <w:del w:id="1932" w:author="OBVIL" w:date="2016-12-01T14:12:00Z">
        <w:r w:rsidRPr="00CB410B">
          <w:delText xml:space="preserve"> </w:delText>
        </w:r>
      </w:del>
      <w:ins w:id="1933" w:author="OBVIL" w:date="2016-12-01T14:12:00Z">
        <w:r w:rsidR="00B6083B" w:rsidRPr="00B6083B">
          <w:t> </w:t>
        </w:r>
      </w:ins>
      <w:r w:rsidRPr="00DA7839">
        <w:t>le maître de Dante</w:t>
      </w:r>
      <w:r w:rsidR="00B6083B" w:rsidRPr="00DA7839">
        <w:t xml:space="preserve"> —</w:t>
      </w:r>
      <w:del w:id="1934" w:author="OBVIL" w:date="2016-12-01T14:12:00Z">
        <w:r w:rsidRPr="00CB410B">
          <w:delText xml:space="preserve"> </w:delText>
        </w:r>
      </w:del>
      <w:ins w:id="1935" w:author="OBVIL" w:date="2016-12-01T14:12:00Z">
        <w:r w:rsidR="00B6083B" w:rsidRPr="00B6083B">
          <w:t> </w:t>
        </w:r>
      </w:ins>
      <w:r w:rsidRPr="00DA7839">
        <w:t>jusqu</w:t>
      </w:r>
      <w:r w:rsidR="00CB410B" w:rsidRPr="00DA7839">
        <w:t>’</w:t>
      </w:r>
      <w:r w:rsidRPr="00DA7839">
        <w:t>à Galiani, l</w:t>
      </w:r>
      <w:r w:rsidR="00CB410B" w:rsidRPr="00DA7839">
        <w:t>’</w:t>
      </w:r>
      <w:r w:rsidRPr="00DA7839">
        <w:t>ami de nos encyclopédiste</w:t>
      </w:r>
      <w:r w:rsidR="00CB410B" w:rsidRPr="00DA7839">
        <w:t>s ;</w:t>
      </w:r>
      <w:r w:rsidR="009C2E53" w:rsidRPr="00DA7839">
        <w:t xml:space="preserve"> Anglais, comme H</w:t>
      </w:r>
      <w:r w:rsidRPr="00DA7839">
        <w:t>amilton et comme Chesterfield</w:t>
      </w:r>
      <w:r w:rsidR="00CB410B" w:rsidRPr="00DA7839">
        <w:t> ;</w:t>
      </w:r>
      <w:r w:rsidRPr="00DA7839">
        <w:t xml:space="preserve"> Allemands surtout, comme Leibniz et comme le grand Frédéric.</w:t>
      </w:r>
      <w:r w:rsidR="00CB410B" w:rsidRPr="00DA7839">
        <w:t xml:space="preserve">… </w:t>
      </w:r>
      <w:r w:rsidRPr="00DA7839">
        <w:t>Et c</w:t>
      </w:r>
      <w:r w:rsidR="00CB410B" w:rsidRPr="00DA7839">
        <w:t>’</w:t>
      </w:r>
      <w:r w:rsidRPr="00DA7839">
        <w:t>est tout cela qui la fait si diverse, mais aussi c</w:t>
      </w:r>
      <w:r w:rsidR="00CB410B" w:rsidRPr="00DA7839">
        <w:t>’</w:t>
      </w:r>
      <w:r w:rsidRPr="00DA7839">
        <w:t>est tout cela qui la rend si difficile à caractériser d</w:t>
      </w:r>
      <w:r w:rsidR="00CB410B" w:rsidRPr="00DA7839">
        <w:t>’</w:t>
      </w:r>
      <w:r w:rsidRPr="00DA7839">
        <w:t>un mot.</w:t>
      </w:r>
    </w:p>
    <w:p w14:paraId="75741EB9" w14:textId="77777777" w:rsidR="00CB410B" w:rsidRPr="00CB410B" w:rsidRDefault="00170A5B" w:rsidP="009C2E53">
      <w:pPr>
        <w:pStyle w:val="Titre2"/>
      </w:pPr>
      <w:bookmarkStart w:id="1936" w:name="bookmark38"/>
      <w:bookmarkEnd w:id="1936"/>
      <w:r w:rsidRPr="00CB410B">
        <w:t>Il</w:t>
      </w:r>
    </w:p>
    <w:p w14:paraId="02CB9393" w14:textId="069B6DFB" w:rsidR="00CB410B" w:rsidRPr="00DA7839" w:rsidRDefault="00170A5B" w:rsidP="00000A23">
      <w:pPr>
        <w:pStyle w:val="Corpsdetexte"/>
        <w:pPrChange w:id="1937" w:author="OBVIL" w:date="2016-12-01T14:12:00Z">
          <w:pPr>
            <w:pStyle w:val="Corpsdetexte"/>
            <w:spacing w:afterLines="120" w:after="288"/>
            <w:ind w:firstLine="240"/>
            <w:jc w:val="both"/>
          </w:pPr>
        </w:pPrChange>
      </w:pPr>
      <w:r w:rsidRPr="00DA7839">
        <w:t>Si cependant on disait qu</w:t>
      </w:r>
      <w:r w:rsidR="00CB410B" w:rsidRPr="00DA7839">
        <w:t>’</w:t>
      </w:r>
      <w:r w:rsidRPr="00DA7839">
        <w:t>avant d</w:t>
      </w:r>
      <w:r w:rsidR="00CB410B" w:rsidRPr="00DA7839">
        <w:t>’</w:t>
      </w:r>
      <w:r w:rsidR="009C2E53" w:rsidRPr="00DA7839">
        <w:t>être autre</w:t>
      </w:r>
      <w:r w:rsidRPr="00DA7839">
        <w:t xml:space="preserve"> chose, et de se définir par ces qualités d’ordre et de clarté, de logique </w:t>
      </w:r>
      <w:r w:rsidR="009C2E53" w:rsidRPr="00DA7839">
        <w:t>et</w:t>
      </w:r>
      <w:r w:rsidRPr="00DA7839">
        <w:t xml:space="preserve"> de précision, d’élégance </w:t>
      </w:r>
      <w:r w:rsidR="009C2E53" w:rsidRPr="00DA7839">
        <w:t>et</w:t>
      </w:r>
      <w:r w:rsidRPr="00DA7839">
        <w:t xml:space="preserve"> de politesse, dont l</w:t>
      </w:r>
      <w:r w:rsidR="00CB410B" w:rsidRPr="00DA7839">
        <w:t>’</w:t>
      </w:r>
      <w:r w:rsidRPr="00DA7839">
        <w:t xml:space="preserve">énumération </w:t>
      </w:r>
      <w:r w:rsidR="009C2E53" w:rsidRPr="00DA7839">
        <w:t>est</w:t>
      </w:r>
      <w:r w:rsidRPr="00DA7839">
        <w:t xml:space="preserve"> devenue p</w:t>
      </w:r>
      <w:r w:rsidR="009C2E53" w:rsidRPr="00DA7839">
        <w:t>resque banale, notre littérature</w:t>
      </w:r>
      <w:r w:rsidRPr="00DA7839">
        <w:t xml:space="preserve"> est essentiellement </w:t>
      </w:r>
      <w:r w:rsidRPr="00DA7839">
        <w:rPr>
          <w:i/>
        </w:rPr>
        <w:t>sociable</w:t>
      </w:r>
      <w:r w:rsidRPr="00DA7839">
        <w:t xml:space="preserve"> ou </w:t>
      </w:r>
      <w:r w:rsidRPr="00DA7839">
        <w:rPr>
          <w:i/>
        </w:rPr>
        <w:t>sociale</w:t>
      </w:r>
      <w:r w:rsidR="009C2E53" w:rsidRPr="00DA7839">
        <w:t>, ce ne serait peut-être</w:t>
      </w:r>
      <w:r w:rsidRPr="00DA7839">
        <w:t xml:space="preserve"> pas l</w:t>
      </w:r>
      <w:r w:rsidR="00CB410B" w:rsidRPr="00DA7839">
        <w:t>’</w:t>
      </w:r>
      <w:r w:rsidRPr="00DA7839">
        <w:t>expression de la vérité tout entière, mais, si je ne me trompe, il ne s</w:t>
      </w:r>
      <w:r w:rsidR="00CB410B" w:rsidRPr="00DA7839">
        <w:t>’</w:t>
      </w:r>
      <w:r w:rsidRPr="00DA7839">
        <w:t xml:space="preserve">en </w:t>
      </w:r>
      <w:r w:rsidR="009C2E53" w:rsidRPr="00DA7839">
        <w:t>faudrait de guère. Prosate</w:t>
      </w:r>
      <w:r w:rsidRPr="00DA7839">
        <w:t>urs et poètes même</w:t>
      </w:r>
      <w:r w:rsidR="00CB410B" w:rsidRPr="00DA7839">
        <w:t>,</w:t>
      </w:r>
      <w:r w:rsidR="00B6083B" w:rsidRPr="00DA7839">
        <w:t xml:space="preserve"> — </w:t>
      </w:r>
      <w:r w:rsidR="009C2E53" w:rsidRPr="00DA7839">
        <w:t>depuis Créstien de Troyes, qu</w:t>
      </w:r>
      <w:r w:rsidRPr="00DA7839">
        <w:t xml:space="preserve">e je nommais </w:t>
      </w:r>
      <w:r w:rsidR="00F57F65" w:rsidRPr="00DA7839">
        <w:t>tout</w:t>
      </w:r>
      <w:r w:rsidRPr="00DA7839">
        <w:t xml:space="preserve"> à l</w:t>
      </w:r>
      <w:r w:rsidR="00CB410B" w:rsidRPr="00DA7839">
        <w:t>’</w:t>
      </w:r>
      <w:r w:rsidRPr="00DA7839">
        <w:t>heure, jusqu</w:t>
      </w:r>
      <w:r w:rsidR="00CB410B" w:rsidRPr="00DA7839">
        <w:t>’</w:t>
      </w:r>
      <w:r w:rsidRPr="00DA7839">
        <w:t xml:space="preserve">à l’auteur des </w:t>
      </w:r>
      <w:r w:rsidRPr="00DA7839">
        <w:rPr>
          <w:i/>
        </w:rPr>
        <w:t>Humbles</w:t>
      </w:r>
      <w:r w:rsidRPr="00DA7839">
        <w:t xml:space="preserve"> ou des </w:t>
      </w:r>
      <w:r w:rsidR="009C2E53" w:rsidRPr="00DA7839">
        <w:rPr>
          <w:i/>
        </w:rPr>
        <w:t>Int</w:t>
      </w:r>
      <w:r w:rsidRPr="00DA7839">
        <w:rPr>
          <w:i/>
        </w:rPr>
        <w:t>imités</w:t>
      </w:r>
      <w:r w:rsidR="009C2E53" w:rsidRPr="00DA7839">
        <w:t xml:space="preserve">, </w:t>
      </w:r>
      <w:r w:rsidR="00B6083B" w:rsidRPr="00DA7839">
        <w:t>M.</w:t>
      </w:r>
      <w:del w:id="1938" w:author="OBVIL" w:date="2016-12-01T14:12:00Z">
        <w:r w:rsidR="009C2E53">
          <w:delText xml:space="preserve"> </w:delText>
        </w:r>
      </w:del>
      <w:ins w:id="1939" w:author="OBVIL" w:date="2016-12-01T14:12:00Z">
        <w:r w:rsidR="00B6083B">
          <w:t> </w:t>
        </w:r>
      </w:ins>
      <w:r w:rsidR="009C2E53" w:rsidRPr="00DA7839">
        <w:t>François Coppée, depuis Froissart</w:t>
      </w:r>
      <w:r w:rsidRPr="00DA7839">
        <w:t xml:space="preserve"> ou Commynes jusqu</w:t>
      </w:r>
      <w:r w:rsidR="00CB410B" w:rsidRPr="00DA7839">
        <w:t>’</w:t>
      </w:r>
      <w:r w:rsidRPr="00DA7839">
        <w:t>à l</w:t>
      </w:r>
      <w:r w:rsidR="00CB410B" w:rsidRPr="00DA7839">
        <w:t>’</w:t>
      </w:r>
      <w:r w:rsidRPr="00DA7839">
        <w:t xml:space="preserve">auteur de </w:t>
      </w:r>
      <w:r w:rsidRPr="00DA7839">
        <w:rPr>
          <w:i/>
        </w:rPr>
        <w:t>l</w:t>
      </w:r>
      <w:r w:rsidR="00CB410B" w:rsidRPr="00DA7839">
        <w:rPr>
          <w:i/>
        </w:rPr>
        <w:t>’</w:t>
      </w:r>
      <w:r w:rsidRPr="00DA7839">
        <w:rPr>
          <w:i/>
        </w:rPr>
        <w:t>Esprit des lois</w:t>
      </w:r>
      <w:r w:rsidRPr="00DA7839">
        <w:t xml:space="preserve"> et jusqu</w:t>
      </w:r>
      <w:r w:rsidR="00CB410B" w:rsidRPr="00DA7839">
        <w:t>’</w:t>
      </w:r>
      <w:r w:rsidRPr="00DA7839">
        <w:t xml:space="preserve">à celui de </w:t>
      </w:r>
      <w:r w:rsidR="009C2E53" w:rsidRPr="00DA7839">
        <w:rPr>
          <w:i/>
        </w:rPr>
        <w:t>l’</w:t>
      </w:r>
      <w:r w:rsidRPr="00DA7839">
        <w:rPr>
          <w:i/>
        </w:rPr>
        <w:t>Essai sur les mœurs</w:t>
      </w:r>
      <w:r w:rsidRPr="00DA7839">
        <w:t>, presque personne en France n</w:t>
      </w:r>
      <w:r w:rsidR="00CB410B" w:rsidRPr="00DA7839">
        <w:t>’</w:t>
      </w:r>
      <w:r w:rsidRPr="00DA7839">
        <w:t>a écrit qu</w:t>
      </w:r>
      <w:r w:rsidR="009C2E53" w:rsidRPr="00DA7839">
        <w:t>’</w:t>
      </w:r>
      <w:r w:rsidRPr="00DA7839">
        <w:t>en vue de la société, sans jamais séparer l’expression de sa pensée de la considération du public auquel il s</w:t>
      </w:r>
      <w:r w:rsidR="00CB410B" w:rsidRPr="00DA7839">
        <w:t>’</w:t>
      </w:r>
      <w:r w:rsidRPr="00DA7839">
        <w:t xml:space="preserve">adressait, ni par conséquent Fart d’écrire de celui de plaire, de persuader, et de convaincre. </w:t>
      </w:r>
      <w:r w:rsidR="00CB410B" w:rsidRPr="00DA7839">
        <w:t>« </w:t>
      </w:r>
      <w:r w:rsidRPr="00DA7839">
        <w:t xml:space="preserve">Les poètes mêmes de la Grèce, a dit quelque part </w:t>
      </w:r>
      <w:r w:rsidR="00F57F65" w:rsidRPr="00DA7839">
        <w:t>Bossuet, qui étaient dans les m</w:t>
      </w:r>
      <w:r w:rsidRPr="00DA7839">
        <w:t xml:space="preserve">ains de tout le peuple, </w:t>
      </w:r>
      <w:r w:rsidRPr="00DA7839">
        <w:rPr>
          <w:i/>
        </w:rPr>
        <w:t>l</w:t>
      </w:r>
      <w:r w:rsidR="00CB410B" w:rsidRPr="00DA7839">
        <w:rPr>
          <w:i/>
        </w:rPr>
        <w:t>’</w:t>
      </w:r>
      <w:r w:rsidRPr="00DA7839">
        <w:rPr>
          <w:i/>
        </w:rPr>
        <w:t>instruisaient plus encore qu</w:t>
      </w:r>
      <w:r w:rsidR="00F57F65" w:rsidRPr="00DA7839">
        <w:rPr>
          <w:i/>
        </w:rPr>
        <w:t>’</w:t>
      </w:r>
      <w:r w:rsidRPr="00DA7839">
        <w:rPr>
          <w:i/>
        </w:rPr>
        <w:t>ils ne le divertissaient</w:t>
      </w:r>
      <w:r w:rsidRPr="00B6083B">
        <w:rPr>
          <w:rPrChange w:id="1940" w:author="OBVIL" w:date="2016-12-01T14:12:00Z">
            <w:rPr>
              <w:rFonts w:ascii="Times New Roman" w:hAnsi="Times New Roman"/>
              <w:i/>
            </w:rPr>
          </w:rPrChange>
        </w:rPr>
        <w:t xml:space="preserve">. </w:t>
      </w:r>
      <w:r w:rsidRPr="00DA7839">
        <w:t xml:space="preserve">Le plus renommé des conquérants regardait Homère comme un maître qui lui apprenait à bien régner. Ce grand poète n’apprenait pas moins à bien obéir </w:t>
      </w:r>
      <w:r w:rsidRPr="00DA7839">
        <w:rPr>
          <w:i/>
        </w:rPr>
        <w:t>et à être bon citoyen</w:t>
      </w:r>
      <w:r w:rsidRPr="00B6083B">
        <w:rPr>
          <w:rPrChange w:id="1941" w:author="OBVIL" w:date="2016-12-01T14:12:00Z">
            <w:rPr>
              <w:rFonts w:ascii="Times New Roman" w:hAnsi="Times New Roman"/>
              <w:i/>
            </w:rPr>
          </w:rPrChange>
        </w:rPr>
        <w:t>.</w:t>
      </w:r>
      <w:r w:rsidRPr="00DA7839">
        <w:t xml:space="preserve"> Lui et tant d’autres poètes, dont les ouvrages ne sont pas moins graves qu’ils sont agréables, </w:t>
      </w:r>
      <w:r w:rsidRPr="00DA7839">
        <w:rPr>
          <w:i/>
        </w:rPr>
        <w:t>ne célèbrent que les arts utiles à la vie humaine</w:t>
      </w:r>
      <w:r w:rsidRPr="00DA7839">
        <w:t xml:space="preserve">, </w:t>
      </w:r>
      <w:r w:rsidRPr="00DA7839">
        <w:rPr>
          <w:i/>
        </w:rPr>
        <w:t>ne respirent que le bien public</w:t>
      </w:r>
      <w:r w:rsidRPr="00DA7839">
        <w:t xml:space="preserve">, </w:t>
      </w:r>
      <w:r w:rsidRPr="00DA7839">
        <w:rPr>
          <w:i/>
        </w:rPr>
        <w:t>la patrie</w:t>
      </w:r>
      <w:r w:rsidRPr="00B6083B">
        <w:rPr>
          <w:rPrChange w:id="1942" w:author="OBVIL" w:date="2016-12-01T14:12:00Z">
            <w:rPr>
              <w:rFonts w:ascii="Times New Roman" w:hAnsi="Times New Roman"/>
              <w:i/>
            </w:rPr>
          </w:rPrChange>
        </w:rPr>
        <w:t xml:space="preserve">, </w:t>
      </w:r>
      <w:r w:rsidRPr="00DA7839">
        <w:rPr>
          <w:i/>
        </w:rPr>
        <w:t>la société</w:t>
      </w:r>
      <w:r w:rsidRPr="00B6083B">
        <w:rPr>
          <w:rPrChange w:id="1943" w:author="OBVIL" w:date="2016-12-01T14:12:00Z">
            <w:rPr>
              <w:rFonts w:ascii="Times New Roman" w:hAnsi="Times New Roman"/>
              <w:i/>
            </w:rPr>
          </w:rPrChange>
        </w:rPr>
        <w:t xml:space="preserve">, </w:t>
      </w:r>
      <w:r w:rsidRPr="00DA7839">
        <w:rPr>
          <w:i/>
        </w:rPr>
        <w:t>et cette admirable civilité que nous avons expliquée</w:t>
      </w:r>
      <w:r w:rsidRPr="00B6083B">
        <w:rPr>
          <w:rPrChange w:id="1944" w:author="OBVIL" w:date="2016-12-01T14:12:00Z">
            <w:rPr>
              <w:rFonts w:ascii="Times New Roman" w:hAnsi="Times New Roman"/>
              <w:i/>
            </w:rPr>
          </w:rPrChange>
        </w:rPr>
        <w:t>.</w:t>
      </w:r>
      <w:r w:rsidR="00CB410B" w:rsidRPr="00DA7839">
        <w:t> »</w:t>
      </w:r>
      <w:r w:rsidRPr="00DA7839">
        <w:t xml:space="preserve"> Nous sera-t-il défendu de croire qu’en définissant ainsi le caractère essentiel de la littérature grecque</w:t>
      </w:r>
      <w:r w:rsidR="00B6083B" w:rsidRPr="00DA7839">
        <w:t xml:space="preserve"> —</w:t>
      </w:r>
      <w:del w:id="1945" w:author="OBVIL" w:date="2016-12-01T14:12:00Z">
        <w:r w:rsidRPr="00CB410B">
          <w:delText xml:space="preserve"> </w:delText>
        </w:r>
      </w:del>
      <w:ins w:id="1946" w:author="OBVIL" w:date="2016-12-01T14:12:00Z">
        <w:r w:rsidR="00B6083B" w:rsidRPr="00B6083B">
          <w:t> </w:t>
        </w:r>
      </w:ins>
      <w:r w:rsidRPr="00DA7839">
        <w:t>pris d’un peu haut peut-être, et sans avoir assez d’égard aux comédies d</w:t>
      </w:r>
      <w:r w:rsidR="00CB410B" w:rsidRPr="00DA7839">
        <w:t>’</w:t>
      </w:r>
      <w:r w:rsidRPr="00DA7839">
        <w:t xml:space="preserve">Aristophane ou aux épigrammes de </w:t>
      </w:r>
      <w:r w:rsidR="00F57F65" w:rsidRPr="00DA7839">
        <w:rPr>
          <w:i/>
        </w:rPr>
        <w:t>l’</w:t>
      </w:r>
      <w:r w:rsidRPr="00DA7839">
        <w:rPr>
          <w:i/>
        </w:rPr>
        <w:t>Anthologie</w:t>
      </w:r>
      <w:r w:rsidR="00CB410B" w:rsidRPr="00B6083B">
        <w:rPr>
          <w:rPrChange w:id="1947" w:author="OBVIL" w:date="2016-12-01T14:12:00Z">
            <w:rPr>
              <w:rFonts w:ascii="Times New Roman" w:hAnsi="Times New Roman"/>
              <w:i/>
            </w:rPr>
          </w:rPrChange>
        </w:rPr>
        <w:t>,</w:t>
      </w:r>
      <w:r w:rsidR="00B6083B" w:rsidRPr="00B6083B">
        <w:rPr>
          <w:rPrChange w:id="1948" w:author="OBVIL" w:date="2016-12-01T14:12:00Z">
            <w:rPr>
              <w:rFonts w:ascii="Times New Roman" w:hAnsi="Times New Roman"/>
              <w:i/>
            </w:rPr>
          </w:rPrChange>
        </w:rPr>
        <w:t xml:space="preserve"> </w:t>
      </w:r>
      <w:r w:rsidR="00B6083B" w:rsidRPr="00DA7839">
        <w:t>—</w:t>
      </w:r>
      <w:r w:rsidR="00B6083B" w:rsidRPr="00B6083B">
        <w:rPr>
          <w:rPrChange w:id="1949" w:author="OBVIL" w:date="2016-12-01T14:12:00Z">
            <w:rPr>
              <w:rFonts w:ascii="Times New Roman" w:hAnsi="Times New Roman"/>
              <w:i/>
            </w:rPr>
          </w:rPrChange>
        </w:rPr>
        <w:t> </w:t>
      </w:r>
      <w:r w:rsidRPr="00DA7839">
        <w:t>Bossuet, à son insu d’ailleurs, définissait en même temps son propre idéal littérair</w:t>
      </w:r>
      <w:r w:rsidR="00CB410B" w:rsidRPr="00DA7839">
        <w:t>e ?</w:t>
      </w:r>
      <w:r w:rsidR="00F57F65" w:rsidRPr="00DA7839">
        <w:t xml:space="preserve"> </w:t>
      </w:r>
      <w:r w:rsidRPr="00DA7839">
        <w:t>Mais, en tout cas, ce qu’il dit là d’Eschyle ou de Sophocle n</w:t>
      </w:r>
      <w:r w:rsidR="00CB410B" w:rsidRPr="00DA7839">
        <w:t>’</w:t>
      </w:r>
      <w:r w:rsidRPr="00DA7839">
        <w:t>est pas moins vrai de Corneille ou de Voltaire</w:t>
      </w:r>
      <w:r w:rsidR="00B6083B" w:rsidRPr="00DA7839">
        <w:t xml:space="preserve"> —</w:t>
      </w:r>
      <w:del w:id="1950" w:author="OBVIL" w:date="2016-12-01T14:12:00Z">
        <w:r w:rsidRPr="00CB410B">
          <w:delText xml:space="preserve"> </w:delText>
        </w:r>
      </w:del>
      <w:ins w:id="1951" w:author="OBVIL" w:date="2016-12-01T14:12:00Z">
        <w:r w:rsidR="00B6083B" w:rsidRPr="00B6083B">
          <w:t> </w:t>
        </w:r>
      </w:ins>
      <w:r w:rsidRPr="00DA7839">
        <w:t xml:space="preserve">Voltaire, dont on peut dire, dont il faut dire que cette préoccupation de </w:t>
      </w:r>
      <w:r w:rsidR="00CB410B" w:rsidRPr="00DA7839">
        <w:t>« </w:t>
      </w:r>
      <w:r w:rsidRPr="00DA7839">
        <w:t>célébrer les arts utiles à la vie humaine</w:t>
      </w:r>
      <w:r w:rsidR="00CB410B" w:rsidRPr="00DA7839">
        <w:t> »</w:t>
      </w:r>
      <w:r w:rsidRPr="00DA7839">
        <w:t xml:space="preserve"> a gâté </w:t>
      </w:r>
      <w:r w:rsidR="00F57F65" w:rsidRPr="00DA7839">
        <w:t xml:space="preserve">le </w:t>
      </w:r>
      <w:r w:rsidRPr="00DA7839">
        <w:t>théâtr</w:t>
      </w:r>
      <w:r w:rsidR="00CB410B" w:rsidRPr="00DA7839">
        <w:t>e ;</w:t>
      </w:r>
      <w:r w:rsidR="00B6083B" w:rsidRPr="00DA7839">
        <w:t xml:space="preserve"> — </w:t>
      </w:r>
      <w:r w:rsidRPr="00DA7839">
        <w:t>et si je pouvais douter que cette préoccupation fût l’âme de notre littérature, il me suffirait, pour m’en rendre certain, du nombre et la diversité des faits que l</w:t>
      </w:r>
      <w:r w:rsidR="00CB410B" w:rsidRPr="00DA7839">
        <w:t>’</w:t>
      </w:r>
      <w:r w:rsidRPr="00DA7839">
        <w:t>on va voir qu</w:t>
      </w:r>
      <w:r w:rsidR="00CB410B" w:rsidRPr="00DA7839">
        <w:t>’</w:t>
      </w:r>
      <w:r w:rsidRPr="00DA7839">
        <w:t>elle explique dans l</w:t>
      </w:r>
      <w:r w:rsidR="00CB410B" w:rsidRPr="00DA7839">
        <w:t>’</w:t>
      </w:r>
      <w:r w:rsidRPr="00DA7839">
        <w:t>histoire de notre littérature nationale.</w:t>
      </w:r>
    </w:p>
    <w:p w14:paraId="56E92553" w14:textId="13D6DA74" w:rsidR="00CB410B" w:rsidRPr="00DA7839" w:rsidRDefault="00F57F65" w:rsidP="00000A23">
      <w:pPr>
        <w:pStyle w:val="Corpsdetexte"/>
        <w:pPrChange w:id="1952" w:author="OBVIL" w:date="2016-12-01T14:12:00Z">
          <w:pPr>
            <w:pStyle w:val="Corpsdetexte"/>
            <w:spacing w:afterLines="120" w:after="288"/>
            <w:jc w:val="both"/>
          </w:pPr>
        </w:pPrChange>
      </w:pPr>
      <w:r w:rsidRPr="00DA7839">
        <w:rPr>
          <w:i/>
        </w:rPr>
        <w:t xml:space="preserve"> </w:t>
      </w:r>
      <w:r w:rsidR="00170A5B" w:rsidRPr="00DA7839">
        <w:t xml:space="preserve"> C’est ainsi que, d</w:t>
      </w:r>
      <w:r w:rsidR="00CB410B" w:rsidRPr="00DA7839">
        <w:t>’</w:t>
      </w:r>
      <w:r w:rsidR="00170A5B" w:rsidRPr="00DA7839">
        <w:t>abord, toutes les qualités que nous dision</w:t>
      </w:r>
      <w:r w:rsidR="00CB410B" w:rsidRPr="00DA7839">
        <w:t>s</w:t>
      </w:r>
      <w:r w:rsidR="00B6083B" w:rsidRPr="00DA7839">
        <w:t xml:space="preserve"> —</w:t>
      </w:r>
      <w:del w:id="1953" w:author="OBVIL" w:date="2016-12-01T14:12:00Z">
        <w:r w:rsidR="00170A5B" w:rsidRPr="00CB410B">
          <w:delText xml:space="preserve"> </w:delText>
        </w:r>
      </w:del>
      <w:ins w:id="1954" w:author="OBVIL" w:date="2016-12-01T14:12:00Z">
        <w:r w:rsidR="00B6083B" w:rsidRPr="00B6083B">
          <w:t> </w:t>
        </w:r>
      </w:ins>
      <w:r w:rsidR="00170A5B" w:rsidRPr="00DA7839">
        <w:t>ordre et clarté, logique et précision, sévérité de la composition et politesse du style</w:t>
      </w:r>
      <w:r w:rsidR="00CB410B" w:rsidRPr="00DA7839">
        <w:t>,</w:t>
      </w:r>
      <w:r w:rsidR="00B6083B" w:rsidRPr="00DA7839">
        <w:t xml:space="preserve"> — </w:t>
      </w:r>
      <w:r w:rsidR="00170A5B" w:rsidRPr="00DA7839">
        <w:t>toutes s’y rattachent, ou plutôt toutes en dépendent, comme autant d</w:t>
      </w:r>
      <w:r w:rsidR="00CB410B" w:rsidRPr="00DA7839">
        <w:t>’</w:t>
      </w:r>
      <w:r w:rsidR="00170A5B" w:rsidRPr="00DA7839">
        <w:t>effets d</w:t>
      </w:r>
      <w:r w:rsidR="00CB410B" w:rsidRPr="00DA7839">
        <w:t>’</w:t>
      </w:r>
      <w:r w:rsidR="00170A5B" w:rsidRPr="00DA7839">
        <w:t>une seule et même cause. Si ce qui n’est pas clair n</w:t>
      </w:r>
      <w:r w:rsidR="00CB410B" w:rsidRPr="00DA7839">
        <w:t>’</w:t>
      </w:r>
      <w:r w:rsidR="00170A5B" w:rsidRPr="00DA7839">
        <w:t>est pas français, ce n’est pas dans le caractère primitif de la langue, ou je ne sais dans quelle vertu secrète, qu’il en faut chercher la raison. Notre vocabulaire ou notre syntaxe, ramenés à leurs éléments essentiels, et considérés en eux-mêmes, n’ont rien qui les différencie tellement de la syntaxe ou du vocabulaire de l’espagnol et de l</w:t>
      </w:r>
      <w:r w:rsidR="00CB410B" w:rsidRPr="00DA7839">
        <w:t>’</w:t>
      </w:r>
      <w:r w:rsidR="00170A5B" w:rsidRPr="00DA7839">
        <w:t>italien. Même origine, et, à plus d’un égard, même évolution. Mais, tandis qu’en Espagne ou en Italie les écrivains, les poètes surtout, préoccupés de rendre la langue plus voluptueuse et plus caressante, ou plus</w:t>
      </w:r>
      <w:r w:rsidRPr="00DA7839">
        <w:t xml:space="preserve"> retentissante et plus belle, n</w:t>
      </w:r>
      <w:r w:rsidR="00170A5B" w:rsidRPr="00DA7839">
        <w:t xml:space="preserve">e reculaient pas même devant </w:t>
      </w:r>
      <w:r w:rsidRPr="00DA7839">
        <w:t>les extrémités du gongorisme ou</w:t>
      </w:r>
      <w:r w:rsidR="00170A5B" w:rsidRPr="00DA7839">
        <w:t xml:space="preserve"> du marinisme, ou plutôt y tendaient de tout leur effort, en France, au contraire, nos écrivains en général, et n</w:t>
      </w:r>
      <w:r w:rsidRPr="00DA7839">
        <w:t>os prosateurs en particulier, n</w:t>
      </w:r>
      <w:r w:rsidR="00170A5B" w:rsidRPr="00DA7839">
        <w:t>e visaient qu’à se faire mieux comprendre, et à se rendre pour cela, d’œuvre en œuvre, plus simpl</w:t>
      </w:r>
      <w:r w:rsidRPr="00DA7839">
        <w:t>es, plus clairs, plus lucides.</w:t>
      </w:r>
    </w:p>
    <w:p w14:paraId="4949C077" w14:textId="04B33ABE" w:rsidR="00CB410B" w:rsidRPr="00DA7839" w:rsidRDefault="00F57F65" w:rsidP="00000A23">
      <w:pPr>
        <w:pStyle w:val="Corpsdetexte"/>
        <w:pPrChange w:id="1955" w:author="OBVIL" w:date="2016-12-01T14:12:00Z">
          <w:pPr>
            <w:pStyle w:val="Corpsdetexte"/>
            <w:spacing w:afterLines="120" w:after="288"/>
            <w:ind w:firstLine="240"/>
            <w:jc w:val="both"/>
          </w:pPr>
        </w:pPrChange>
      </w:pPr>
      <w:r w:rsidRPr="00DA7839">
        <w:t>Rivarol</w:t>
      </w:r>
      <w:r w:rsidR="00170A5B" w:rsidRPr="00DA7839">
        <w:t xml:space="preserve"> fait, à ce propos, dans son célèbre </w:t>
      </w:r>
      <w:r w:rsidR="00170A5B" w:rsidRPr="00DA7839">
        <w:rPr>
          <w:i/>
        </w:rPr>
        <w:t>Discours sur l</w:t>
      </w:r>
      <w:r w:rsidR="00CB410B" w:rsidRPr="00DA7839">
        <w:rPr>
          <w:i/>
        </w:rPr>
        <w:t>’</w:t>
      </w:r>
      <w:r w:rsidR="00170A5B" w:rsidRPr="00DA7839">
        <w:rPr>
          <w:i/>
        </w:rPr>
        <w:t>universalité de la langue française</w:t>
      </w:r>
      <w:r w:rsidR="00254340" w:rsidRPr="00DA7839">
        <w:t xml:space="preserve">, </w:t>
      </w:r>
      <w:del w:id="1956" w:author="OBVIL" w:date="2016-12-01T14:12:00Z">
        <w:r w:rsidR="00170A5B" w:rsidRPr="00CB410B">
          <w:delText>line</w:delText>
        </w:r>
      </w:del>
      <w:ins w:id="1957" w:author="OBVIL" w:date="2016-12-01T14:12:00Z">
        <w:r w:rsidR="00254340">
          <w:t>u</w:t>
        </w:r>
        <w:r w:rsidR="00170A5B" w:rsidRPr="00CB410B">
          <w:t>ne</w:t>
        </w:r>
      </w:ins>
      <w:r w:rsidR="00170A5B" w:rsidRPr="00DA7839">
        <w:t xml:space="preserve"> remarque ingénieuse et profonde</w:t>
      </w:r>
      <w:r w:rsidR="00CB410B" w:rsidRPr="00DA7839">
        <w:t> :</w:t>
      </w:r>
      <w:r w:rsidR="00170A5B" w:rsidRPr="00DA7839">
        <w:t xml:space="preserve"> </w:t>
      </w:r>
      <w:r w:rsidR="00CB410B" w:rsidRPr="00DA7839">
        <w:t>« </w:t>
      </w:r>
      <w:r w:rsidR="00170A5B" w:rsidRPr="00DA7839">
        <w:t>Étudiez, dit-il, les traductions qu</w:t>
      </w:r>
      <w:r w:rsidR="00CB410B" w:rsidRPr="00DA7839">
        <w:t>’</w:t>
      </w:r>
      <w:r w:rsidR="00170A5B" w:rsidRPr="00DA7839">
        <w:t xml:space="preserve">on a données des auteurs anciens dans les langues modernes. Grâce à la facilité que presque toutes les autres langues ont de se modeler ou de se </w:t>
      </w:r>
      <w:r w:rsidRPr="00DA7839">
        <w:rPr>
          <w:i/>
        </w:rPr>
        <w:t>mouler</w:t>
      </w:r>
      <w:r w:rsidR="00170A5B" w:rsidRPr="00DA7839">
        <w:t xml:space="preserve"> sur le l</w:t>
      </w:r>
      <w:r w:rsidRPr="00DA7839">
        <w:t>atin ou le grec, elles rendent fidèlem</w:t>
      </w:r>
      <w:r w:rsidR="00170A5B" w:rsidRPr="00DA7839">
        <w:t>ent jusqu</w:t>
      </w:r>
      <w:r w:rsidR="00CB410B" w:rsidRPr="00DA7839">
        <w:t>’</w:t>
      </w:r>
      <w:r w:rsidR="00170A5B" w:rsidRPr="00DA7839">
        <w:t xml:space="preserve">aux obscurités de leur original, et la traduction finit bien par se retrouver, mais elle a commencé par se perdre avec lui. Au contraire, une traduction française est toujours une </w:t>
      </w:r>
      <w:r w:rsidR="00170A5B" w:rsidRPr="00DA7839">
        <w:rPr>
          <w:i/>
        </w:rPr>
        <w:t>explication</w:t>
      </w:r>
      <w:r w:rsidR="00170A5B" w:rsidRPr="00B6083B">
        <w:rPr>
          <w:rPrChange w:id="1958" w:author="OBVIL" w:date="2016-12-01T14:12:00Z">
            <w:rPr>
              <w:rFonts w:ascii="Times New Roman" w:hAnsi="Times New Roman"/>
              <w:i/>
            </w:rPr>
          </w:rPrChange>
        </w:rPr>
        <w:t>.</w:t>
      </w:r>
      <w:r w:rsidR="00CB410B" w:rsidRPr="00DA7839">
        <w:t> »</w:t>
      </w:r>
      <w:r w:rsidR="00170A5B" w:rsidRPr="00DA7839">
        <w:t xml:space="preserve"> On ne saurait mieux dire, et je </w:t>
      </w:r>
      <w:r w:rsidRPr="00DA7839">
        <w:t>ne</w:t>
      </w:r>
      <w:r w:rsidR="00170A5B" w:rsidRPr="00DA7839">
        <w:t xml:space="preserve"> lui reproche ici que de chercher dans le caractère de notre langue une raison qui me semble plutôt impliquée dans la conception que nos écrivains se sont formée de leur art. C</w:t>
      </w:r>
      <w:r w:rsidR="00CB410B" w:rsidRPr="00DA7839">
        <w:t>’</w:t>
      </w:r>
      <w:r w:rsidR="00170A5B" w:rsidRPr="00DA7839">
        <w:t xml:space="preserve">est par égard pour le lecteur, et, comme disait Bossuet, c’est par </w:t>
      </w:r>
      <w:r w:rsidR="00CB410B" w:rsidRPr="00DA7839">
        <w:t>« </w:t>
      </w:r>
      <w:r w:rsidR="00170A5B" w:rsidRPr="00DA7839">
        <w:t>civilité</w:t>
      </w:r>
      <w:r w:rsidR="00CB410B" w:rsidRPr="00DA7839">
        <w:t> »</w:t>
      </w:r>
      <w:r w:rsidR="00B6083B" w:rsidRPr="00DA7839">
        <w:t xml:space="preserve"> —</w:t>
      </w:r>
      <w:del w:id="1959" w:author="OBVIL" w:date="2016-12-01T14:12:00Z">
        <w:r w:rsidR="00170A5B" w:rsidRPr="00CB410B">
          <w:delText xml:space="preserve"> </w:delText>
        </w:r>
      </w:del>
      <w:ins w:id="1960" w:author="OBVIL" w:date="2016-12-01T14:12:00Z">
        <w:r w:rsidR="00B6083B" w:rsidRPr="00B6083B">
          <w:t> </w:t>
        </w:r>
      </w:ins>
      <w:r w:rsidR="00170A5B" w:rsidRPr="00DA7839">
        <w:t>si c</w:t>
      </w:r>
      <w:r w:rsidR="00CB410B" w:rsidRPr="00DA7839">
        <w:t>’</w:t>
      </w:r>
      <w:r w:rsidR="00170A5B" w:rsidRPr="00DA7839">
        <w:t>est pour se rendre accessibles à tous, et non seulement à leurs compatriotes, mais aux étrangers mêmes</w:t>
      </w:r>
      <w:r w:rsidR="00CB410B" w:rsidRPr="00DA7839">
        <w:t>,</w:t>
      </w:r>
      <w:r w:rsidR="00B6083B" w:rsidRPr="00DA7839">
        <w:t xml:space="preserve"> — </w:t>
      </w:r>
      <w:r w:rsidR="00170A5B" w:rsidRPr="00DA7839">
        <w:t xml:space="preserve">que nos écrivains du </w:t>
      </w:r>
      <w:del w:id="1961" w:author="OBVIL" w:date="2016-12-01T14:12:00Z">
        <w:r>
          <w:rPr>
            <w:sz w:val="22"/>
            <w:szCs w:val="22"/>
          </w:rPr>
          <w:delText>XV</w:delText>
        </w:r>
        <w:r w:rsidRPr="00DA59A9">
          <w:rPr>
            <w:sz w:val="22"/>
            <w:szCs w:val="22"/>
          </w:rPr>
          <w:delText>II</w:delText>
        </w:r>
        <w:r w:rsidRPr="00DA59A9">
          <w:rPr>
            <w:vertAlign w:val="superscript"/>
          </w:rPr>
          <w:delText>e</w:delText>
        </w:r>
        <w:r w:rsidRPr="00CB410B">
          <w:delText xml:space="preserve"> </w:delText>
        </w:r>
      </w:del>
      <w:ins w:id="1962"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170A5B" w:rsidRPr="00DA7839">
        <w:t xml:space="preserve"> ont débarrassé la phrase française des habitudes savantes, grecques ou latines, qui la gênaient, qui l’alourdissaient, qui l’entravaient encore. Pareillement, au siècle suivant, si la phrase plus rapide, plus alerte, et court vêtue de Voltaire, s’est substituée généralement à la phrase plus ample, plus riche, et plus organique de Pascal et Bossuet, c’est par </w:t>
      </w:r>
      <w:r w:rsidR="00CB410B" w:rsidRPr="00DA7839">
        <w:t>« </w:t>
      </w:r>
      <w:r w:rsidR="00170A5B" w:rsidRPr="00DA7839">
        <w:t>civilité</w:t>
      </w:r>
      <w:r w:rsidR="00CB410B" w:rsidRPr="00DA7839">
        <w:t> »</w:t>
      </w:r>
      <w:r w:rsidR="00170A5B" w:rsidRPr="00DA7839">
        <w:t xml:space="preserve"> toujours, puisque c’est pour atteindre, comme on le prouverait aisément, de nouvelles couches de lecteurs, moins instruites</w:t>
      </w:r>
      <w:r w:rsidR="00CB410B" w:rsidRPr="00DA7839">
        <w:t>,</w:t>
      </w:r>
      <w:r w:rsidR="00B6083B" w:rsidRPr="00DA7839">
        <w:t xml:space="preserve"> — </w:t>
      </w:r>
      <w:r w:rsidR="00170A5B" w:rsidRPr="00DA7839">
        <w:t xml:space="preserve">et pour </w:t>
      </w:r>
      <w:r w:rsidRPr="00DA7839">
        <w:t xml:space="preserve">les éclairer. Mais pareillement, </w:t>
      </w:r>
      <w:r w:rsidR="00170A5B" w:rsidRPr="00DA7839">
        <w:t>encore, jusque de notre temps, si nos romantiques ont revendiqué le droit d</w:t>
      </w:r>
      <w:r w:rsidR="00CB410B" w:rsidRPr="00DA7839">
        <w:t>’</w:t>
      </w:r>
      <w:r w:rsidR="00170A5B" w:rsidRPr="00DA7839">
        <w:t xml:space="preserve">user, en prose comme en vers, d’un vocabulaire moins </w:t>
      </w:r>
      <w:r w:rsidR="00CB410B" w:rsidRPr="00DA7839">
        <w:t>« </w:t>
      </w:r>
      <w:r w:rsidR="00170A5B" w:rsidRPr="00DA7839">
        <w:t>noble</w:t>
      </w:r>
      <w:r w:rsidR="00CB410B" w:rsidRPr="00DA7839">
        <w:t> »</w:t>
      </w:r>
      <w:r w:rsidR="00170A5B" w:rsidRPr="00DA7839">
        <w:t xml:space="preserve"> et moins </w:t>
      </w:r>
      <w:r w:rsidR="00CB410B" w:rsidRPr="00DA7839">
        <w:t>« </w:t>
      </w:r>
      <w:r w:rsidR="00170A5B" w:rsidRPr="00DA7839">
        <w:t>choisi</w:t>
      </w:r>
      <w:r w:rsidR="00CB410B" w:rsidRPr="00DA7839">
        <w:t> »</w:t>
      </w:r>
      <w:r w:rsidR="00170A5B" w:rsidRPr="00DA7839">
        <w:t xml:space="preserve">, plus populaire par conséquent que celui des classiques, où en est la raison, sinon dans cette </w:t>
      </w:r>
      <w:r w:rsidR="00CB410B" w:rsidRPr="00DA7839">
        <w:t>« </w:t>
      </w:r>
      <w:r w:rsidR="00170A5B" w:rsidRPr="00DA7839">
        <w:t>civilité</w:t>
      </w:r>
      <w:r w:rsidR="00CB410B" w:rsidRPr="00DA7839">
        <w:t> »</w:t>
      </w:r>
      <w:r w:rsidR="00170A5B" w:rsidRPr="00DA7839">
        <w:t>, qu’ils n’ont paru quelquefois violer que pour se faire entendre à leur tour d</w:t>
      </w:r>
      <w:r w:rsidR="00CB410B" w:rsidRPr="00DA7839">
        <w:t>’</w:t>
      </w:r>
      <w:r w:rsidR="00170A5B" w:rsidRPr="00DA7839">
        <w:t xml:space="preserve">un public moins </w:t>
      </w:r>
      <w:r w:rsidR="00CB410B" w:rsidRPr="00DA7839">
        <w:t>« </w:t>
      </w:r>
      <w:r w:rsidR="00170A5B" w:rsidRPr="00DA7839">
        <w:t>choisi</w:t>
      </w:r>
      <w:r w:rsidR="00CB410B" w:rsidRPr="00DA7839">
        <w:t> »</w:t>
      </w:r>
      <w:r w:rsidR="00170A5B" w:rsidRPr="00DA7839">
        <w:t xml:space="preserve">, moins </w:t>
      </w:r>
      <w:r w:rsidR="00CB410B" w:rsidRPr="00DA7839">
        <w:t>« </w:t>
      </w:r>
      <w:r w:rsidR="00170A5B" w:rsidRPr="00DA7839">
        <w:t>noble</w:t>
      </w:r>
      <w:r w:rsidR="00CB410B" w:rsidRPr="00DA7839">
        <w:t> »</w:t>
      </w:r>
      <w:r w:rsidR="00170A5B" w:rsidRPr="00DA7839">
        <w:t>, et par conséquent plus nombreux, que celui de Voltaire et de Pasca</w:t>
      </w:r>
      <w:r w:rsidR="00CB410B" w:rsidRPr="00DA7839">
        <w:t>l ?</w:t>
      </w:r>
    </w:p>
    <w:p w14:paraId="2D696182" w14:textId="6AE148C3" w:rsidR="00CB410B" w:rsidRPr="00DA7839" w:rsidRDefault="00170A5B" w:rsidP="00000A23">
      <w:pPr>
        <w:pStyle w:val="Corpsdetexte"/>
        <w:pPrChange w:id="1963" w:author="OBVIL" w:date="2016-12-01T14:12:00Z">
          <w:pPr>
            <w:pStyle w:val="Corpsdetexte"/>
            <w:spacing w:afterLines="120" w:after="288"/>
            <w:ind w:firstLine="240"/>
            <w:jc w:val="both"/>
          </w:pPr>
        </w:pPrChange>
      </w:pPr>
      <w:r w:rsidRPr="00DA7839">
        <w:t>Le premier et principal objet de nos grands écrivains, en tout temps, a donc été de se faire lire. Ce n</w:t>
      </w:r>
      <w:r w:rsidR="00CB410B" w:rsidRPr="00DA7839">
        <w:t>’</w:t>
      </w:r>
      <w:r w:rsidRPr="00DA7839">
        <w:t>est point l’universalité de la langue française qui a procuré ou préparé seulement l’universalité de la littérature, mais, au contraire, c</w:t>
      </w:r>
      <w:r w:rsidR="00CB410B" w:rsidRPr="00DA7839">
        <w:t>’</w:t>
      </w:r>
      <w:r w:rsidRPr="00DA7839">
        <w:t>est l</w:t>
      </w:r>
      <w:r w:rsidR="00CB410B" w:rsidRPr="00DA7839">
        <w:t>’</w:t>
      </w:r>
      <w:r w:rsidRPr="00DA7839">
        <w:t>universalité de la littérature qui a fait l</w:t>
      </w:r>
      <w:r w:rsidR="00CB410B" w:rsidRPr="00DA7839">
        <w:t>’</w:t>
      </w:r>
      <w:r w:rsidRPr="00DA7839">
        <w:t>universalité de la langue française. L</w:t>
      </w:r>
      <w:r w:rsidR="00CB410B" w:rsidRPr="00DA7839">
        <w:t>’</w:t>
      </w:r>
      <w:r w:rsidRPr="00DA7839">
        <w:t>Europe civilisée n</w:t>
      </w:r>
      <w:r w:rsidR="00CB410B" w:rsidRPr="00DA7839">
        <w:t>’</w:t>
      </w:r>
      <w:r w:rsidRPr="00DA7839">
        <w:t>a point lu Rabelais et Montaigne, Voltaire et Rousseau, parce qu’ils étaient Françai</w:t>
      </w:r>
      <w:r w:rsidR="00CB410B" w:rsidRPr="00DA7839">
        <w:t>s ;</w:t>
      </w:r>
      <w:r w:rsidRPr="00DA7839">
        <w:t xml:space="preserve"> elle a étudié plutôt le français, afin de pouvoir lire les </w:t>
      </w:r>
      <w:r w:rsidRPr="00DA7839">
        <w:rPr>
          <w:i/>
        </w:rPr>
        <w:t>Essais</w:t>
      </w:r>
      <w:r w:rsidRPr="00DA7839">
        <w:t xml:space="preserve"> de Montaigne e</w:t>
      </w:r>
      <w:r w:rsidR="00F57F65" w:rsidRPr="00DA7839">
        <w:t>t</w:t>
      </w:r>
      <w:r w:rsidRPr="00DA7839">
        <w:t xml:space="preserve"> </w:t>
      </w:r>
      <w:r w:rsidRPr="00DA7839">
        <w:rPr>
          <w:i/>
        </w:rPr>
        <w:t xml:space="preserve">le Contrat social </w:t>
      </w:r>
      <w:r w:rsidRPr="00DA7839">
        <w:t>de Rousseau. La conséquence est assez évidente. Si la langue française est devenue plus claire et plus logique, plus précise, et plus polie qu’une autre, elle ne l’était pas à l’origine, et elle n’avait pas en soi de raison intérieure de le devenir. Tout l’honneur en appartient à nos grands écrivains. Ce sont eux qui l</w:t>
      </w:r>
      <w:r w:rsidR="00CB410B" w:rsidRPr="00DA7839">
        <w:t>’</w:t>
      </w:r>
      <w:r w:rsidRPr="00DA7839">
        <w:t xml:space="preserve">ont rendue telle, </w:t>
      </w:r>
      <w:del w:id="1964" w:author="OBVIL" w:date="2016-12-01T14:12:00Z">
        <w:r w:rsidRPr="00CB410B">
          <w:delText>el</w:delText>
        </w:r>
      </w:del>
      <w:ins w:id="1965" w:author="OBVIL" w:date="2016-12-01T14:12:00Z">
        <w:r w:rsidR="00F64CC9">
          <w:t>et</w:t>
        </w:r>
      </w:ins>
      <w:r w:rsidRPr="00DA7839">
        <w:t xml:space="preserve"> s</w:t>
      </w:r>
      <w:r w:rsidR="00CB410B" w:rsidRPr="00DA7839">
        <w:t>’</w:t>
      </w:r>
      <w:r w:rsidRPr="00DA7839">
        <w:t>ils l’ont rendue telle, ç</w:t>
      </w:r>
      <w:r w:rsidR="00CB410B" w:rsidRPr="00DA7839">
        <w:t>’</w:t>
      </w:r>
      <w:r w:rsidRPr="00DA7839">
        <w:t>a été pour la rendre plus apte au rôle ou à la fonction sociale qu’ils ont tous ou presque tous assignée de tout temps à la littérature.</w:t>
      </w:r>
    </w:p>
    <w:p w14:paraId="3ECE8E9F" w14:textId="77777777" w:rsidR="00CB410B" w:rsidRPr="00DA7839" w:rsidRDefault="00170A5B" w:rsidP="00000A23">
      <w:pPr>
        <w:pStyle w:val="Corpsdetexte"/>
        <w:pPrChange w:id="1966" w:author="OBVIL" w:date="2016-12-01T14:12:00Z">
          <w:pPr>
            <w:pStyle w:val="Corpsdetexte"/>
            <w:spacing w:afterLines="120" w:after="288"/>
            <w:ind w:firstLine="240"/>
            <w:jc w:val="both"/>
          </w:pPr>
        </w:pPrChange>
      </w:pPr>
      <w:r w:rsidRPr="00DA7839">
        <w:t>C</w:t>
      </w:r>
      <w:r w:rsidR="00CB410B" w:rsidRPr="00DA7839">
        <w:t>’</w:t>
      </w:r>
      <w:r w:rsidRPr="00DA7839">
        <w:t xml:space="preserve">est également </w:t>
      </w:r>
      <w:r w:rsidR="00F57F65" w:rsidRPr="00DA7839">
        <w:t>par-là</w:t>
      </w:r>
      <w:r w:rsidRPr="00DA7839">
        <w:t xml:space="preserve"> que s</w:t>
      </w:r>
      <w:r w:rsidR="00CB410B" w:rsidRPr="00DA7839">
        <w:t>’</w:t>
      </w:r>
      <w:r w:rsidRPr="00DA7839">
        <w:t>explique la supériorité de notre littérature dans les genres que l</w:t>
      </w:r>
      <w:r w:rsidR="00CB410B" w:rsidRPr="00DA7839">
        <w:t>’</w:t>
      </w:r>
      <w:r w:rsidRPr="00DA7839">
        <w:t xml:space="preserve">on pourrait appeler </w:t>
      </w:r>
      <w:r w:rsidRPr="00DA7839">
        <w:rPr>
          <w:i/>
        </w:rPr>
        <w:t>communs</w:t>
      </w:r>
      <w:r w:rsidR="00CB410B" w:rsidRPr="00DA7839">
        <w:t> :</w:t>
      </w:r>
      <w:r w:rsidRPr="00DA7839">
        <w:t xml:space="preserve"> je parle de ceux qui n</w:t>
      </w:r>
      <w:r w:rsidR="00CB410B" w:rsidRPr="00DA7839">
        <w:t>’</w:t>
      </w:r>
      <w:r w:rsidRPr="00DA7839">
        <w:t>existent qu’avec la complicité du public, et comme qui dirait par la faveur de sa collaboration. Point d’orateur sans auditoir</w:t>
      </w:r>
      <w:r w:rsidR="00CB410B" w:rsidRPr="00DA7839">
        <w:t>e ;</w:t>
      </w:r>
      <w:r w:rsidRPr="00DA7839">
        <w:t xml:space="preserve"> point de théâtre sans parterr</w:t>
      </w:r>
      <w:r w:rsidR="00CB410B" w:rsidRPr="00DA7839">
        <w:t>e ;</w:t>
      </w:r>
      <w:r w:rsidRPr="00DA7839">
        <w:t xml:space="preserve"> point de correspondance où l’on ne soit au moins deu</w:t>
      </w:r>
      <w:r w:rsidR="00CB410B" w:rsidRPr="00DA7839">
        <w:t>x ;</w:t>
      </w:r>
      <w:r w:rsidRPr="00DA7839">
        <w:t xml:space="preserve"> point de moralistes sans salons.</w:t>
      </w:r>
    </w:p>
    <w:p w14:paraId="15422DCD" w14:textId="76CEEFE3" w:rsidR="00CB410B" w:rsidRPr="00DA7839" w:rsidRDefault="00170A5B" w:rsidP="00000A23">
      <w:pPr>
        <w:pStyle w:val="Corpsdetexte"/>
        <w:pPrChange w:id="1967" w:author="OBVIL" w:date="2016-12-01T14:12:00Z">
          <w:pPr>
            <w:pStyle w:val="Corpsdetexte"/>
            <w:spacing w:afterLines="120" w:after="288"/>
            <w:ind w:firstLine="240"/>
            <w:jc w:val="both"/>
          </w:pPr>
        </w:pPrChange>
      </w:pPr>
      <w:r w:rsidRPr="00DA7839">
        <w:t>Considérons là-dessus l’éloquence de la chaire. Si dans aucune langue, peut-être, il n’y a jamais eu de</w:t>
      </w:r>
      <w:r w:rsidR="00F57F65" w:rsidRPr="00DA7839">
        <w:t xml:space="preserve"> prédicateur plus éloquent que B</w:t>
      </w:r>
      <w:r w:rsidRPr="00DA7839">
        <w:t>ossuet ou plus solide que Bourdaloue, c’est qu’indépendamment de leurs</w:t>
      </w:r>
      <w:r w:rsidR="00CB410B" w:rsidRPr="00DA7839">
        <w:rPr>
          <w:rFonts w:hint="eastAsia"/>
        </w:rPr>
        <w:t xml:space="preserve"> </w:t>
      </w:r>
      <w:r w:rsidR="00CB410B" w:rsidRPr="00DA7839">
        <w:t>q</w:t>
      </w:r>
      <w:r w:rsidRPr="00DA7839">
        <w:t>ualités personnelles, nul n</w:t>
      </w:r>
      <w:r w:rsidR="00CB410B" w:rsidRPr="00DA7839">
        <w:t>’</w:t>
      </w:r>
      <w:r w:rsidRPr="00DA7839">
        <w:t>a compris ni développé mieux qu</w:t>
      </w:r>
      <w:r w:rsidR="00CB410B" w:rsidRPr="00DA7839">
        <w:t>’</w:t>
      </w:r>
      <w:r w:rsidRPr="00DA7839">
        <w:t xml:space="preserve">eux dans leurs </w:t>
      </w:r>
      <w:r w:rsidRPr="00DA7839">
        <w:rPr>
          <w:i/>
        </w:rPr>
        <w:t>Sermons</w:t>
      </w:r>
      <w:r w:rsidR="00F57F65" w:rsidRPr="00DA7839">
        <w:t xml:space="preserve"> la vert</w:t>
      </w:r>
      <w:r w:rsidRPr="00DA7839">
        <w:t>u politique et sociale du christianisme. Dans un tout autre ordre d’idées, parmi nos auteurs dramatiques, je ne vois guère que Racine et Regnard qui ne se soient pas piqués de corriger ou de diriger les mœur</w:t>
      </w:r>
      <w:r w:rsidR="00CB410B" w:rsidRPr="00DA7839">
        <w:t>s ;</w:t>
      </w:r>
      <w:r w:rsidRPr="00DA7839">
        <w:t xml:space="preserve"> mais tous les autres, en revanche, ont mis là leur visée, Corneille et Molière, Voltaire et Destouches, Marivaux et Beaumarchais, Diderot et Mercier, Dumas et Hugo, l’auteur des </w:t>
      </w:r>
      <w:r w:rsidRPr="00DA7839">
        <w:rPr>
          <w:i/>
        </w:rPr>
        <w:t>Lionnes pauvres</w:t>
      </w:r>
      <w:r w:rsidRPr="00DA7839">
        <w:t xml:space="preserve"> et celui du </w:t>
      </w:r>
      <w:r w:rsidRPr="00DA7839">
        <w:rPr>
          <w:i/>
        </w:rPr>
        <w:t>Demi-Monde</w:t>
      </w:r>
      <w:r w:rsidRPr="00B6083B">
        <w:rPr>
          <w:rPrChange w:id="1968" w:author="OBVIL" w:date="2016-12-01T14:12:00Z">
            <w:rPr>
              <w:rFonts w:ascii="Times New Roman" w:hAnsi="Times New Roman"/>
              <w:i/>
            </w:rPr>
          </w:rPrChange>
        </w:rPr>
        <w:t xml:space="preserve">. </w:t>
      </w:r>
      <w:r w:rsidRPr="00DA7839">
        <w:t>Voyez encore les chefs-d</w:t>
      </w:r>
      <w:r w:rsidR="00CB410B" w:rsidRPr="00DA7839">
        <w:t>’</w:t>
      </w:r>
      <w:r w:rsidRPr="00DA7839">
        <w:t xml:space="preserve">œuvre du roman français, depuis </w:t>
      </w:r>
      <w:r w:rsidR="00F57F65" w:rsidRPr="00DA7839">
        <w:rPr>
          <w:i/>
        </w:rPr>
        <w:t>l’</w:t>
      </w:r>
      <w:r w:rsidRPr="00DA7839">
        <w:rPr>
          <w:i/>
        </w:rPr>
        <w:t>Astrée</w:t>
      </w:r>
      <w:r w:rsidRPr="00DA7839">
        <w:t xml:space="preserve"> d</w:t>
      </w:r>
      <w:r w:rsidR="00CB410B" w:rsidRPr="00DA7839">
        <w:t>’</w:t>
      </w:r>
      <w:r w:rsidRPr="00DA7839">
        <w:t xml:space="preserve">Honoré d’Urfé, pour ne pas remonter plus haut, jusqu’au </w:t>
      </w:r>
      <w:r w:rsidRPr="00DA7839">
        <w:rPr>
          <w:i/>
        </w:rPr>
        <w:t>Germinal</w:t>
      </w:r>
      <w:r w:rsidRPr="00DA7839">
        <w:t xml:space="preserve"> de </w:t>
      </w:r>
      <w:r w:rsidR="00B6083B" w:rsidRPr="00DA7839">
        <w:t>M.</w:t>
      </w:r>
      <w:del w:id="1969" w:author="OBVIL" w:date="2016-12-01T14:12:00Z">
        <w:r w:rsidRPr="00CB410B">
          <w:delText xml:space="preserve"> </w:delText>
        </w:r>
      </w:del>
      <w:ins w:id="1970" w:author="OBVIL" w:date="2016-12-01T14:12:00Z">
        <w:r w:rsidR="00B6083B">
          <w:t> </w:t>
        </w:r>
      </w:ins>
      <w:r w:rsidRPr="00DA7839">
        <w:t xml:space="preserve">Zola, pour ne pas descendre plus bas. On n’y analyse point des </w:t>
      </w:r>
      <w:r w:rsidR="00CB410B" w:rsidRPr="00DA7839">
        <w:t>« </w:t>
      </w:r>
      <w:r w:rsidRPr="00DA7839">
        <w:t>états d’</w:t>
      </w:r>
      <w:r w:rsidR="00F57F65" w:rsidRPr="00DA7839">
        <w:t>âme</w:t>
      </w:r>
      <w:r w:rsidR="00CB410B" w:rsidRPr="00DA7839">
        <w:t> »</w:t>
      </w:r>
      <w:r w:rsidRPr="00DA7839">
        <w:t xml:space="preserve"> comme dans le roman de Richardson ou dans celui de George Eliot. On y peint les </w:t>
      </w:r>
      <w:r w:rsidR="00CB410B" w:rsidRPr="00DA7839">
        <w:t>« </w:t>
      </w:r>
      <w:r w:rsidRPr="00DA7839">
        <w:t>mœurs</w:t>
      </w:r>
      <w:r w:rsidR="00CB410B" w:rsidRPr="00DA7839">
        <w:t> »</w:t>
      </w:r>
      <w:r w:rsidRPr="00DA7839">
        <w:t xml:space="preserve"> de la société de son temps. Les bons romans françai</w:t>
      </w:r>
      <w:r w:rsidR="00CB410B" w:rsidRPr="00DA7839">
        <w:t>s</w:t>
      </w:r>
      <w:r w:rsidR="00B6083B" w:rsidRPr="00DA7839">
        <w:t xml:space="preserve"> —</w:t>
      </w:r>
      <w:del w:id="1971" w:author="OBVIL" w:date="2016-12-01T14:12:00Z">
        <w:r w:rsidR="00CB410B" w:rsidRPr="00CB410B">
          <w:delText xml:space="preserve"> </w:delText>
        </w:r>
      </w:del>
      <w:ins w:id="1972" w:author="OBVIL" w:date="2016-12-01T14:12:00Z">
        <w:r w:rsidR="00B6083B" w:rsidRPr="00B6083B">
          <w:t> </w:t>
        </w:r>
      </w:ins>
      <w:r w:rsidR="00CB410B" w:rsidRPr="00DA7839">
        <w:t>à</w:t>
      </w:r>
      <w:r w:rsidRPr="00DA7839">
        <w:t xml:space="preserve"> l’exception </w:t>
      </w:r>
      <w:r w:rsidRPr="00DA7839">
        <w:rPr>
          <w:i/>
        </w:rPr>
        <w:t>d</w:t>
      </w:r>
      <w:r w:rsidR="00CB410B" w:rsidRPr="00DA7839">
        <w:rPr>
          <w:i/>
        </w:rPr>
        <w:t>’</w:t>
      </w:r>
      <w:r w:rsidRPr="00DA7839">
        <w:rPr>
          <w:i/>
        </w:rPr>
        <w:t>Adolphe</w:t>
      </w:r>
      <w:r w:rsidRPr="00DA7839">
        <w:t xml:space="preserve"> ou de </w:t>
      </w:r>
      <w:r w:rsidR="00F57F65" w:rsidRPr="00DA7839">
        <w:rPr>
          <w:i/>
        </w:rPr>
        <w:t>R</w:t>
      </w:r>
      <w:r w:rsidRPr="00DA7839">
        <w:rPr>
          <w:i/>
        </w:rPr>
        <w:t>ené</w:t>
      </w:r>
      <w:r w:rsidR="00F57F65" w:rsidRPr="00B6083B">
        <w:rPr>
          <w:rPrChange w:id="1973" w:author="OBVIL" w:date="2016-12-01T14:12:00Z">
            <w:rPr>
              <w:rFonts w:ascii="Times New Roman" w:hAnsi="Times New Roman"/>
              <w:i/>
            </w:rPr>
          </w:rPrChange>
        </w:rPr>
        <w:t>,</w:t>
      </w:r>
      <w:r w:rsidRPr="00DA7839">
        <w:t xml:space="preserve"> qui ne sont point des romans</w:t>
      </w:r>
      <w:r w:rsidR="00B6083B" w:rsidRPr="00DA7839">
        <w:t xml:space="preserve"> —</w:t>
      </w:r>
      <w:del w:id="1974" w:author="OBVIL" w:date="2016-12-01T14:12:00Z">
        <w:r w:rsidRPr="00CB410B">
          <w:delText xml:space="preserve"> </w:delText>
        </w:r>
      </w:del>
      <w:ins w:id="1975" w:author="OBVIL" w:date="2016-12-01T14:12:00Z">
        <w:r w:rsidR="00B6083B" w:rsidRPr="00B6083B">
          <w:t> </w:t>
        </w:r>
      </w:ins>
      <w:r w:rsidRPr="00DA7839">
        <w:t xml:space="preserve">sont tous des </w:t>
      </w:r>
      <w:r w:rsidRPr="00DA7839">
        <w:rPr>
          <w:i/>
        </w:rPr>
        <w:t>images sociales</w:t>
      </w:r>
      <w:r w:rsidRPr="00B6083B">
        <w:rPr>
          <w:rPrChange w:id="1976" w:author="OBVIL" w:date="2016-12-01T14:12:00Z">
            <w:rPr>
              <w:rFonts w:ascii="Times New Roman" w:hAnsi="Times New Roman"/>
              <w:i/>
            </w:rPr>
          </w:rPrChange>
        </w:rPr>
        <w:t>.</w:t>
      </w:r>
      <w:r w:rsidRPr="00DA7839">
        <w:t xml:space="preserve"> Mais que</w:t>
      </w:r>
      <w:r w:rsidR="00CB410B" w:rsidRPr="00DA7839">
        <w:t>’</w:t>
      </w:r>
      <w:r w:rsidRPr="00DA7839">
        <w:t xml:space="preserve"> dirai-je à l</w:t>
      </w:r>
      <w:r w:rsidR="00F57F65" w:rsidRPr="00DA7839">
        <w:t>eur tour de nos grands épistolie</w:t>
      </w:r>
      <w:r w:rsidRPr="00DA7839">
        <w:t>rs</w:t>
      </w:r>
      <w:r w:rsidR="00CB410B" w:rsidRPr="00DA7839">
        <w:t> :</w:t>
      </w:r>
      <w:r w:rsidRPr="00DA7839">
        <w:t xml:space="preserve"> M</w:t>
      </w:r>
      <w:r w:rsidRPr="00DA7839">
        <w:rPr>
          <w:vertAlign w:val="superscript"/>
        </w:rPr>
        <w:t>me</w:t>
      </w:r>
      <w:r w:rsidRPr="00DA7839">
        <w:t xml:space="preserve"> de Sévigné, M</w:t>
      </w:r>
      <w:r w:rsidRPr="00DA7839">
        <w:rPr>
          <w:vertAlign w:val="superscript"/>
        </w:rPr>
        <w:t>me</w:t>
      </w:r>
      <w:r w:rsidRPr="00DA7839">
        <w:t xml:space="preserve"> de Maintenon, M</w:t>
      </w:r>
      <w:r w:rsidRPr="00DA7839">
        <w:rPr>
          <w:vertAlign w:val="superscript"/>
        </w:rPr>
        <w:t>me</w:t>
      </w:r>
      <w:r w:rsidR="00F57F65" w:rsidRPr="00DA7839">
        <w:t xml:space="preserve"> Du Deff</w:t>
      </w:r>
      <w:r w:rsidRPr="00DA7839">
        <w:t>and, Voltair</w:t>
      </w:r>
      <w:r w:rsidR="00CB410B" w:rsidRPr="00DA7839">
        <w:t>e ?</w:t>
      </w:r>
      <w:r w:rsidRPr="00DA7839">
        <w:t xml:space="preserve"> Quelle préoccupation du </w:t>
      </w:r>
      <w:r w:rsidR="00CB410B" w:rsidRPr="00DA7839">
        <w:t>« </w:t>
      </w:r>
      <w:r w:rsidRPr="00DA7839">
        <w:t>monde</w:t>
      </w:r>
      <w:r w:rsidR="00CB410B" w:rsidRPr="00DA7839">
        <w:t> »</w:t>
      </w:r>
      <w:r w:rsidRPr="00DA7839">
        <w:t xml:space="preserve">, et, par conséquent, des </w:t>
      </w:r>
      <w:r w:rsidR="00CB410B" w:rsidRPr="00DA7839">
        <w:t>« </w:t>
      </w:r>
      <w:r w:rsidRPr="00DA7839">
        <w:t>autres</w:t>
      </w:r>
      <w:r w:rsidR="00CB410B" w:rsidRPr="00DA7839">
        <w:t> » !</w:t>
      </w:r>
      <w:r w:rsidRPr="00DA7839">
        <w:t xml:space="preserve"> Quel souci d’amuser, d’instruire, ou de plair</w:t>
      </w:r>
      <w:r w:rsidR="00CB410B" w:rsidRPr="00DA7839">
        <w:t>e !</w:t>
      </w:r>
      <w:r w:rsidRPr="00DA7839">
        <w:t xml:space="preserve"> Cela va si loin qu’une </w:t>
      </w:r>
      <w:r w:rsidRPr="00DA7839">
        <w:rPr>
          <w:i/>
        </w:rPr>
        <w:t>Correspondance</w:t>
      </w:r>
      <w:r w:rsidRPr="00DA7839">
        <w:t xml:space="preserve"> vraiment privée</w:t>
      </w:r>
      <w:r w:rsidR="00B6083B" w:rsidRPr="00DA7839">
        <w:t xml:space="preserve"> —</w:t>
      </w:r>
      <w:del w:id="1977" w:author="OBVIL" w:date="2016-12-01T14:12:00Z">
        <w:r w:rsidRPr="00CB410B">
          <w:delText xml:space="preserve"> </w:delText>
        </w:r>
      </w:del>
      <w:ins w:id="1978" w:author="OBVIL" w:date="2016-12-01T14:12:00Z">
        <w:r w:rsidR="00B6083B" w:rsidRPr="00B6083B">
          <w:t> </w:t>
        </w:r>
      </w:ins>
      <w:r w:rsidRPr="00DA7839">
        <w:t>comme celle de M</w:t>
      </w:r>
      <w:r w:rsidRPr="00DA7839">
        <w:rPr>
          <w:vertAlign w:val="superscript"/>
        </w:rPr>
        <w:t>lle</w:t>
      </w:r>
      <w:r w:rsidRPr="00DA7839">
        <w:t xml:space="preserve"> de Lespinasse, où l’écrivain ne songe qu’aux intérêts de sa seule passion</w:t>
      </w:r>
      <w:r w:rsidR="00B6083B" w:rsidRPr="00DA7839">
        <w:t xml:space="preserve"> —</w:t>
      </w:r>
      <w:del w:id="1979" w:author="OBVIL" w:date="2016-12-01T14:12:00Z">
        <w:r w:rsidRPr="00CB410B">
          <w:delText xml:space="preserve"> </w:delText>
        </w:r>
      </w:del>
      <w:ins w:id="1980" w:author="OBVIL" w:date="2016-12-01T14:12:00Z">
        <w:r w:rsidR="00B6083B" w:rsidRPr="00B6083B">
          <w:t> </w:t>
        </w:r>
      </w:ins>
      <w:r w:rsidRPr="00DA7839">
        <w:t>nous étonne et détonne dans l’histoire de notre littérature épistolaire. Et sans la société, sans la curiosité qu’ils en ont toujours eue, sans le plaisir visible qu</w:t>
      </w:r>
      <w:r w:rsidR="00CB410B" w:rsidRPr="00DA7839">
        <w:t>’</w:t>
      </w:r>
      <w:r w:rsidRPr="00DA7839">
        <w:t xml:space="preserve">ils ont toujours trouvé à en noter les moindres usages, où en seraient nos </w:t>
      </w:r>
      <w:r w:rsidR="00CB410B" w:rsidRPr="00DA7839">
        <w:t>« </w:t>
      </w:r>
      <w:r w:rsidRPr="00DA7839">
        <w:t>moralistes</w:t>
      </w:r>
      <w:r w:rsidR="00CB410B" w:rsidRPr="00DA7839">
        <w:t> »</w:t>
      </w:r>
      <w:r w:rsidRPr="00DA7839">
        <w:t>, La Rochefoucauld et La Bruyère,</w:t>
      </w:r>
      <w:r w:rsidR="00F57F65" w:rsidRPr="00DA7839">
        <w:t xml:space="preserve"> </w:t>
      </w:r>
      <w:r w:rsidRPr="00DA7839">
        <w:t>Vauvenargu</w:t>
      </w:r>
      <w:r w:rsidR="00F57F65" w:rsidRPr="00DA7839">
        <w:t>es et Duclos, Chamfort et Rivarol, Stendhal</w:t>
      </w:r>
      <w:r w:rsidRPr="00DA7839">
        <w:t xml:space="preserve"> et Jouber</w:t>
      </w:r>
      <w:r w:rsidR="00CB410B" w:rsidRPr="00DA7839">
        <w:t>t ?</w:t>
      </w:r>
      <w:r w:rsidRPr="00DA7839">
        <w:t xml:space="preserve"> Si jamais écrivains ont pu dire qu</w:t>
      </w:r>
      <w:r w:rsidR="00CB410B" w:rsidRPr="00DA7839">
        <w:t>’</w:t>
      </w:r>
      <w:r w:rsidRPr="00DA7839">
        <w:t xml:space="preserve">ils ne faisaient que </w:t>
      </w:r>
      <w:r w:rsidR="00CB410B" w:rsidRPr="00DA7839">
        <w:t>« </w:t>
      </w:r>
      <w:r w:rsidRPr="00DA7839">
        <w:t>rendre au public ce qu</w:t>
      </w:r>
      <w:r w:rsidR="00CB410B" w:rsidRPr="00DA7839">
        <w:t>’</w:t>
      </w:r>
      <w:r w:rsidRPr="00DA7839">
        <w:t>il leur avait prêté</w:t>
      </w:r>
      <w:r w:rsidR="00CB410B" w:rsidRPr="00DA7839">
        <w:t> »</w:t>
      </w:r>
      <w:r w:rsidRPr="00DA7839">
        <w:t>, c’est eux sans doute, et là même est bien la raison de leur supériorité sur tous ceux qui, dans les autres littératures, ont essayé vainement de rivaliser a</w:t>
      </w:r>
      <w:r w:rsidR="00F57F65" w:rsidRPr="00DA7839">
        <w:t>vec eux. Comparez-leur plutôt A</w:t>
      </w:r>
      <w:r w:rsidRPr="00DA7839">
        <w:t>ddison ou Shaftesbury.</w:t>
      </w:r>
    </w:p>
    <w:p w14:paraId="26E3C241" w14:textId="77777777" w:rsidR="00CB410B" w:rsidRPr="00DA7839" w:rsidRDefault="00170A5B" w:rsidP="00000A23">
      <w:pPr>
        <w:pStyle w:val="Corpsdetexte"/>
        <w:pPrChange w:id="1981" w:author="OBVIL" w:date="2016-12-01T14:12:00Z">
          <w:pPr>
            <w:pStyle w:val="Corpsdetexte"/>
            <w:spacing w:afterLines="120" w:after="288"/>
            <w:ind w:firstLine="240"/>
            <w:jc w:val="both"/>
          </w:pPr>
        </w:pPrChange>
      </w:pPr>
      <w:r w:rsidRPr="00DA7839">
        <w:t>De cette manière de comprendre et de traiter la littérature, il est aussi résulté que les qualités proprement littéraires se sont insensiblement étendues en français jusqu’aux sujets qui semblaient par nature les comporter le moins. Par cela même que nos grands écrivains n’ont jamais séparé l’idée de leur art de celle de l</w:t>
      </w:r>
      <w:r w:rsidR="00CB410B" w:rsidRPr="00DA7839">
        <w:t>’</w:t>
      </w:r>
      <w:r w:rsidRPr="00DA7839">
        <w:t>intérêt, du profit réel, ou du plaisir du lecteur, il est arrivé que tout ce qui peut amuser ou instruire est entré chez nous dans le domaine de la littérature. Aussi les matières les plus abstraites, les plus éloignées, par définition, de l</w:t>
      </w:r>
      <w:r w:rsidR="00CB410B" w:rsidRPr="00DA7839">
        <w:t>’</w:t>
      </w:r>
      <w:r w:rsidRPr="00DA7839">
        <w:t>expérience commune, sont-elles devenues, en français, l</w:t>
      </w:r>
      <w:r w:rsidR="00CB410B" w:rsidRPr="00DA7839">
        <w:t>’</w:t>
      </w:r>
      <w:r w:rsidRPr="00DA7839">
        <w:t>occasion de chefs-d’œuvre qu</w:t>
      </w:r>
      <w:r w:rsidR="00CB410B" w:rsidRPr="00DA7839">
        <w:t>’</w:t>
      </w:r>
      <w:r w:rsidRPr="00DA7839">
        <w:t>il nous est permis d’égaler, en leur genre, aux tragédies de Racine ou aux fables de La fontaine.</w:t>
      </w:r>
    </w:p>
    <w:p w14:paraId="0A9FF49C" w14:textId="77777777" w:rsidR="00CB410B" w:rsidRPr="00DA7839" w:rsidRDefault="00170A5B" w:rsidP="00000A23">
      <w:pPr>
        <w:pStyle w:val="Corpsdetexte"/>
        <w:pPrChange w:id="1982" w:author="OBVIL" w:date="2016-12-01T14:12:00Z">
          <w:pPr>
            <w:pStyle w:val="Corpsdetexte"/>
            <w:spacing w:afterLines="120" w:after="288"/>
            <w:ind w:firstLine="240"/>
            <w:jc w:val="both"/>
          </w:pPr>
        </w:pPrChange>
      </w:pPr>
      <w:r w:rsidRPr="00DA7839">
        <w:t>Ai-je besoin d</w:t>
      </w:r>
      <w:r w:rsidR="00CB410B" w:rsidRPr="00DA7839">
        <w:t>’</w:t>
      </w:r>
      <w:r w:rsidRPr="00DA7839">
        <w:t>en donner ici des exemple</w:t>
      </w:r>
      <w:r w:rsidR="00CB410B" w:rsidRPr="00DA7839">
        <w:t>s ?</w:t>
      </w:r>
      <w:r w:rsidRPr="00DA7839">
        <w:t xml:space="preserve"> Les </w:t>
      </w:r>
      <w:r w:rsidRPr="00DA7839">
        <w:rPr>
          <w:i/>
        </w:rPr>
        <w:t>Provinciales</w:t>
      </w:r>
      <w:r w:rsidRPr="00DA7839">
        <w:t xml:space="preserve"> ne</w:t>
      </w:r>
      <w:r w:rsidR="00F57F65" w:rsidRPr="00DA7839">
        <w:t xml:space="preserve"> sont</w:t>
      </w:r>
      <w:r w:rsidRPr="00DA7839">
        <w:t xml:space="preserve"> qu’une collection de pamphlets théologiques. L</w:t>
      </w:r>
      <w:r w:rsidR="00CB410B" w:rsidRPr="00DA7839">
        <w:rPr>
          <w:i/>
        </w:rPr>
        <w:t>’</w:t>
      </w:r>
      <w:r w:rsidR="00F57F65" w:rsidRPr="00DA7839">
        <w:rPr>
          <w:i/>
        </w:rPr>
        <w:t>Histoire des variations des Églises</w:t>
      </w:r>
      <w:r w:rsidRPr="00DA7839">
        <w:rPr>
          <w:i/>
        </w:rPr>
        <w:t xml:space="preserve"> protestantes</w:t>
      </w:r>
      <w:r w:rsidRPr="00DA7839">
        <w:t xml:space="preserve"> n</w:t>
      </w:r>
      <w:r w:rsidR="00CB410B" w:rsidRPr="00DA7839">
        <w:t>’</w:t>
      </w:r>
      <w:r w:rsidRPr="00DA7839">
        <w:t xml:space="preserve">est qu’un livre de controverse. Les </w:t>
      </w:r>
      <w:r w:rsidRPr="00DA7839">
        <w:rPr>
          <w:i/>
        </w:rPr>
        <w:t>Entretiens sur la pluralité des mondes n</w:t>
      </w:r>
      <w:r w:rsidR="00F57F65" w:rsidRPr="00DA7839">
        <w:rPr>
          <w:i/>
        </w:rPr>
        <w:t>e</w:t>
      </w:r>
      <w:r w:rsidRPr="00DA7839">
        <w:t xml:space="preserve"> sont qu</w:t>
      </w:r>
      <w:r w:rsidR="00CB410B" w:rsidRPr="00DA7839">
        <w:t>’</w:t>
      </w:r>
      <w:r w:rsidRPr="00DA7839">
        <w:t xml:space="preserve">un traité d’astronomie cartésienne. </w:t>
      </w:r>
      <w:r w:rsidRPr="00DA7839">
        <w:rPr>
          <w:i/>
        </w:rPr>
        <w:t>L</w:t>
      </w:r>
      <w:r w:rsidR="00CB410B" w:rsidRPr="00DA7839">
        <w:rPr>
          <w:i/>
        </w:rPr>
        <w:t>’</w:t>
      </w:r>
      <w:r w:rsidRPr="00DA7839">
        <w:rPr>
          <w:i/>
        </w:rPr>
        <w:t>Esprit des lois</w:t>
      </w:r>
      <w:r w:rsidRPr="00DA7839">
        <w:t xml:space="preserve"> n</w:t>
      </w:r>
      <w:r w:rsidR="00CB410B" w:rsidRPr="00DA7839">
        <w:t>’</w:t>
      </w:r>
      <w:r w:rsidRPr="00DA7839">
        <w:t>est qu’une compilation de jurisprudence universelle et comparée. L</w:t>
      </w:r>
      <w:r w:rsidR="00CB410B" w:rsidRPr="00DA7839">
        <w:rPr>
          <w:i/>
        </w:rPr>
        <w:t>’</w:t>
      </w:r>
      <w:r w:rsidR="00F57F65" w:rsidRPr="00DA7839">
        <w:rPr>
          <w:i/>
        </w:rPr>
        <w:t>Émile</w:t>
      </w:r>
      <w:r w:rsidRPr="00DA7839">
        <w:t xml:space="preserve"> n</w:t>
      </w:r>
      <w:r w:rsidR="00CB410B" w:rsidRPr="00DA7839">
        <w:t>’</w:t>
      </w:r>
      <w:r w:rsidRPr="00DA7839">
        <w:t>est qu’un roman de pédagogie. Je ne dis rien de l’</w:t>
      </w:r>
      <w:r w:rsidRPr="00DA7839">
        <w:rPr>
          <w:i/>
        </w:rPr>
        <w:t>Histoire naturelle</w:t>
      </w:r>
      <w:r w:rsidRPr="00DA7839">
        <w:t xml:space="preserve"> ou du </w:t>
      </w:r>
      <w:r w:rsidRPr="00DA7839">
        <w:rPr>
          <w:i/>
        </w:rPr>
        <w:t>Contrat social</w:t>
      </w:r>
      <w:r w:rsidRPr="00B6083B">
        <w:rPr>
          <w:rPrChange w:id="1983" w:author="OBVIL" w:date="2016-12-01T14:12:00Z">
            <w:rPr>
              <w:rFonts w:ascii="Times New Roman" w:hAnsi="Times New Roman"/>
              <w:i/>
            </w:rPr>
          </w:rPrChange>
        </w:rPr>
        <w:t>.</w:t>
      </w:r>
      <w:r w:rsidRPr="00DA7839">
        <w:t xml:space="preserve"> Quelles tragédies cependant, de Corneille même ou d’Hugo, quels romans, de Le Sage ou de Prévost, </w:t>
      </w:r>
      <w:r w:rsidRPr="00DA7839">
        <w:rPr>
          <w:i/>
        </w:rPr>
        <w:t>Gil Blas</w:t>
      </w:r>
      <w:r w:rsidRPr="00DA7839">
        <w:t xml:space="preserve"> ou </w:t>
      </w:r>
      <w:r w:rsidRPr="00DA7839">
        <w:rPr>
          <w:i/>
        </w:rPr>
        <w:t>Manon Lescaut</w:t>
      </w:r>
      <w:r w:rsidRPr="00B6083B">
        <w:rPr>
          <w:rPrChange w:id="1984" w:author="OBVIL" w:date="2016-12-01T14:12:00Z">
            <w:rPr>
              <w:rFonts w:ascii="Times New Roman" w:hAnsi="Times New Roman"/>
              <w:i/>
            </w:rPr>
          </w:rPrChange>
        </w:rPr>
        <w:t>,</w:t>
      </w:r>
      <w:r w:rsidRPr="00DA7839">
        <w:t xml:space="preserve"> quelles odes ou quelles élégies ont fait plus ou autant pour la diffusion de la littérature et la gloire du nom françai</w:t>
      </w:r>
      <w:r w:rsidR="00CB410B" w:rsidRPr="00DA7839">
        <w:t>s !</w:t>
      </w:r>
      <w:r w:rsidRPr="00DA7839">
        <w:t xml:space="preserve"> Non, en vérité, Buffon ne disait rien de si ridicule, comme on a l</w:t>
      </w:r>
      <w:r w:rsidR="00CB410B" w:rsidRPr="00DA7839">
        <w:t>’</w:t>
      </w:r>
      <w:r w:rsidRPr="00DA7839">
        <w:t>air quelquefois de le croire, quand il conseillait à l</w:t>
      </w:r>
      <w:r w:rsidR="00CB410B" w:rsidRPr="00DA7839">
        <w:t>’</w:t>
      </w:r>
      <w:r w:rsidRPr="00DA7839">
        <w:t xml:space="preserve">écrivain de ne </w:t>
      </w:r>
      <w:r w:rsidR="00CB410B" w:rsidRPr="00DA7839">
        <w:t>« </w:t>
      </w:r>
      <w:r w:rsidRPr="00DA7839">
        <w:t>nommer les choses que par les termes les plus généraux</w:t>
      </w:r>
      <w:r w:rsidR="00CB410B" w:rsidRPr="00DA7839">
        <w:t> » ;</w:t>
      </w:r>
      <w:r w:rsidRPr="00DA7839">
        <w:t xml:space="preserve"> et c</w:t>
      </w:r>
      <w:r w:rsidR="00F57F65" w:rsidRPr="00DA7839">
        <w:t>eux qui se moquent encore du précepte</w:t>
      </w:r>
      <w:r w:rsidRPr="00DA7839">
        <w:t xml:space="preserve"> et du maître ne les ont pas compris. Buffon a voulu dire qu</w:t>
      </w:r>
      <w:r w:rsidR="00CB410B" w:rsidRPr="00DA7839">
        <w:t>’</w:t>
      </w:r>
      <w:r w:rsidRPr="00DA7839">
        <w:t>aussi longtemps que les géomètres et les physiciens, les théologiens et les jurisconsultes, les érudits et les philologues, tous les spécialistes, en un mot, ne se serviraient que du langage technique de leur science ou de leur art, aussi longtemps on leur refuserait cette intelligente curiosité, cet intérêt, cette sympathie générale, qui leur sont cependant nécessaires. Ou, en d’autres termes encore, il leur a conseillé d</w:t>
      </w:r>
      <w:r w:rsidR="00CB410B" w:rsidRPr="00DA7839">
        <w:t>’</w:t>
      </w:r>
      <w:r w:rsidRPr="00DA7839">
        <w:t>être hommes avant d</w:t>
      </w:r>
      <w:r w:rsidR="00CB410B" w:rsidRPr="00DA7839">
        <w:t>’</w:t>
      </w:r>
      <w:r w:rsidRPr="00DA7839">
        <w:t>être embryogénistes ou hébraïsant</w:t>
      </w:r>
      <w:r w:rsidR="00CB410B" w:rsidRPr="00DA7839">
        <w:t>s ;</w:t>
      </w:r>
      <w:r w:rsidR="00B6083B" w:rsidRPr="00DA7839">
        <w:t xml:space="preserve"> — </w:t>
      </w:r>
      <w:r w:rsidRPr="00DA7839">
        <w:t>et le conseil peut bien souffrir quelques inconvénients, mais qui niera qu’il ait du bo</w:t>
      </w:r>
      <w:r w:rsidR="00CB410B" w:rsidRPr="00DA7839">
        <w:t>n ?</w:t>
      </w:r>
    </w:p>
    <w:p w14:paraId="3577B29B" w14:textId="14AF3CFF" w:rsidR="00CB410B" w:rsidRPr="00DA7839" w:rsidRDefault="00170A5B" w:rsidP="00000A23">
      <w:pPr>
        <w:pStyle w:val="Corpsdetexte"/>
        <w:pPrChange w:id="1985" w:author="OBVIL" w:date="2016-12-01T14:12:00Z">
          <w:pPr>
            <w:pStyle w:val="Corpsdetexte"/>
            <w:spacing w:afterLines="120" w:after="288"/>
            <w:ind w:firstLine="240"/>
            <w:jc w:val="both"/>
          </w:pPr>
        </w:pPrChange>
      </w:pPr>
      <w:r w:rsidRPr="00DA7839">
        <w:t>Aussi bien touchons-nous ici les grandes raisons de l’universalité de la langue et de la littérature française. Deux fois au moins, dans le cours de leur longue histoire, on le sait</w:t>
      </w:r>
      <w:r w:rsidR="00F57F65" w:rsidRPr="00DA7839">
        <w:t xml:space="preserve">, la littérature française, et la </w:t>
      </w:r>
      <w:r w:rsidRPr="00DA7839">
        <w:t>langue même, ont exercé, sur l</w:t>
      </w:r>
      <w:r w:rsidR="00CB410B" w:rsidRPr="00DA7839">
        <w:t>’</w:t>
      </w:r>
      <w:r w:rsidRPr="00DA7839">
        <w:t>Europe entière, une universalité d</w:t>
      </w:r>
      <w:r w:rsidR="00CB410B" w:rsidRPr="00DA7839">
        <w:t>’</w:t>
      </w:r>
      <w:r w:rsidRPr="00DA7839">
        <w:t>influence que d</w:t>
      </w:r>
      <w:r w:rsidR="00CB410B" w:rsidRPr="00DA7839">
        <w:t>’</w:t>
      </w:r>
      <w:r w:rsidRPr="00DA7839">
        <w:t>autres langues, plus harmonieuses peut-être, comme l</w:t>
      </w:r>
      <w:r w:rsidR="00CB410B" w:rsidRPr="00DA7839">
        <w:t>’</w:t>
      </w:r>
      <w:r w:rsidRPr="00DA7839">
        <w:t>italien, et d</w:t>
      </w:r>
      <w:r w:rsidR="00CB410B" w:rsidRPr="00DA7839">
        <w:t>’</w:t>
      </w:r>
      <w:r w:rsidRPr="00DA7839">
        <w:t>autres littératures, plus originales à certains égards, comme l</w:t>
      </w:r>
      <w:r w:rsidR="00CB410B" w:rsidRPr="00DA7839">
        <w:t>’</w:t>
      </w:r>
      <w:r w:rsidRPr="00DA7839">
        <w:t>anglaise, n’ont cependant jamais possédée. C</w:t>
      </w:r>
      <w:r w:rsidR="00CB410B" w:rsidRPr="00DA7839">
        <w:t>’</w:t>
      </w:r>
      <w:r w:rsidRPr="00DA7839">
        <w:t>est sous une forme purement française que nos</w:t>
      </w:r>
      <w:r w:rsidR="00F57F65" w:rsidRPr="00DA7839">
        <w:t xml:space="preserve"> </w:t>
      </w:r>
      <w:r w:rsidR="00F57F65" w:rsidRPr="00DA7839">
        <w:rPr>
          <w:i/>
        </w:rPr>
        <w:t>Chansons d</w:t>
      </w:r>
      <w:r w:rsidRPr="00DA7839">
        <w:rPr>
          <w:i/>
        </w:rPr>
        <w:t>e geste</w:t>
      </w:r>
      <w:r w:rsidRPr="00B6083B">
        <w:rPr>
          <w:rPrChange w:id="1986" w:author="OBVIL" w:date="2016-12-01T14:12:00Z">
            <w:rPr>
              <w:rFonts w:ascii="Times New Roman" w:hAnsi="Times New Roman"/>
              <w:i/>
            </w:rPr>
          </w:rPrChange>
        </w:rPr>
        <w:t xml:space="preserve">, </w:t>
      </w:r>
      <w:r w:rsidRPr="00DA7839">
        <w:rPr>
          <w:i/>
        </w:rPr>
        <w:t>que</w:t>
      </w:r>
      <w:r w:rsidRPr="00DA7839">
        <w:t xml:space="preserve"> nos </w:t>
      </w:r>
      <w:r w:rsidR="00321AE4" w:rsidRPr="00DA7839">
        <w:rPr>
          <w:i/>
        </w:rPr>
        <w:t>Roma</w:t>
      </w:r>
      <w:r w:rsidRPr="00DA7839">
        <w:rPr>
          <w:i/>
        </w:rPr>
        <w:t>ns de la Table Bonde</w:t>
      </w:r>
      <w:r w:rsidRPr="00DA7839">
        <w:t xml:space="preserve">, que nos fabliaux </w:t>
      </w:r>
      <w:r w:rsidR="00F57F65" w:rsidRPr="00DA7839">
        <w:t>eux-mêmes</w:t>
      </w:r>
      <w:r w:rsidR="00B6083B" w:rsidRPr="00DA7839">
        <w:t xml:space="preserve"> —</w:t>
      </w:r>
      <w:del w:id="1987" w:author="OBVIL" w:date="2016-12-01T14:12:00Z">
        <w:r w:rsidRPr="00CB410B">
          <w:delText xml:space="preserve"> </w:delText>
        </w:r>
      </w:del>
      <w:ins w:id="1988" w:author="OBVIL" w:date="2016-12-01T14:12:00Z">
        <w:r w:rsidR="00B6083B" w:rsidRPr="00B6083B">
          <w:t> </w:t>
        </w:r>
      </w:ins>
      <w:r w:rsidRPr="00DA7839">
        <w:t>quelle qu’</w:t>
      </w:r>
      <w:r w:rsidR="00321AE4" w:rsidRPr="00DA7839">
        <w:t>en</w:t>
      </w:r>
      <w:r w:rsidRPr="00DA7839">
        <w:t xml:space="preserve"> fût d</w:t>
      </w:r>
      <w:r w:rsidR="00CB410B" w:rsidRPr="00DA7839">
        <w:t>’</w:t>
      </w:r>
      <w:r w:rsidRPr="00DA7839">
        <w:t>ailleurs l’origine, germanique ou toscane, anglaise ou bretonne, orientale ou grecque</w:t>
      </w:r>
      <w:r w:rsidR="00CB410B" w:rsidRPr="00DA7839">
        <w:t>,</w:t>
      </w:r>
      <w:r w:rsidR="00B6083B" w:rsidRPr="00DA7839">
        <w:t xml:space="preserve"> — </w:t>
      </w:r>
      <w:r w:rsidRPr="00DA7839">
        <w:t>ont conquis, ont séduit, ont charmé, d</w:t>
      </w:r>
      <w:r w:rsidR="00CB410B" w:rsidRPr="00DA7839">
        <w:t>’</w:t>
      </w:r>
      <w:r w:rsidRPr="00DA7839">
        <w:t>un bout de l’Europe à l</w:t>
      </w:r>
      <w:r w:rsidR="00CB410B" w:rsidRPr="00DA7839">
        <w:t>’</w:t>
      </w:r>
      <w:r w:rsidRPr="00DA7839">
        <w:t>autre, les imaginations du moyen âge. L</w:t>
      </w:r>
      <w:r w:rsidR="00CB410B" w:rsidRPr="00DA7839">
        <w:t>’</w:t>
      </w:r>
      <w:r w:rsidR="00321AE4" w:rsidRPr="00DA7839">
        <w:t>amoureuse langueur e</w:t>
      </w:r>
      <w:r w:rsidRPr="00DA7839">
        <w:t xml:space="preserve">t la subtilité de noire </w:t>
      </w:r>
      <w:r w:rsidR="00CB410B" w:rsidRPr="00DA7839">
        <w:t>« </w:t>
      </w:r>
      <w:r w:rsidRPr="00DA7839">
        <w:t>poésie courtoise</w:t>
      </w:r>
      <w:r w:rsidR="00CB410B" w:rsidRPr="00DA7839">
        <w:t> »</w:t>
      </w:r>
      <w:r w:rsidRPr="00DA7839">
        <w:t xml:space="preserve"> ne respirent pas moins dans les madrigaux de Shakespeare </w:t>
      </w:r>
      <w:r w:rsidR="00321AE4" w:rsidRPr="00DA7839">
        <w:t>lui-même</w:t>
      </w:r>
      <w:r w:rsidRPr="00DA7839">
        <w:t xml:space="preserve"> que dans les </w:t>
      </w:r>
      <w:r w:rsidRPr="00DA7839">
        <w:rPr>
          <w:i/>
        </w:rPr>
        <w:t>Sonnets</w:t>
      </w:r>
      <w:r w:rsidRPr="00DA7839">
        <w:t xml:space="preserve"> de Pétrarqu</w:t>
      </w:r>
      <w:r w:rsidR="00CB410B" w:rsidRPr="00DA7839">
        <w:t>e ;</w:t>
      </w:r>
      <w:r w:rsidRPr="00DA7839">
        <w:t xml:space="preserve"> et, après tant de temps écoulé, nous retrouvons encore quelque chose de n</w:t>
      </w:r>
      <w:r w:rsidR="00F57F65" w:rsidRPr="00DA7839">
        <w:t>ous, jusque dans le drame wagné</w:t>
      </w:r>
      <w:r w:rsidRPr="00DA7839">
        <w:t xml:space="preserve">rien, comme </w:t>
      </w:r>
      <w:r w:rsidR="00321AE4" w:rsidRPr="00DA7839">
        <w:rPr>
          <w:i/>
        </w:rPr>
        <w:t>Par</w:t>
      </w:r>
      <w:r w:rsidRPr="00DA7839">
        <w:rPr>
          <w:i/>
        </w:rPr>
        <w:t>sifal</w:t>
      </w:r>
      <w:r w:rsidRPr="00DA7839">
        <w:t xml:space="preserve"> ou </w:t>
      </w:r>
      <w:r w:rsidRPr="00DA7839">
        <w:rPr>
          <w:i/>
        </w:rPr>
        <w:t>Tristan et Yseult</w:t>
      </w:r>
      <w:r w:rsidRPr="00B6083B">
        <w:rPr>
          <w:rPrChange w:id="1989" w:author="OBVIL" w:date="2016-12-01T14:12:00Z">
            <w:rPr>
              <w:rFonts w:ascii="Times New Roman" w:hAnsi="Times New Roman"/>
              <w:i/>
            </w:rPr>
          </w:rPrChange>
        </w:rPr>
        <w:t>.</w:t>
      </w:r>
      <w:r w:rsidRPr="00DA7839">
        <w:t xml:space="preserve"> Beaucoup plus tard, dans une Europe toute classique, du commencement du </w:t>
      </w:r>
      <w:del w:id="1990" w:author="OBVIL" w:date="2016-12-01T14:12:00Z">
        <w:r w:rsidR="00321AE4">
          <w:rPr>
            <w:sz w:val="22"/>
            <w:szCs w:val="22"/>
          </w:rPr>
          <w:delText>XV</w:delText>
        </w:r>
        <w:r w:rsidR="00321AE4" w:rsidRPr="00DA59A9">
          <w:rPr>
            <w:sz w:val="22"/>
            <w:szCs w:val="22"/>
          </w:rPr>
          <w:delText>II</w:delText>
        </w:r>
        <w:r w:rsidR="00321AE4" w:rsidRPr="00DA59A9">
          <w:rPr>
            <w:vertAlign w:val="superscript"/>
          </w:rPr>
          <w:delText>e</w:delText>
        </w:r>
      </w:del>
      <w:ins w:id="1991" w:author="OBVIL" w:date="2016-12-01T14:12:00Z">
        <w:r w:rsidR="00254340" w:rsidRPr="00254340">
          <w:rPr>
            <w:smallCaps/>
          </w:rPr>
          <w:t>xvii</w:t>
        </w:r>
        <w:r w:rsidR="00254340" w:rsidRPr="00254340">
          <w:rPr>
            <w:vertAlign w:val="superscript"/>
          </w:rPr>
          <w:t>e</w:t>
        </w:r>
      </w:ins>
      <w:r w:rsidR="00321AE4" w:rsidRPr="00DA7839">
        <w:t xml:space="preserve"> à la f</w:t>
      </w:r>
      <w:r w:rsidRPr="00DA7839">
        <w:t xml:space="preserve">in du </w:t>
      </w:r>
      <w:del w:id="1992" w:author="OBVIL" w:date="2016-12-01T14:12:00Z">
        <w:r w:rsidR="00321AE4" w:rsidRPr="00DA59A9">
          <w:rPr>
            <w:sz w:val="22"/>
            <w:szCs w:val="22"/>
          </w:rPr>
          <w:delText>XVIII</w:delText>
        </w:r>
        <w:r w:rsidR="00321AE4" w:rsidRPr="00DA59A9">
          <w:rPr>
            <w:vertAlign w:val="superscript"/>
          </w:rPr>
          <w:delText>e</w:delText>
        </w:r>
        <w:r w:rsidR="00321AE4" w:rsidRPr="00CB410B">
          <w:delText xml:space="preserve"> </w:delText>
        </w:r>
      </w:del>
      <w:ins w:id="1993" w:author="OBVIL" w:date="2016-12-01T14:12:00Z">
        <w:r w:rsidR="00254340" w:rsidRPr="00254340">
          <w:rPr>
            <w:smallCaps/>
          </w:rPr>
          <w:t>xviii</w:t>
        </w:r>
        <w:r w:rsidR="00254340" w:rsidRPr="00254340">
          <w:rPr>
            <w:vertAlign w:val="superscript"/>
          </w:rPr>
          <w:t>e</w:t>
        </w:r>
        <w:r w:rsidR="00254340" w:rsidRPr="00254340">
          <w:t> </w:t>
        </w:r>
      </w:ins>
      <w:r w:rsidR="00254340" w:rsidRPr="00DA7839">
        <w:t>siècle</w:t>
      </w:r>
      <w:r w:rsidRPr="00DA7839">
        <w:t xml:space="preserve">, pendant cent cinquante ans, ou même davantage, la littérature française a régné souverainement, en Italie et </w:t>
      </w:r>
      <w:r w:rsidR="00CB410B" w:rsidRPr="00DA7839">
        <w:t>‘</w:t>
      </w:r>
      <w:r w:rsidRPr="00DA7839">
        <w:t>en Espagne, en A</w:t>
      </w:r>
      <w:r w:rsidR="00321AE4" w:rsidRPr="00DA7839">
        <w:t>ngleterre et en Allemagne, Algarotti, Bettinelli, Beccaria, Filangie</w:t>
      </w:r>
      <w:r w:rsidRPr="00DA7839">
        <w:t>ri ne sont-ils pas des noms presque françai</w:t>
      </w:r>
      <w:r w:rsidR="00CB410B" w:rsidRPr="00DA7839">
        <w:t>s ?</w:t>
      </w:r>
      <w:r w:rsidR="00321AE4" w:rsidRPr="00DA7839">
        <w:t xml:space="preserve"> Que dirai-je du fameux Gottsche</w:t>
      </w:r>
      <w:r w:rsidRPr="00DA7839">
        <w:t>d</w:t>
      </w:r>
      <w:r w:rsidR="00CB410B" w:rsidRPr="00DA7839">
        <w:t>t ?</w:t>
      </w:r>
      <w:r w:rsidR="00321AE4" w:rsidRPr="00DA7839">
        <w:t xml:space="preserve"> R</w:t>
      </w:r>
      <w:r w:rsidRPr="00DA7839">
        <w:t>appellerai-je que si Lessing a triomphé de Voltaire, c’est en s</w:t>
      </w:r>
      <w:r w:rsidR="00CB410B" w:rsidRPr="00DA7839">
        <w:t>’</w:t>
      </w:r>
      <w:r w:rsidRPr="00DA7839">
        <w:t>aidant de Didero</w:t>
      </w:r>
      <w:r w:rsidR="00CB410B" w:rsidRPr="00DA7839">
        <w:t>t ?</w:t>
      </w:r>
      <w:r w:rsidR="00321AE4" w:rsidRPr="00DA7839">
        <w:t xml:space="preserve"> Et qui ne sait que si R</w:t>
      </w:r>
      <w:r w:rsidRPr="00DA7839">
        <w:t xml:space="preserve">ivarol a écrit son </w:t>
      </w:r>
      <w:r w:rsidRPr="00DA7839">
        <w:rPr>
          <w:i/>
        </w:rPr>
        <w:t>Discours sur l</w:t>
      </w:r>
      <w:r w:rsidR="00CB410B" w:rsidRPr="00DA7839">
        <w:rPr>
          <w:i/>
        </w:rPr>
        <w:t>’</w:t>
      </w:r>
      <w:r w:rsidRPr="00DA7839">
        <w:rPr>
          <w:i/>
        </w:rPr>
        <w:t>universalité de la langue française</w:t>
      </w:r>
      <w:r w:rsidRPr="00DA7839">
        <w:t>, on n</w:t>
      </w:r>
      <w:r w:rsidR="00CB410B" w:rsidRPr="00DA7839">
        <w:t>’</w:t>
      </w:r>
      <w:r w:rsidRPr="00DA7839">
        <w:t>en peut accuser sa vanité nationale</w:t>
      </w:r>
      <w:r w:rsidR="00B6083B" w:rsidRPr="00DA7839">
        <w:t xml:space="preserve"> —</w:t>
      </w:r>
      <w:del w:id="1994" w:author="OBVIL" w:date="2016-12-01T14:12:00Z">
        <w:r w:rsidRPr="00CB410B">
          <w:delText xml:space="preserve"> </w:delText>
        </w:r>
      </w:del>
      <w:ins w:id="1995" w:author="OBVIL" w:date="2016-12-01T14:12:00Z">
        <w:r w:rsidR="00B6083B" w:rsidRPr="00B6083B">
          <w:t> </w:t>
        </w:r>
      </w:ins>
      <w:r w:rsidRPr="00DA7839">
        <w:t>ni la nôtre</w:t>
      </w:r>
      <w:r w:rsidR="00CB410B" w:rsidRPr="00DA7839">
        <w:t>,</w:t>
      </w:r>
      <w:r w:rsidR="00B6083B" w:rsidRPr="00DA7839">
        <w:t xml:space="preserve"> — </w:t>
      </w:r>
      <w:r w:rsidR="00321AE4" w:rsidRPr="00DA7839">
        <w:t>étant lui-même Italien à demi, et</w:t>
      </w:r>
      <w:r w:rsidRPr="00DA7839">
        <w:t xml:space="preserve"> le suj</w:t>
      </w:r>
      <w:r w:rsidR="00321AE4" w:rsidRPr="00DA7839">
        <w:t>et ayant été pro</w:t>
      </w:r>
      <w:r w:rsidRPr="00DA7839">
        <w:t>posé par l</w:t>
      </w:r>
      <w:r w:rsidR="00CB410B" w:rsidRPr="00DA7839">
        <w:t>’</w:t>
      </w:r>
      <w:r w:rsidRPr="00DA7839">
        <w:t>Académie de Berli</w:t>
      </w:r>
      <w:r w:rsidR="00CB410B" w:rsidRPr="00DA7839">
        <w:t>n ?</w:t>
      </w:r>
    </w:p>
    <w:p w14:paraId="4C0BA50C" w14:textId="77777777" w:rsidR="00CB410B" w:rsidRPr="00DA7839" w:rsidRDefault="00170A5B" w:rsidP="00000A23">
      <w:pPr>
        <w:pStyle w:val="Corpsdetexte"/>
        <w:pPrChange w:id="1996" w:author="OBVIL" w:date="2016-12-01T14:12:00Z">
          <w:pPr>
            <w:pStyle w:val="Corpsdetexte"/>
            <w:spacing w:afterLines="120" w:after="288"/>
            <w:ind w:firstLine="240"/>
            <w:jc w:val="both"/>
          </w:pPr>
        </w:pPrChange>
      </w:pPr>
      <w:r w:rsidRPr="00DA7839">
        <w:t>On a</w:t>
      </w:r>
      <w:r w:rsidR="00321AE4" w:rsidRPr="00DA7839">
        <w:t xml:space="preserve"> </w:t>
      </w:r>
      <w:r w:rsidRPr="00DA7839">
        <w:t xml:space="preserve">donné </w:t>
      </w:r>
      <w:r w:rsidR="00321AE4" w:rsidRPr="00DA7839">
        <w:t>toute</w:t>
      </w:r>
      <w:r w:rsidRPr="00DA7839">
        <w:t xml:space="preserve"> </w:t>
      </w:r>
      <w:r w:rsidR="00321AE4" w:rsidRPr="00DA7839">
        <w:t>sorte de raisons de cett</w:t>
      </w:r>
      <w:r w:rsidRPr="00DA7839">
        <w:t>e un</w:t>
      </w:r>
      <w:r w:rsidR="00321AE4" w:rsidRPr="00DA7839">
        <w:t>iversité de la littérature</w:t>
      </w:r>
      <w:r w:rsidRPr="00DA7839">
        <w:t xml:space="preserve"> française</w:t>
      </w:r>
      <w:r w:rsidR="00CB410B" w:rsidRPr="00DA7839">
        <w:t> ;</w:t>
      </w:r>
      <w:r w:rsidRPr="00DA7839">
        <w:t xml:space="preserve"> </w:t>
      </w:r>
      <w:r w:rsidR="00321AE4" w:rsidRPr="00DA7839">
        <w:t>on</w:t>
      </w:r>
      <w:r w:rsidRPr="00DA7839">
        <w:t xml:space="preserve"> en a donné de </w:t>
      </w:r>
      <w:r w:rsidR="00321AE4" w:rsidRPr="00DA7839">
        <w:t>statistiques</w:t>
      </w:r>
      <w:r w:rsidRPr="00DA7839">
        <w:t>, si je p</w:t>
      </w:r>
      <w:r w:rsidR="00321AE4" w:rsidRPr="00DA7839">
        <w:t>uis ainsi dire, de géographiques, de politiques et</w:t>
      </w:r>
      <w:r w:rsidRPr="00DA7839">
        <w:t xml:space="preserve"> de linguistiques. Mais la vraie, mais la lionne </w:t>
      </w:r>
      <w:r w:rsidR="00321AE4" w:rsidRPr="00DA7839">
        <w:t>est</w:t>
      </w:r>
      <w:r w:rsidRPr="00DA7839">
        <w:t xml:space="preserve"> ailleur</w:t>
      </w:r>
      <w:r w:rsidR="00CB410B" w:rsidRPr="00DA7839">
        <w:t>s ;</w:t>
      </w:r>
      <w:r w:rsidR="00321AE4" w:rsidRPr="00DA7839">
        <w:t xml:space="preserve"> et là où il faut la voir, c’est</w:t>
      </w:r>
      <w:r w:rsidRPr="00DA7839">
        <w:t xml:space="preserve"> dans le caractère éminemment social de celle </w:t>
      </w:r>
      <w:r w:rsidR="00321AE4" w:rsidRPr="00DA7839">
        <w:t>littérature</w:t>
      </w:r>
      <w:r w:rsidRPr="00DA7839">
        <w:t xml:space="preserve"> même. Si nos grands écrivains sont alors compris et goûtés de tout le monde, c</w:t>
      </w:r>
      <w:r w:rsidR="00CB410B" w:rsidRPr="00DA7839">
        <w:t>’</w:t>
      </w:r>
      <w:r w:rsidRPr="00DA7839">
        <w:t>est qu</w:t>
      </w:r>
      <w:r w:rsidR="00CB410B" w:rsidRPr="00DA7839">
        <w:t>’</w:t>
      </w:r>
      <w:r w:rsidRPr="00DA7839">
        <w:t>ils s</w:t>
      </w:r>
      <w:r w:rsidR="00CB410B" w:rsidRPr="00DA7839">
        <w:t>’</w:t>
      </w:r>
      <w:r w:rsidRPr="00DA7839">
        <w:t>adressent à tout le monde, ou, pour mieux dire encore, c’est qu’ils parlent à tout le monde des intérêts de tout le monde. Ni les exceptions, ni les particularités ne les attirent</w:t>
      </w:r>
      <w:r w:rsidR="00CB410B" w:rsidRPr="00DA7839">
        <w:t> ;</w:t>
      </w:r>
      <w:r w:rsidRPr="00DA7839">
        <w:t xml:space="preserve"> ils ne veulent traiter que de l’homme en général, ou, comme on dit encore, de l’homme universel, engagé dans les liens de la société du genre humain</w:t>
      </w:r>
      <w:r w:rsidR="00CB410B" w:rsidRPr="00DA7839">
        <w:t> </w:t>
      </w:r>
      <w:r w:rsidR="00CB410B" w:rsidRPr="00DA7839">
        <w:rPr>
          <w:i/>
        </w:rPr>
        <w:t>;</w:t>
      </w:r>
      <w:r w:rsidR="00321AE4" w:rsidRPr="00DA7839">
        <w:t xml:space="preserve"> et leur succès mê</w:t>
      </w:r>
      <w:r w:rsidRPr="00DA7839">
        <w:t>me est une preuve que, par-dessous tout ce qui distingue un Italien d’un Allemand, cet homme universel, dont on s’est plu si souvent à contester la réalité, continue d’être et de vivre, et, tout en se modifiant, de se ressembler encore.</w:t>
      </w:r>
    </w:p>
    <w:p w14:paraId="75C794CC" w14:textId="21C3AF39" w:rsidR="00CB410B" w:rsidRPr="00DA7839" w:rsidRDefault="00170A5B" w:rsidP="00000A23">
      <w:pPr>
        <w:pStyle w:val="Corpsdetexte"/>
        <w:pPrChange w:id="1997" w:author="OBVIL" w:date="2016-12-01T14:12:00Z">
          <w:pPr>
            <w:pStyle w:val="Corpsdetexte"/>
            <w:spacing w:afterLines="120" w:after="288"/>
            <w:ind w:firstLine="240"/>
            <w:jc w:val="both"/>
          </w:pPr>
        </w:pPrChange>
      </w:pPr>
      <w:r w:rsidRPr="00DA7839">
        <w:t>En donnerai-je ici quelques preuve</w:t>
      </w:r>
      <w:r w:rsidR="00CB410B" w:rsidRPr="00DA7839">
        <w:t>s ?</w:t>
      </w:r>
      <w:r w:rsidRPr="00DA7839">
        <w:t xml:space="preserve"> Pourquoi le </w:t>
      </w:r>
      <w:r w:rsidRPr="00DA7839">
        <w:rPr>
          <w:i/>
        </w:rPr>
        <w:t>Cid</w:t>
      </w:r>
      <w:r w:rsidRPr="00DA7839">
        <w:t xml:space="preserve"> de Guillen de Castro, qui est un beau drame</w:t>
      </w:r>
      <w:r w:rsidR="00B6083B" w:rsidRPr="00DA7839">
        <w:t xml:space="preserve"> —</w:t>
      </w:r>
      <w:del w:id="1998" w:author="OBVIL" w:date="2016-12-01T14:12:00Z">
        <w:r w:rsidRPr="00CB410B">
          <w:delText xml:space="preserve"> </w:delText>
        </w:r>
      </w:del>
      <w:ins w:id="1999" w:author="OBVIL" w:date="2016-12-01T14:12:00Z">
        <w:r w:rsidR="00B6083B" w:rsidRPr="00B6083B">
          <w:t> </w:t>
        </w:r>
      </w:ins>
      <w:r w:rsidRPr="00DA7839">
        <w:t>où l’on ne serait pas embarrassé de louer des qualités qui manquent dans celui de Corneille</w:t>
      </w:r>
      <w:r w:rsidR="00CB410B" w:rsidRPr="00DA7839">
        <w:t>,</w:t>
      </w:r>
      <w:r w:rsidR="00B6083B" w:rsidRPr="00DA7839">
        <w:t xml:space="preserve"> — </w:t>
      </w:r>
      <w:r w:rsidRPr="00DA7839">
        <w:t>n’a-t-il pas fait la même fortune européenn</w:t>
      </w:r>
      <w:r w:rsidR="00CB410B" w:rsidRPr="00DA7839">
        <w:t>e ?</w:t>
      </w:r>
      <w:r w:rsidRPr="00DA7839">
        <w:t xml:space="preserve"> C’est qu’en véritable Espagnol, Guillen de Castro n’a vu de son sujet que le côté proprement héroïque. Il n’y a pas vu ce que Corneille, au contraire, en a su si bien dégager</w:t>
      </w:r>
      <w:r w:rsidR="00CB410B" w:rsidRPr="00DA7839">
        <w:t> :</w:t>
      </w:r>
      <w:r w:rsidRPr="00DA7839">
        <w:t xml:space="preserve"> le conflit de la passion de Rodrigue avec la loi social</w:t>
      </w:r>
      <w:r w:rsidR="00CB410B" w:rsidRPr="00DA7839">
        <w:t>e ;</w:t>
      </w:r>
      <w:r w:rsidRPr="00DA7839">
        <w:t xml:space="preserve"> et il en a épuisé l’intérêt pittoresque, mais l’intérêt proprement humain lui en a échappé. Comment encore, dans sa </w:t>
      </w:r>
      <w:r w:rsidRPr="00DA7839">
        <w:rPr>
          <w:i/>
        </w:rPr>
        <w:t>Phèdre</w:t>
      </w:r>
      <w:r w:rsidRPr="00DA7839">
        <w:t>, Racine a-t-il transformé la matière de l’</w:t>
      </w:r>
      <w:r w:rsidR="00321AE4" w:rsidRPr="00DA7839">
        <w:rPr>
          <w:i/>
        </w:rPr>
        <w:t>H</w:t>
      </w:r>
      <w:r w:rsidRPr="00DA7839">
        <w:rPr>
          <w:i/>
        </w:rPr>
        <w:t>ippoly</w:t>
      </w:r>
      <w:r w:rsidR="00321AE4" w:rsidRPr="00DA7839">
        <w:rPr>
          <w:i/>
        </w:rPr>
        <w:t>t</w:t>
      </w:r>
      <w:r w:rsidRPr="00DA7839">
        <w:rPr>
          <w:i/>
        </w:rPr>
        <w:t>e</w:t>
      </w:r>
      <w:r w:rsidRPr="00DA7839">
        <w:t xml:space="preserve"> gre</w:t>
      </w:r>
      <w:r w:rsidR="00CB410B" w:rsidRPr="00DA7839">
        <w:t>c ?</w:t>
      </w:r>
      <w:r w:rsidRPr="00DA7839">
        <w:t xml:space="preserve"> Mais qu’est-ce que Voltaire, en dénaturant, d’ailleurs, dans sa </w:t>
      </w:r>
      <w:r w:rsidRPr="00DA7839">
        <w:rPr>
          <w:i/>
        </w:rPr>
        <w:t>Zaïre</w:t>
      </w:r>
      <w:r w:rsidRPr="00DA7839">
        <w:t xml:space="preserve">, </w:t>
      </w:r>
      <w:r w:rsidR="00321AE4" w:rsidRPr="00DA7839">
        <w:rPr>
          <w:i/>
        </w:rPr>
        <w:t>l’Ot</w:t>
      </w:r>
      <w:r w:rsidRPr="00DA7839">
        <w:rPr>
          <w:i/>
        </w:rPr>
        <w:t>ello</w:t>
      </w:r>
      <w:r w:rsidRPr="00DA7839">
        <w:t xml:space="preserve"> de Shakespeare, y a cependant essayé d’ajoute</w:t>
      </w:r>
      <w:r w:rsidR="00CB410B" w:rsidRPr="00DA7839">
        <w:t>r ?</w:t>
      </w:r>
      <w:r w:rsidRPr="00DA7839">
        <w:t xml:space="preserve"> </w:t>
      </w:r>
      <w:r w:rsidR="00321AE4" w:rsidRPr="00DA7839">
        <w:t>E</w:t>
      </w:r>
      <w:r w:rsidRPr="00DA7839">
        <w:t xml:space="preserve">n conflit social, aussi lui, comme Corneille, le conflit de l’amour et de la religion, le drame éminemment humain des hésitations, </w:t>
      </w:r>
      <w:r w:rsidR="00321AE4" w:rsidRPr="00DA7839">
        <w:t>des perplexités, des tortures de</w:t>
      </w:r>
      <w:r w:rsidRPr="00DA7839">
        <w:t xml:space="preserve"> Zaïre entre ce qu’elle doit d’une part à sa naissance, et d</w:t>
      </w:r>
      <w:r w:rsidR="00CB410B" w:rsidRPr="00DA7839">
        <w:t>’</w:t>
      </w:r>
      <w:r w:rsidRPr="00DA7839">
        <w:t xml:space="preserve">autre part ce qu’elle ne </w:t>
      </w:r>
      <w:r w:rsidR="00321AE4" w:rsidRPr="00DA7839">
        <w:t>peut</w:t>
      </w:r>
      <w:r w:rsidRPr="00DA7839">
        <w:t xml:space="preserve"> s</w:t>
      </w:r>
      <w:r w:rsidR="00CB410B" w:rsidRPr="00DA7839">
        <w:t>’</w:t>
      </w:r>
      <w:r w:rsidRPr="00DA7839">
        <w:t>empêcher de donner à sa passion.</w:t>
      </w:r>
    </w:p>
    <w:p w14:paraId="04A45557" w14:textId="2546E4B4" w:rsidR="00CB410B" w:rsidRPr="00DA7839" w:rsidRDefault="00170A5B" w:rsidP="00000A23">
      <w:pPr>
        <w:pStyle w:val="Corpsdetexte"/>
        <w:pPrChange w:id="2000" w:author="OBVIL" w:date="2016-12-01T14:12:00Z">
          <w:pPr>
            <w:pStyle w:val="Corpsdetexte"/>
            <w:spacing w:afterLines="120" w:after="288"/>
            <w:ind w:firstLine="240"/>
            <w:jc w:val="both"/>
          </w:pPr>
        </w:pPrChange>
      </w:pPr>
      <w:r w:rsidRPr="00DA7839">
        <w:t xml:space="preserve">Là est bien la raison de l’accueil qu’ils ont partout reçu. Dans les questions qu’ils agitent, il y va des intérêts essentiels de la </w:t>
      </w:r>
      <w:r w:rsidR="00CB410B" w:rsidRPr="00DA7839">
        <w:t>« </w:t>
      </w:r>
      <w:r w:rsidRPr="00DA7839">
        <w:t>civilité</w:t>
      </w:r>
      <w:r w:rsidR="00CB410B" w:rsidRPr="00DA7839">
        <w:t> »</w:t>
      </w:r>
      <w:r w:rsidRPr="00DA7839">
        <w:t xml:space="preserve"> </w:t>
      </w:r>
      <w:r w:rsidR="00321AE4" w:rsidRPr="00DA7839">
        <w:t>ou</w:t>
      </w:r>
      <w:r w:rsidRPr="00DA7839">
        <w:t xml:space="preserve"> de l’humanité même. L’institution sociale </w:t>
      </w:r>
      <w:r w:rsidR="00321AE4" w:rsidRPr="00DA7839">
        <w:t>étant</w:t>
      </w:r>
      <w:r w:rsidRPr="00DA7839">
        <w:t xml:space="preserve"> pour eux ce qu</w:t>
      </w:r>
      <w:r w:rsidR="00CB410B" w:rsidRPr="00DA7839">
        <w:t>’</w:t>
      </w:r>
      <w:r w:rsidRPr="00DA7839">
        <w:t>il y a presque de plus admirable au monde, toutes leurs pensées s’y rapporten</w:t>
      </w:r>
      <w:r w:rsidR="00CB410B" w:rsidRPr="00DA7839">
        <w:t>t ;</w:t>
      </w:r>
      <w:r w:rsidRPr="00DA7839">
        <w:t xml:space="preserve"> et ainsi l</w:t>
      </w:r>
      <w:r w:rsidR="00CB410B" w:rsidRPr="00DA7839">
        <w:t>’</w:t>
      </w:r>
      <w:r w:rsidRPr="00DA7839">
        <w:t>expression n’en saurait être indifférente à personne. Qui ne serait en effet curieux de savoir jusqu’où s’étend le droit de la patrie sur les citoyens, ou celui du père sur les enfants, ou celui du mari sur sa femm</w:t>
      </w:r>
      <w:r w:rsidR="00CB410B" w:rsidRPr="00DA7839">
        <w:t>e ?</w:t>
      </w:r>
      <w:r w:rsidR="00321AE4" w:rsidRPr="00DA7839">
        <w:t xml:space="preserve"> comment se tranchent t</w:t>
      </w:r>
      <w:r w:rsidRPr="00DA7839">
        <w:t xml:space="preserve">ant de </w:t>
      </w:r>
      <w:r w:rsidR="00321AE4" w:rsidRPr="00DA7839">
        <w:t>conflits</w:t>
      </w:r>
      <w:r w:rsidRPr="00DA7839">
        <w:t xml:space="preserve"> </w:t>
      </w:r>
      <w:r w:rsidR="00321AE4" w:rsidRPr="00DA7839">
        <w:t>qui s’élèvent tous les jours ent</w:t>
      </w:r>
      <w:r w:rsidRPr="00DA7839">
        <w:t>re nos différents devoir</w:t>
      </w:r>
      <w:r w:rsidR="00CB410B" w:rsidRPr="00DA7839">
        <w:t>s ?</w:t>
      </w:r>
      <w:r w:rsidRPr="00DA7839">
        <w:t xml:space="preserve"> par quel biais se concilient</w:t>
      </w:r>
      <w:r w:rsidR="00B6083B" w:rsidRPr="00DA7839">
        <w:t xml:space="preserve"> —</w:t>
      </w:r>
      <w:del w:id="2001" w:author="OBVIL" w:date="2016-12-01T14:12:00Z">
        <w:r w:rsidRPr="00CB410B">
          <w:delText xml:space="preserve"> </w:delText>
        </w:r>
      </w:del>
      <w:ins w:id="2002" w:author="OBVIL" w:date="2016-12-01T14:12:00Z">
        <w:r w:rsidR="00B6083B" w:rsidRPr="00B6083B">
          <w:t> </w:t>
        </w:r>
      </w:ins>
      <w:r w:rsidRPr="00DA7839">
        <w:t>ou sous quel principe supérieur s’unissent et se confondent, au lieu de s’opposer et de se contredire</w:t>
      </w:r>
      <w:r w:rsidR="00B6083B" w:rsidRPr="00DA7839">
        <w:t xml:space="preserve"> —</w:t>
      </w:r>
      <w:del w:id="2003" w:author="OBVIL" w:date="2016-12-01T14:12:00Z">
        <w:r w:rsidRPr="00CB410B">
          <w:delText xml:space="preserve"> </w:delText>
        </w:r>
      </w:del>
      <w:ins w:id="2004" w:author="OBVIL" w:date="2016-12-01T14:12:00Z">
        <w:r w:rsidR="00B6083B" w:rsidRPr="00B6083B">
          <w:t> </w:t>
        </w:r>
      </w:ins>
      <w:r w:rsidRPr="00DA7839">
        <w:t>les besoins de l’individu et les droits de la sociét</w:t>
      </w:r>
      <w:r w:rsidR="00CB410B" w:rsidRPr="00DA7839">
        <w:t>é ?</w:t>
      </w:r>
      <w:r w:rsidRPr="00DA7839">
        <w:t xml:space="preserve"> C’est pour s’être non pas réduite, mais consacrée dans son ensemble</w:t>
      </w:r>
      <w:r w:rsidR="00321AE4" w:rsidRPr="00DA7839">
        <w:t>, à l’examen de ces questions q</w:t>
      </w:r>
      <w:r w:rsidRPr="00DA7839">
        <w:t>ue la littérature française a conquis l</w:t>
      </w:r>
      <w:r w:rsidR="00CB410B" w:rsidRPr="00DA7839">
        <w:t>’</w:t>
      </w:r>
      <w:r w:rsidR="00321AE4" w:rsidRPr="00DA7839">
        <w:t>universalité. I</w:t>
      </w:r>
      <w:r w:rsidRPr="00DA7839">
        <w:t>1 est bon de le rappeler à quelques Français qui l’oublien</w:t>
      </w:r>
      <w:r w:rsidR="00CB410B" w:rsidRPr="00DA7839">
        <w:t>t ;</w:t>
      </w:r>
      <w:r w:rsidR="00321AE4" w:rsidRPr="00DA7839">
        <w:t xml:space="preserve"> et que d’au</w:t>
      </w:r>
      <w:r w:rsidRPr="00DA7839">
        <w:t xml:space="preserve">tres raisons y </w:t>
      </w:r>
      <w:r w:rsidR="00321AE4" w:rsidRPr="00DA7839">
        <w:t>ont bien pu concourir, mais q</w:t>
      </w:r>
      <w:r w:rsidRPr="00DA7839">
        <w:t>ue celle-ci demeure la principale.</w:t>
      </w:r>
    </w:p>
    <w:p w14:paraId="2F6AAE91" w14:textId="2BC09F97" w:rsidR="00CB410B" w:rsidRPr="00DA7839" w:rsidRDefault="00170A5B" w:rsidP="00000A23">
      <w:pPr>
        <w:pStyle w:val="Corpsdetexte"/>
        <w:pPrChange w:id="2005" w:author="OBVIL" w:date="2016-12-01T14:12:00Z">
          <w:pPr>
            <w:pStyle w:val="Corpsdetexte"/>
            <w:spacing w:afterLines="120" w:after="288"/>
            <w:ind w:firstLine="240"/>
            <w:jc w:val="both"/>
          </w:pPr>
        </w:pPrChange>
      </w:pPr>
      <w:r w:rsidRPr="00DA7839">
        <w:t>Car je ne nie pas, comme on l’</w:t>
      </w:r>
      <w:r w:rsidR="00321AE4" w:rsidRPr="00DA7839">
        <w:t>entend bien, que le caractère de</w:t>
      </w:r>
      <w:r w:rsidRPr="00DA7839">
        <w:t xml:space="preserve"> la langu</w:t>
      </w:r>
      <w:r w:rsidR="00321AE4" w:rsidRPr="00DA7839">
        <w:t>e y soit aussi pour une part, et</w:t>
      </w:r>
      <w:r w:rsidRPr="00DA7839">
        <w:t xml:space="preserve"> même je l</w:t>
      </w:r>
      <w:r w:rsidR="00CB410B" w:rsidRPr="00DA7839">
        <w:t>’</w:t>
      </w:r>
      <w:r w:rsidRPr="00DA7839">
        <w:t xml:space="preserve">ai déjà dit plus haut en propres termes. On </w:t>
      </w:r>
      <w:r w:rsidR="00321AE4" w:rsidRPr="00DA7839">
        <w:t>peut croire également</w:t>
      </w:r>
      <w:r w:rsidRPr="00DA7839">
        <w:t xml:space="preserve"> que, ni le chiffre d’une population, qui formait au </w:t>
      </w:r>
      <w:del w:id="2006" w:author="OBVIL" w:date="2016-12-01T14:12:00Z">
        <w:r w:rsidR="00321AE4">
          <w:rPr>
            <w:sz w:val="22"/>
            <w:szCs w:val="22"/>
          </w:rPr>
          <w:delText>XV</w:delText>
        </w:r>
        <w:r w:rsidR="00321AE4" w:rsidRPr="00DA59A9">
          <w:rPr>
            <w:sz w:val="22"/>
            <w:szCs w:val="22"/>
          </w:rPr>
          <w:delText>II</w:delText>
        </w:r>
        <w:r w:rsidR="00321AE4" w:rsidRPr="00DA59A9">
          <w:rPr>
            <w:vertAlign w:val="superscript"/>
          </w:rPr>
          <w:delText>e</w:delText>
        </w:r>
        <w:r w:rsidR="00321AE4" w:rsidRPr="00CB410B">
          <w:delText xml:space="preserve"> </w:delText>
        </w:r>
      </w:del>
      <w:ins w:id="2007" w:author="OBVIL" w:date="2016-12-01T14:12:00Z">
        <w:r w:rsidR="00254340" w:rsidRPr="00254340">
          <w:rPr>
            <w:smallCaps/>
          </w:rPr>
          <w:t>xvii</w:t>
        </w:r>
        <w:r w:rsidR="00254340" w:rsidRPr="00254340">
          <w:rPr>
            <w:vertAlign w:val="superscript"/>
          </w:rPr>
          <w:t>e</w:t>
        </w:r>
        <w:r w:rsidR="00254340" w:rsidRPr="00254340">
          <w:t> </w:t>
        </w:r>
      </w:ins>
      <w:r w:rsidR="00254340" w:rsidRPr="00DA7839">
        <w:t>siècle</w:t>
      </w:r>
      <w:r w:rsidR="00321AE4" w:rsidRPr="00DA7839">
        <w:t xml:space="preserve"> le</w:t>
      </w:r>
      <w:r w:rsidRPr="00DA7839">
        <w:t xml:space="preserve"> cinq</w:t>
      </w:r>
      <w:r w:rsidR="00321AE4" w:rsidRPr="00DA7839">
        <w:t>uième de la population totale de</w:t>
      </w:r>
      <w:r w:rsidRPr="00DA7839">
        <w:t xml:space="preserve"> l’Europe civilisé</w:t>
      </w:r>
      <w:r w:rsidR="00321AE4" w:rsidRPr="00DA7839">
        <w:t>e ;</w:t>
      </w:r>
      <w:r w:rsidR="00B6083B" w:rsidRPr="00DA7839">
        <w:t xml:space="preserve"> — </w:t>
      </w:r>
      <w:r w:rsidRPr="00DA7839">
        <w:t>ni la situation</w:t>
      </w:r>
      <w:r w:rsidR="00321AE4" w:rsidRPr="00DA7839">
        <w:t xml:space="preserve"> privilégiée de la France au</w:t>
      </w:r>
      <w:r w:rsidRPr="00DA7839">
        <w:t xml:space="preserve"> centre de l’Europe d’alors, et comme au conti</w:t>
      </w:r>
      <w:r w:rsidR="00321AE4" w:rsidRPr="00DA7839">
        <w:t>nent des littératures du Nord et</w:t>
      </w:r>
      <w:r w:rsidRPr="00DA7839">
        <w:t xml:space="preserve"> du Mid</w:t>
      </w:r>
      <w:r w:rsidR="00CB410B" w:rsidRPr="00DA7839">
        <w:t>i ;</w:t>
      </w:r>
      <w:r w:rsidR="00B6083B" w:rsidRPr="00DA7839">
        <w:t xml:space="preserve"> — </w:t>
      </w:r>
      <w:r w:rsidRPr="00DA7839">
        <w:t>ni le bonheur enfin qu’elle a eu, sous Louis XIV, et même sous Louis XV encore, de servir en tout de modèle à la cour de Charles II d</w:t>
      </w:r>
      <w:r w:rsidR="00CB410B" w:rsidRPr="00DA7839">
        <w:t>’</w:t>
      </w:r>
      <w:r w:rsidRPr="00DA7839">
        <w:t>Angleterre ou à celle de Catherine de Russie, n’ont manqué de favoriser la diffusion des idées et de la littérature française. Mais ce sont là des raisons secondaires, ou dérivées, pour mieux dire, qui n</w:t>
      </w:r>
      <w:r w:rsidR="00CB410B" w:rsidRPr="00DA7839">
        <w:t>’</w:t>
      </w:r>
      <w:r w:rsidR="00321AE4" w:rsidRPr="00DA7839">
        <w:t>auraient point agi d’elles-m</w:t>
      </w:r>
      <w:r w:rsidRPr="00DA7839">
        <w:t>êmes, dont aucune n</w:t>
      </w:r>
      <w:r w:rsidR="00CB410B" w:rsidRPr="00DA7839">
        <w:t>’</w:t>
      </w:r>
      <w:r w:rsidRPr="00DA7839">
        <w:t>aurait assuré l’universalité de la littérature française, puisque l</w:t>
      </w:r>
      <w:r w:rsidR="00CB410B" w:rsidRPr="00DA7839">
        <w:t>’</w:t>
      </w:r>
      <w:r w:rsidRPr="00DA7839">
        <w:t>on ne voit pas qu’aucune d’elles en d</w:t>
      </w:r>
      <w:r w:rsidR="00CB410B" w:rsidRPr="00DA7839">
        <w:t>’</w:t>
      </w:r>
      <w:r w:rsidRPr="00DA7839">
        <w:t>autres temps ait assuré l</w:t>
      </w:r>
      <w:r w:rsidR="00CB410B" w:rsidRPr="00DA7839">
        <w:t>’</w:t>
      </w:r>
      <w:r w:rsidRPr="00DA7839">
        <w:t xml:space="preserve">universalité de la littérature espagnole ou de la littérature allemande. </w:t>
      </w:r>
      <w:r w:rsidR="00321AE4" w:rsidRPr="00DA7839">
        <w:t>À</w:t>
      </w:r>
      <w:r w:rsidRPr="00DA7839">
        <w:t xml:space="preserve"> quoi sert aux Allemands d’être aujourd’hui près de 50 millions, et leur littérature en est-elle plus répandue pour cel</w:t>
      </w:r>
      <w:r w:rsidR="00CB410B" w:rsidRPr="00DA7839">
        <w:t>a ?</w:t>
      </w:r>
      <w:r w:rsidRPr="00DA7839">
        <w:t xml:space="preserve"> Les romanciers allemands en sont-ils plus lu</w:t>
      </w:r>
      <w:r w:rsidR="00CB410B" w:rsidRPr="00DA7839">
        <w:t>s ?</w:t>
      </w:r>
      <w:r w:rsidRPr="00DA7839">
        <w:t xml:space="preserve"> Les auteurs dramatiques allemands en sont-ils plus joué</w:t>
      </w:r>
      <w:r w:rsidR="00CB410B" w:rsidRPr="00DA7839">
        <w:t>s ?</w:t>
      </w:r>
      <w:r w:rsidRPr="00DA7839">
        <w:t xml:space="preserve"> Aux vitrines des librairies de Vienne ou de Berlin, de Rome et de Naples, ne sont-ce pas toujours des romans français qui s</w:t>
      </w:r>
      <w:r w:rsidR="00CB410B" w:rsidRPr="00DA7839">
        <w:t>’</w:t>
      </w:r>
      <w:r w:rsidRPr="00DA7839">
        <w:t>étalen</w:t>
      </w:r>
      <w:r w:rsidR="00CB410B" w:rsidRPr="00DA7839">
        <w:t>t ?</w:t>
      </w:r>
      <w:r w:rsidRPr="00DA7839">
        <w:t xml:space="preserve"> Chercher dans l’action politique de la France les raisons de l’universalité de sa littérature, c’est comme si l</w:t>
      </w:r>
      <w:r w:rsidR="00CB410B" w:rsidRPr="00DA7839">
        <w:t>’</w:t>
      </w:r>
      <w:r w:rsidRPr="00DA7839">
        <w:t xml:space="preserve">on cherchait les raisons de la popularité de Voltaire dans son incrédulité, ou celles de la gloire d’Hugo dans ses opinions politiques. Et encore, cela même nous ramènerait-il toujours à la même conclusion, puisque cela nous ramènerait toujours au caractère éminemment </w:t>
      </w:r>
      <w:r w:rsidRPr="00DA7839">
        <w:rPr>
          <w:i/>
        </w:rPr>
        <w:t>pratique</w:t>
      </w:r>
      <w:r w:rsidRPr="00DA7839">
        <w:t xml:space="preserve"> ou </w:t>
      </w:r>
      <w:r w:rsidRPr="00DA7839">
        <w:rPr>
          <w:i/>
        </w:rPr>
        <w:t>pragmatique</w:t>
      </w:r>
      <w:r w:rsidRPr="00DA7839">
        <w:t xml:space="preserve">, et </w:t>
      </w:r>
      <w:r w:rsidRPr="00DA7839">
        <w:rPr>
          <w:i/>
        </w:rPr>
        <w:t>social</w:t>
      </w:r>
      <w:r w:rsidRPr="00DA7839">
        <w:t xml:space="preserve"> par conséquent, de leur prose ou de leurs vers.</w:t>
      </w:r>
    </w:p>
    <w:p w14:paraId="2AB7C0DA" w14:textId="67853859" w:rsidR="00CB410B" w:rsidRPr="00DA7839" w:rsidRDefault="00321AE4" w:rsidP="00000A23">
      <w:pPr>
        <w:pStyle w:val="Corpsdetexte"/>
        <w:pPrChange w:id="2008" w:author="OBVIL" w:date="2016-12-01T14:12:00Z">
          <w:pPr>
            <w:pStyle w:val="Corpsdetexte"/>
            <w:spacing w:afterLines="120" w:after="288"/>
            <w:ind w:firstLine="240"/>
            <w:jc w:val="both"/>
          </w:pPr>
        </w:pPrChange>
      </w:pPr>
      <w:r w:rsidRPr="00DA7839">
        <w:t xml:space="preserve">Et ne peut-on pas enfin, </w:t>
      </w:r>
      <w:r w:rsidR="00170A5B" w:rsidRPr="00DA7839">
        <w:t xml:space="preserve">dire que le même caractère, qui explique les plus rares qualités de la littérature française, rend compte également de ses défauts </w:t>
      </w:r>
      <w:r w:rsidRPr="00DA7839">
        <w:t>ou</w:t>
      </w:r>
      <w:r w:rsidR="00170A5B" w:rsidRPr="00DA7839">
        <w:t xml:space="preserve"> de ses manque</w:t>
      </w:r>
      <w:r w:rsidR="00CB410B" w:rsidRPr="00DA7839">
        <w:t>s ?</w:t>
      </w:r>
      <w:r w:rsidR="00170A5B" w:rsidRPr="00DA7839">
        <w:t xml:space="preserve"> La longue infériorité de notre poésie lyrique en </w:t>
      </w:r>
      <w:r w:rsidRPr="00DA7839">
        <w:t>est</w:t>
      </w:r>
      <w:r w:rsidR="00170A5B" w:rsidRPr="00DA7839">
        <w:t xml:space="preserve"> sans doute un éloquent exemple. Si la</w:t>
      </w:r>
      <w:r w:rsidRPr="00DA7839">
        <w:t xml:space="preserve"> </w:t>
      </w:r>
      <w:r w:rsidR="00170A5B" w:rsidRPr="00DA7839">
        <w:t>Pléiade a jadis échoué dans sa généreuse entreprise</w:t>
      </w:r>
      <w:r w:rsidR="00CB410B" w:rsidRPr="00DA7839">
        <w:t> ;</w:t>
      </w:r>
      <w:r w:rsidR="00170A5B" w:rsidRPr="00DA7839">
        <w:t xml:space="preserve"> si Ronsard et ses amis n’ont laissé derrière eux qu</w:t>
      </w:r>
      <w:r w:rsidR="00CB410B" w:rsidRPr="00DA7839">
        <w:t>’</w:t>
      </w:r>
      <w:r w:rsidR="00170A5B" w:rsidRPr="00DA7839">
        <w:t>une réputation littérairement équivoque et toujours contesté</w:t>
      </w:r>
      <w:r w:rsidR="00CB410B" w:rsidRPr="00DA7839">
        <w:t>e ;</w:t>
      </w:r>
      <w:r w:rsidR="00170A5B" w:rsidRPr="00DA7839">
        <w:t xml:space="preserve"> si, deux cent cinquante ou trois cents ans durant, il n’y a rien eu de plus vide que l</w:t>
      </w:r>
      <w:r w:rsidR="00CB410B" w:rsidRPr="00DA7839">
        <w:t>’</w:t>
      </w:r>
      <w:r w:rsidR="00170A5B" w:rsidRPr="00DA7839">
        <w:t xml:space="preserve">ode </w:t>
      </w:r>
      <w:r w:rsidR="009573B8" w:rsidRPr="00DA7839">
        <w:t xml:space="preserve">ou </w:t>
      </w:r>
      <w:r w:rsidR="00170A5B" w:rsidRPr="00DA7839">
        <w:t>l</w:t>
      </w:r>
      <w:r w:rsidR="00CB410B" w:rsidRPr="00DA7839">
        <w:t>’</w:t>
      </w:r>
      <w:r w:rsidR="009573B8" w:rsidRPr="00DA7839">
        <w:t>élégie françaises,</w:t>
      </w:r>
      <w:r w:rsidR="00B6083B" w:rsidRPr="00DA7839">
        <w:t xml:space="preserve"> —</w:t>
      </w:r>
      <w:del w:id="2009" w:author="OBVIL" w:date="2016-12-01T14:12:00Z">
        <w:r w:rsidR="00170A5B" w:rsidRPr="00CB410B">
          <w:delText xml:space="preserve"> </w:delText>
        </w:r>
      </w:del>
      <w:ins w:id="2010" w:author="OBVIL" w:date="2016-12-01T14:12:00Z">
        <w:r w:rsidR="00B6083B" w:rsidRPr="00B6083B">
          <w:t> </w:t>
        </w:r>
      </w:ins>
      <w:r w:rsidR="00170A5B" w:rsidRPr="00DA7839">
        <w:t xml:space="preserve">rien de plus maigre sous le faux </w:t>
      </w:r>
      <w:r w:rsidR="009573B8" w:rsidRPr="00DA7839">
        <w:t>éclat</w:t>
      </w:r>
      <w:r w:rsidR="00170A5B" w:rsidRPr="00DA7839">
        <w:t xml:space="preserve"> de sa parure mythologique, et rien aussi de plus froid</w:t>
      </w:r>
      <w:r w:rsidR="00CB410B" w:rsidRPr="00DA7839">
        <w:t>,</w:t>
      </w:r>
      <w:r w:rsidR="00B6083B" w:rsidRPr="00DA7839">
        <w:t xml:space="preserve"> — </w:t>
      </w:r>
      <w:r w:rsidR="00170A5B" w:rsidRPr="00DA7839">
        <w:t>il n</w:t>
      </w:r>
      <w:r w:rsidR="00CB410B" w:rsidRPr="00DA7839">
        <w:t>’</w:t>
      </w:r>
      <w:r w:rsidR="00170A5B" w:rsidRPr="00DA7839">
        <w:t>y a lieu d’accuser ni Boileau ni Malherbe, mais uniquement la force des chose</w:t>
      </w:r>
      <w:r w:rsidR="00CB410B" w:rsidRPr="00DA7839">
        <w:t>s ;</w:t>
      </w:r>
      <w:r w:rsidR="00170A5B" w:rsidRPr="00DA7839">
        <w:t xml:space="preserve"> et la vérité, c</w:t>
      </w:r>
      <w:r w:rsidR="00CB410B" w:rsidRPr="00DA7839">
        <w:t>’</w:t>
      </w:r>
      <w:r w:rsidR="009573B8" w:rsidRPr="00DA7839">
        <w:t>est</w:t>
      </w:r>
      <w:r w:rsidR="00170A5B" w:rsidRPr="00DA7839">
        <w:t xml:space="preserve"> qu</w:t>
      </w:r>
      <w:r w:rsidR="00CB410B" w:rsidRPr="00DA7839">
        <w:t>’</w:t>
      </w:r>
      <w:r w:rsidR="00170A5B" w:rsidRPr="00DA7839">
        <w:t>en obligeant la littérature à remplir, pour ainsi parler, une fonction sociale, en exigeant du poète qu</w:t>
      </w:r>
      <w:r w:rsidR="00CB410B" w:rsidRPr="00DA7839">
        <w:t>’</w:t>
      </w:r>
      <w:r w:rsidR="00170A5B" w:rsidRPr="00DA7839">
        <w:t xml:space="preserve">il conformât sa façon de penser ou de sentir à la façon de sentir ou de penser communes, en lui refusant le droit de mettre ou de laisser paraître seulement sa personne dans son œuvre, on avait comme tari ou fermé les sources vives du lyrisme. La littérature française a ainsi payé de son infériorité trop certaine dans les genres que l’on pourrait appeler </w:t>
      </w:r>
      <w:r w:rsidR="00CB410B" w:rsidRPr="00DA7839">
        <w:t>« </w:t>
      </w:r>
      <w:r w:rsidR="00170A5B" w:rsidRPr="00DA7839">
        <w:t>personnel</w:t>
      </w:r>
      <w:r w:rsidR="00CB410B" w:rsidRPr="00DA7839">
        <w:t>s »</w:t>
      </w:r>
      <w:r w:rsidR="00170A5B" w:rsidRPr="00DA7839">
        <w:t xml:space="preserve"> sa supériorité dans les genres </w:t>
      </w:r>
      <w:r w:rsidR="00CB410B" w:rsidRPr="00DA7839">
        <w:t>« </w:t>
      </w:r>
      <w:r w:rsidR="00170A5B" w:rsidRPr="00DA7839">
        <w:t>communs</w:t>
      </w:r>
      <w:r w:rsidR="00CB410B" w:rsidRPr="00DA7839">
        <w:t> »</w:t>
      </w:r>
      <w:r w:rsidR="00170A5B" w:rsidRPr="00DA7839">
        <w:t>. Pour se rendre accessible à tout le monde, il a fallu qu</w:t>
      </w:r>
      <w:r w:rsidR="00CB410B" w:rsidRPr="00DA7839">
        <w:t>’</w:t>
      </w:r>
      <w:r w:rsidR="009573B8" w:rsidRPr="00DA7839">
        <w:t>elle se fit</w:t>
      </w:r>
      <w:r w:rsidR="00170A5B" w:rsidRPr="00DA7839">
        <w:t xml:space="preserve"> </w:t>
      </w:r>
      <w:r w:rsidR="009573B8" w:rsidRPr="00DA7839">
        <w:t>un</w:t>
      </w:r>
      <w:r w:rsidR="00170A5B" w:rsidRPr="00DA7839">
        <w:t xml:space="preserve"> principe de se retrancher l</w:t>
      </w:r>
      <w:r w:rsidR="00CB410B" w:rsidRPr="00DA7839">
        <w:t>’</w:t>
      </w:r>
      <w:r w:rsidR="00170A5B" w:rsidRPr="00DA7839">
        <w:t>expression des sentiments, non pas même trop rares, mais seulement trop particuliers. Elle s</w:t>
      </w:r>
      <w:r w:rsidR="00CB410B" w:rsidRPr="00DA7839">
        <w:t>’</w:t>
      </w:r>
      <w:r w:rsidR="00170A5B" w:rsidRPr="00DA7839">
        <w:t>est également refusé tout ce que le détail local ou l</w:t>
      </w:r>
      <w:r w:rsidR="00CB410B" w:rsidRPr="00DA7839">
        <w:t>’</w:t>
      </w:r>
      <w:r w:rsidR="00170A5B" w:rsidRPr="00DA7839">
        <w:t>accent particulier peuvent donner à l</w:t>
      </w:r>
      <w:r w:rsidR="00CB410B" w:rsidRPr="00DA7839">
        <w:t>’</w:t>
      </w:r>
      <w:r w:rsidR="00170A5B" w:rsidRPr="00DA7839">
        <w:t>expression des sentiments généraux de plus intime ou de plus individuel, de peur d</w:t>
      </w:r>
      <w:r w:rsidR="00CB410B" w:rsidRPr="00DA7839">
        <w:t>’</w:t>
      </w:r>
      <w:r w:rsidR="00170A5B" w:rsidRPr="00DA7839">
        <w:t>envelopper dans ses descriptions ou dans ses analyses des éléments qui ne fussent pas en tout temps et en tout lieu les mêmes</w:t>
      </w:r>
      <w:r w:rsidR="00CB410B" w:rsidRPr="00DA7839">
        <w:t>.</w:t>
      </w:r>
      <w:r w:rsidR="00170A5B" w:rsidRPr="00DA7839">
        <w:t xml:space="preserve"> La prédominance du caractère </w:t>
      </w:r>
      <w:r w:rsidR="00170A5B" w:rsidRPr="00DA7839">
        <w:rPr>
          <w:i/>
        </w:rPr>
        <w:t>social</w:t>
      </w:r>
      <w:r w:rsidR="00170A5B" w:rsidRPr="00B6083B">
        <w:rPr>
          <w:rPrChange w:id="2011" w:author="OBVIL" w:date="2016-12-01T14:12:00Z">
            <w:rPr>
              <w:rFonts w:ascii="Times New Roman" w:hAnsi="Times New Roman"/>
              <w:i/>
            </w:rPr>
          </w:rPrChange>
        </w:rPr>
        <w:t>,</w:t>
      </w:r>
      <w:r w:rsidR="00170A5B" w:rsidRPr="00DA7839">
        <w:t xml:space="preserve"> en se subordonnant tous les autres, a réduit la manifestation personnelle à ce qu</w:t>
      </w:r>
      <w:r w:rsidR="00CB410B" w:rsidRPr="00DA7839">
        <w:t>’</w:t>
      </w:r>
      <w:r w:rsidR="00170A5B" w:rsidRPr="00DA7839">
        <w:t xml:space="preserve">il en peut tenir dans le </w:t>
      </w:r>
      <w:r w:rsidR="00170A5B" w:rsidRPr="00DA7839">
        <w:rPr>
          <w:i/>
        </w:rPr>
        <w:t>proprie communia dicere</w:t>
      </w:r>
      <w:r w:rsidR="00170A5B" w:rsidRPr="00DA7839">
        <w:t xml:space="preserve"> du poète latin</w:t>
      </w:r>
      <w:r w:rsidR="00CB410B" w:rsidRPr="00DA7839">
        <w:t> ;</w:t>
      </w:r>
      <w:r w:rsidR="00B6083B" w:rsidRPr="00DA7839">
        <w:t xml:space="preserve"> — </w:t>
      </w:r>
      <w:r w:rsidR="009573B8" w:rsidRPr="00DA7839">
        <w:t>et nous avons eu des Eschyle et</w:t>
      </w:r>
      <w:r w:rsidR="00170A5B" w:rsidRPr="00DA7839">
        <w:t xml:space="preserve"> des Sophocle, des Démosthène et des Cicéron, mais point de Pindare, ni même de Pétrarque, ou de Tasse.</w:t>
      </w:r>
      <w:r w:rsidR="00CB410B" w:rsidRPr="00DA7839">
        <w:t xml:space="preserve">… </w:t>
      </w:r>
      <w:r w:rsidR="00170A5B" w:rsidRPr="00DA7839">
        <w:t>Il serait plus difficile de dire pourquoi nous n</w:t>
      </w:r>
      <w:r w:rsidR="00CB410B" w:rsidRPr="00DA7839">
        <w:t>’</w:t>
      </w:r>
      <w:r w:rsidR="00170A5B" w:rsidRPr="00DA7839">
        <w:t>avons pas eu non plus d</w:t>
      </w:r>
      <w:r w:rsidR="00CB410B" w:rsidRPr="00DA7839">
        <w:t>’</w:t>
      </w:r>
      <w:r w:rsidR="00170A5B" w:rsidRPr="00DA7839">
        <w:t>Homère ni de Dante, d</w:t>
      </w:r>
      <w:r w:rsidR="00CB410B" w:rsidRPr="00DA7839">
        <w:t>’</w:t>
      </w:r>
      <w:r w:rsidR="00170A5B" w:rsidRPr="00DA7839">
        <w:t>Arioste ni de Milton</w:t>
      </w:r>
      <w:del w:id="2012" w:author="OBVIL" w:date="2016-12-01T14:12:00Z">
        <w:r w:rsidR="00170A5B" w:rsidRPr="00CB410B">
          <w:delText>....</w:delText>
        </w:r>
      </w:del>
      <w:ins w:id="2013" w:author="OBVIL" w:date="2016-12-01T14:12:00Z">
        <w:r w:rsidR="00B6083B" w:rsidRPr="00B6083B">
          <w:t>…</w:t>
        </w:r>
      </w:ins>
    </w:p>
    <w:p w14:paraId="666E2C4E" w14:textId="44AFC33A" w:rsidR="00CB410B" w:rsidRPr="00DA7839" w:rsidRDefault="00170A5B" w:rsidP="00000A23">
      <w:pPr>
        <w:pStyle w:val="Corpsdetexte"/>
        <w:pPrChange w:id="2014" w:author="OBVIL" w:date="2016-12-01T14:12:00Z">
          <w:pPr>
            <w:pStyle w:val="Corpsdetexte"/>
            <w:spacing w:afterLines="120" w:after="288"/>
            <w:ind w:firstLine="240"/>
            <w:jc w:val="both"/>
          </w:pPr>
        </w:pPrChange>
      </w:pPr>
      <w:r w:rsidRPr="00DA7839">
        <w:t>Est-ce pour cela que l’on a quelquefois accusé la littérature française de manquer de profondeur et d’originalit</w:t>
      </w:r>
      <w:r w:rsidR="00CB410B" w:rsidRPr="00DA7839">
        <w:t>é ?</w:t>
      </w:r>
      <w:r w:rsidRPr="00DA7839">
        <w:t xml:space="preserve"> Si, d’ailleurs, en l’en accusant, on ne confondrait pas peut-être la profondeur avec l’obscurité, c’est ce que je ne veux point examiner. Je crois seulement que nos grands écrivains ont mis une coquetterie d’hommes du monde ou de cour à dissimuler, ou, pour mieux dire, à déguiser cette profondeur qu’au contraire quelques Allemands</w:t>
      </w:r>
      <w:r w:rsidR="00B6083B" w:rsidRPr="00DA7839">
        <w:t xml:space="preserve"> —</w:t>
      </w:r>
      <w:del w:id="2015" w:author="OBVIL" w:date="2016-12-01T14:12:00Z">
        <w:r w:rsidRPr="00CB410B">
          <w:delText xml:space="preserve"> </w:delText>
        </w:r>
      </w:del>
      <w:ins w:id="2016" w:author="OBVIL" w:date="2016-12-01T14:12:00Z">
        <w:r w:rsidR="00B6083B" w:rsidRPr="00B6083B">
          <w:t> </w:t>
        </w:r>
      </w:ins>
      <w:r w:rsidRPr="00DA7839">
        <w:t>de l’école d’Hegel ou du fameux Jean-Paul</w:t>
      </w:r>
      <w:r w:rsidR="00B6083B" w:rsidRPr="00DA7839">
        <w:t xml:space="preserve"> —</w:t>
      </w:r>
      <w:del w:id="2017" w:author="OBVIL" w:date="2016-12-01T14:12:00Z">
        <w:r w:rsidRPr="00CB410B">
          <w:delText xml:space="preserve"> </w:delText>
        </w:r>
      </w:del>
      <w:ins w:id="2018" w:author="OBVIL" w:date="2016-12-01T14:12:00Z">
        <w:r w:rsidR="00B6083B" w:rsidRPr="00B6083B">
          <w:t> </w:t>
        </w:r>
      </w:ins>
      <w:r w:rsidRPr="00DA7839">
        <w:t>nous avertissent volontiers qu’ils ont essayé de mettre dans leurs œuvre</w:t>
      </w:r>
      <w:r w:rsidR="00CB410B" w:rsidRPr="00DA7839">
        <w:t>s ?</w:t>
      </w:r>
      <w:r w:rsidRPr="00DA7839">
        <w:t xml:space="preserve"> On se pique en français de dire clairement des choses parfois profondes, mais il semble qu’on se soit glorifié trop souvent en allemand d’avoir obscurément formulé des choses claires. Kant est-il vraiment plus profond que Pascal, et Fichte que Roussea</w:t>
      </w:r>
      <w:r w:rsidR="00CB410B" w:rsidRPr="00DA7839">
        <w:t>u ?</w:t>
      </w:r>
      <w:r w:rsidRPr="00DA7839">
        <w:t xml:space="preserve"> Mais Fichte ou Kant, absorbés qu</w:t>
      </w:r>
      <w:r w:rsidR="00CB410B" w:rsidRPr="00DA7839">
        <w:t>’</w:t>
      </w:r>
      <w:r w:rsidRPr="00DA7839">
        <w:t>ils sont dans la lente élaboration, dans la considération et, si j’ose le dire, dans la satisfaction orgueilleuse de leur propre pensée, laissent à leurs lecteurs la peine de s’y reconnaître, tandis que Pascal ou Rousseau la leur épargnent. C’est toujours, on le voit, l’effet de la même cause. Il suffit à l’Allemand de se comprendre lui-même, et d’autant que les autres le comprennent moins aisément, il y voit une preuve de la profondeur de sa pensée. Le Français estimerait qu’il a manqué son but, s’il fallait peiner pour l</w:t>
      </w:r>
      <w:r w:rsidR="00CB410B" w:rsidRPr="00DA7839">
        <w:t>’</w:t>
      </w:r>
      <w:r w:rsidRPr="00DA7839">
        <w:t>entendre, et il aime encore mieux passer pour superficiel que pour obscur.</w:t>
      </w:r>
    </w:p>
    <w:p w14:paraId="2BA6A69F" w14:textId="25E1723F" w:rsidR="009573B8" w:rsidRPr="00DA7839" w:rsidRDefault="00170A5B" w:rsidP="00000A23">
      <w:pPr>
        <w:pStyle w:val="Corpsdetexte"/>
        <w:pPrChange w:id="2019" w:author="OBVIL" w:date="2016-12-01T14:12:00Z">
          <w:pPr>
            <w:pStyle w:val="Corpsdetexte"/>
            <w:spacing w:afterLines="120" w:after="288"/>
            <w:ind w:firstLine="240"/>
            <w:jc w:val="both"/>
          </w:pPr>
        </w:pPrChange>
      </w:pPr>
      <w:r w:rsidRPr="00DA7839">
        <w:t xml:space="preserve">Ne convient-il pas d’ajouter que dans une littérature éminemment </w:t>
      </w:r>
      <w:r w:rsidRPr="00DA7839">
        <w:rPr>
          <w:i/>
        </w:rPr>
        <w:t>sociale</w:t>
      </w:r>
      <w:r w:rsidRPr="00DA7839">
        <w:t>, com</w:t>
      </w:r>
      <w:r w:rsidR="009573B8" w:rsidRPr="00DA7839">
        <w:t>me la littérature française, où</w:t>
      </w:r>
      <w:r w:rsidRPr="00DA7839">
        <w:t xml:space="preserve"> les intérêts qu</w:t>
      </w:r>
      <w:r w:rsidR="00CB410B" w:rsidRPr="00DA7839">
        <w:t>’</w:t>
      </w:r>
      <w:r w:rsidRPr="00DA7839">
        <w:t>on agite sont par définition les intérêts de l</w:t>
      </w:r>
      <w:r w:rsidR="00CB410B" w:rsidRPr="00DA7839">
        <w:t>’</w:t>
      </w:r>
      <w:r w:rsidRPr="00DA7839">
        <w:t>humanité même, les occasions d</w:t>
      </w:r>
      <w:r w:rsidR="00CB410B" w:rsidRPr="00DA7839">
        <w:t>’</w:t>
      </w:r>
      <w:r w:rsidRPr="00DA7839">
        <w:t>être profond, au sens philosophique du mot, sont naturellement moins fréquentes que dans une littérature, comme l</w:t>
      </w:r>
      <w:r w:rsidR="00CB410B" w:rsidRPr="00DA7839">
        <w:t>’</w:t>
      </w:r>
      <w:r w:rsidRPr="00DA7839">
        <w:t>allemande, où la grande prétention de l’écrivain est d</w:t>
      </w:r>
      <w:r w:rsidR="00CB410B" w:rsidRPr="00DA7839">
        <w:t>’</w:t>
      </w:r>
      <w:r w:rsidRPr="00DA7839">
        <w:t>atteindre les noumènes de tou</w:t>
      </w:r>
      <w:r w:rsidR="00CB410B" w:rsidRPr="00DA7839">
        <w:t>t ?</w:t>
      </w:r>
      <w:r w:rsidRPr="00DA7839">
        <w:t xml:space="preserve"> Pour discuter utilement la question de la tolérance, ou celle de la souveraineté populaire, ayant besoin de moins d’appareil</w:t>
      </w:r>
      <w:r w:rsidR="00B6083B" w:rsidRPr="00DA7839">
        <w:t xml:space="preserve"> —</w:t>
      </w:r>
      <w:del w:id="2020" w:author="OBVIL" w:date="2016-12-01T14:12:00Z">
        <w:r w:rsidRPr="00CB410B">
          <w:delText xml:space="preserve"> </w:delText>
        </w:r>
      </w:del>
      <w:ins w:id="2021" w:author="OBVIL" w:date="2016-12-01T14:12:00Z">
        <w:r w:rsidR="00B6083B" w:rsidRPr="00B6083B">
          <w:t> </w:t>
        </w:r>
      </w:ins>
      <w:r w:rsidRPr="00DA7839">
        <w:t>si d</w:t>
      </w:r>
      <w:r w:rsidR="00CB410B" w:rsidRPr="00DA7839">
        <w:t>’</w:t>
      </w:r>
      <w:r w:rsidRPr="00DA7839">
        <w:t xml:space="preserve">ailleurs </w:t>
      </w:r>
      <w:r w:rsidR="009573B8" w:rsidRPr="00DA7839">
        <w:t>on</w:t>
      </w:r>
      <w:r w:rsidRPr="00DA7839">
        <w:t xml:space="preserve"> a besoin d’</w:t>
      </w:r>
      <w:r w:rsidR="009573B8" w:rsidRPr="00DA7839">
        <w:t>autant</w:t>
      </w:r>
      <w:r w:rsidRPr="00DA7839">
        <w:t xml:space="preserve"> de pénétration</w:t>
      </w:r>
      <w:r w:rsidR="00CB410B" w:rsidRPr="00DA7839">
        <w:t>,</w:t>
      </w:r>
      <w:r w:rsidR="00B6083B" w:rsidRPr="00DA7839">
        <w:t xml:space="preserve"> — </w:t>
      </w:r>
      <w:r w:rsidRPr="00DA7839">
        <w:t>on a donc moins de chances aussi d’étonner ou de surprendre qu</w:t>
      </w:r>
      <w:r w:rsidR="00CB410B" w:rsidRPr="00DA7839">
        <w:t>’</w:t>
      </w:r>
      <w:r w:rsidRPr="00DA7839">
        <w:t xml:space="preserve">à traiter la question de savoir </w:t>
      </w:r>
      <w:r w:rsidR="00CB410B" w:rsidRPr="00DA7839">
        <w:t>« </w:t>
      </w:r>
      <w:r w:rsidRPr="00DA7839">
        <w:t>comment le Moi et le non-Moi, posés dans le Moi par le Moi, se limitent réciproquement</w:t>
      </w:r>
      <w:r w:rsidR="00CB410B" w:rsidRPr="00DA7839">
        <w:t> »</w:t>
      </w:r>
      <w:r w:rsidRPr="00DA7839">
        <w:t>. Un Français l</w:t>
      </w:r>
      <w:r w:rsidR="00CB410B" w:rsidRPr="00DA7839">
        <w:t>’</w:t>
      </w:r>
      <w:r w:rsidRPr="00DA7839">
        <w:t>aurait posée d’une manière plus simple, mais, évidemment, il aurait paru moins profond. L</w:t>
      </w:r>
      <w:r w:rsidR="00CB410B" w:rsidRPr="00DA7839">
        <w:t>’</w:t>
      </w:r>
      <w:r w:rsidRPr="00DA7839">
        <w:t>aurait-il posée seulemen</w:t>
      </w:r>
      <w:r w:rsidR="00CB410B" w:rsidRPr="00DA7839">
        <w:t>t ?</w:t>
      </w:r>
      <w:r w:rsidRPr="00DA7839">
        <w:t xml:space="preserve"> Et puisque nous savons bien nous distinguer nous-mêmes du monde qui nous environne, n</w:t>
      </w:r>
      <w:r w:rsidR="00CB410B" w:rsidRPr="00DA7839">
        <w:t>’</w:t>
      </w:r>
      <w:r w:rsidR="009573B8" w:rsidRPr="00DA7839">
        <w:t>eû</w:t>
      </w:r>
      <w:r w:rsidRPr="00DA7839">
        <w:t>t-il pas plutôt renvoyé le problème aux Universités, comme n</w:t>
      </w:r>
      <w:r w:rsidR="00CB410B" w:rsidRPr="00DA7839">
        <w:t>’</w:t>
      </w:r>
      <w:r w:rsidRPr="00DA7839">
        <w:t>étant d</w:t>
      </w:r>
      <w:r w:rsidR="00CB410B" w:rsidRPr="00DA7839">
        <w:t>’</w:t>
      </w:r>
      <w:r w:rsidRPr="00DA7839">
        <w:t>aucune utilité pratique. Qu</w:t>
      </w:r>
      <w:r w:rsidR="00CB410B" w:rsidRPr="00DA7839">
        <w:t>’</w:t>
      </w:r>
      <w:r w:rsidR="009573B8" w:rsidRPr="00DA7839">
        <w:t>est-ce</w:t>
      </w:r>
      <w:r w:rsidRPr="00DA7839">
        <w:t xml:space="preserve"> encore à dire là, sinon que, dans la mesure où la littérature française mérite le reproche d</w:t>
      </w:r>
      <w:r w:rsidR="00CB410B" w:rsidRPr="00DA7839">
        <w:t>’</w:t>
      </w:r>
      <w:r w:rsidRPr="00DA7839">
        <w:t>avoir manqué de profondeur, c’est comme si l’on lui reprochait de n</w:t>
      </w:r>
      <w:r w:rsidR="00CB410B" w:rsidRPr="00DA7839">
        <w:t>’</w:t>
      </w:r>
      <w:r w:rsidRPr="00DA7839">
        <w:t>être pas</w:t>
      </w:r>
      <w:r w:rsidR="009573B8" w:rsidRPr="00DA7839">
        <w:t xml:space="preserve"> </w:t>
      </w:r>
      <w:r w:rsidRPr="00DA7839">
        <w:t>la littérature allemand</w:t>
      </w:r>
      <w:r w:rsidR="00CB410B" w:rsidRPr="00DA7839">
        <w:t>e ?</w:t>
      </w:r>
      <w:r w:rsidR="009573B8" w:rsidRPr="00DA7839">
        <w:t xml:space="preserve"> Voilà</w:t>
      </w:r>
      <w:r w:rsidRPr="00DA7839">
        <w:t xml:space="preserve"> </w:t>
      </w:r>
      <w:r w:rsidR="009573B8" w:rsidRPr="00DA7839">
        <w:t>un reproche bien allemand !</w:t>
      </w:r>
    </w:p>
    <w:p w14:paraId="3352E606" w14:textId="1619795B" w:rsidR="00CB410B" w:rsidRPr="00DA7839" w:rsidRDefault="00170A5B" w:rsidP="00000A23">
      <w:pPr>
        <w:pStyle w:val="Corpsdetexte"/>
        <w:pPrChange w:id="2022" w:author="OBVIL" w:date="2016-12-01T14:12:00Z">
          <w:pPr>
            <w:pStyle w:val="Corpsdetexte"/>
            <w:spacing w:afterLines="120" w:after="288"/>
            <w:ind w:firstLine="240"/>
            <w:jc w:val="both"/>
          </w:pPr>
        </w:pPrChange>
      </w:pPr>
      <w:r w:rsidRPr="00DA7839">
        <w:t xml:space="preserve"> J’en dirais presque autant de son prétendu défaut d</w:t>
      </w:r>
      <w:r w:rsidR="00CB410B" w:rsidRPr="00DA7839">
        <w:t>’</w:t>
      </w:r>
      <w:r w:rsidRPr="00DA7839">
        <w:t>originalité, que je ne repousse pas non plus, mais que j</w:t>
      </w:r>
      <w:r w:rsidR="00CB410B" w:rsidRPr="00DA7839">
        <w:t>’</w:t>
      </w:r>
      <w:r w:rsidRPr="00DA7839">
        <w:t xml:space="preserve">explique, et que je rapporte encore à ce même caractère </w:t>
      </w:r>
      <w:r w:rsidRPr="00DA7839">
        <w:rPr>
          <w:i/>
        </w:rPr>
        <w:t>social</w:t>
      </w:r>
      <w:r w:rsidRPr="00B6083B">
        <w:rPr>
          <w:rPrChange w:id="2023" w:author="OBVIL" w:date="2016-12-01T14:12:00Z">
            <w:rPr>
              <w:rFonts w:ascii="Times New Roman" w:hAnsi="Times New Roman"/>
              <w:i/>
            </w:rPr>
          </w:rPrChange>
        </w:rPr>
        <w:t>.</w:t>
      </w:r>
      <w:r w:rsidRPr="00DA7839">
        <w:t xml:space="preserve"> </w:t>
      </w:r>
      <w:r w:rsidR="009573B8" w:rsidRPr="00DA7839">
        <w:t>On</w:t>
      </w:r>
      <w:r w:rsidRPr="00DA7839">
        <w:t xml:space="preserve"> peut bien vivre, si l’on veut, en dehors et comme en marge de la société des autres hommes, quoique cela d</w:t>
      </w:r>
      <w:r w:rsidR="00CB410B" w:rsidRPr="00DA7839">
        <w:t>’</w:t>
      </w:r>
      <w:r w:rsidRPr="00DA7839">
        <w:t>ailleurs soit assez difficile. On peut s’excepter en quelque sorte du milieu des siens, comme Byron ou comme Shelley. Et on peut, si l</w:t>
      </w:r>
      <w:r w:rsidR="00CB410B" w:rsidRPr="00DA7839">
        <w:t>’</w:t>
      </w:r>
      <w:r w:rsidRPr="00DA7839">
        <w:t>on le veut, prendre hardiment en tout le contre-pied des usages et des opinions reçues. Mais si l</w:t>
      </w:r>
      <w:r w:rsidR="00CB410B" w:rsidRPr="00DA7839">
        <w:t>’</w:t>
      </w:r>
      <w:r w:rsidRPr="00DA7839">
        <w:t>on veut vivre au contraire dans la société, et pour la société</w:t>
      </w:r>
      <w:r w:rsidR="00B6083B" w:rsidRPr="00DA7839">
        <w:t xml:space="preserve"> —</w:t>
      </w:r>
      <w:del w:id="2024" w:author="OBVIL" w:date="2016-12-01T14:12:00Z">
        <w:r w:rsidRPr="00CB410B">
          <w:delText xml:space="preserve"> </w:delText>
        </w:r>
      </w:del>
      <w:ins w:id="2025" w:author="OBVIL" w:date="2016-12-01T14:12:00Z">
        <w:r w:rsidR="00B6083B" w:rsidRPr="00B6083B">
          <w:t> </w:t>
        </w:r>
      </w:ins>
      <w:r w:rsidRPr="00DA7839">
        <w:t>ce qui sans doute est permis aussi, et même, à vrai dire, commandé</w:t>
      </w:r>
      <w:r w:rsidR="00CB410B" w:rsidRPr="00DA7839">
        <w:t>,</w:t>
      </w:r>
      <w:r w:rsidR="00B6083B" w:rsidRPr="00DA7839">
        <w:t xml:space="preserve"> — </w:t>
      </w:r>
      <w:r w:rsidRPr="00DA7839">
        <w:t>il faut que l</w:t>
      </w:r>
      <w:r w:rsidR="00CB410B" w:rsidRPr="00DA7839">
        <w:t>’</w:t>
      </w:r>
      <w:r w:rsidRPr="00DA7839">
        <w:t>on commence par se soumettre à ses usages et à ses opinions, puisque aussi bien c’est le seul moyen qu</w:t>
      </w:r>
      <w:r w:rsidR="00CB410B" w:rsidRPr="00DA7839">
        <w:t>’</w:t>
      </w:r>
      <w:r w:rsidRPr="00DA7839">
        <w:t>on ait de les modifier. On ne persuade pas les hommes contre leurs préjugés. De même donc que, pour nous rendre maîtres de la nature, nous commençons par nous asservira ses lois, dont la connaissance nous procure les moyens de nous y dérober, ainsi,</w:t>
      </w:r>
      <w:r w:rsidR="009573B8" w:rsidRPr="00DA7839">
        <w:t xml:space="preserve"> et à plus forte raison, ne saur</w:t>
      </w:r>
      <w:r w:rsidRPr="00DA7839">
        <w:t xml:space="preserve">ions-nous triompher des préjugés qu’autant que nous avons commencé </w:t>
      </w:r>
      <w:r w:rsidR="00254340" w:rsidRPr="00DA7839">
        <w:t xml:space="preserve">par les partager. En ce sens, </w:t>
      </w:r>
      <w:del w:id="2026" w:author="OBVIL" w:date="2016-12-01T14:12:00Z">
        <w:r w:rsidRPr="00CB410B">
          <w:delText>line</w:delText>
        </w:r>
      </w:del>
      <w:ins w:id="2027" w:author="OBVIL" w:date="2016-12-01T14:12:00Z">
        <w:r w:rsidR="00254340">
          <w:t>u</w:t>
        </w:r>
        <w:r w:rsidRPr="00CB410B">
          <w:t>ne</w:t>
        </w:r>
      </w:ins>
      <w:r w:rsidRPr="00DA7839">
        <w:t xml:space="preserve"> littérature éminemment </w:t>
      </w:r>
      <w:r w:rsidRPr="00DA7839">
        <w:rPr>
          <w:i/>
        </w:rPr>
        <w:t>sociale</w:t>
      </w:r>
      <w:r w:rsidRPr="00DA7839">
        <w:t xml:space="preserve"> sera toujours moins </w:t>
      </w:r>
      <w:r w:rsidRPr="00DA7839">
        <w:rPr>
          <w:i/>
        </w:rPr>
        <w:t>originale</w:t>
      </w:r>
      <w:r w:rsidRPr="00DA7839">
        <w:t xml:space="preserve"> qu’une littérature dont l’idéal ne tendra, comme autrefois celui de la littérature italienne, qu’à la réalisation de la beauté pure, ou comme encore aujourd’hui la littérature anglaise, qu’à la libre manifestation des énergies individuelles. Là, si l’on veut, est la faiblesse ou le défaut de la littérature française classique. Ce le serait du moins si, comme j’ai tâché de le faire voir, cette faiblesse même n</w:t>
      </w:r>
      <w:r w:rsidR="00CB410B" w:rsidRPr="00DA7839">
        <w:t>’</w:t>
      </w:r>
      <w:r w:rsidRPr="00DA7839">
        <w:t>avait pas été, d’autre part, l’une des conditions de sa force. On ne peut tout avoi</w:t>
      </w:r>
      <w:r w:rsidR="00CB410B" w:rsidRPr="00DA7839">
        <w:t>r ;</w:t>
      </w:r>
      <w:r w:rsidRPr="00DA7839">
        <w:t xml:space="preserve"> les choses humaines sont toujours mêlée</w:t>
      </w:r>
      <w:r w:rsidR="00CB410B" w:rsidRPr="00DA7839">
        <w:t>s ;</w:t>
      </w:r>
      <w:r w:rsidRPr="00DA7839">
        <w:t xml:space="preserve"> et quant à décider, parmi tant de conceptions</w:t>
      </w:r>
      <w:r w:rsidR="00254340" w:rsidRPr="00DA7839">
        <w:t xml:space="preserve"> </w:t>
      </w:r>
      <w:del w:id="2028" w:author="OBVIL" w:date="2016-12-01T14:12:00Z">
        <w:r w:rsidRPr="00CB410B">
          <w:delText>delà</w:delText>
        </w:r>
      </w:del>
      <w:ins w:id="2029" w:author="OBVIL" w:date="2016-12-01T14:12:00Z">
        <w:r w:rsidR="00254340">
          <w:t>de la</w:t>
        </w:r>
      </w:ins>
      <w:r w:rsidRPr="00DA7839">
        <w:t xml:space="preserve"> littérature, s’il en est une que l’on doive absolument préférer à d’autres, ou à toutes les autres, c</w:t>
      </w:r>
      <w:r w:rsidR="00CB410B" w:rsidRPr="00DA7839">
        <w:t>’</w:t>
      </w:r>
      <w:r w:rsidRPr="00DA7839">
        <w:t>est un problème qu’il pourrait être intéressant d</w:t>
      </w:r>
      <w:r w:rsidR="00CB410B" w:rsidRPr="00DA7839">
        <w:t>’</w:t>
      </w:r>
      <w:r w:rsidRPr="00DA7839">
        <w:t>étudier, mais ce n’est pas aujourd’hui celui que nous examinons.</w:t>
      </w:r>
    </w:p>
    <w:p w14:paraId="0E4F39DE" w14:textId="77777777" w:rsidR="00CB410B" w:rsidRPr="00CB410B" w:rsidRDefault="001C6045" w:rsidP="009573B8">
      <w:pPr>
        <w:pStyle w:val="Titre2"/>
      </w:pPr>
      <w:bookmarkStart w:id="2030" w:name="bookmark39"/>
      <w:bookmarkEnd w:id="2030"/>
      <w:r>
        <w:t>III</w:t>
      </w:r>
    </w:p>
    <w:p w14:paraId="106BAA48" w14:textId="1E0920E6" w:rsidR="00CB410B" w:rsidRPr="00DA7839" w:rsidRDefault="00170A5B" w:rsidP="00000A23">
      <w:pPr>
        <w:pStyle w:val="Corpsdetexte"/>
        <w:pPrChange w:id="2031" w:author="OBVIL" w:date="2016-12-01T14:12:00Z">
          <w:pPr>
            <w:pStyle w:val="Corpsdetexte"/>
            <w:spacing w:afterLines="120" w:after="288"/>
            <w:ind w:firstLine="240"/>
            <w:jc w:val="both"/>
          </w:pPr>
        </w:pPrChange>
      </w:pPr>
      <w:r w:rsidRPr="00DA7839">
        <w:t>Ferai-je voir maintenant de quelle vive lumière cette définition de son caractère essentiel éclaire les parties obscures de l’histoire de la littérature français</w:t>
      </w:r>
      <w:r w:rsidR="00CB410B" w:rsidRPr="00DA7839">
        <w:t>e ?</w:t>
      </w:r>
      <w:r w:rsidRPr="00DA7839">
        <w:t xml:space="preserve"> Le discrédit et l</w:t>
      </w:r>
      <w:r w:rsidR="00CB410B" w:rsidRPr="00DA7839">
        <w:t>’</w:t>
      </w:r>
      <w:r w:rsidR="009573B8" w:rsidRPr="00DA7839">
        <w:t>oubli fin</w:t>
      </w:r>
      <w:r w:rsidRPr="00DA7839">
        <w:t xml:space="preserve">al dans lequel sont tombées </w:t>
      </w:r>
      <w:r w:rsidR="00CB410B" w:rsidRPr="00DA7839">
        <w:t>« </w:t>
      </w:r>
      <w:r w:rsidRPr="00DA7839">
        <w:t>les victimes de Boileau</w:t>
      </w:r>
      <w:r w:rsidR="00CB410B" w:rsidRPr="00DA7839">
        <w:t> »</w:t>
      </w:r>
      <w:r w:rsidRPr="00DA7839">
        <w:t>, par exemple, auxquelles on pourrait joindre, je crois, la plupart de celles de Voltair</w:t>
      </w:r>
      <w:r w:rsidR="00CB410B" w:rsidRPr="00DA7839">
        <w:t>e ;</w:t>
      </w:r>
      <w:r w:rsidR="00B6083B" w:rsidRPr="00DA7839">
        <w:t xml:space="preserve"> — </w:t>
      </w:r>
      <w:r w:rsidRPr="00DA7839">
        <w:t>les jugements contradictoires que l’on a si souvent portés, et que l’on porte e</w:t>
      </w:r>
      <w:r w:rsidR="009573B8" w:rsidRPr="00DA7839">
        <w:t>ncore sur la société précieuse ;</w:t>
      </w:r>
      <w:r w:rsidR="00B6083B" w:rsidRPr="00DA7839">
        <w:t xml:space="preserve"> —</w:t>
      </w:r>
      <w:del w:id="2032" w:author="OBVIL" w:date="2016-12-01T14:12:00Z">
        <w:r w:rsidRPr="00CB410B">
          <w:delText xml:space="preserve"> </w:delText>
        </w:r>
      </w:del>
      <w:ins w:id="2033" w:author="OBVIL" w:date="2016-12-01T14:12:00Z">
        <w:r w:rsidR="00B6083B" w:rsidRPr="00B6083B">
          <w:t> </w:t>
        </w:r>
      </w:ins>
      <w:r w:rsidRPr="00DA7839">
        <w:t>la querelle des anciens et des modernes, dont il est étrange que l’on ait si longtemps méconnu l</w:t>
      </w:r>
      <w:r w:rsidR="00CB410B" w:rsidRPr="00DA7839">
        <w:t>’</w:t>
      </w:r>
      <w:r w:rsidRPr="00DA7839">
        <w:t>importanc</w:t>
      </w:r>
      <w:r w:rsidR="00CB410B" w:rsidRPr="00DA7839">
        <w:t>e ;</w:t>
      </w:r>
      <w:r w:rsidR="00B6083B" w:rsidRPr="00DA7839">
        <w:t xml:space="preserve"> — </w:t>
      </w:r>
      <w:r w:rsidRPr="00DA7839">
        <w:t xml:space="preserve">la nature de la révolution opérée dans la littérature de son temps par l’auteur de </w:t>
      </w:r>
      <w:r w:rsidR="009573B8" w:rsidRPr="00DA7839">
        <w:rPr>
          <w:i/>
        </w:rPr>
        <w:t>la Nouvelle Héloïse et</w:t>
      </w:r>
      <w:r w:rsidR="009573B8" w:rsidRPr="00DA7839">
        <w:t xml:space="preserve"> </w:t>
      </w:r>
      <w:r w:rsidRPr="00DA7839">
        <w:t xml:space="preserve">des </w:t>
      </w:r>
      <w:r w:rsidR="009573B8" w:rsidRPr="00DA7839">
        <w:rPr>
          <w:i/>
        </w:rPr>
        <w:t>Confessions ;</w:t>
      </w:r>
      <w:r w:rsidR="00B6083B" w:rsidRPr="00B6083B">
        <w:rPr>
          <w:rPrChange w:id="2034" w:author="OBVIL" w:date="2016-12-01T14:12:00Z">
            <w:rPr>
              <w:rFonts w:ascii="Times New Roman" w:hAnsi="Times New Roman"/>
              <w:i/>
            </w:rPr>
          </w:rPrChange>
        </w:rPr>
        <w:t xml:space="preserve"> </w:t>
      </w:r>
      <w:r w:rsidR="00B6083B" w:rsidRPr="00DA7839">
        <w:t>—</w:t>
      </w:r>
      <w:del w:id="2035" w:author="OBVIL" w:date="2016-12-01T14:12:00Z">
        <w:r w:rsidRPr="00CB410B">
          <w:delText xml:space="preserve"> </w:delText>
        </w:r>
      </w:del>
      <w:ins w:id="2036" w:author="OBVIL" w:date="2016-12-01T14:12:00Z">
        <w:r w:rsidR="00B6083B" w:rsidRPr="00B6083B">
          <w:t> </w:t>
        </w:r>
      </w:ins>
      <w:r w:rsidRPr="00DA7839">
        <w:t xml:space="preserve">le vrai point du débat, dans les premières années du siècle </w:t>
      </w:r>
      <w:r w:rsidR="009573B8" w:rsidRPr="00DA7839">
        <w:t>où</w:t>
      </w:r>
      <w:r w:rsidRPr="00DA7839">
        <w:t xml:space="preserve"> nous sommes, entre classiques </w:t>
      </w:r>
      <w:del w:id="2037" w:author="OBVIL" w:date="2016-12-01T14:12:00Z">
        <w:r w:rsidRPr="00CB410B">
          <w:delText>el</w:delText>
        </w:r>
      </w:del>
      <w:ins w:id="2038" w:author="OBVIL" w:date="2016-12-01T14:12:00Z">
        <w:r w:rsidR="00F64CC9">
          <w:t>et</w:t>
        </w:r>
      </w:ins>
      <w:r w:rsidRPr="00DA7839">
        <w:t xml:space="preserve"> romantiques, tout se précise, tout s’enchaîne, tout s</w:t>
      </w:r>
      <w:r w:rsidR="00CB410B" w:rsidRPr="00DA7839">
        <w:t>’</w:t>
      </w:r>
      <w:r w:rsidRPr="00DA7839">
        <w:t xml:space="preserve">ordonne et se compose en se rattachant an caractère essentiel de la littérature française. Si l’on ignore presque le </w:t>
      </w:r>
      <w:r w:rsidR="000046C8" w:rsidRPr="00DA7839">
        <w:t>nom</w:t>
      </w:r>
      <w:r w:rsidRPr="00DA7839">
        <w:t xml:space="preserve"> des Théophile et des Saint-Amant, c’est qu</w:t>
      </w:r>
      <w:r w:rsidR="00CB410B" w:rsidRPr="00DA7839">
        <w:t>’</w:t>
      </w:r>
      <w:r w:rsidRPr="00DA7839">
        <w:t xml:space="preserve">ils ont voulu faire de la </w:t>
      </w:r>
      <w:r w:rsidR="00CB410B" w:rsidRPr="00DA7839">
        <w:t>« </w:t>
      </w:r>
      <w:r w:rsidRPr="00DA7839">
        <w:t>littérature personnelle</w:t>
      </w:r>
      <w:r w:rsidR="00CB410B" w:rsidRPr="00DA7839">
        <w:t> »</w:t>
      </w:r>
      <w:r w:rsidRPr="00DA7839">
        <w:t xml:space="preserve"> dans un temps </w:t>
      </w:r>
      <w:r w:rsidR="000046C8" w:rsidRPr="00DA7839">
        <w:t>où</w:t>
      </w:r>
      <w:r w:rsidRPr="00DA7839">
        <w:t xml:space="preserve">, la tendance des esprits étant éminemment </w:t>
      </w:r>
      <w:r w:rsidRPr="00DA7839">
        <w:rPr>
          <w:i/>
        </w:rPr>
        <w:t>sociale</w:t>
      </w:r>
      <w:r w:rsidRPr="00B6083B">
        <w:rPr>
          <w:rPrChange w:id="2039" w:author="OBVIL" w:date="2016-12-01T14:12:00Z">
            <w:rPr>
              <w:rFonts w:ascii="Times New Roman" w:hAnsi="Times New Roman"/>
              <w:i/>
            </w:rPr>
          </w:rPrChange>
        </w:rPr>
        <w:t>,</w:t>
      </w:r>
      <w:r w:rsidRPr="00DA7839">
        <w:t xml:space="preserve"> ils n’avaient p</w:t>
      </w:r>
      <w:r w:rsidR="000046C8" w:rsidRPr="00DA7839">
        <w:t>as pour eux cette complicité de</w:t>
      </w:r>
      <w:r w:rsidRPr="00DA7839">
        <w:t xml:space="preserve"> l’opinion sans laquelle pe</w:t>
      </w:r>
      <w:r w:rsidR="000046C8" w:rsidRPr="00DA7839">
        <w:t>rsonne en France n’a jamais rien</w:t>
      </w:r>
      <w:r w:rsidRPr="00DA7839">
        <w:t xml:space="preserve"> pu faire. Pareillement, ce que les romantiques ont réclamé, c</w:t>
      </w:r>
      <w:r w:rsidR="00CB410B" w:rsidRPr="00DA7839">
        <w:t>’</w:t>
      </w:r>
      <w:r w:rsidRPr="00DA7839">
        <w:t>est le droit d’être eux-mêmes, de se dégager des contraintes que faisait peser sur eux le souvenir des chefs-d</w:t>
      </w:r>
      <w:r w:rsidR="00CB410B" w:rsidRPr="00DA7839">
        <w:t>’</w:t>
      </w:r>
      <w:r w:rsidRPr="00DA7839">
        <w:t xml:space="preserve">œuvre d’une </w:t>
      </w:r>
      <w:r w:rsidR="00CB410B" w:rsidRPr="00DA7839">
        <w:t>« </w:t>
      </w:r>
      <w:r w:rsidRPr="00DA7839">
        <w:t>littérature tout impersonnelle</w:t>
      </w:r>
      <w:r w:rsidR="00CB410B" w:rsidRPr="00DA7839">
        <w:t> » ;</w:t>
      </w:r>
      <w:r w:rsidR="00B6083B" w:rsidRPr="00DA7839">
        <w:t xml:space="preserve"> — </w:t>
      </w:r>
      <w:r w:rsidR="000046C8" w:rsidRPr="00DA7839">
        <w:t>et</w:t>
      </w:r>
      <w:r w:rsidRPr="00DA7839">
        <w:t xml:space="preserve"> ce qui est bien curieux, mais bien significatif</w:t>
      </w:r>
      <w:r w:rsidR="00B6083B" w:rsidRPr="00DA7839">
        <w:t xml:space="preserve"> —</w:t>
      </w:r>
      <w:del w:id="2040" w:author="OBVIL" w:date="2016-12-01T14:12:00Z">
        <w:r w:rsidRPr="00CB410B">
          <w:delText xml:space="preserve"> </w:delText>
        </w:r>
      </w:del>
      <w:ins w:id="2041" w:author="OBVIL" w:date="2016-12-01T14:12:00Z">
        <w:r w:rsidR="00B6083B" w:rsidRPr="00B6083B">
          <w:t> </w:t>
        </w:r>
      </w:ins>
      <w:r w:rsidRPr="00DA7839">
        <w:t>ils ne l’ont pas eu plutôt obtenu qu’ils y ont renoncé. Ainsi les protestants, quand ils ont eu reconquis sur Rome leur liberté de penser et de croire, se sont-ils empressés de l</w:t>
      </w:r>
      <w:r w:rsidR="00CB410B" w:rsidRPr="00DA7839">
        <w:t>’</w:t>
      </w:r>
      <w:r w:rsidRPr="00DA7839">
        <w:t>abdiquer en se faisant des Églises particulière</w:t>
      </w:r>
      <w:r w:rsidR="00CB410B" w:rsidRPr="00DA7839">
        <w:t>s</w:t>
      </w:r>
      <w:r w:rsidR="000046C8" w:rsidRPr="00DA7839">
        <w:t> ! …</w:t>
      </w:r>
      <w:r w:rsidR="00CB410B" w:rsidRPr="00DA7839">
        <w:t xml:space="preserve"> </w:t>
      </w:r>
      <w:r w:rsidRPr="00DA7839">
        <w:t>Mais toutes ces questions n</w:t>
      </w:r>
      <w:r w:rsidR="00CB410B" w:rsidRPr="00DA7839">
        <w:t>’</w:t>
      </w:r>
      <w:r w:rsidRPr="00DA7839">
        <w:t>importent guère qu’aux historiens de la littérature, et c</w:t>
      </w:r>
      <w:r w:rsidR="00CB410B" w:rsidRPr="00DA7839">
        <w:t>’</w:t>
      </w:r>
      <w:r w:rsidRPr="00DA7839">
        <w:t>est pourquoi les ayant indiquées, j’aime mieux opposer</w:t>
      </w:r>
      <w:r w:rsidR="00B6083B" w:rsidRPr="00DA7839">
        <w:t xml:space="preserve"> —</w:t>
      </w:r>
      <w:del w:id="2042" w:author="OBVIL" w:date="2016-12-01T14:12:00Z">
        <w:r w:rsidRPr="00CB410B">
          <w:delText xml:space="preserve"> </w:delText>
        </w:r>
      </w:del>
      <w:ins w:id="2043" w:author="OBVIL" w:date="2016-12-01T14:12:00Z">
        <w:r w:rsidR="00B6083B" w:rsidRPr="00B6083B">
          <w:t> </w:t>
        </w:r>
      </w:ins>
      <w:r w:rsidRPr="00DA7839">
        <w:t>pour achever de le faire lui-même ressortir</w:t>
      </w:r>
      <w:r w:rsidR="00B6083B" w:rsidRPr="00DA7839">
        <w:t xml:space="preserve"> —</w:t>
      </w:r>
      <w:del w:id="2044" w:author="OBVIL" w:date="2016-12-01T14:12:00Z">
        <w:r w:rsidRPr="00CB410B">
          <w:delText xml:space="preserve"> </w:delText>
        </w:r>
      </w:del>
      <w:ins w:id="2045" w:author="OBVIL" w:date="2016-12-01T14:12:00Z">
        <w:r w:rsidR="00B6083B" w:rsidRPr="00B6083B">
          <w:t> </w:t>
        </w:r>
      </w:ins>
      <w:r w:rsidRPr="00DA7839">
        <w:t>au caractère essentiel de la littérature française, les caractères essentiels de l’allemande et de l</w:t>
      </w:r>
      <w:r w:rsidR="00CB410B" w:rsidRPr="00DA7839">
        <w:t>’</w:t>
      </w:r>
      <w:r w:rsidRPr="00DA7839">
        <w:t>anglaise.</w:t>
      </w:r>
    </w:p>
    <w:p w14:paraId="0D703B37" w14:textId="32088DC8" w:rsidR="00CB410B" w:rsidRPr="00DA7839" w:rsidRDefault="00170A5B" w:rsidP="00000A23">
      <w:pPr>
        <w:pStyle w:val="Corpsdetexte"/>
        <w:pPrChange w:id="2046" w:author="OBVIL" w:date="2016-12-01T14:12:00Z">
          <w:pPr>
            <w:pStyle w:val="Corpsdetexte"/>
            <w:spacing w:afterLines="120" w:after="288"/>
            <w:ind w:firstLine="240"/>
            <w:jc w:val="both"/>
          </w:pPr>
        </w:pPrChange>
      </w:pPr>
      <w:r w:rsidRPr="00DA7839">
        <w:t>Par rapport à la littérature française, définie et caractérisée par son esprit de sociabilité</w:t>
      </w:r>
      <w:r w:rsidR="00254340" w:rsidRPr="00DA7839">
        <w:t xml:space="preserve">, la littérature anglaise est </w:t>
      </w:r>
      <w:del w:id="2047" w:author="OBVIL" w:date="2016-12-01T14:12:00Z">
        <w:r w:rsidRPr="00CB410B">
          <w:delText>line</w:delText>
        </w:r>
      </w:del>
      <w:ins w:id="2048" w:author="OBVIL" w:date="2016-12-01T14:12:00Z">
        <w:r w:rsidR="00254340">
          <w:t>u</w:t>
        </w:r>
        <w:r w:rsidRPr="00CB410B">
          <w:t>ne</w:t>
        </w:r>
      </w:ins>
      <w:r w:rsidRPr="00DA7839">
        <w:t xml:space="preserve"> </w:t>
      </w:r>
      <w:r w:rsidRPr="00DA7839">
        <w:rPr>
          <w:i/>
        </w:rPr>
        <w:t>littérature individualiste</w:t>
      </w:r>
      <w:r w:rsidRPr="00B6083B">
        <w:rPr>
          <w:rPrChange w:id="2049" w:author="OBVIL" w:date="2016-12-01T14:12:00Z">
            <w:rPr>
              <w:rFonts w:ascii="Times New Roman" w:hAnsi="Times New Roman"/>
              <w:i/>
            </w:rPr>
          </w:rPrChange>
        </w:rPr>
        <w:t>.</w:t>
      </w:r>
      <w:r w:rsidRPr="00DA7839">
        <w:t xml:space="preserve"> Mettez à part, comme il </w:t>
      </w:r>
      <w:r w:rsidR="000046C8" w:rsidRPr="00DA7839">
        <w:t>convient, la génération des Congreve</w:t>
      </w:r>
      <w:r w:rsidRPr="00DA7839">
        <w:t xml:space="preserve"> et des Wycherley, celle peut-être aussi de Pope et d’Addison</w:t>
      </w:r>
      <w:r w:rsidR="00B6083B" w:rsidRPr="00DA7839">
        <w:t xml:space="preserve"> —</w:t>
      </w:r>
      <w:del w:id="2050" w:author="OBVIL" w:date="2016-12-01T14:12:00Z">
        <w:r w:rsidRPr="00CB410B">
          <w:delText xml:space="preserve"> </w:delText>
        </w:r>
      </w:del>
      <w:ins w:id="2051" w:author="OBVIL" w:date="2016-12-01T14:12:00Z">
        <w:r w:rsidR="00B6083B" w:rsidRPr="00B6083B">
          <w:t> </w:t>
        </w:r>
      </w:ins>
      <w:r w:rsidRPr="00DA7839">
        <w:t>dont on ne saurait toutefois oublier que Swift fait également parti</w:t>
      </w:r>
      <w:r w:rsidR="00CB410B" w:rsidRPr="00DA7839">
        <w:t>e ;</w:t>
      </w:r>
      <w:r w:rsidR="00B6083B" w:rsidRPr="00DA7839">
        <w:t xml:space="preserve"> — </w:t>
      </w:r>
      <w:r w:rsidRPr="00DA7839">
        <w:t xml:space="preserve">il semble que les Anglais n’écrivent que pour se donner à eux-mêmes la sensation extérieure de leur individualité. De là cet </w:t>
      </w:r>
      <w:r w:rsidRPr="00DA7839">
        <w:rPr>
          <w:i/>
        </w:rPr>
        <w:t>humour</w:t>
      </w:r>
      <w:r w:rsidRPr="00DA7839">
        <w:t>, qu’on pourrait définir l’expression du plaisir qu</w:t>
      </w:r>
      <w:r w:rsidR="00CB410B" w:rsidRPr="00DA7839">
        <w:t>’</w:t>
      </w:r>
      <w:r w:rsidRPr="00DA7839">
        <w:t xml:space="preserve">ils éprouvent à ne penser que comme eux-mêmes. Delà, chez eux, l’abondance, la richesse, l’ampleur de la veine lyrique, si </w:t>
      </w:r>
      <w:r w:rsidRPr="00DA7839">
        <w:rPr>
          <w:i/>
        </w:rPr>
        <w:t>l</w:t>
      </w:r>
      <w:r w:rsidR="00CB410B" w:rsidRPr="00DA7839">
        <w:rPr>
          <w:i/>
        </w:rPr>
        <w:t>’</w:t>
      </w:r>
      <w:r w:rsidRPr="00DA7839">
        <w:rPr>
          <w:i/>
        </w:rPr>
        <w:t>individualisme</w:t>
      </w:r>
      <w:r w:rsidRPr="00DA7839">
        <w:t xml:space="preserve"> en est précisément la source, et qu’une od</w:t>
      </w:r>
      <w:r w:rsidR="000046C8" w:rsidRPr="00DA7839">
        <w:t>e ou une élégie soit comme l’aff</w:t>
      </w:r>
      <w:r w:rsidRPr="00DA7839">
        <w:t>lux inv</w:t>
      </w:r>
      <w:r w:rsidR="000046C8" w:rsidRPr="00DA7839">
        <w:t>olontaire et le débordement de c</w:t>
      </w:r>
      <w:r w:rsidRPr="00DA7839">
        <w:t xml:space="preserve">e qu’il y a de plus intime, de plus secret, et de plus particulier dans Pâme du poète. De là encore </w:t>
      </w:r>
      <w:r w:rsidR="000046C8" w:rsidRPr="00DA7839">
        <w:rPr>
          <w:i/>
        </w:rPr>
        <w:t>l’exce</w:t>
      </w:r>
      <w:r w:rsidRPr="00DA7839">
        <w:rPr>
          <w:i/>
        </w:rPr>
        <w:t>n</w:t>
      </w:r>
      <w:r w:rsidR="00CB410B" w:rsidRPr="00DA7839">
        <w:rPr>
          <w:i/>
        </w:rPr>
        <w:t>t</w:t>
      </w:r>
      <w:r w:rsidRPr="00DA7839">
        <w:rPr>
          <w:i/>
        </w:rPr>
        <w:t>ricité</w:t>
      </w:r>
      <w:r w:rsidR="000046C8" w:rsidRPr="00DA7839">
        <w:t xml:space="preserve"> de</w:t>
      </w:r>
      <w:r w:rsidRPr="00DA7839">
        <w:t xml:space="preserve"> leurs grands écrivains par rapport au reste de la nation, comme en vérité s</w:t>
      </w:r>
      <w:r w:rsidR="00CB410B" w:rsidRPr="00DA7839">
        <w:t>’</w:t>
      </w:r>
      <w:r w:rsidR="000046C8" w:rsidRPr="00DA7839">
        <w:t>ils ne prenaient conscience d’eux-mêmes</w:t>
      </w:r>
      <w:r w:rsidRPr="00DA7839">
        <w:t xml:space="preserve"> qu</w:t>
      </w:r>
      <w:r w:rsidR="00CB410B" w:rsidRPr="00DA7839">
        <w:t>’</w:t>
      </w:r>
      <w:r w:rsidRPr="00DA7839">
        <w:t>en s</w:t>
      </w:r>
      <w:r w:rsidR="00CB410B" w:rsidRPr="00DA7839">
        <w:t>’</w:t>
      </w:r>
      <w:r w:rsidRPr="00DA7839">
        <w:t>opposant jusqu’à ceux qui croient leur ressembler le plus. Ne peut-on pas, d</w:t>
      </w:r>
      <w:r w:rsidR="00CB410B" w:rsidRPr="00DA7839">
        <w:t>’</w:t>
      </w:r>
      <w:r w:rsidRPr="00DA7839">
        <w:t>ailleurs, autrement caractériser la littérature anglais</w:t>
      </w:r>
      <w:r w:rsidR="00CB410B" w:rsidRPr="00DA7839">
        <w:t>e ?</w:t>
      </w:r>
      <w:r w:rsidRPr="00DA7839">
        <w:t xml:space="preserve"> C</w:t>
      </w:r>
      <w:r w:rsidR="00CB410B" w:rsidRPr="00DA7839">
        <w:t>’</w:t>
      </w:r>
      <w:r w:rsidRPr="00DA7839">
        <w:t>est ce que l</w:t>
      </w:r>
      <w:r w:rsidR="00CB410B" w:rsidRPr="00DA7839">
        <w:t>’</w:t>
      </w:r>
      <w:r w:rsidRPr="00DA7839">
        <w:t>on concevra sans peine que je n</w:t>
      </w:r>
      <w:r w:rsidR="00CB410B" w:rsidRPr="00DA7839">
        <w:t>’</w:t>
      </w:r>
      <w:r w:rsidRPr="00DA7839">
        <w:t>ose affirmer, et tout ce que je dis ici, c</w:t>
      </w:r>
      <w:r w:rsidR="00CB410B" w:rsidRPr="00DA7839">
        <w:t>’</w:t>
      </w:r>
      <w:r w:rsidR="000046C8" w:rsidRPr="00DA7839">
        <w:t>est que je n</w:t>
      </w:r>
      <w:r w:rsidRPr="00DA7839">
        <w:t>e saurais mieux exprimer les différences qui la séparent de la nôtre.</w:t>
      </w:r>
    </w:p>
    <w:p w14:paraId="259C6328" w14:textId="1CA4C71C" w:rsidR="00CB410B" w:rsidRPr="00DA7839" w:rsidRDefault="00170A5B" w:rsidP="00000A23">
      <w:pPr>
        <w:pStyle w:val="Corpsdetexte"/>
        <w:pPrChange w:id="2052" w:author="OBVIL" w:date="2016-12-01T14:12:00Z">
          <w:pPr>
            <w:pStyle w:val="Corpsdetexte"/>
            <w:spacing w:afterLines="120" w:after="288"/>
            <w:ind w:firstLine="240"/>
            <w:jc w:val="both"/>
          </w:pPr>
        </w:pPrChange>
      </w:pPr>
      <w:r w:rsidRPr="00DA7839">
        <w:t>C’est aussi tout ce que je prétends faire, en disant que le caractère essentiel de la littérature allemande est d</w:t>
      </w:r>
      <w:r w:rsidR="00CB410B" w:rsidRPr="00DA7839">
        <w:t>’</w:t>
      </w:r>
      <w:r w:rsidRPr="00DA7839">
        <w:t xml:space="preserve">être </w:t>
      </w:r>
      <w:r w:rsidRPr="00DA7839">
        <w:rPr>
          <w:i/>
        </w:rPr>
        <w:t>philosophiques</w:t>
      </w:r>
      <w:r w:rsidRPr="00B6083B">
        <w:rPr>
          <w:rPrChange w:id="2053" w:author="OBVIL" w:date="2016-12-01T14:12:00Z">
            <w:rPr>
              <w:rFonts w:ascii="Times New Roman" w:hAnsi="Times New Roman"/>
              <w:i/>
            </w:rPr>
          </w:rPrChange>
        </w:rPr>
        <w:t>.</w:t>
      </w:r>
      <w:r w:rsidR="000046C8" w:rsidRPr="00B6083B">
        <w:rPr>
          <w:rPrChange w:id="2054" w:author="OBVIL" w:date="2016-12-01T14:12:00Z">
            <w:rPr>
              <w:rFonts w:ascii="Times New Roman" w:hAnsi="Times New Roman"/>
              <w:i/>
            </w:rPr>
          </w:rPrChange>
        </w:rPr>
        <w:t xml:space="preserve"> </w:t>
      </w:r>
      <w:r w:rsidR="000046C8" w:rsidRPr="00DA7839">
        <w:t>Le</w:t>
      </w:r>
      <w:r w:rsidRPr="00DA7839">
        <w:t xml:space="preserve">s philosophes y sont poètes, les poètes y sont philosophes. Goethe n’est pas plus, ou </w:t>
      </w:r>
      <w:r w:rsidR="000046C8" w:rsidRPr="00DA7839">
        <w:t>n</w:t>
      </w:r>
      <w:r w:rsidR="00CB410B" w:rsidRPr="00DA7839">
        <w:t>’</w:t>
      </w:r>
      <w:r w:rsidRPr="00DA7839">
        <w:t xml:space="preserve">est pas moins, dans sa </w:t>
      </w:r>
      <w:r w:rsidRPr="00DA7839">
        <w:rPr>
          <w:i/>
        </w:rPr>
        <w:t>Théorie des couleurs</w:t>
      </w:r>
      <w:r w:rsidRPr="00DA7839">
        <w:t xml:space="preserve"> ou dans sa </w:t>
      </w:r>
      <w:r w:rsidRPr="00DA7839">
        <w:rPr>
          <w:i/>
        </w:rPr>
        <w:t>Métamorphose des plantes</w:t>
      </w:r>
      <w:r w:rsidRPr="00DA7839">
        <w:t xml:space="preserve">, que dans son </w:t>
      </w:r>
      <w:r w:rsidR="000046C8" w:rsidRPr="00DA7839">
        <w:rPr>
          <w:i/>
        </w:rPr>
        <w:t>D</w:t>
      </w:r>
      <w:r w:rsidRPr="00DA7839">
        <w:rPr>
          <w:i/>
        </w:rPr>
        <w:t xml:space="preserve">ivan </w:t>
      </w:r>
      <w:r w:rsidRPr="00DA7839">
        <w:t xml:space="preserve">ou dans son </w:t>
      </w:r>
      <w:r w:rsidRPr="00DA7839">
        <w:rPr>
          <w:i/>
        </w:rPr>
        <w:t>Faust</w:t>
      </w:r>
      <w:r w:rsidRPr="00DA7839">
        <w:t>, et le lyrisme, si j</w:t>
      </w:r>
      <w:r w:rsidR="00CB410B" w:rsidRPr="00DA7839">
        <w:t>’</w:t>
      </w:r>
      <w:r w:rsidR="000046C8" w:rsidRPr="00DA7839">
        <w:t>ose user ici de cette expression proverbiale</w:t>
      </w:r>
      <w:r w:rsidRPr="00DA7839">
        <w:t xml:space="preserve">, </w:t>
      </w:r>
      <w:r w:rsidR="00CB410B" w:rsidRPr="00DA7839">
        <w:t>« </w:t>
      </w:r>
      <w:r w:rsidRPr="00DA7839">
        <w:t>coule à pleins bords</w:t>
      </w:r>
      <w:r w:rsidR="00CB410B" w:rsidRPr="00DA7839">
        <w:t> »</w:t>
      </w:r>
      <w:r w:rsidR="000046C8" w:rsidRPr="00DA7839">
        <w:t xml:space="preserve"> dans la théologie de Schleie</w:t>
      </w:r>
      <w:r w:rsidRPr="00DA7839">
        <w:t>rmac</w:t>
      </w:r>
      <w:r w:rsidR="000046C8" w:rsidRPr="00DA7839">
        <w:t>her et dans la philosophie de Schel</w:t>
      </w:r>
      <w:r w:rsidRPr="00DA7839">
        <w:t>ling. Est-ce là peut-être une au moins des raisons de la médiocrité du théâtre alleman</w:t>
      </w:r>
      <w:r w:rsidR="00CB410B" w:rsidRPr="00DA7839">
        <w:t>d ?</w:t>
      </w:r>
      <w:r w:rsidRPr="00DA7839">
        <w:t xml:space="preserve"> Mois c</w:t>
      </w:r>
      <w:r w:rsidR="00CB410B" w:rsidRPr="00DA7839">
        <w:t>’</w:t>
      </w:r>
      <w:r w:rsidRPr="00DA7839">
        <w:t xml:space="preserve">est évidemment celle de la profondeur et de la portée de la poésie germanique. Jusque dans les </w:t>
      </w:r>
      <w:r w:rsidR="000046C8" w:rsidRPr="00DA7839">
        <w:t>chefs-d’œuvre de la littérature</w:t>
      </w:r>
      <w:r w:rsidRPr="00DA7839">
        <w:t xml:space="preserve"> allemande ou dirait qu</w:t>
      </w:r>
      <w:r w:rsidR="00CB410B" w:rsidRPr="00DA7839">
        <w:t>’</w:t>
      </w:r>
      <w:r w:rsidR="000046C8" w:rsidRPr="00DA7839">
        <w:t>il se mêle</w:t>
      </w:r>
      <w:r w:rsidRPr="00DA7839">
        <w:t xml:space="preserve"> quelque chose de confus, </w:t>
      </w:r>
      <w:r w:rsidR="000046C8" w:rsidRPr="00DA7839">
        <w:t>ou</w:t>
      </w:r>
      <w:r w:rsidRPr="00DA7839">
        <w:t xml:space="preserve"> plutôt de mystérieux, de </w:t>
      </w:r>
      <w:r w:rsidR="000046C8" w:rsidRPr="00DA7839">
        <w:rPr>
          <w:i/>
        </w:rPr>
        <w:t>sugge</w:t>
      </w:r>
      <w:r w:rsidRPr="00DA7839">
        <w:rPr>
          <w:i/>
        </w:rPr>
        <w:t>stif</w:t>
      </w:r>
      <w:r w:rsidR="000046C8" w:rsidRPr="00DA7839">
        <w:t xml:space="preserve"> au plus hau</w:t>
      </w:r>
      <w:r w:rsidRPr="00DA7839">
        <w:t>t degré, qui mène à la pensée par l</w:t>
      </w:r>
      <w:r w:rsidR="00CB410B" w:rsidRPr="00DA7839">
        <w:t>’</w:t>
      </w:r>
      <w:r w:rsidRPr="00DA7839">
        <w:t>intermédiaire du rêve. Mais qui n</w:t>
      </w:r>
      <w:r w:rsidR="00CB410B" w:rsidRPr="00DA7839">
        <w:t>’</w:t>
      </w:r>
      <w:r w:rsidRPr="00DA7839">
        <w:t>a été frappé</w:t>
      </w:r>
      <w:r w:rsidR="00254340" w:rsidRPr="00DA7839">
        <w:t xml:space="preserve"> </w:t>
      </w:r>
      <w:del w:id="2055" w:author="OBVIL" w:date="2016-12-01T14:12:00Z">
        <w:r w:rsidRPr="00CB410B">
          <w:delText>do</w:delText>
        </w:r>
      </w:del>
      <w:ins w:id="2056" w:author="OBVIL" w:date="2016-12-01T14:12:00Z">
        <w:r w:rsidR="00254340">
          <w:t>de</w:t>
        </w:r>
      </w:ins>
      <w:r w:rsidR="00254340" w:rsidRPr="00DA7839">
        <w:t xml:space="preserve"> </w:t>
      </w:r>
      <w:r w:rsidRPr="00DA7839">
        <w:t>ce que, sous la te</w:t>
      </w:r>
      <w:r w:rsidR="000046C8" w:rsidRPr="00DA7839">
        <w:t>rminologie barbare, il y a d’attirant, et</w:t>
      </w:r>
      <w:r w:rsidRPr="00DA7839">
        <w:t xml:space="preserve"> comme tel d’éminemment poétique, de réaliste </w:t>
      </w:r>
      <w:del w:id="2057" w:author="OBVIL" w:date="2016-12-01T14:12:00Z">
        <w:r w:rsidRPr="00CB410B">
          <w:delText>el</w:delText>
        </w:r>
      </w:del>
      <w:ins w:id="2058" w:author="OBVIL" w:date="2016-12-01T14:12:00Z">
        <w:r w:rsidR="00F64CC9">
          <w:t>et</w:t>
        </w:r>
      </w:ins>
      <w:r w:rsidRPr="00DA7839">
        <w:t xml:space="preserve"> d</w:t>
      </w:r>
      <w:r w:rsidR="00CB410B" w:rsidRPr="00DA7839">
        <w:t>’</w:t>
      </w:r>
      <w:r w:rsidRPr="00DA7839">
        <w:t>idéaliste à la fois, dans les grands syst</w:t>
      </w:r>
      <w:r w:rsidR="000046C8" w:rsidRPr="00DA7839">
        <w:t>èmes de Kant et de Fichte</w:t>
      </w:r>
      <w:r w:rsidRPr="00DA7839">
        <w:t>, d</w:t>
      </w:r>
      <w:r w:rsidR="00CB410B" w:rsidRPr="00DA7839">
        <w:t>’</w:t>
      </w:r>
      <w:r w:rsidR="000046C8" w:rsidRPr="00DA7839">
        <w:t>Hegel et de Schopenhaue</w:t>
      </w:r>
      <w:r w:rsidR="00CB410B" w:rsidRPr="00DA7839">
        <w:t>r ?</w:t>
      </w:r>
      <w:r w:rsidRPr="00DA7839">
        <w:t xml:space="preserve"> Assurément, rien n</w:t>
      </w:r>
      <w:r w:rsidR="00CB410B" w:rsidRPr="00DA7839">
        <w:t>’</w:t>
      </w:r>
      <w:r w:rsidRPr="00DA7839">
        <w:t>est plus éloigné du caractère de notre littérature française. On achève ici d’entendre ce que les Allemands nous reprochent, quand ils nous reprochent de manquer de profondeur. Qu</w:t>
      </w:r>
      <w:r w:rsidR="00CB410B" w:rsidRPr="00DA7839">
        <w:t>’</w:t>
      </w:r>
      <w:r w:rsidRPr="00DA7839">
        <w:t>ils nous pardonnent à notre tour si là-dessus nous ne reprochons pas à leur littérature de n</w:t>
      </w:r>
      <w:r w:rsidR="00CB410B" w:rsidRPr="00DA7839">
        <w:t>’</w:t>
      </w:r>
      <w:r w:rsidR="000046C8" w:rsidRPr="00DA7839">
        <w:t>être</w:t>
      </w:r>
      <w:r w:rsidRPr="00DA7839">
        <w:t xml:space="preserve"> pas la </w:t>
      </w:r>
      <w:r w:rsidR="000046C8" w:rsidRPr="00DA7839">
        <w:t>nôtre</w:t>
      </w:r>
      <w:r w:rsidR="00CB410B" w:rsidRPr="00DA7839">
        <w:t> !</w:t>
      </w:r>
    </w:p>
    <w:p w14:paraId="7B94B584" w14:textId="787741BA" w:rsidR="00CB410B" w:rsidRPr="00DA7839" w:rsidRDefault="00170A5B" w:rsidP="00000A23">
      <w:pPr>
        <w:pStyle w:val="Corpsdetexte"/>
        <w:pPrChange w:id="2059" w:author="OBVIL" w:date="2016-12-01T14:12:00Z">
          <w:pPr>
            <w:pStyle w:val="Corpsdetexte"/>
            <w:spacing w:afterLines="120" w:after="288"/>
            <w:ind w:firstLine="240"/>
            <w:jc w:val="both"/>
          </w:pPr>
        </w:pPrChange>
      </w:pPr>
      <w:r w:rsidRPr="00DA7839">
        <w:t>Car il est bon qu</w:t>
      </w:r>
      <w:r w:rsidR="00CB410B" w:rsidRPr="00DA7839">
        <w:t>’</w:t>
      </w:r>
      <w:r w:rsidRPr="00DA7839">
        <w:t xml:space="preserve">il </w:t>
      </w:r>
      <w:r w:rsidR="000046C8" w:rsidRPr="00DA7839">
        <w:t>en soit ainsi, et, depuis cinq ou six cents ans,</w:t>
      </w:r>
      <w:r w:rsidRPr="00DA7839">
        <w:t xml:space="preserve"> c</w:t>
      </w:r>
      <w:r w:rsidR="00CB410B" w:rsidRPr="00DA7839">
        <w:t>’</w:t>
      </w:r>
      <w:r w:rsidRPr="00DA7839">
        <w:t>est ce qui fait la grandeur non seulement de la littérature européenne, mais encore de la civilisation occidentale elle-même</w:t>
      </w:r>
      <w:r w:rsidR="00CB410B" w:rsidRPr="00DA7839">
        <w:t> :</w:t>
      </w:r>
      <w:r w:rsidRPr="00DA7839">
        <w:t xml:space="preserve"> je veux dire ce que tous les grands peuples, après l’avoir comme élaboré lentement dans leur isolement national, ont reversé au trésor commun de l</w:t>
      </w:r>
      <w:r w:rsidR="00CB410B" w:rsidRPr="00DA7839">
        <w:t>’</w:t>
      </w:r>
      <w:r w:rsidRPr="00DA7839">
        <w:t>esprit humain. Nous devons donc à celui-ci le sens du mystère et, pour ainsi parler, la révélation des beautés de l</w:t>
      </w:r>
      <w:r w:rsidR="00CB410B" w:rsidRPr="00DA7839">
        <w:t>’</w:t>
      </w:r>
      <w:r w:rsidRPr="00DA7839">
        <w:t>obscur et de l</w:t>
      </w:r>
      <w:r w:rsidR="00CB410B" w:rsidRPr="00DA7839">
        <w:t>’</w:t>
      </w:r>
      <w:r w:rsidRPr="00DA7839">
        <w:t>insaisissable. Nous devons à un autre le sens de l’art, et ce que l</w:t>
      </w:r>
      <w:r w:rsidR="00CB410B" w:rsidRPr="00DA7839">
        <w:t>’</w:t>
      </w:r>
      <w:r w:rsidRPr="00DA7839">
        <w:t>on peut appeler l</w:t>
      </w:r>
      <w:r w:rsidR="00CB410B" w:rsidRPr="00DA7839">
        <w:t>’</w:t>
      </w:r>
      <w:r w:rsidRPr="00DA7839">
        <w:t>intelligence du pouvoir de la forme. Un troisième nous a transmis ce qu’il y avait de plus héroïque dans la conception de l</w:t>
      </w:r>
      <w:r w:rsidR="00CB410B" w:rsidRPr="00DA7839">
        <w:t>’</w:t>
      </w:r>
      <w:r w:rsidRPr="00DA7839">
        <w:t xml:space="preserve">honneur chevaleresque. Et à un autre </w:t>
      </w:r>
      <w:r w:rsidR="000046C8" w:rsidRPr="00DA7839">
        <w:t>enfin</w:t>
      </w:r>
      <w:r w:rsidRPr="00DA7839">
        <w:t xml:space="preserve"> nous devons de connaître ce que l’orgueil humain a de plus féroce et de plus noble à la fois, de plus salutaire et de plus redoutable. Nous, cependant, Français, notre rôle a été de lier, de fondre ensemble, et comme d</w:t>
      </w:r>
      <w:r w:rsidR="00CB410B" w:rsidRPr="00DA7839">
        <w:t>’</w:t>
      </w:r>
      <w:r w:rsidRPr="00DA7839">
        <w:t>unifier, sous l</w:t>
      </w:r>
      <w:r w:rsidR="00CB410B" w:rsidRPr="00DA7839">
        <w:t>’</w:t>
      </w:r>
      <w:r w:rsidRPr="00DA7839">
        <w:t>idée de la société générale du genre humain, ce qu</w:t>
      </w:r>
      <w:r w:rsidR="00CB410B" w:rsidRPr="00DA7839">
        <w:t>’</w:t>
      </w:r>
      <w:r w:rsidRPr="00DA7839">
        <w:t>il pouvait y avoir en tout cela d</w:t>
      </w:r>
      <w:r w:rsidR="00CB410B" w:rsidRPr="00DA7839">
        <w:t>’</w:t>
      </w:r>
      <w:r w:rsidRPr="00DA7839">
        <w:t>éléments contradictoires ou hostiles. Latines ou romanes d’origine, celtiques ou gauloises, germaniques si l</w:t>
      </w:r>
      <w:r w:rsidR="00CB410B" w:rsidRPr="00DA7839">
        <w:t>’</w:t>
      </w:r>
      <w:r w:rsidRPr="00DA7839">
        <w:t>on veut, l</w:t>
      </w:r>
      <w:r w:rsidR="00CB410B" w:rsidRPr="00DA7839">
        <w:t>’</w:t>
      </w:r>
      <w:r w:rsidRPr="00DA7839">
        <w:t>Europe entière nous avait emprunté nos inventions ou nos idées, pour les approprier au génie de ses diverses races. Pour les reprendre à notre tour, et les adopter ainsi transformées, nous ne leur avons demandé que de pouvoir servir au progrès de la r</w:t>
      </w:r>
      <w:r w:rsidR="000046C8" w:rsidRPr="00DA7839">
        <w:t>aison et de l’hu</w:t>
      </w:r>
      <w:r w:rsidRPr="00DA7839">
        <w:t>manité. Ce qu</w:t>
      </w:r>
      <w:r w:rsidR="00CB410B" w:rsidRPr="00DA7839">
        <w:t>’</w:t>
      </w:r>
      <w:r w:rsidRPr="00DA7839">
        <w:t>elles avaient de trouble, nous l</w:t>
      </w:r>
      <w:r w:rsidR="00CB410B" w:rsidRPr="00DA7839">
        <w:t>’</w:t>
      </w:r>
      <w:r w:rsidRPr="00DA7839">
        <w:t>avons éclairc</w:t>
      </w:r>
      <w:r w:rsidR="00CB410B" w:rsidRPr="00DA7839">
        <w:t>i ;</w:t>
      </w:r>
      <w:r w:rsidRPr="00DA7839">
        <w:t xml:space="preserve"> nous avons rectifié ce qu</w:t>
      </w:r>
      <w:r w:rsidR="00CB410B" w:rsidRPr="00DA7839">
        <w:t>’</w:t>
      </w:r>
      <w:r w:rsidRPr="00DA7839">
        <w:t>elles avaient de corrupteu</w:t>
      </w:r>
      <w:r w:rsidR="00CB410B" w:rsidRPr="00DA7839">
        <w:t>r ;</w:t>
      </w:r>
      <w:r w:rsidRPr="00DA7839">
        <w:t xml:space="preserve"> ce qu</w:t>
      </w:r>
      <w:r w:rsidR="00CB410B" w:rsidRPr="00DA7839">
        <w:t>’</w:t>
      </w:r>
      <w:r w:rsidRPr="00DA7839">
        <w:t>elles avaient de local, nous l’avons généralis</w:t>
      </w:r>
      <w:r w:rsidR="00CB410B" w:rsidRPr="00DA7839">
        <w:t>é :</w:t>
      </w:r>
      <w:r w:rsidRPr="00DA7839">
        <w:t xml:space="preserve"> nous avons humanisé ce qu’elles avaient d</w:t>
      </w:r>
      <w:r w:rsidR="00CB410B" w:rsidRPr="00DA7839">
        <w:t>’</w:t>
      </w:r>
      <w:r w:rsidRPr="00DA7839">
        <w:t>excessif. N’en avons-nous pas aussi quelquefois diminué la grandeur ou altéré la puret</w:t>
      </w:r>
      <w:r w:rsidR="00CB410B" w:rsidRPr="00DA7839">
        <w:t>é ?</w:t>
      </w:r>
      <w:r w:rsidRPr="00DA7839">
        <w:t xml:space="preserve"> Si Corneille a certainement rapproché de nous les h</w:t>
      </w:r>
      <w:r w:rsidR="000046C8" w:rsidRPr="00DA7839">
        <w:t>éros un peu barbares encore de G</w:t>
      </w:r>
      <w:r w:rsidRPr="00DA7839">
        <w:t xml:space="preserve">uillen de Castro, La Fontaine, quand il a imité Fauteur du </w:t>
      </w:r>
      <w:r w:rsidR="000046C8" w:rsidRPr="00DA7839">
        <w:rPr>
          <w:i/>
        </w:rPr>
        <w:t>Décame</w:t>
      </w:r>
      <w:r w:rsidRPr="00DA7839">
        <w:rPr>
          <w:i/>
        </w:rPr>
        <w:t>ron</w:t>
      </w:r>
      <w:r w:rsidRPr="00DA7839">
        <w:t>, l’a rendu plus indécent qu’il ne l’est en sa langu</w:t>
      </w:r>
      <w:r w:rsidR="00CB410B" w:rsidRPr="00DA7839">
        <w:t>e ;</w:t>
      </w:r>
      <w:r w:rsidRPr="00DA7839">
        <w:t xml:space="preserve"> </w:t>
      </w:r>
      <w:del w:id="2060" w:author="OBVIL" w:date="2016-12-01T14:12:00Z">
        <w:r w:rsidRPr="00CB410B">
          <w:delText>el</w:delText>
        </w:r>
      </w:del>
      <w:ins w:id="2061" w:author="OBVIL" w:date="2016-12-01T14:12:00Z">
        <w:r w:rsidR="00F64CC9">
          <w:t>et</w:t>
        </w:r>
      </w:ins>
      <w:r w:rsidRPr="00DA7839">
        <w:t xml:space="preserve"> si les Italiens ne sauraient reprocher à Molière les emprunts qu’il leur a faits, les Anglais ont droit de se plaindre que Voltaire ait peu compris Shakespeare. Mais il n’en est pas moins vrai qu</w:t>
      </w:r>
      <w:r w:rsidR="00CB410B" w:rsidRPr="00DA7839">
        <w:t>’</w:t>
      </w:r>
      <w:r w:rsidRPr="00DA7839">
        <w:t>en dégageant de l</w:t>
      </w:r>
      <w:r w:rsidR="00CB410B" w:rsidRPr="00DA7839">
        <w:t>’</w:t>
      </w:r>
      <w:r w:rsidRPr="00DA7839">
        <w:t xml:space="preserve">homme particulier du Nord ou du Midi cette idée d’un homme universel qu’on nous a tant reprochée, si quelque littérature, parmi les modernes, a respiré dans son ensemble </w:t>
      </w:r>
      <w:r w:rsidR="00CB410B" w:rsidRPr="00DA7839">
        <w:t>« </w:t>
      </w:r>
      <w:r w:rsidRPr="00DA7839">
        <w:t>le bien publie et la civilité</w:t>
      </w:r>
      <w:r w:rsidR="00CB410B" w:rsidRPr="00DA7839">
        <w:t> »</w:t>
      </w:r>
      <w:r w:rsidRPr="00DA7839">
        <w:t>, c’est la littérature française</w:t>
      </w:r>
      <w:r w:rsidR="000046C8" w:rsidRPr="00DA7839">
        <w:t>. E</w:t>
      </w:r>
      <w:r w:rsidRPr="00DA7839">
        <w:t>t il</w:t>
      </w:r>
      <w:r w:rsidR="000046C8" w:rsidRPr="00DA7839">
        <w:t xml:space="preserve"> faut bien que cet idéal ne fût</w:t>
      </w:r>
      <w:r w:rsidRPr="00DA7839">
        <w:t xml:space="preserve"> pas aussi vain qu’on l</w:t>
      </w:r>
      <w:r w:rsidR="00CB410B" w:rsidRPr="00DA7839">
        <w:t>’</w:t>
      </w:r>
      <w:r w:rsidRPr="00DA7839">
        <w:t>a trop souvent</w:t>
      </w:r>
      <w:r w:rsidR="000046C8" w:rsidRPr="00DA7839">
        <w:t xml:space="preserve"> prétendu, puisque, comme je me</w:t>
      </w:r>
      <w:r w:rsidRPr="00DA7839">
        <w:t xml:space="preserve"> suis efforcé de le montrer, de Lisbonne à Stockholm, et d</w:t>
      </w:r>
      <w:r w:rsidR="00CB410B" w:rsidRPr="00DA7839">
        <w:t>’</w:t>
      </w:r>
      <w:r w:rsidRPr="00DA7839">
        <w:t>Arkhangel à Naples, c</w:t>
      </w:r>
      <w:r w:rsidR="00CB410B" w:rsidRPr="00DA7839">
        <w:t>’</w:t>
      </w:r>
      <w:r w:rsidRPr="00DA7839">
        <w:t xml:space="preserve">est lui dont les étrangers ont aimé à retrouver les manifestations dans les </w:t>
      </w:r>
      <w:r w:rsidR="000046C8" w:rsidRPr="00DA7839">
        <w:t>chefs-d’œuvre</w:t>
      </w:r>
      <w:r w:rsidRPr="00DA7839">
        <w:t>, ou, pour mieux dire, dans la suite entière de l</w:t>
      </w:r>
      <w:r w:rsidR="00CB410B" w:rsidRPr="00DA7839">
        <w:t>’</w:t>
      </w:r>
      <w:r w:rsidR="000046C8" w:rsidRPr="00DA7839">
        <w:t>histoire de notre littératu</w:t>
      </w:r>
      <w:r w:rsidRPr="00DA7839">
        <w:t>re.</w:t>
      </w:r>
    </w:p>
    <w:p w14:paraId="13048DCE" w14:textId="77777777" w:rsidR="00CB410B" w:rsidRPr="00CB410B" w:rsidRDefault="00170A5B" w:rsidP="000046C8">
      <w:pPr>
        <w:pStyle w:val="dateline"/>
      </w:pPr>
      <w:r w:rsidRPr="00CB410B">
        <w:t>15 octobre 1892.</w:t>
      </w:r>
    </w:p>
    <w:p w14:paraId="1221847E" w14:textId="77777777" w:rsidR="00CB410B" w:rsidRPr="00CB410B" w:rsidRDefault="00170A5B" w:rsidP="000046C8">
      <w:pPr>
        <w:pStyle w:val="Corpsdetexte"/>
        <w:spacing w:afterLines="120" w:after="288"/>
        <w:jc w:val="center"/>
        <w:rPr>
          <w:del w:id="2062" w:author="OBVIL" w:date="2016-12-01T14:12:00Z"/>
        </w:rPr>
      </w:pPr>
      <w:r w:rsidRPr="00DA7839">
        <w:t>FIN</w:t>
      </w:r>
    </w:p>
    <w:p w14:paraId="2AE49C6F" w14:textId="77777777" w:rsidR="00CB410B" w:rsidRPr="00CB410B" w:rsidRDefault="00CB410B" w:rsidP="00CB410B">
      <w:pPr>
        <w:pStyle w:val="Corpsdetexte"/>
        <w:spacing w:afterLines="120" w:after="288"/>
        <w:rPr>
          <w:del w:id="2063" w:author="OBVIL" w:date="2016-12-01T14:12:00Z"/>
        </w:rPr>
      </w:pPr>
      <w:bookmarkStart w:id="2064" w:name="bookmark40"/>
      <w:bookmarkEnd w:id="2064"/>
    </w:p>
    <w:p w14:paraId="1F520CD1" w14:textId="77777777" w:rsidR="00CB410B" w:rsidRPr="00CB410B" w:rsidRDefault="00CB410B" w:rsidP="00CB410B">
      <w:pPr>
        <w:pStyle w:val="Corpsdetexte"/>
        <w:spacing w:afterLines="120" w:after="288"/>
        <w:rPr>
          <w:del w:id="2065" w:author="OBVIL" w:date="2016-12-01T14:12:00Z"/>
        </w:rPr>
      </w:pPr>
    </w:p>
    <w:tbl>
      <w:tblPr>
        <w:tblStyle w:val="Grilledutableau"/>
        <w:tblW w:w="0" w:type="auto"/>
        <w:tblLook w:val="04A0" w:firstRow="1" w:lastRow="0" w:firstColumn="1" w:lastColumn="0" w:noHBand="0" w:noVBand="1"/>
      </w:tblPr>
      <w:tblGrid>
        <w:gridCol w:w="4223"/>
        <w:gridCol w:w="4223"/>
      </w:tblGrid>
      <w:tr w:rsidR="00CB410B" w14:paraId="00F87A6A" w14:textId="77777777" w:rsidTr="00186210">
        <w:trPr>
          <w:del w:id="2066" w:author="OBVIL" w:date="2016-12-01T14:12:00Z"/>
        </w:trPr>
        <w:tc>
          <w:tcPr>
            <w:tcW w:w="4223" w:type="dxa"/>
          </w:tcPr>
          <w:p w14:paraId="29C27423" w14:textId="77777777" w:rsidR="00CB410B" w:rsidRDefault="00CB410B" w:rsidP="00186210">
            <w:pPr>
              <w:pStyle w:val="Corpsdetexte"/>
              <w:rPr>
                <w:del w:id="2067" w:author="OBVIL" w:date="2016-12-01T14:12:00Z"/>
              </w:rPr>
            </w:pPr>
            <w:del w:id="2068" w:author="OBVIL" w:date="2016-12-01T14:12:00Z">
              <w:r>
                <w:delText>Corps de texte (prose)</w:delText>
              </w:r>
            </w:del>
          </w:p>
        </w:tc>
        <w:tc>
          <w:tcPr>
            <w:tcW w:w="4223" w:type="dxa"/>
          </w:tcPr>
          <w:p w14:paraId="23EE1DC3" w14:textId="77777777" w:rsidR="00CB410B" w:rsidRDefault="00CB410B" w:rsidP="00186210">
            <w:pPr>
              <w:pStyle w:val="Corpsdetexte"/>
              <w:rPr>
                <w:del w:id="2069" w:author="OBVIL" w:date="2016-12-01T14:12:00Z"/>
              </w:rPr>
            </w:pPr>
            <w:del w:id="2070" w:author="OBVIL" w:date="2016-12-01T14:12:00Z">
              <w:r>
                <w:delText>Corps de texte</w:delText>
              </w:r>
            </w:del>
          </w:p>
        </w:tc>
      </w:tr>
      <w:tr w:rsidR="00CB410B" w14:paraId="54B7276F" w14:textId="77777777" w:rsidTr="00186210">
        <w:trPr>
          <w:del w:id="2071" w:author="OBVIL" w:date="2016-12-01T14:12:00Z"/>
        </w:trPr>
        <w:tc>
          <w:tcPr>
            <w:tcW w:w="4223" w:type="dxa"/>
          </w:tcPr>
          <w:p w14:paraId="577CED4D" w14:textId="77777777" w:rsidR="00CB410B" w:rsidRDefault="00CB410B" w:rsidP="00186210">
            <w:pPr>
              <w:pStyle w:val="Corpsdetexte"/>
              <w:rPr>
                <w:del w:id="2072" w:author="OBVIL" w:date="2016-12-01T14:12:00Z"/>
              </w:rPr>
            </w:pPr>
            <w:del w:id="2073" w:author="OBVIL" w:date="2016-12-01T14:12:00Z">
              <w:r>
                <w:delText>Corps de texte (vers ; 1 vers = 1 paragraphe ; séparer les strophes par une ligne de blanc)</w:delText>
              </w:r>
            </w:del>
          </w:p>
        </w:tc>
        <w:tc>
          <w:tcPr>
            <w:tcW w:w="4223" w:type="dxa"/>
          </w:tcPr>
          <w:p w14:paraId="6EA89709" w14:textId="77777777" w:rsidR="00CB410B" w:rsidRPr="003B6ACA" w:rsidRDefault="00CB410B" w:rsidP="00186210">
            <w:pPr>
              <w:pStyle w:val="l"/>
              <w:rPr>
                <w:del w:id="2074" w:author="OBVIL" w:date="2016-12-01T14:12:00Z"/>
              </w:rPr>
            </w:pPr>
            <w:del w:id="2075" w:author="OBVIL" w:date="2016-12-01T14:12:00Z">
              <w:r>
                <w:delText>&lt;l&gt;</w:delText>
              </w:r>
            </w:del>
          </w:p>
        </w:tc>
      </w:tr>
      <w:tr w:rsidR="00CB410B" w:rsidRPr="00085E13" w14:paraId="3AE2B093" w14:textId="77777777" w:rsidTr="00186210">
        <w:trPr>
          <w:del w:id="2076" w:author="OBVIL" w:date="2016-12-01T14:12:00Z"/>
        </w:trPr>
        <w:tc>
          <w:tcPr>
            <w:tcW w:w="4223" w:type="dxa"/>
          </w:tcPr>
          <w:p w14:paraId="1170AE36" w14:textId="77777777" w:rsidR="00CB410B" w:rsidRDefault="00CB410B" w:rsidP="00186210">
            <w:pPr>
              <w:pStyle w:val="Corpsdetexte"/>
              <w:rPr>
                <w:del w:id="2077" w:author="OBVIL" w:date="2016-12-01T14:12:00Z"/>
              </w:rPr>
            </w:pPr>
            <w:del w:id="2078" w:author="OBVIL" w:date="2016-12-01T14:12:00Z">
              <w:r>
                <w:delText>Séparateur (type astérisque(s), souvent centré)</w:delText>
              </w:r>
            </w:del>
          </w:p>
        </w:tc>
        <w:tc>
          <w:tcPr>
            <w:tcW w:w="4223" w:type="dxa"/>
          </w:tcPr>
          <w:p w14:paraId="2AD7FBC6" w14:textId="77777777" w:rsidR="00CB410B" w:rsidRDefault="00CB410B" w:rsidP="00186210">
            <w:pPr>
              <w:pStyle w:val="ab"/>
              <w:rPr>
                <w:del w:id="2079" w:author="OBVIL" w:date="2016-12-01T14:12:00Z"/>
              </w:rPr>
            </w:pPr>
            <w:del w:id="2080" w:author="OBVIL" w:date="2016-12-01T14:12:00Z">
              <w:r>
                <w:delText>&lt;ab&gt;</w:delText>
              </w:r>
            </w:del>
          </w:p>
        </w:tc>
      </w:tr>
      <w:tr w:rsidR="00CB410B" w14:paraId="1B822018" w14:textId="77777777" w:rsidTr="00186210">
        <w:trPr>
          <w:del w:id="2081" w:author="OBVIL" w:date="2016-12-01T14:12:00Z"/>
        </w:trPr>
        <w:tc>
          <w:tcPr>
            <w:tcW w:w="4223" w:type="dxa"/>
          </w:tcPr>
          <w:p w14:paraId="259CC27C" w14:textId="77777777" w:rsidR="00CB410B" w:rsidRDefault="00CB410B" w:rsidP="00186210">
            <w:pPr>
              <w:pStyle w:val="Corpsdetexte"/>
              <w:rPr>
                <w:del w:id="2082" w:author="OBVIL" w:date="2016-12-01T14:12:00Z"/>
              </w:rPr>
            </w:pPr>
            <w:del w:id="2083" w:author="OBVIL" w:date="2016-12-01T14:12:00Z">
              <w:r>
                <w:delText>Titre hiérarchique (niveau 1)</w:delText>
              </w:r>
            </w:del>
          </w:p>
        </w:tc>
        <w:tc>
          <w:tcPr>
            <w:tcW w:w="4223" w:type="dxa"/>
          </w:tcPr>
          <w:p w14:paraId="09DDC2AD" w14:textId="77777777" w:rsidR="00CB410B" w:rsidRPr="009A4740" w:rsidRDefault="00CB410B" w:rsidP="00186210">
            <w:pPr>
              <w:pStyle w:val="Titre1"/>
              <w:outlineLvl w:val="0"/>
              <w:rPr>
                <w:del w:id="2084" w:author="OBVIL" w:date="2016-12-01T14:12:00Z"/>
              </w:rPr>
            </w:pPr>
            <w:del w:id="2085" w:author="OBVIL" w:date="2016-12-01T14:12:00Z">
              <w:r>
                <w:delText>Titre 1</w:delText>
              </w:r>
            </w:del>
          </w:p>
        </w:tc>
      </w:tr>
      <w:tr w:rsidR="00CB410B" w14:paraId="18A5B6D6" w14:textId="77777777" w:rsidTr="00186210">
        <w:trPr>
          <w:del w:id="2086" w:author="OBVIL" w:date="2016-12-01T14:12:00Z"/>
        </w:trPr>
        <w:tc>
          <w:tcPr>
            <w:tcW w:w="4223" w:type="dxa"/>
          </w:tcPr>
          <w:p w14:paraId="6A1609DD" w14:textId="77777777" w:rsidR="00CB410B" w:rsidRDefault="00CB410B" w:rsidP="00186210">
            <w:pPr>
              <w:pStyle w:val="Corpsdetexte"/>
              <w:rPr>
                <w:del w:id="2087" w:author="OBVIL" w:date="2016-12-01T14:12:00Z"/>
              </w:rPr>
            </w:pPr>
            <w:del w:id="2088" w:author="OBVIL" w:date="2016-12-01T14:12:00Z">
              <w:r>
                <w:delText>Sous-titre (niveau 1)</w:delText>
              </w:r>
            </w:del>
          </w:p>
        </w:tc>
        <w:tc>
          <w:tcPr>
            <w:tcW w:w="4223" w:type="dxa"/>
          </w:tcPr>
          <w:p w14:paraId="6A85589F" w14:textId="77777777" w:rsidR="00CB410B" w:rsidRPr="009A4740" w:rsidRDefault="00CB410B" w:rsidP="00186210">
            <w:pPr>
              <w:pStyle w:val="h1sub"/>
              <w:rPr>
                <w:del w:id="2089" w:author="OBVIL" w:date="2016-12-01T14:12:00Z"/>
              </w:rPr>
            </w:pPr>
            <w:del w:id="2090" w:author="OBVIL" w:date="2016-12-01T14:12:00Z">
              <w:r>
                <w:delText>h1.sub</w:delText>
              </w:r>
            </w:del>
          </w:p>
        </w:tc>
      </w:tr>
      <w:tr w:rsidR="00CB410B" w14:paraId="6747D63E" w14:textId="77777777" w:rsidTr="00186210">
        <w:trPr>
          <w:del w:id="2091" w:author="OBVIL" w:date="2016-12-01T14:12:00Z"/>
        </w:trPr>
        <w:tc>
          <w:tcPr>
            <w:tcW w:w="4223" w:type="dxa"/>
          </w:tcPr>
          <w:p w14:paraId="2863F8E0" w14:textId="77777777" w:rsidR="00CB410B" w:rsidRDefault="00CB410B" w:rsidP="00186210">
            <w:pPr>
              <w:pStyle w:val="Corpsdetexte"/>
              <w:rPr>
                <w:del w:id="2092" w:author="OBVIL" w:date="2016-12-01T14:12:00Z"/>
              </w:rPr>
            </w:pPr>
            <w:del w:id="2093" w:author="OBVIL" w:date="2016-12-01T14:12:00Z">
              <w:r>
                <w:delText>Titre hiérarchique (niveau 2)</w:delText>
              </w:r>
            </w:del>
          </w:p>
        </w:tc>
        <w:tc>
          <w:tcPr>
            <w:tcW w:w="4223" w:type="dxa"/>
          </w:tcPr>
          <w:p w14:paraId="1E4F67A5" w14:textId="77777777" w:rsidR="00CB410B" w:rsidRDefault="00CB410B" w:rsidP="00186210">
            <w:pPr>
              <w:pStyle w:val="Titre2"/>
              <w:outlineLvl w:val="1"/>
              <w:rPr>
                <w:del w:id="2094" w:author="OBVIL" w:date="2016-12-01T14:12:00Z"/>
              </w:rPr>
            </w:pPr>
            <w:del w:id="2095" w:author="OBVIL" w:date="2016-12-01T14:12:00Z">
              <w:r>
                <w:delText>Titre 2</w:delText>
              </w:r>
            </w:del>
          </w:p>
        </w:tc>
      </w:tr>
      <w:tr w:rsidR="00CB410B" w14:paraId="0033F7D0" w14:textId="77777777" w:rsidTr="00186210">
        <w:trPr>
          <w:del w:id="2096" w:author="OBVIL" w:date="2016-12-01T14:12:00Z"/>
        </w:trPr>
        <w:tc>
          <w:tcPr>
            <w:tcW w:w="4223" w:type="dxa"/>
          </w:tcPr>
          <w:p w14:paraId="49F2F64B" w14:textId="77777777" w:rsidR="00CB410B" w:rsidRDefault="00CB410B" w:rsidP="00186210">
            <w:pPr>
              <w:pStyle w:val="Corpsdetexte"/>
              <w:rPr>
                <w:del w:id="2097" w:author="OBVIL" w:date="2016-12-01T14:12:00Z"/>
              </w:rPr>
            </w:pPr>
            <w:del w:id="2098" w:author="OBVIL" w:date="2016-12-01T14:12:00Z">
              <w:r>
                <w:delText>Sous-titre (niveau 2)</w:delText>
              </w:r>
            </w:del>
          </w:p>
        </w:tc>
        <w:tc>
          <w:tcPr>
            <w:tcW w:w="4223" w:type="dxa"/>
          </w:tcPr>
          <w:p w14:paraId="08DF790F" w14:textId="77777777" w:rsidR="00CB410B" w:rsidRDefault="00CB410B" w:rsidP="00186210">
            <w:pPr>
              <w:pStyle w:val="h2sub"/>
              <w:rPr>
                <w:del w:id="2099" w:author="OBVIL" w:date="2016-12-01T14:12:00Z"/>
              </w:rPr>
            </w:pPr>
            <w:del w:id="2100" w:author="OBVIL" w:date="2016-12-01T14:12:00Z">
              <w:r>
                <w:delText>h2.sub</w:delText>
              </w:r>
            </w:del>
          </w:p>
        </w:tc>
      </w:tr>
      <w:tr w:rsidR="00CB410B" w14:paraId="63EB649A" w14:textId="77777777" w:rsidTr="00186210">
        <w:trPr>
          <w:del w:id="2101" w:author="OBVIL" w:date="2016-12-01T14:12:00Z"/>
        </w:trPr>
        <w:tc>
          <w:tcPr>
            <w:tcW w:w="4223" w:type="dxa"/>
          </w:tcPr>
          <w:p w14:paraId="64B6A55A" w14:textId="77777777" w:rsidR="00CB410B" w:rsidRDefault="00CB410B" w:rsidP="00186210">
            <w:pPr>
              <w:pStyle w:val="Corpsdetexte"/>
              <w:rPr>
                <w:del w:id="2102" w:author="OBVIL" w:date="2016-12-01T14:12:00Z"/>
              </w:rPr>
            </w:pPr>
            <w:del w:id="2103" w:author="OBVIL" w:date="2016-12-01T14:12:00Z">
              <w:r>
                <w:delText>Titre hiérarchique (niveau 3)</w:delText>
              </w:r>
            </w:del>
          </w:p>
        </w:tc>
        <w:tc>
          <w:tcPr>
            <w:tcW w:w="4223" w:type="dxa"/>
          </w:tcPr>
          <w:p w14:paraId="4DF24FC7" w14:textId="77777777" w:rsidR="00CB410B" w:rsidRDefault="00CB410B" w:rsidP="00186210">
            <w:pPr>
              <w:pStyle w:val="Titre3"/>
              <w:outlineLvl w:val="2"/>
              <w:rPr>
                <w:del w:id="2104" w:author="OBVIL" w:date="2016-12-01T14:12:00Z"/>
              </w:rPr>
            </w:pPr>
            <w:del w:id="2105" w:author="OBVIL" w:date="2016-12-01T14:12:00Z">
              <w:r>
                <w:delText>Titre 3</w:delText>
              </w:r>
            </w:del>
          </w:p>
        </w:tc>
      </w:tr>
      <w:tr w:rsidR="00CB410B" w14:paraId="1DE18612" w14:textId="77777777" w:rsidTr="00186210">
        <w:trPr>
          <w:del w:id="2106" w:author="OBVIL" w:date="2016-12-01T14:12:00Z"/>
        </w:trPr>
        <w:tc>
          <w:tcPr>
            <w:tcW w:w="4223" w:type="dxa"/>
          </w:tcPr>
          <w:p w14:paraId="587F4395" w14:textId="77777777" w:rsidR="00CB410B" w:rsidRDefault="00CB410B" w:rsidP="00186210">
            <w:pPr>
              <w:pStyle w:val="Corpsdetexte"/>
              <w:rPr>
                <w:del w:id="2107" w:author="OBVIL" w:date="2016-12-01T14:12:00Z"/>
              </w:rPr>
            </w:pPr>
            <w:del w:id="2108" w:author="OBVIL" w:date="2016-12-01T14:12:00Z">
              <w:r>
                <w:delText>Sous-titre (niveau 3)</w:delText>
              </w:r>
            </w:del>
          </w:p>
        </w:tc>
        <w:tc>
          <w:tcPr>
            <w:tcW w:w="4223" w:type="dxa"/>
          </w:tcPr>
          <w:p w14:paraId="25508A97" w14:textId="77777777" w:rsidR="00CB410B" w:rsidRPr="00090725" w:rsidRDefault="00CB410B" w:rsidP="00186210">
            <w:pPr>
              <w:pStyle w:val="h3sub"/>
              <w:rPr>
                <w:del w:id="2109" w:author="OBVIL" w:date="2016-12-01T14:12:00Z"/>
              </w:rPr>
            </w:pPr>
            <w:del w:id="2110" w:author="OBVIL" w:date="2016-12-01T14:12:00Z">
              <w:r w:rsidRPr="00090725">
                <w:delText>h3.sub</w:delText>
              </w:r>
            </w:del>
          </w:p>
        </w:tc>
      </w:tr>
      <w:tr w:rsidR="00CB410B" w14:paraId="48AFBDEA" w14:textId="77777777" w:rsidTr="00186210">
        <w:trPr>
          <w:del w:id="2111" w:author="OBVIL" w:date="2016-12-01T14:12:00Z"/>
        </w:trPr>
        <w:tc>
          <w:tcPr>
            <w:tcW w:w="4223" w:type="dxa"/>
          </w:tcPr>
          <w:p w14:paraId="6FE11164" w14:textId="77777777" w:rsidR="00CB410B" w:rsidRDefault="00CB410B" w:rsidP="00186210">
            <w:pPr>
              <w:pStyle w:val="Corpsdetexte"/>
              <w:rPr>
                <w:del w:id="2112" w:author="OBVIL" w:date="2016-12-01T14:12:00Z"/>
              </w:rPr>
            </w:pPr>
            <w:del w:id="2113" w:author="OBVIL" w:date="2016-12-01T14:12:00Z">
              <w:r>
                <w:delText>Titre hiérarchique (niveau 4)</w:delText>
              </w:r>
            </w:del>
          </w:p>
        </w:tc>
        <w:tc>
          <w:tcPr>
            <w:tcW w:w="4223" w:type="dxa"/>
          </w:tcPr>
          <w:p w14:paraId="286513A7" w14:textId="77777777" w:rsidR="00CB410B" w:rsidRDefault="00CB410B" w:rsidP="00186210">
            <w:pPr>
              <w:pStyle w:val="Titre4"/>
              <w:outlineLvl w:val="3"/>
              <w:rPr>
                <w:del w:id="2114" w:author="OBVIL" w:date="2016-12-01T14:12:00Z"/>
              </w:rPr>
            </w:pPr>
            <w:del w:id="2115" w:author="OBVIL" w:date="2016-12-01T14:12:00Z">
              <w:r>
                <w:delText>Titre 4</w:delText>
              </w:r>
            </w:del>
          </w:p>
        </w:tc>
      </w:tr>
      <w:tr w:rsidR="00CB410B" w14:paraId="7777972F" w14:textId="77777777" w:rsidTr="00186210">
        <w:trPr>
          <w:del w:id="2116" w:author="OBVIL" w:date="2016-12-01T14:12:00Z"/>
        </w:trPr>
        <w:tc>
          <w:tcPr>
            <w:tcW w:w="4223" w:type="dxa"/>
          </w:tcPr>
          <w:p w14:paraId="1915A874" w14:textId="77777777" w:rsidR="00CB410B" w:rsidRDefault="00CB410B" w:rsidP="00186210">
            <w:pPr>
              <w:pStyle w:val="Corpsdetexte"/>
              <w:rPr>
                <w:del w:id="2117" w:author="OBVIL" w:date="2016-12-01T14:12:00Z"/>
              </w:rPr>
            </w:pPr>
            <w:del w:id="2118" w:author="OBVIL" w:date="2016-12-01T14:12:00Z">
              <w:r>
                <w:delText>Sous-titre (niveau 4)</w:delText>
              </w:r>
            </w:del>
          </w:p>
        </w:tc>
        <w:tc>
          <w:tcPr>
            <w:tcW w:w="4223" w:type="dxa"/>
          </w:tcPr>
          <w:p w14:paraId="6EEC39F0" w14:textId="77777777" w:rsidR="00CB410B" w:rsidRDefault="00CB410B" w:rsidP="00186210">
            <w:pPr>
              <w:pStyle w:val="h4sub"/>
              <w:rPr>
                <w:del w:id="2119" w:author="OBVIL" w:date="2016-12-01T14:12:00Z"/>
              </w:rPr>
            </w:pPr>
            <w:del w:id="2120" w:author="OBVIL" w:date="2016-12-01T14:12:00Z">
              <w:r>
                <w:delText>h4.sub</w:delText>
              </w:r>
            </w:del>
          </w:p>
        </w:tc>
      </w:tr>
      <w:tr w:rsidR="00CB410B" w14:paraId="085C9CCF" w14:textId="77777777" w:rsidTr="00186210">
        <w:trPr>
          <w:del w:id="2121" w:author="OBVIL" w:date="2016-12-01T14:12:00Z"/>
        </w:trPr>
        <w:tc>
          <w:tcPr>
            <w:tcW w:w="4223" w:type="dxa"/>
          </w:tcPr>
          <w:p w14:paraId="41EFCE99" w14:textId="77777777" w:rsidR="00CB410B" w:rsidRDefault="00CB410B" w:rsidP="00186210">
            <w:pPr>
              <w:pStyle w:val="Corpsdetexte"/>
              <w:rPr>
                <w:del w:id="2122" w:author="OBVIL" w:date="2016-12-01T14:12:00Z"/>
              </w:rPr>
            </w:pPr>
            <w:del w:id="2123" w:author="OBVIL" w:date="2016-12-01T14:12:00Z">
              <w:r>
                <w:delText>Titre non hiérarchique (généralement centré : *, ***, Fin du premier acte, etc.)</w:delText>
              </w:r>
            </w:del>
          </w:p>
          <w:p w14:paraId="27D5AC69" w14:textId="77777777" w:rsidR="00CB410B" w:rsidRDefault="00CB410B" w:rsidP="00186210">
            <w:pPr>
              <w:pStyle w:val="Corpsdetexte"/>
              <w:rPr>
                <w:del w:id="2124" w:author="OBVIL" w:date="2016-12-01T14:12:00Z"/>
              </w:rPr>
            </w:pPr>
            <w:del w:id="2125" w:author="OBVIL" w:date="2016-12-01T14:12:00Z">
              <w:r>
                <w:delText>+ dans un ouvrage en prose (non spécifiquement théâtral) : locuteur d’une pièce de théâtre ou d’un dialogue</w:delText>
              </w:r>
            </w:del>
          </w:p>
        </w:tc>
        <w:tc>
          <w:tcPr>
            <w:tcW w:w="4223" w:type="dxa"/>
          </w:tcPr>
          <w:p w14:paraId="4B43F00A" w14:textId="77777777" w:rsidR="00CB410B" w:rsidRDefault="00CB410B" w:rsidP="00186210">
            <w:pPr>
              <w:pStyle w:val="label"/>
              <w:rPr>
                <w:del w:id="2126" w:author="OBVIL" w:date="2016-12-01T14:12:00Z"/>
              </w:rPr>
            </w:pPr>
            <w:del w:id="2127" w:author="OBVIL" w:date="2016-12-01T14:12:00Z">
              <w:r>
                <w:delText>&lt;label&gt;</w:delText>
              </w:r>
            </w:del>
          </w:p>
        </w:tc>
      </w:tr>
      <w:tr w:rsidR="00CB410B" w14:paraId="19064748" w14:textId="77777777" w:rsidTr="00186210">
        <w:trPr>
          <w:del w:id="2128" w:author="OBVIL" w:date="2016-12-01T14:12:00Z"/>
        </w:trPr>
        <w:tc>
          <w:tcPr>
            <w:tcW w:w="4223" w:type="dxa"/>
          </w:tcPr>
          <w:p w14:paraId="63F85743" w14:textId="77777777" w:rsidR="00CB410B" w:rsidRDefault="00CB410B" w:rsidP="00186210">
            <w:pPr>
              <w:pStyle w:val="Corpsdetexte"/>
              <w:rPr>
                <w:del w:id="2129" w:author="OBVIL" w:date="2016-12-01T14:12:00Z"/>
              </w:rPr>
            </w:pPr>
            <w:del w:id="2130" w:author="OBVIL" w:date="2016-12-01T14:12:00Z">
              <w:r>
                <w:delText>Mention de date, de temps ou de lieu (dans une lettre, une préface, etc.)</w:delText>
              </w:r>
            </w:del>
          </w:p>
        </w:tc>
        <w:tc>
          <w:tcPr>
            <w:tcW w:w="4223" w:type="dxa"/>
          </w:tcPr>
          <w:p w14:paraId="493889AB" w14:textId="77777777" w:rsidR="00CB410B" w:rsidRDefault="00CB410B" w:rsidP="00186210">
            <w:pPr>
              <w:pStyle w:val="dateline"/>
              <w:rPr>
                <w:del w:id="2131" w:author="OBVIL" w:date="2016-12-01T14:12:00Z"/>
              </w:rPr>
            </w:pPr>
            <w:del w:id="2132" w:author="OBVIL" w:date="2016-12-01T14:12:00Z">
              <w:r>
                <w:delText>&lt;dateline&gt;</w:delText>
              </w:r>
            </w:del>
          </w:p>
        </w:tc>
      </w:tr>
      <w:tr w:rsidR="00CB410B" w14:paraId="0F556CEA" w14:textId="77777777" w:rsidTr="00186210">
        <w:trPr>
          <w:del w:id="2133" w:author="OBVIL" w:date="2016-12-01T14:12:00Z"/>
        </w:trPr>
        <w:tc>
          <w:tcPr>
            <w:tcW w:w="4223" w:type="dxa"/>
          </w:tcPr>
          <w:p w14:paraId="20E946B0" w14:textId="77777777" w:rsidR="00CB410B" w:rsidRDefault="00CB410B" w:rsidP="00186210">
            <w:pPr>
              <w:pStyle w:val="Corpsdetexte"/>
              <w:rPr>
                <w:del w:id="2134" w:author="OBVIL" w:date="2016-12-01T14:12:00Z"/>
              </w:rPr>
            </w:pPr>
            <w:del w:id="2135" w:author="OBVIL" w:date="2016-12-01T14:12:00Z">
              <w:r>
                <w:delText>Auteur du texte dans un collectif, une revue, etc. (Par….)</w:delText>
              </w:r>
            </w:del>
          </w:p>
        </w:tc>
        <w:tc>
          <w:tcPr>
            <w:tcW w:w="4223" w:type="dxa"/>
          </w:tcPr>
          <w:p w14:paraId="304983E3" w14:textId="77777777" w:rsidR="00CB410B" w:rsidRDefault="00CB410B" w:rsidP="00186210">
            <w:pPr>
              <w:pStyle w:val="byline"/>
              <w:rPr>
                <w:del w:id="2136" w:author="OBVIL" w:date="2016-12-01T14:12:00Z"/>
              </w:rPr>
            </w:pPr>
            <w:del w:id="2137" w:author="OBVIL" w:date="2016-12-01T14:12:00Z">
              <w:r>
                <w:delText>&lt;byline&gt;</w:delText>
              </w:r>
            </w:del>
          </w:p>
        </w:tc>
      </w:tr>
      <w:tr w:rsidR="00CB410B" w14:paraId="4C645F6A" w14:textId="77777777" w:rsidTr="00186210">
        <w:trPr>
          <w:del w:id="2138" w:author="OBVIL" w:date="2016-12-01T14:12:00Z"/>
        </w:trPr>
        <w:tc>
          <w:tcPr>
            <w:tcW w:w="4223" w:type="dxa"/>
          </w:tcPr>
          <w:p w14:paraId="5B40117E" w14:textId="77777777" w:rsidR="00CB410B" w:rsidRDefault="00CB410B" w:rsidP="00186210">
            <w:pPr>
              <w:pStyle w:val="Corpsdetexte"/>
              <w:rPr>
                <w:del w:id="2139" w:author="OBVIL" w:date="2016-12-01T14:12:00Z"/>
              </w:rPr>
            </w:pPr>
            <w:del w:id="2140" w:author="OBVIL" w:date="2016-12-01T14:12:00Z">
              <w:r>
                <w:delText>Epigraphe</w:delText>
              </w:r>
            </w:del>
          </w:p>
        </w:tc>
        <w:tc>
          <w:tcPr>
            <w:tcW w:w="4223" w:type="dxa"/>
          </w:tcPr>
          <w:p w14:paraId="43EBE95D" w14:textId="77777777" w:rsidR="00CB410B" w:rsidRDefault="00CB410B" w:rsidP="00186210">
            <w:pPr>
              <w:pStyle w:val="epigraph"/>
              <w:rPr>
                <w:del w:id="2141" w:author="OBVIL" w:date="2016-12-01T14:12:00Z"/>
              </w:rPr>
            </w:pPr>
            <w:del w:id="2142" w:author="OBVIL" w:date="2016-12-01T14:12:00Z">
              <w:r>
                <w:delText>&lt;epigraph&gt;</w:delText>
              </w:r>
            </w:del>
          </w:p>
        </w:tc>
      </w:tr>
      <w:tr w:rsidR="00CB410B" w14:paraId="5AECCB90" w14:textId="77777777" w:rsidTr="00186210">
        <w:trPr>
          <w:del w:id="2143" w:author="OBVIL" w:date="2016-12-01T14:12:00Z"/>
        </w:trPr>
        <w:tc>
          <w:tcPr>
            <w:tcW w:w="4223" w:type="dxa"/>
          </w:tcPr>
          <w:p w14:paraId="41AD3C0D" w14:textId="77777777" w:rsidR="00CB410B" w:rsidRDefault="00CB410B" w:rsidP="00186210">
            <w:pPr>
              <w:pStyle w:val="Corpsdetexte"/>
              <w:rPr>
                <w:del w:id="2144" w:author="OBVIL" w:date="2016-12-01T14:12:00Z"/>
              </w:rPr>
            </w:pPr>
            <w:del w:id="2145" w:author="OBVIL" w:date="2016-12-01T14:12:00Z">
              <w:r>
                <w:delText>Signature de l’auteur (préface, lettre)</w:delText>
              </w:r>
            </w:del>
          </w:p>
        </w:tc>
        <w:tc>
          <w:tcPr>
            <w:tcW w:w="4223" w:type="dxa"/>
          </w:tcPr>
          <w:p w14:paraId="2DE590B2" w14:textId="77777777" w:rsidR="00CB410B" w:rsidRDefault="00CB410B" w:rsidP="00186210">
            <w:pPr>
              <w:pStyle w:val="signed"/>
              <w:rPr>
                <w:del w:id="2146" w:author="OBVIL" w:date="2016-12-01T14:12:00Z"/>
              </w:rPr>
            </w:pPr>
            <w:del w:id="2147" w:author="OBVIL" w:date="2016-12-01T14:12:00Z">
              <w:r>
                <w:delText>&lt;signed&gt;</w:delText>
              </w:r>
            </w:del>
          </w:p>
        </w:tc>
      </w:tr>
      <w:tr w:rsidR="00CB410B" w14:paraId="1B2F7685" w14:textId="77777777" w:rsidTr="00186210">
        <w:trPr>
          <w:del w:id="2148" w:author="OBVIL" w:date="2016-12-01T14:12:00Z"/>
        </w:trPr>
        <w:tc>
          <w:tcPr>
            <w:tcW w:w="4223" w:type="dxa"/>
          </w:tcPr>
          <w:p w14:paraId="494A376B" w14:textId="77777777" w:rsidR="00CB410B" w:rsidRDefault="00CB410B" w:rsidP="00186210">
            <w:pPr>
              <w:pStyle w:val="Corpsdetexte"/>
              <w:rPr>
                <w:del w:id="2149" w:author="OBVIL" w:date="2016-12-01T14:12:00Z"/>
              </w:rPr>
            </w:pPr>
            <w:del w:id="2150" w:author="OBVIL" w:date="2016-12-01T14:12:00Z">
              <w:r>
                <w:delText>Citation en prose (niveau paragraphe)</w:delText>
              </w:r>
            </w:del>
          </w:p>
        </w:tc>
        <w:tc>
          <w:tcPr>
            <w:tcW w:w="4223" w:type="dxa"/>
          </w:tcPr>
          <w:p w14:paraId="3F3CD11F" w14:textId="77777777" w:rsidR="00CB410B" w:rsidRDefault="00CB410B" w:rsidP="00186210">
            <w:pPr>
              <w:pStyle w:val="quote"/>
              <w:rPr>
                <w:del w:id="2151" w:author="OBVIL" w:date="2016-12-01T14:12:00Z"/>
              </w:rPr>
            </w:pPr>
            <w:del w:id="2152" w:author="OBVIL" w:date="2016-12-01T14:12:00Z">
              <w:r>
                <w:delText>&lt;quote&gt;</w:delText>
              </w:r>
            </w:del>
          </w:p>
        </w:tc>
      </w:tr>
      <w:tr w:rsidR="00CB410B" w14:paraId="066C344C" w14:textId="77777777" w:rsidTr="00186210">
        <w:trPr>
          <w:del w:id="2153" w:author="OBVIL" w:date="2016-12-01T14:12:00Z"/>
        </w:trPr>
        <w:tc>
          <w:tcPr>
            <w:tcW w:w="4223" w:type="dxa"/>
          </w:tcPr>
          <w:p w14:paraId="06E28125" w14:textId="77777777" w:rsidR="00CB410B" w:rsidRDefault="00CB410B" w:rsidP="00186210">
            <w:pPr>
              <w:pStyle w:val="Corpsdetexte"/>
              <w:rPr>
                <w:del w:id="2154" w:author="OBVIL" w:date="2016-12-01T14:12:00Z"/>
              </w:rPr>
            </w:pPr>
            <w:del w:id="2155" w:author="OBVIL" w:date="2016-12-01T14:12:00Z">
              <w:r>
                <w:delText>Citation en vers (niveau paragraphe ; séparer les strophes par une ligne de blanc)</w:delText>
              </w:r>
            </w:del>
          </w:p>
        </w:tc>
        <w:tc>
          <w:tcPr>
            <w:tcW w:w="4223" w:type="dxa"/>
          </w:tcPr>
          <w:p w14:paraId="3A811E17" w14:textId="77777777" w:rsidR="00CB410B" w:rsidRDefault="00CB410B" w:rsidP="00186210">
            <w:pPr>
              <w:pStyle w:val="quotel"/>
              <w:rPr>
                <w:del w:id="2156" w:author="OBVIL" w:date="2016-12-01T14:12:00Z"/>
              </w:rPr>
            </w:pPr>
            <w:del w:id="2157" w:author="OBVIL" w:date="2016-12-01T14:12:00Z">
              <w:r>
                <w:delText>&lt;quote.l&gt;</w:delText>
              </w:r>
            </w:del>
          </w:p>
        </w:tc>
      </w:tr>
      <w:tr w:rsidR="00CB410B" w14:paraId="11100C42" w14:textId="77777777" w:rsidTr="00186210">
        <w:trPr>
          <w:del w:id="2158" w:author="OBVIL" w:date="2016-12-01T14:12:00Z"/>
        </w:trPr>
        <w:tc>
          <w:tcPr>
            <w:tcW w:w="4223" w:type="dxa"/>
          </w:tcPr>
          <w:p w14:paraId="001EF638" w14:textId="77777777" w:rsidR="00CB410B" w:rsidRDefault="00CB410B" w:rsidP="00186210">
            <w:pPr>
              <w:pStyle w:val="Corpsdetexte"/>
              <w:rPr>
                <w:del w:id="2159" w:author="OBVIL" w:date="2016-12-01T14:12:00Z"/>
              </w:rPr>
            </w:pPr>
            <w:del w:id="2160" w:author="OBVIL" w:date="2016-12-01T14:12:00Z">
              <w:r>
                <w:delText>Citation dans le corps de texte (niveau caractères)</w:delText>
              </w:r>
            </w:del>
          </w:p>
        </w:tc>
        <w:tc>
          <w:tcPr>
            <w:tcW w:w="4223" w:type="dxa"/>
          </w:tcPr>
          <w:p w14:paraId="3ED87512" w14:textId="77777777" w:rsidR="00CB410B" w:rsidRPr="00A504E9" w:rsidRDefault="00CB410B" w:rsidP="00186210">
            <w:pPr>
              <w:rPr>
                <w:del w:id="2161" w:author="OBVIL" w:date="2016-12-01T14:12:00Z"/>
                <w:color w:val="00B050"/>
              </w:rPr>
            </w:pPr>
            <w:del w:id="2162" w:author="OBVIL" w:date="2016-12-01T14:12:00Z">
              <w:r w:rsidRPr="00A504E9">
                <w:rPr>
                  <w:rStyle w:val="quotec"/>
                </w:rPr>
                <w:delText>&lt;quote.c&gt;</w:delText>
              </w:r>
            </w:del>
          </w:p>
        </w:tc>
      </w:tr>
      <w:tr w:rsidR="00CB410B" w14:paraId="4C3AFE76" w14:textId="77777777" w:rsidTr="00186210">
        <w:trPr>
          <w:del w:id="2163" w:author="OBVIL" w:date="2016-12-01T14:12:00Z"/>
        </w:trPr>
        <w:tc>
          <w:tcPr>
            <w:tcW w:w="4223" w:type="dxa"/>
          </w:tcPr>
          <w:p w14:paraId="2FB3043D" w14:textId="77777777" w:rsidR="00CB410B" w:rsidRDefault="00CB410B" w:rsidP="00186210">
            <w:pPr>
              <w:pStyle w:val="Corpsdetexte"/>
              <w:rPr>
                <w:del w:id="2164" w:author="OBVIL" w:date="2016-12-01T14:12:00Z"/>
              </w:rPr>
            </w:pPr>
            <w:del w:id="2165" w:author="OBVIL" w:date="2016-12-01T14:12:00Z">
              <w:r>
                <w:delText>Numéro de page (niveau caractères)</w:delText>
              </w:r>
            </w:del>
          </w:p>
        </w:tc>
        <w:tc>
          <w:tcPr>
            <w:tcW w:w="4223" w:type="dxa"/>
          </w:tcPr>
          <w:p w14:paraId="01B65DD9" w14:textId="77777777" w:rsidR="00CB410B" w:rsidRPr="009A4740" w:rsidRDefault="00CB410B" w:rsidP="00186210">
            <w:pPr>
              <w:pStyle w:val="Corpsdetexte"/>
              <w:rPr>
                <w:del w:id="2166" w:author="OBVIL" w:date="2016-12-01T14:12:00Z"/>
                <w:rStyle w:val="pb"/>
              </w:rPr>
            </w:pPr>
            <w:del w:id="2167" w:author="OBVIL" w:date="2016-12-01T14:12:00Z">
              <w:r w:rsidRPr="009A4740">
                <w:rPr>
                  <w:rStyle w:val="pb"/>
                </w:rPr>
                <w:delText>&lt;pb&gt;</w:delText>
              </w:r>
            </w:del>
          </w:p>
        </w:tc>
      </w:tr>
      <w:tr w:rsidR="00CB410B" w14:paraId="15F82D9C" w14:textId="77777777" w:rsidTr="00186210">
        <w:trPr>
          <w:del w:id="2168" w:author="OBVIL" w:date="2016-12-01T14:12:00Z"/>
        </w:trPr>
        <w:tc>
          <w:tcPr>
            <w:tcW w:w="4223" w:type="dxa"/>
          </w:tcPr>
          <w:p w14:paraId="0E40CA4B" w14:textId="77777777" w:rsidR="00CB410B" w:rsidRDefault="00CB410B" w:rsidP="00186210">
            <w:pPr>
              <w:pStyle w:val="Corpsdetexte"/>
              <w:rPr>
                <w:del w:id="2169" w:author="OBVIL" w:date="2016-12-01T14:12:00Z"/>
              </w:rPr>
            </w:pPr>
            <w:del w:id="2170" w:author="OBVIL" w:date="2016-12-01T14:12:00Z">
              <w:r>
                <w:delText>Formule dans une lettre, une préface (Monsieur, Madame, Soyez assuré…, etc.)</w:delText>
              </w:r>
            </w:del>
          </w:p>
          <w:p w14:paraId="669D460F" w14:textId="77777777" w:rsidR="00CB410B" w:rsidRDefault="00CB410B" w:rsidP="00186210">
            <w:pPr>
              <w:pStyle w:val="Corpsdetexte"/>
              <w:rPr>
                <w:del w:id="2171" w:author="OBVIL" w:date="2016-12-01T14:12:00Z"/>
              </w:rPr>
            </w:pPr>
            <w:del w:id="2172" w:author="OBVIL" w:date="2016-12-01T14:12:00Z">
              <w:r>
                <w:delText xml:space="preserve">Dédicace courte en début d’ouvrage/de poème/d’article [attention, </w:delText>
              </w:r>
            </w:del>
          </w:p>
        </w:tc>
        <w:tc>
          <w:tcPr>
            <w:tcW w:w="4223" w:type="dxa"/>
          </w:tcPr>
          <w:p w14:paraId="3A958ABC" w14:textId="77777777" w:rsidR="00CB410B" w:rsidRDefault="00CB410B" w:rsidP="00186210">
            <w:pPr>
              <w:pStyle w:val="salute"/>
              <w:rPr>
                <w:del w:id="2173" w:author="OBVIL" w:date="2016-12-01T14:12:00Z"/>
              </w:rPr>
            </w:pPr>
            <w:del w:id="2174" w:author="OBVIL" w:date="2016-12-01T14:12:00Z">
              <w:r>
                <w:delText>&lt;salute&gt;</w:delText>
              </w:r>
            </w:del>
          </w:p>
        </w:tc>
      </w:tr>
      <w:tr w:rsidR="00CB410B" w14:paraId="4CFD3B3C" w14:textId="77777777" w:rsidTr="00186210">
        <w:trPr>
          <w:del w:id="2175" w:author="OBVIL" w:date="2016-12-01T14:12:00Z"/>
        </w:trPr>
        <w:tc>
          <w:tcPr>
            <w:tcW w:w="4223" w:type="dxa"/>
          </w:tcPr>
          <w:p w14:paraId="6CFA6EF2" w14:textId="77777777" w:rsidR="00CB410B" w:rsidRDefault="00CB410B" w:rsidP="00186210">
            <w:pPr>
              <w:pStyle w:val="Corpsdetexte"/>
              <w:rPr>
                <w:del w:id="2176" w:author="OBVIL" w:date="2016-12-01T14:12:00Z"/>
              </w:rPr>
            </w:pPr>
            <w:del w:id="2177" w:author="OBVIL" w:date="2016-12-01T14:12:00Z">
              <w:r>
                <w:delText>Post-scriptum dans une lettre, une préface</w:delText>
              </w:r>
            </w:del>
          </w:p>
        </w:tc>
        <w:tc>
          <w:tcPr>
            <w:tcW w:w="4223" w:type="dxa"/>
          </w:tcPr>
          <w:p w14:paraId="5E7F195F" w14:textId="77777777" w:rsidR="00CB410B" w:rsidRDefault="00CB410B" w:rsidP="00186210">
            <w:pPr>
              <w:pStyle w:val="postscript"/>
              <w:rPr>
                <w:del w:id="2178" w:author="OBVIL" w:date="2016-12-01T14:12:00Z"/>
              </w:rPr>
            </w:pPr>
            <w:del w:id="2179" w:author="OBVIL" w:date="2016-12-01T14:12:00Z">
              <w:r>
                <w:delText>&lt;postscript&gt;</w:delText>
              </w:r>
            </w:del>
          </w:p>
        </w:tc>
      </w:tr>
      <w:tr w:rsidR="00CB410B" w14:paraId="4F5DCF58" w14:textId="77777777" w:rsidTr="00186210">
        <w:trPr>
          <w:del w:id="2180" w:author="OBVIL" w:date="2016-12-01T14:12:00Z"/>
        </w:trPr>
        <w:tc>
          <w:tcPr>
            <w:tcW w:w="4223" w:type="dxa"/>
          </w:tcPr>
          <w:p w14:paraId="29D651F4" w14:textId="77777777" w:rsidR="00CB410B" w:rsidRDefault="00CB410B" w:rsidP="00186210">
            <w:pPr>
              <w:pStyle w:val="Corpsdetexte"/>
              <w:rPr>
                <w:del w:id="2181" w:author="OBVIL" w:date="2016-12-01T14:12:00Z"/>
              </w:rPr>
            </w:pPr>
            <w:del w:id="2182" w:author="OBVIL" w:date="2016-12-01T14:12:00Z">
              <w:r>
                <w:delText>Référence bibliographique</w:delText>
              </w:r>
            </w:del>
          </w:p>
        </w:tc>
        <w:tc>
          <w:tcPr>
            <w:tcW w:w="4223" w:type="dxa"/>
          </w:tcPr>
          <w:p w14:paraId="1E12B95C" w14:textId="77777777" w:rsidR="00CB410B" w:rsidRDefault="00CB410B" w:rsidP="00186210">
            <w:pPr>
              <w:pStyle w:val="bibl"/>
              <w:rPr>
                <w:del w:id="2183" w:author="OBVIL" w:date="2016-12-01T14:12:00Z"/>
                <w:rFonts w:hint="eastAsia"/>
              </w:rPr>
            </w:pPr>
            <w:del w:id="2184" w:author="OBVIL" w:date="2016-12-01T14:12:00Z">
              <w:r>
                <w:delText>&lt;bibl&gt;</w:delText>
              </w:r>
            </w:del>
          </w:p>
        </w:tc>
      </w:tr>
      <w:tr w:rsidR="00CB410B" w14:paraId="0EB684C8" w14:textId="77777777" w:rsidTr="00186210">
        <w:trPr>
          <w:del w:id="2185" w:author="OBVIL" w:date="2016-12-01T14:12:00Z"/>
        </w:trPr>
        <w:tc>
          <w:tcPr>
            <w:tcW w:w="4223" w:type="dxa"/>
          </w:tcPr>
          <w:p w14:paraId="5CE84366" w14:textId="77777777" w:rsidR="00CB410B" w:rsidRDefault="00CB410B" w:rsidP="00186210">
            <w:pPr>
              <w:pStyle w:val="Corpsdetexte"/>
              <w:rPr>
                <w:del w:id="2186" w:author="OBVIL" w:date="2016-12-01T14:12:00Z"/>
              </w:rPr>
            </w:pPr>
            <w:del w:id="2187" w:author="OBVIL" w:date="2016-12-01T14:12:00Z">
              <w:r>
                <w:delText>Contenu de tableau</w:delText>
              </w:r>
            </w:del>
          </w:p>
        </w:tc>
        <w:tc>
          <w:tcPr>
            <w:tcW w:w="4223" w:type="dxa"/>
          </w:tcPr>
          <w:p w14:paraId="556E977D" w14:textId="77777777" w:rsidR="00CB410B" w:rsidRDefault="00CB410B" w:rsidP="00186210">
            <w:pPr>
              <w:pStyle w:val="Contenudetableau"/>
              <w:rPr>
                <w:del w:id="2188" w:author="OBVIL" w:date="2016-12-01T14:12:00Z"/>
              </w:rPr>
            </w:pPr>
            <w:del w:id="2189" w:author="OBVIL" w:date="2016-12-01T14:12:00Z">
              <w:r>
                <w:delText>Contenu de tableau</w:delText>
              </w:r>
            </w:del>
          </w:p>
        </w:tc>
      </w:tr>
      <w:tr w:rsidR="00CB410B" w14:paraId="33DD4469" w14:textId="77777777" w:rsidTr="00186210">
        <w:trPr>
          <w:del w:id="2190" w:author="OBVIL" w:date="2016-12-01T14:12:00Z"/>
        </w:trPr>
        <w:tc>
          <w:tcPr>
            <w:tcW w:w="4223" w:type="dxa"/>
          </w:tcPr>
          <w:p w14:paraId="0B10B57D" w14:textId="77777777" w:rsidR="00CB410B" w:rsidRDefault="00CB410B" w:rsidP="00186210">
            <w:pPr>
              <w:pStyle w:val="Corpsdetexte"/>
              <w:rPr>
                <w:del w:id="2191" w:author="OBVIL" w:date="2016-12-01T14:12:00Z"/>
              </w:rPr>
            </w:pPr>
            <w:del w:id="2192" w:author="OBVIL" w:date="2016-12-01T14:12:00Z">
              <w:r>
                <w:delText>Acte dans une pièce de théâtre</w:delText>
              </w:r>
            </w:del>
          </w:p>
        </w:tc>
        <w:tc>
          <w:tcPr>
            <w:tcW w:w="4223" w:type="dxa"/>
          </w:tcPr>
          <w:p w14:paraId="1B0F452B" w14:textId="77777777" w:rsidR="00CB410B" w:rsidRDefault="00CB410B" w:rsidP="00186210">
            <w:pPr>
              <w:pStyle w:val="Acte"/>
              <w:rPr>
                <w:del w:id="2193" w:author="OBVIL" w:date="2016-12-01T14:12:00Z"/>
              </w:rPr>
            </w:pPr>
            <w:del w:id="2194" w:author="OBVIL" w:date="2016-12-01T14:12:00Z">
              <w:r>
                <w:delText>Acte</w:delText>
              </w:r>
            </w:del>
          </w:p>
        </w:tc>
      </w:tr>
      <w:tr w:rsidR="00CB410B" w14:paraId="644DA8D1" w14:textId="77777777" w:rsidTr="00186210">
        <w:trPr>
          <w:del w:id="2195" w:author="OBVIL" w:date="2016-12-01T14:12:00Z"/>
        </w:trPr>
        <w:tc>
          <w:tcPr>
            <w:tcW w:w="4223" w:type="dxa"/>
          </w:tcPr>
          <w:p w14:paraId="4A96360D" w14:textId="77777777" w:rsidR="00CB410B" w:rsidRDefault="00CB410B" w:rsidP="00186210">
            <w:pPr>
              <w:pStyle w:val="Corpsdetexte"/>
              <w:rPr>
                <w:del w:id="2196" w:author="OBVIL" w:date="2016-12-01T14:12:00Z"/>
              </w:rPr>
            </w:pPr>
            <w:del w:id="2197" w:author="OBVIL" w:date="2016-12-01T14:12:00Z">
              <w:r>
                <w:delText>Scène dans une pièce de théâtre</w:delText>
              </w:r>
            </w:del>
          </w:p>
        </w:tc>
        <w:tc>
          <w:tcPr>
            <w:tcW w:w="4223" w:type="dxa"/>
          </w:tcPr>
          <w:p w14:paraId="7FA47C9E" w14:textId="77777777" w:rsidR="00CB410B" w:rsidRDefault="00CB410B" w:rsidP="00186210">
            <w:pPr>
              <w:pStyle w:val="Scne"/>
              <w:rPr>
                <w:del w:id="2198" w:author="OBVIL" w:date="2016-12-01T14:12:00Z"/>
              </w:rPr>
            </w:pPr>
            <w:del w:id="2199" w:author="OBVIL" w:date="2016-12-01T14:12:00Z">
              <w:r>
                <w:delText>Scène</w:delText>
              </w:r>
            </w:del>
          </w:p>
        </w:tc>
      </w:tr>
      <w:tr w:rsidR="00CB410B" w14:paraId="42206814" w14:textId="77777777" w:rsidTr="00186210">
        <w:trPr>
          <w:del w:id="2200" w:author="OBVIL" w:date="2016-12-01T14:12:00Z"/>
        </w:trPr>
        <w:tc>
          <w:tcPr>
            <w:tcW w:w="4223" w:type="dxa"/>
          </w:tcPr>
          <w:p w14:paraId="125237AA" w14:textId="77777777" w:rsidR="00CB410B" w:rsidRDefault="00CB410B" w:rsidP="00186210">
            <w:pPr>
              <w:pStyle w:val="Corpsdetexte"/>
              <w:rPr>
                <w:del w:id="2201" w:author="OBVIL" w:date="2016-12-01T14:12:00Z"/>
              </w:rPr>
            </w:pPr>
            <w:del w:id="2202" w:author="OBVIL" w:date="2016-12-01T14:12:00Z">
              <w:r>
                <w:delText>Locuteur dans une pièce de théâtre ou un dialogue (niveau paragraphe)</w:delText>
              </w:r>
            </w:del>
          </w:p>
        </w:tc>
        <w:tc>
          <w:tcPr>
            <w:tcW w:w="4223" w:type="dxa"/>
          </w:tcPr>
          <w:p w14:paraId="772E3126" w14:textId="77777777" w:rsidR="00CB410B" w:rsidRDefault="00CB410B" w:rsidP="00186210">
            <w:pPr>
              <w:pStyle w:val="speaker"/>
              <w:rPr>
                <w:del w:id="2203" w:author="OBVIL" w:date="2016-12-01T14:12:00Z"/>
              </w:rPr>
            </w:pPr>
            <w:del w:id="2204" w:author="OBVIL" w:date="2016-12-01T14:12:00Z">
              <w:r>
                <w:delText>&lt;speaker&gt;</w:delText>
              </w:r>
            </w:del>
          </w:p>
        </w:tc>
      </w:tr>
      <w:tr w:rsidR="00CB410B" w14:paraId="47BDD27C" w14:textId="77777777" w:rsidTr="00186210">
        <w:trPr>
          <w:del w:id="2205" w:author="OBVIL" w:date="2016-12-01T14:12:00Z"/>
        </w:trPr>
        <w:tc>
          <w:tcPr>
            <w:tcW w:w="4223" w:type="dxa"/>
          </w:tcPr>
          <w:p w14:paraId="7045A90B" w14:textId="77777777" w:rsidR="00CB410B" w:rsidRDefault="00CB410B" w:rsidP="00186210">
            <w:pPr>
              <w:pStyle w:val="Corpsdetexte"/>
              <w:rPr>
                <w:del w:id="2206" w:author="OBVIL" w:date="2016-12-01T14:12:00Z"/>
              </w:rPr>
            </w:pPr>
            <w:del w:id="2207" w:author="OBVIL" w:date="2016-12-01T14:12:00Z">
              <w:r>
                <w:delText>Didascalie dans une pièce de théâtre (paragraphe)</w:delText>
              </w:r>
            </w:del>
          </w:p>
        </w:tc>
        <w:tc>
          <w:tcPr>
            <w:tcW w:w="4223" w:type="dxa"/>
          </w:tcPr>
          <w:p w14:paraId="3B730CC6" w14:textId="77777777" w:rsidR="00CB410B" w:rsidRDefault="00CB410B" w:rsidP="00186210">
            <w:pPr>
              <w:pStyle w:val="stage"/>
              <w:rPr>
                <w:del w:id="2208" w:author="OBVIL" w:date="2016-12-01T14:12:00Z"/>
              </w:rPr>
            </w:pPr>
            <w:del w:id="2209" w:author="OBVIL" w:date="2016-12-01T14:12:00Z">
              <w:r>
                <w:delText>&lt;stage&gt;</w:delText>
              </w:r>
            </w:del>
          </w:p>
        </w:tc>
      </w:tr>
      <w:tr w:rsidR="00CB410B" w14:paraId="63244441" w14:textId="77777777" w:rsidTr="00186210">
        <w:trPr>
          <w:del w:id="2210" w:author="OBVIL" w:date="2016-12-01T14:12:00Z"/>
        </w:trPr>
        <w:tc>
          <w:tcPr>
            <w:tcW w:w="4223" w:type="dxa"/>
          </w:tcPr>
          <w:p w14:paraId="5840AE9F" w14:textId="77777777" w:rsidR="00CB410B" w:rsidRDefault="00CB410B" w:rsidP="00186210">
            <w:pPr>
              <w:pStyle w:val="Corpsdetexte"/>
              <w:rPr>
                <w:del w:id="2211" w:author="OBVIL" w:date="2016-12-01T14:12:00Z"/>
              </w:rPr>
            </w:pPr>
            <w:del w:id="2212" w:author="OBVIL" w:date="2016-12-01T14:12:00Z">
              <w:r>
                <w:delText>Didascalie (niveau caractères)</w:delText>
              </w:r>
            </w:del>
          </w:p>
        </w:tc>
        <w:tc>
          <w:tcPr>
            <w:tcW w:w="4223" w:type="dxa"/>
          </w:tcPr>
          <w:p w14:paraId="4477DFDB" w14:textId="77777777" w:rsidR="00CB410B" w:rsidRPr="00746105" w:rsidRDefault="00CB410B" w:rsidP="00186210">
            <w:pPr>
              <w:rPr>
                <w:del w:id="2213" w:author="OBVIL" w:date="2016-12-01T14:12:00Z"/>
                <w:rStyle w:val="stagec"/>
                <w:rFonts w:eastAsiaTheme="majorEastAsia"/>
              </w:rPr>
            </w:pPr>
            <w:del w:id="2214" w:author="OBVIL" w:date="2016-12-01T14:12:00Z">
              <w:r>
                <w:rPr>
                  <w:rStyle w:val="stagec"/>
                  <w:rFonts w:eastAsiaTheme="majorEastAsia"/>
                </w:rPr>
                <w:delText>&lt;stage.c&gt;</w:delText>
              </w:r>
            </w:del>
          </w:p>
          <w:p w14:paraId="45D3A315" w14:textId="77777777" w:rsidR="00CB410B" w:rsidRPr="00354DF0" w:rsidRDefault="00CB410B" w:rsidP="00186210">
            <w:pPr>
              <w:pStyle w:val="argument"/>
              <w:rPr>
                <w:del w:id="2215" w:author="OBVIL" w:date="2016-12-01T14:12:00Z"/>
                <w:smallCaps w:val="0"/>
              </w:rPr>
            </w:pPr>
          </w:p>
        </w:tc>
      </w:tr>
      <w:tr w:rsidR="00CB410B" w14:paraId="7431B140" w14:textId="77777777" w:rsidTr="00186210">
        <w:trPr>
          <w:del w:id="2216" w:author="OBVIL" w:date="2016-12-01T14:12:00Z"/>
        </w:trPr>
        <w:tc>
          <w:tcPr>
            <w:tcW w:w="4223" w:type="dxa"/>
          </w:tcPr>
          <w:p w14:paraId="015B5379" w14:textId="77777777" w:rsidR="00CB410B" w:rsidRDefault="00CB410B" w:rsidP="00186210">
            <w:pPr>
              <w:pStyle w:val="Corpsdetexte"/>
              <w:rPr>
                <w:del w:id="2217" w:author="OBVIL" w:date="2016-12-01T14:12:00Z"/>
              </w:rPr>
            </w:pPr>
            <w:del w:id="2218" w:author="OBVIL" w:date="2016-12-01T14:12:00Z">
              <w:r>
                <w:delText>Résumé en début de chapitre</w:delText>
              </w:r>
            </w:del>
          </w:p>
        </w:tc>
        <w:tc>
          <w:tcPr>
            <w:tcW w:w="4223" w:type="dxa"/>
          </w:tcPr>
          <w:p w14:paraId="279E04FA" w14:textId="77777777" w:rsidR="00CB410B" w:rsidRDefault="00CB410B" w:rsidP="00186210">
            <w:pPr>
              <w:pStyle w:val="argument"/>
              <w:rPr>
                <w:del w:id="2219" w:author="OBVIL" w:date="2016-12-01T14:12:00Z"/>
              </w:rPr>
            </w:pPr>
            <w:del w:id="2220" w:author="OBVIL" w:date="2016-12-01T14:12:00Z">
              <w:r>
                <w:delText>&lt;argument&gt;</w:delText>
              </w:r>
            </w:del>
          </w:p>
        </w:tc>
      </w:tr>
    </w:tbl>
    <w:p w14:paraId="3169E611" w14:textId="77777777" w:rsidR="00CB410B" w:rsidRDefault="00CB410B" w:rsidP="00CB410B">
      <w:pPr>
        <w:pStyle w:val="Corpsdetexte"/>
        <w:rPr>
          <w:del w:id="2221" w:author="OBVIL" w:date="2016-12-01T14:12:00Z"/>
        </w:rPr>
      </w:pPr>
    </w:p>
    <w:p w14:paraId="46ABD525" w14:textId="77777777" w:rsidR="00CB410B" w:rsidRDefault="00CB410B" w:rsidP="00CB410B">
      <w:pPr>
        <w:widowControl/>
        <w:spacing w:after="200" w:line="276" w:lineRule="auto"/>
        <w:rPr>
          <w:del w:id="2222" w:author="OBVIL" w:date="2016-12-01T14:12:00Z"/>
        </w:rPr>
      </w:pPr>
    </w:p>
    <w:p w14:paraId="491CC468" w14:textId="77777777" w:rsidR="00CB410B" w:rsidRDefault="00CB410B" w:rsidP="00CB410B">
      <w:pPr>
        <w:pStyle w:val="Corpsdetexte"/>
        <w:rPr>
          <w:del w:id="2223" w:author="OBVIL" w:date="2016-12-01T14:12:00Z"/>
        </w:rPr>
      </w:pPr>
      <w:del w:id="2224" w:author="OBVIL" w:date="2016-12-01T14:12:00Z">
        <w:r>
          <w:delTex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delText>
        </w:r>
      </w:del>
    </w:p>
    <w:p w14:paraId="6FA7AD0F" w14:textId="77777777" w:rsidR="00CB410B" w:rsidRDefault="00CB410B" w:rsidP="00CB410B">
      <w:pPr>
        <w:pStyle w:val="Corpsdetexte"/>
        <w:rPr>
          <w:del w:id="2225" w:author="OBVIL" w:date="2016-12-01T14:12:00Z"/>
        </w:rPr>
      </w:pPr>
    </w:p>
    <w:p w14:paraId="0EA70C24" w14:textId="77777777" w:rsidR="00CB410B" w:rsidRDefault="00CB410B" w:rsidP="00CB410B">
      <w:pPr>
        <w:pStyle w:val="Corpsdetexte"/>
        <w:rPr>
          <w:del w:id="2226" w:author="OBVIL" w:date="2016-12-01T14:12:00Z"/>
        </w:rPr>
      </w:pPr>
      <w:del w:id="2227" w:author="OBVIL" w:date="2016-12-01T14:12:00Z">
        <w:r>
          <w:delText>Pour les citations complexes (théâtre, lettre, etc.) : styler comme s’il s’agissait du texte principal, puis encadrer la citation.</w:delText>
        </w:r>
      </w:del>
    </w:p>
    <w:p w14:paraId="398985F0" w14:textId="77777777" w:rsidR="00CB410B" w:rsidRDefault="00CB410B" w:rsidP="00CB410B">
      <w:pPr>
        <w:pStyle w:val="Corpsdetexte"/>
        <w:rPr>
          <w:del w:id="2228" w:author="OBVIL" w:date="2016-12-01T14:12:00Z"/>
        </w:rPr>
      </w:pPr>
      <w:del w:id="2229" w:author="OBVIL" w:date="2016-12-01T14:12:00Z">
        <w:r>
          <w:delText>Exemple de citations de Molière, avec un commentaire de Stendhal après chaque citation</w:delText>
        </w:r>
      </w:del>
    </w:p>
    <w:p w14:paraId="6BE41F40" w14:textId="77777777" w:rsidR="00CB410B" w:rsidRPr="00DE618B" w:rsidRDefault="00CB410B" w:rsidP="00CB410B">
      <w:pPr>
        <w:pStyle w:val="label"/>
        <w:pBdr>
          <w:top w:val="single" w:sz="4" w:space="1" w:color="auto"/>
          <w:left w:val="single" w:sz="4" w:space="4" w:color="auto"/>
          <w:bottom w:val="single" w:sz="4" w:space="1" w:color="auto"/>
          <w:right w:val="single" w:sz="4" w:space="4" w:color="auto"/>
        </w:pBdr>
        <w:rPr>
          <w:del w:id="2230" w:author="OBVIL" w:date="2016-12-01T14:12:00Z"/>
        </w:rPr>
      </w:pPr>
      <w:del w:id="2231" w:author="OBVIL" w:date="2016-12-01T14:12:00Z">
        <w:r>
          <w:delText>george dandin</w:delText>
        </w:r>
        <w:r w:rsidRPr="00AD3010">
          <w:rPr>
            <w:rStyle w:val="stagec"/>
            <w:smallCaps w:val="0"/>
          </w:rPr>
          <w:delText xml:space="preserve"> (seul).</w:delText>
        </w:r>
      </w:del>
    </w:p>
    <w:p w14:paraId="298FDD00" w14:textId="77777777" w:rsidR="00CB410B" w:rsidRPr="00DE618B" w:rsidRDefault="00CB410B" w:rsidP="00CB410B">
      <w:pPr>
        <w:pStyle w:val="Corpsdetexte"/>
        <w:pBdr>
          <w:top w:val="single" w:sz="4" w:space="1" w:color="auto"/>
          <w:left w:val="single" w:sz="4" w:space="4" w:color="auto"/>
          <w:bottom w:val="single" w:sz="4" w:space="1" w:color="auto"/>
          <w:right w:val="single" w:sz="4" w:space="4" w:color="auto"/>
        </w:pBdr>
        <w:rPr>
          <w:del w:id="2232" w:author="OBVIL" w:date="2016-12-01T14:12:00Z"/>
        </w:rPr>
      </w:pPr>
      <w:del w:id="2233" w:author="OBVIL" w:date="2016-12-01T14:12:00Z">
        <w:r w:rsidRPr="00DE618B">
          <w:delText>Il me faut, de ce pas, aller faire mes plaintes au père et à la mère, et les rendre témoins, à telle fin que de raison, des sujets de chagrin et de ressentiments que leur fille me donne.</w:delText>
        </w:r>
      </w:del>
    </w:p>
    <w:p w14:paraId="0F1E217E" w14:textId="77777777" w:rsidR="00CB410B" w:rsidRPr="00DE618B" w:rsidRDefault="00CB410B" w:rsidP="00CB410B">
      <w:pPr>
        <w:pStyle w:val="Corpsdetexte"/>
        <w:pBdr>
          <w:top w:val="single" w:sz="4" w:space="1" w:color="auto"/>
          <w:left w:val="single" w:sz="4" w:space="4" w:color="auto"/>
          <w:bottom w:val="single" w:sz="4" w:space="1" w:color="auto"/>
          <w:right w:val="single" w:sz="4" w:space="4" w:color="auto"/>
        </w:pBdr>
        <w:rPr>
          <w:del w:id="2234" w:author="OBVIL" w:date="2016-12-01T14:12:00Z"/>
          <w:bCs/>
        </w:rPr>
      </w:pPr>
      <w:del w:id="2235" w:author="OBVIL" w:date="2016-12-01T14:12:00Z">
        <w:r w:rsidRPr="00DE618B">
          <w:rPr>
            <w:bCs/>
          </w:rPr>
          <w:delText>Mais les voici l'un et l’autre fort à propos.</w:delText>
        </w:r>
      </w:del>
    </w:p>
    <w:p w14:paraId="11F7A61C" w14:textId="77777777" w:rsidR="00CB410B" w:rsidRPr="00DE618B" w:rsidRDefault="00CB410B" w:rsidP="00CB410B">
      <w:pPr>
        <w:pStyle w:val="Corpsdetexte"/>
        <w:rPr>
          <w:del w:id="2236" w:author="OBVIL" w:date="2016-12-01T14:12:00Z"/>
          <w:bCs/>
        </w:rPr>
      </w:pPr>
      <w:del w:id="2237" w:author="OBVIL" w:date="2016-12-01T14:12:00Z">
        <w:r w:rsidRPr="00DE618B">
          <w:rPr>
            <w:bCs/>
          </w:rPr>
          <w:delText>Fin de la I</w:delText>
        </w:r>
        <w:r w:rsidRPr="00AD3010">
          <w:rPr>
            <w:bCs/>
            <w:vertAlign w:val="superscript"/>
          </w:rPr>
          <w:delText>re</w:delText>
        </w:r>
        <w:r>
          <w:rPr>
            <w:bCs/>
          </w:rPr>
          <w:delText xml:space="preserve"> </w:delText>
        </w:r>
        <w:r w:rsidRPr="00DE618B">
          <w:rPr>
            <w:bCs/>
          </w:rPr>
          <w:delText xml:space="preserve">phrase comique (terme de musique). Avant de sortir de Paris j’ai distingué dans le </w:delText>
        </w:r>
        <w:r w:rsidRPr="00DE618B">
          <w:rPr>
            <w:bCs/>
            <w:i/>
          </w:rPr>
          <w:delText>Tartufe</w:delText>
        </w:r>
        <w:r w:rsidRPr="00DE618B">
          <w:rPr>
            <w:bCs/>
          </w:rPr>
          <w:delText xml:space="preserve"> les phrases ou sujets d'attention qui renferment une moitié d’acte, un acte.</w:delText>
        </w:r>
      </w:del>
    </w:p>
    <w:p w14:paraId="64AC30A6" w14:textId="77777777" w:rsidR="00CB410B" w:rsidRDefault="00CB410B" w:rsidP="00CB410B">
      <w:pPr>
        <w:pStyle w:val="Corpsdetexte"/>
        <w:rPr>
          <w:del w:id="2238" w:author="OBVIL" w:date="2016-12-01T14:12:00Z"/>
          <w:bCs/>
        </w:rPr>
      </w:pPr>
    </w:p>
    <w:p w14:paraId="3CD33E26" w14:textId="77777777" w:rsidR="00CB410B" w:rsidRDefault="00CB410B" w:rsidP="00CB410B">
      <w:pPr>
        <w:pStyle w:val="label"/>
        <w:pBdr>
          <w:top w:val="single" w:sz="4" w:space="1" w:color="auto"/>
          <w:left w:val="single" w:sz="4" w:space="4" w:color="auto"/>
          <w:bottom w:val="single" w:sz="4" w:space="1" w:color="auto"/>
          <w:right w:val="single" w:sz="4" w:space="4" w:color="auto"/>
        </w:pBdr>
        <w:rPr>
          <w:del w:id="2239" w:author="OBVIL" w:date="2016-12-01T14:12:00Z"/>
        </w:rPr>
      </w:pPr>
      <w:del w:id="2240" w:author="OBVIL" w:date="2016-12-01T14:12:00Z">
        <w:r>
          <w:delText>monsieur de sotenville</w:delText>
        </w:r>
      </w:del>
    </w:p>
    <w:p w14:paraId="0F041C96" w14:textId="77777777" w:rsidR="00CB410B" w:rsidRPr="00DE618B" w:rsidRDefault="00CB410B" w:rsidP="00CB410B">
      <w:pPr>
        <w:pStyle w:val="Corpsdetexte"/>
        <w:pBdr>
          <w:top w:val="single" w:sz="4" w:space="1" w:color="auto"/>
          <w:left w:val="single" w:sz="4" w:space="4" w:color="auto"/>
          <w:bottom w:val="single" w:sz="4" w:space="1" w:color="auto"/>
          <w:right w:val="single" w:sz="4" w:space="4" w:color="auto"/>
        </w:pBdr>
        <w:rPr>
          <w:del w:id="2241" w:author="OBVIL" w:date="2016-12-01T14:12:00Z"/>
          <w:bCs/>
        </w:rPr>
      </w:pPr>
      <w:del w:id="2242" w:author="OBVIL" w:date="2016-12-01T14:12:00Z">
        <w:r w:rsidRPr="00DE618B">
          <w:rPr>
            <w:bCs/>
          </w:rPr>
          <w:delText>Allons, vous dis-je. il n'y a rien à balancer ; et vous n'avez que faire d’avoir peur d’en trop faire, puisque c’est moi qui vous conduis.</w:delText>
        </w:r>
      </w:del>
    </w:p>
    <w:p w14:paraId="2BC965BC" w14:textId="77777777" w:rsidR="00CB410B" w:rsidRPr="00DE618B" w:rsidRDefault="00CB410B" w:rsidP="00CB410B">
      <w:pPr>
        <w:pStyle w:val="label"/>
        <w:pBdr>
          <w:top w:val="single" w:sz="4" w:space="1" w:color="auto"/>
          <w:left w:val="single" w:sz="4" w:space="4" w:color="auto"/>
          <w:bottom w:val="single" w:sz="4" w:space="1" w:color="auto"/>
          <w:right w:val="single" w:sz="4" w:space="4" w:color="auto"/>
        </w:pBdr>
        <w:rPr>
          <w:del w:id="2243" w:author="OBVIL" w:date="2016-12-01T14:12:00Z"/>
        </w:rPr>
      </w:pPr>
      <w:del w:id="2244" w:author="OBVIL" w:date="2016-12-01T14:12:00Z">
        <w:r>
          <w:delText>george dandin</w:delText>
        </w:r>
      </w:del>
    </w:p>
    <w:p w14:paraId="68509C76" w14:textId="77777777" w:rsidR="00CB410B" w:rsidRPr="00DE618B" w:rsidRDefault="00CB410B" w:rsidP="00CB410B">
      <w:pPr>
        <w:pStyle w:val="Corpsdetexte"/>
        <w:pBdr>
          <w:top w:val="single" w:sz="4" w:space="1" w:color="auto"/>
          <w:left w:val="single" w:sz="4" w:space="4" w:color="auto"/>
          <w:bottom w:val="single" w:sz="4" w:space="1" w:color="auto"/>
          <w:right w:val="single" w:sz="4" w:space="4" w:color="auto"/>
        </w:pBdr>
        <w:rPr>
          <w:del w:id="2245" w:author="OBVIL" w:date="2016-12-01T14:12:00Z"/>
          <w:bCs/>
        </w:rPr>
      </w:pPr>
      <w:del w:id="2246" w:author="OBVIL" w:date="2016-12-01T14:12:00Z">
        <w:r w:rsidRPr="00DE618B">
          <w:rPr>
            <w:bCs/>
          </w:rPr>
          <w:delText>Je ne saurois...</w:delText>
        </w:r>
      </w:del>
    </w:p>
    <w:p w14:paraId="778F396C" w14:textId="77777777" w:rsidR="00CB410B" w:rsidRDefault="00CB410B" w:rsidP="00CB410B">
      <w:pPr>
        <w:pStyle w:val="Corpsdetexte"/>
        <w:rPr>
          <w:del w:id="2247" w:author="OBVIL" w:date="2016-12-01T14:12:00Z"/>
          <w:bCs/>
        </w:rPr>
      </w:pPr>
      <w:del w:id="2248" w:author="OBVIL" w:date="2016-12-01T14:12:00Z">
        <w:r>
          <w:rPr>
            <w:bCs/>
          </w:rPr>
          <w:delText>G. </w:delText>
        </w:r>
        <w:r w:rsidRPr="00DE618B">
          <w:rPr>
            <w:bCs/>
          </w:rPr>
          <w:delText>Dandin, qui ignore l’honneur, trouve, ce qu’on lui fait faire, bien plus absurde que nous.</w:delText>
        </w:r>
      </w:del>
    </w:p>
    <w:p w14:paraId="4C9AED47" w14:textId="77777777" w:rsidR="00CB410B" w:rsidRDefault="00CB410B" w:rsidP="00CB410B">
      <w:pPr>
        <w:pStyle w:val="label"/>
        <w:pBdr>
          <w:top w:val="single" w:sz="4" w:space="1" w:color="auto"/>
          <w:left w:val="single" w:sz="4" w:space="1" w:color="auto"/>
          <w:bottom w:val="single" w:sz="4" w:space="1" w:color="auto"/>
          <w:right w:val="single" w:sz="4" w:space="1" w:color="auto"/>
        </w:pBdr>
        <w:rPr>
          <w:del w:id="2249" w:author="OBVIL" w:date="2016-12-01T14:12:00Z"/>
        </w:rPr>
      </w:pPr>
      <w:del w:id="2250" w:author="OBVIL" w:date="2016-12-01T14:12:00Z">
        <w:r>
          <w:delText>monsieur de sotenville</w:delText>
        </w:r>
      </w:del>
    </w:p>
    <w:p w14:paraId="6E8D9F2C" w14:textId="77777777" w:rsidR="00CB410B" w:rsidRPr="00DE618B" w:rsidRDefault="00CB410B" w:rsidP="00CB410B">
      <w:pPr>
        <w:pStyle w:val="Corpsdetexte"/>
        <w:pBdr>
          <w:top w:val="single" w:sz="4" w:space="1" w:color="auto"/>
          <w:left w:val="single" w:sz="4" w:space="1" w:color="auto"/>
          <w:bottom w:val="single" w:sz="4" w:space="1" w:color="auto"/>
          <w:right w:val="single" w:sz="4" w:space="1" w:color="auto"/>
        </w:pBdr>
        <w:rPr>
          <w:del w:id="2251" w:author="OBVIL" w:date="2016-12-01T14:12:00Z"/>
          <w:bCs/>
        </w:rPr>
      </w:pPr>
      <w:del w:id="2252" w:author="OBVIL" w:date="2016-12-01T14:12:00Z">
        <w:r w:rsidRPr="00DE618B">
          <w:rPr>
            <w:bCs/>
          </w:rPr>
          <w:delText>Que je suis votre serviteur.</w:delText>
        </w:r>
      </w:del>
    </w:p>
    <w:p w14:paraId="4A2047C8" w14:textId="77777777" w:rsidR="00CB410B" w:rsidRPr="00DE618B" w:rsidRDefault="00CB410B" w:rsidP="00CB410B">
      <w:pPr>
        <w:pStyle w:val="label"/>
        <w:pBdr>
          <w:top w:val="single" w:sz="4" w:space="1" w:color="auto"/>
          <w:left w:val="single" w:sz="4" w:space="1" w:color="auto"/>
          <w:bottom w:val="single" w:sz="4" w:space="1" w:color="auto"/>
          <w:right w:val="single" w:sz="4" w:space="1" w:color="auto"/>
        </w:pBdr>
        <w:rPr>
          <w:del w:id="2253" w:author="OBVIL" w:date="2016-12-01T14:12:00Z"/>
        </w:rPr>
      </w:pPr>
      <w:del w:id="2254" w:author="OBVIL" w:date="2016-12-01T14:12:00Z">
        <w:r>
          <w:delText>george dandin</w:delText>
        </w:r>
      </w:del>
    </w:p>
    <w:p w14:paraId="536E939B" w14:textId="77777777" w:rsidR="00CB410B" w:rsidRPr="00DE618B" w:rsidRDefault="00CB410B" w:rsidP="00CB410B">
      <w:pPr>
        <w:pStyle w:val="Corpsdetexte"/>
        <w:pBdr>
          <w:top w:val="single" w:sz="4" w:space="1" w:color="auto"/>
          <w:left w:val="single" w:sz="4" w:space="1" w:color="auto"/>
          <w:bottom w:val="single" w:sz="4" w:space="1" w:color="auto"/>
          <w:right w:val="single" w:sz="4" w:space="1" w:color="auto"/>
        </w:pBdr>
        <w:rPr>
          <w:del w:id="2255" w:author="OBVIL" w:date="2016-12-01T14:12:00Z"/>
          <w:bCs/>
        </w:rPr>
      </w:pPr>
      <w:del w:id="2256" w:author="OBVIL" w:date="2016-12-01T14:12:00Z">
        <w:r w:rsidRPr="00DE618B">
          <w:rPr>
            <w:bCs/>
          </w:rPr>
          <w:delText>Voulez-vous que je sois serviteur d’un homme qui me veut faire cocu?</w:delText>
        </w:r>
      </w:del>
    </w:p>
    <w:p w14:paraId="542173E1" w14:textId="77777777" w:rsidR="00CB410B" w:rsidRPr="00DE618B" w:rsidRDefault="00CB410B" w:rsidP="00CB410B">
      <w:pPr>
        <w:pStyle w:val="Corpsdetexte"/>
        <w:rPr>
          <w:del w:id="2257" w:author="OBVIL" w:date="2016-12-01T14:12:00Z"/>
          <w:bCs/>
        </w:rPr>
      </w:pPr>
      <w:del w:id="2258" w:author="OBVIL" w:date="2016-12-01T14:12:00Z">
        <w:r w:rsidRPr="00DE618B">
          <w:rPr>
            <w:bCs/>
          </w:rPr>
          <w:delText>Scène qui a cette excellence d’offrir le comble de l’absurdité morale avec la plus grande vérité des caractères. C’est les battus payant l’amende.</w:delText>
        </w:r>
      </w:del>
    </w:p>
    <w:p w14:paraId="30C0CD43" w14:textId="77777777" w:rsidR="00CB410B" w:rsidRPr="00DA7839" w:rsidRDefault="00CB410B" w:rsidP="00000A23">
      <w:pPr>
        <w:pStyle w:val="Corpsdetexte"/>
        <w:pPrChange w:id="2259" w:author="OBVIL" w:date="2016-12-01T14:12:00Z">
          <w:pPr>
            <w:pStyle w:val="Corpsdetexte"/>
            <w:spacing w:afterLines="120" w:after="288"/>
            <w:ind w:firstLine="240"/>
            <w:jc w:val="both"/>
          </w:pPr>
        </w:pPrChange>
      </w:pPr>
    </w:p>
    <w:sectPr w:rsidR="00CB410B" w:rsidRPr="00DA7839">
      <w:headerReference w:type="default" r:id="rId7"/>
      <w:footerReference w:type="default" r:id="rId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18358" w14:textId="77777777" w:rsidR="000A07FD" w:rsidRDefault="000A07FD" w:rsidP="00244783">
      <w:r>
        <w:separator/>
      </w:r>
    </w:p>
  </w:endnote>
  <w:endnote w:type="continuationSeparator" w:id="0">
    <w:p w14:paraId="72B10CA7" w14:textId="77777777" w:rsidR="000A07FD" w:rsidRDefault="000A07FD" w:rsidP="00244783">
      <w:r>
        <w:continuationSeparator/>
      </w:r>
    </w:p>
  </w:endnote>
  <w:endnote w:type="continuationNotice" w:id="1">
    <w:p w14:paraId="50E6B79B" w14:textId="77777777" w:rsidR="000A07FD" w:rsidRDefault="000A0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AF3B3" w14:textId="77777777" w:rsidR="00DA7839" w:rsidRDefault="00DA78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FAD91" w14:textId="77777777" w:rsidR="000A07FD" w:rsidRDefault="000A07FD" w:rsidP="00244783">
      <w:r>
        <w:separator/>
      </w:r>
    </w:p>
  </w:footnote>
  <w:footnote w:type="continuationSeparator" w:id="0">
    <w:p w14:paraId="11C5DD90" w14:textId="77777777" w:rsidR="000A07FD" w:rsidRDefault="000A07FD" w:rsidP="00244783">
      <w:r>
        <w:continuationSeparator/>
      </w:r>
    </w:p>
  </w:footnote>
  <w:footnote w:type="continuationNotice" w:id="1">
    <w:p w14:paraId="7C6C7BDB" w14:textId="77777777" w:rsidR="000A07FD" w:rsidRDefault="000A07FD"/>
  </w:footnote>
  <w:footnote w:id="2">
    <w:p w14:paraId="6F8F4A5F" w14:textId="77777777" w:rsidR="00DA7839" w:rsidRDefault="00DA7839" w:rsidP="00877D57">
      <w:pPr>
        <w:pStyle w:val="Corpsdetexte"/>
        <w:spacing w:afterLines="120" w:after="288"/>
        <w:pPrChange w:id="433" w:author="OBVIL" w:date="2016-12-01T14:12:00Z">
          <w:pPr>
            <w:pStyle w:val="Corpsdetexte"/>
            <w:spacing w:afterLines="120" w:after="288"/>
            <w:jc w:val="both"/>
          </w:pPr>
        </w:pPrChange>
      </w:pPr>
      <w:r>
        <w:rPr>
          <w:rStyle w:val="Appelnotedebasdep"/>
        </w:rPr>
        <w:footnoteRef/>
      </w:r>
      <w:r>
        <w:t xml:space="preserve"> </w:t>
      </w:r>
      <w:r w:rsidRPr="00DA7839">
        <w:rPr>
          <w:sz w:val="20"/>
        </w:rPr>
        <w:t xml:space="preserve">Voir </w:t>
      </w:r>
      <w:r w:rsidRPr="00DA7839">
        <w:rPr>
          <w:i/>
          <w:sz w:val="20"/>
        </w:rPr>
        <w:t>Études critiques,</w:t>
      </w:r>
      <w:r w:rsidRPr="00DA7839">
        <w:rPr>
          <w:sz w:val="20"/>
        </w:rPr>
        <w:t xml:space="preserve"> 4</w:t>
      </w:r>
      <w:r w:rsidRPr="00DA7839">
        <w:rPr>
          <w:sz w:val="20"/>
          <w:vertAlign w:val="superscript"/>
        </w:rPr>
        <w:t>e</w:t>
      </w:r>
      <w:r w:rsidRPr="00DA7839">
        <w:rPr>
          <w:sz w:val="20"/>
        </w:rPr>
        <w:t xml:space="preserve"> série : </w:t>
      </w:r>
      <w:r w:rsidRPr="00DA7839">
        <w:rPr>
          <w:i/>
          <w:sz w:val="20"/>
        </w:rPr>
        <w:t>Jansénistes et Cartésiens.</w:t>
      </w:r>
    </w:p>
  </w:footnote>
  <w:footnote w:id="3">
    <w:p w14:paraId="6724FFD7" w14:textId="77777777" w:rsidR="00DA7839" w:rsidRPr="00DA7839" w:rsidRDefault="00DA7839" w:rsidP="00877D57">
      <w:pPr>
        <w:pStyle w:val="Corpsdetexte"/>
        <w:spacing w:afterLines="120" w:after="288"/>
        <w:rPr>
          <w:sz w:val="20"/>
        </w:rPr>
        <w:pPrChange w:id="446" w:author="OBVIL" w:date="2016-12-01T14:12:00Z">
          <w:pPr>
            <w:pStyle w:val="Corpsdetexte"/>
            <w:spacing w:afterLines="120" w:after="288"/>
            <w:jc w:val="both"/>
          </w:pPr>
        </w:pPrChange>
      </w:pPr>
      <w:r>
        <w:rPr>
          <w:rStyle w:val="Appelnotedebasdep"/>
        </w:rPr>
        <w:footnoteRef/>
      </w:r>
      <w:r>
        <w:t xml:space="preserve"> </w:t>
      </w:r>
      <w:r w:rsidRPr="00DA7839">
        <w:rPr>
          <w:i/>
          <w:sz w:val="20"/>
        </w:rPr>
        <w:t>Correspondance et œuvres inédites de Bossuet</w:t>
      </w:r>
      <w:r w:rsidRPr="00DA7839">
        <w:rPr>
          <w:sz w:val="20"/>
        </w:rPr>
        <w:t>, publiées par l’abbé Guillaume. Bar-le-Duc, 1877 ; Contant-Laguerre.</w:t>
      </w:r>
    </w:p>
    <w:p w14:paraId="1177D983" w14:textId="77777777" w:rsidR="00DA7839" w:rsidRDefault="00DA7839">
      <w:pPr>
        <w:pStyle w:val="Notedebasdepage"/>
      </w:pPr>
    </w:p>
  </w:footnote>
  <w:footnote w:id="4">
    <w:p w14:paraId="3DE03A7A" w14:textId="77777777" w:rsidR="00DA7839" w:rsidRPr="00DA7839" w:rsidRDefault="00DA7839" w:rsidP="007F23BD">
      <w:pPr>
        <w:pStyle w:val="Corpsdetexte"/>
        <w:spacing w:afterLines="120" w:after="288"/>
        <w:rPr>
          <w:sz w:val="20"/>
        </w:rPr>
        <w:pPrChange w:id="457" w:author="OBVIL" w:date="2016-12-01T14:12:00Z">
          <w:pPr>
            <w:pStyle w:val="Corpsdetexte"/>
            <w:spacing w:afterLines="120" w:after="288"/>
            <w:ind w:firstLine="240"/>
            <w:jc w:val="both"/>
          </w:pPr>
        </w:pPrChange>
      </w:pPr>
      <w:r>
        <w:rPr>
          <w:rStyle w:val="Appelnotedebasdep"/>
        </w:rPr>
        <w:footnoteRef/>
      </w:r>
      <w:r>
        <w:t xml:space="preserve"> </w:t>
      </w:r>
      <w:r w:rsidRPr="00DA7839">
        <w:rPr>
          <w:sz w:val="20"/>
        </w:rPr>
        <w:t xml:space="preserve">On remarquera, pour ne pas se méprendre sur le sens de cette phrase, que Bossuet était alors au plus fort des polémiques soulevées par son </w:t>
      </w:r>
      <w:r w:rsidRPr="00DA7839">
        <w:rPr>
          <w:i/>
          <w:sz w:val="20"/>
        </w:rPr>
        <w:t>Histoire des variations.</w:t>
      </w:r>
    </w:p>
    <w:p w14:paraId="5E302386" w14:textId="77777777" w:rsidR="00DA7839" w:rsidRDefault="00DA7839">
      <w:pPr>
        <w:pStyle w:val="Notedebasdepage"/>
      </w:pPr>
    </w:p>
  </w:footnote>
  <w:footnote w:id="5">
    <w:p w14:paraId="77CFB746" w14:textId="77777777" w:rsidR="00DA7839" w:rsidRPr="00DA7839" w:rsidRDefault="00DA7839" w:rsidP="00040D69">
      <w:pPr>
        <w:pStyle w:val="Corpsdetexte"/>
        <w:spacing w:afterLines="120" w:after="288"/>
        <w:rPr>
          <w:sz w:val="20"/>
        </w:rPr>
        <w:pPrChange w:id="475" w:author="OBVIL" w:date="2016-12-01T14:12:00Z">
          <w:pPr>
            <w:pStyle w:val="Corpsdetexte"/>
            <w:spacing w:afterLines="120" w:after="288"/>
            <w:jc w:val="both"/>
          </w:pPr>
        </w:pPrChange>
      </w:pPr>
      <w:r>
        <w:rPr>
          <w:rStyle w:val="Appelnotedebasdep"/>
        </w:rPr>
        <w:footnoteRef/>
      </w:r>
      <w:r>
        <w:t xml:space="preserve"> </w:t>
      </w:r>
      <w:r w:rsidRPr="00DA7839">
        <w:rPr>
          <w:sz w:val="20"/>
        </w:rPr>
        <w:t xml:space="preserve">Sur cette difficile et importante question de l’évolution des dogmes, voir, pour la différence du point de vue catholique et du point de vue protestant : J.B. Franzelin, </w:t>
      </w:r>
      <w:r w:rsidRPr="00DA7839">
        <w:rPr>
          <w:i/>
          <w:sz w:val="20"/>
        </w:rPr>
        <w:t>Tractatus de divina traditione et scriptura,</w:t>
      </w:r>
      <w:r w:rsidRPr="00DA7839">
        <w:rPr>
          <w:sz w:val="20"/>
        </w:rPr>
        <w:t xml:space="preserve"> éd. III. Romae, 1882.</w:t>
      </w:r>
    </w:p>
    <w:p w14:paraId="76B6F256" w14:textId="77777777" w:rsidR="00DA7839" w:rsidRDefault="00DA7839">
      <w:pPr>
        <w:pStyle w:val="Notedebasdepage"/>
      </w:pPr>
    </w:p>
  </w:footnote>
  <w:footnote w:id="6">
    <w:p w14:paraId="637BBB76" w14:textId="77777777" w:rsidR="00DA7839" w:rsidRDefault="00DA7839">
      <w:pPr>
        <w:pStyle w:val="Notedebasdepage"/>
      </w:pPr>
      <w:r>
        <w:rPr>
          <w:rStyle w:val="Appelnotedebasdep"/>
        </w:rPr>
        <w:footnoteRef/>
      </w:r>
      <w:r>
        <w:t xml:space="preserve"> </w:t>
      </w:r>
      <w:r w:rsidRPr="00F31811">
        <w:rPr>
          <w:rFonts w:ascii="Times New Roman" w:hAnsi="Times New Roman"/>
          <w:szCs w:val="20"/>
        </w:rPr>
        <w:t>J’y enjoindrai d’autres encore, quand on le voudra.</w:t>
      </w:r>
    </w:p>
  </w:footnote>
  <w:footnote w:id="7">
    <w:p w14:paraId="1CD37F34" w14:textId="77777777" w:rsidR="00DA7839" w:rsidRDefault="00DA7839" w:rsidP="007F1776">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7F1776">
        <w:rPr>
          <w:rFonts w:asciiTheme="majorBidi" w:hAnsiTheme="majorBidi" w:cstheme="majorBidi"/>
          <w:sz w:val="20"/>
          <w:szCs w:val="20"/>
          <w:lang w:bidi="ar-SA"/>
        </w:rPr>
        <w:t xml:space="preserve">Voir, à </w:t>
      </w:r>
      <w:r>
        <w:rPr>
          <w:rFonts w:asciiTheme="majorBidi" w:hAnsiTheme="majorBidi" w:cstheme="majorBidi"/>
          <w:sz w:val="20"/>
          <w:szCs w:val="20"/>
          <w:lang w:bidi="ar-SA"/>
        </w:rPr>
        <w:t>cet égard</w:t>
      </w:r>
      <w:r w:rsidRPr="007F1776">
        <w:rPr>
          <w:rFonts w:asciiTheme="majorBidi" w:hAnsiTheme="majorBidi" w:cstheme="majorBidi"/>
          <w:sz w:val="20"/>
          <w:szCs w:val="20"/>
          <w:lang w:bidi="ar-SA"/>
        </w:rPr>
        <w:t xml:space="preserve">, dans </w:t>
      </w:r>
      <w:r>
        <w:rPr>
          <w:rFonts w:asciiTheme="majorBidi" w:hAnsiTheme="majorBidi" w:cstheme="majorBidi"/>
          <w:sz w:val="20"/>
          <w:szCs w:val="20"/>
          <w:lang w:bidi="ar-SA"/>
        </w:rPr>
        <w:t>les</w:t>
      </w:r>
      <w:r w:rsidRPr="007F1776">
        <w:rPr>
          <w:rFonts w:asciiTheme="majorBidi" w:hAnsiTheme="majorBidi" w:cstheme="majorBidi"/>
          <w:sz w:val="20"/>
          <w:szCs w:val="20"/>
          <w:lang w:bidi="ar-SA"/>
        </w:rPr>
        <w:t xml:space="preserve"> </w:t>
      </w:r>
      <w:r w:rsidRPr="007F1776">
        <w:rPr>
          <w:rFonts w:asciiTheme="majorBidi" w:hAnsiTheme="majorBidi" w:cstheme="majorBidi"/>
          <w:i/>
          <w:iCs/>
          <w:sz w:val="20"/>
          <w:szCs w:val="20"/>
          <w:lang w:bidi="ar-SA"/>
        </w:rPr>
        <w:t>Opuscules</w:t>
      </w:r>
      <w:r w:rsidRPr="007F1776">
        <w:rPr>
          <w:rFonts w:asciiTheme="majorBidi" w:hAnsiTheme="majorBidi" w:cstheme="majorBidi"/>
          <w:sz w:val="20"/>
          <w:szCs w:val="20"/>
          <w:lang w:bidi="ar-SA"/>
        </w:rPr>
        <w:t xml:space="preserve"> </w:t>
      </w:r>
      <w:r>
        <w:rPr>
          <w:rFonts w:asciiTheme="majorBidi" w:hAnsiTheme="majorBidi" w:cstheme="majorBidi"/>
          <w:sz w:val="20"/>
          <w:szCs w:val="20"/>
          <w:lang w:bidi="ar-SA"/>
        </w:rPr>
        <w:t>de Kant</w:t>
      </w:r>
      <w:r w:rsidRPr="007F1776">
        <w:rPr>
          <w:rFonts w:asciiTheme="majorBidi" w:hAnsiTheme="majorBidi" w:cstheme="majorBidi"/>
          <w:sz w:val="20"/>
          <w:szCs w:val="20"/>
          <w:lang w:bidi="ar-SA"/>
        </w:rPr>
        <w:t>, son</w:t>
      </w:r>
      <w:r>
        <w:rPr>
          <w:rFonts w:asciiTheme="majorBidi" w:hAnsiTheme="majorBidi" w:cstheme="majorBidi"/>
          <w:sz w:val="20"/>
          <w:szCs w:val="20"/>
          <w:lang w:bidi="ar-SA"/>
        </w:rPr>
        <w:t xml:space="preserve"> </w:t>
      </w:r>
      <w:r w:rsidRPr="007F1776">
        <w:rPr>
          <w:rFonts w:asciiTheme="majorBidi" w:hAnsiTheme="majorBidi" w:cstheme="majorBidi"/>
          <w:i/>
          <w:iCs/>
          <w:sz w:val="20"/>
          <w:szCs w:val="20"/>
          <w:lang w:bidi="ar-SA"/>
        </w:rPr>
        <w:t>Examen de la philosophie de l’histoire de l’humanité</w:t>
      </w:r>
      <w:r w:rsidRPr="007F1776">
        <w:rPr>
          <w:rFonts w:asciiTheme="majorBidi" w:hAnsiTheme="majorBidi" w:cstheme="majorBidi"/>
          <w:sz w:val="20"/>
          <w:szCs w:val="20"/>
          <w:lang w:bidi="ar-SA"/>
        </w:rPr>
        <w:t>, de Herder</w:t>
      </w:r>
      <w:r>
        <w:rPr>
          <w:rFonts w:asciiTheme="majorBidi" w:hAnsiTheme="majorBidi" w:cstheme="majorBidi"/>
          <w:sz w:val="20"/>
          <w:szCs w:val="20"/>
          <w:lang w:bidi="ar-SA"/>
        </w:rPr>
        <w:t xml:space="preserve"> </w:t>
      </w:r>
      <w:r w:rsidRPr="007F1776">
        <w:rPr>
          <w:rFonts w:asciiTheme="majorBidi" w:hAnsiTheme="majorBidi" w:cstheme="majorBidi"/>
          <w:sz w:val="20"/>
          <w:szCs w:val="20"/>
          <w:lang w:bidi="ar-SA"/>
        </w:rPr>
        <w:t>;</w:t>
      </w:r>
      <w:r>
        <w:rPr>
          <w:rFonts w:asciiTheme="majorBidi" w:hAnsiTheme="majorBidi" w:cstheme="majorBidi"/>
          <w:sz w:val="20"/>
          <w:szCs w:val="20"/>
          <w:lang w:bidi="ar-SA"/>
        </w:rPr>
        <w:t xml:space="preserve"> et surtout</w:t>
      </w:r>
      <w:r w:rsidRPr="007F1776">
        <w:rPr>
          <w:rFonts w:asciiTheme="majorBidi" w:hAnsiTheme="majorBidi" w:cstheme="majorBidi"/>
          <w:sz w:val="20"/>
          <w:szCs w:val="20"/>
          <w:lang w:bidi="ar-SA"/>
        </w:rPr>
        <w:t xml:space="preserve"> ses </w:t>
      </w:r>
      <w:r w:rsidRPr="007F1776">
        <w:rPr>
          <w:rFonts w:asciiTheme="majorBidi" w:hAnsiTheme="majorBidi" w:cstheme="majorBidi"/>
          <w:i/>
          <w:iCs/>
          <w:sz w:val="20"/>
          <w:szCs w:val="20"/>
          <w:lang w:bidi="ar-SA"/>
        </w:rPr>
        <w:t>Idées sur une histoire universelle</w:t>
      </w:r>
      <w:r w:rsidRPr="007F1776">
        <w:rPr>
          <w:rFonts w:asciiTheme="majorBidi" w:hAnsiTheme="majorBidi" w:cstheme="majorBidi"/>
          <w:sz w:val="20"/>
          <w:szCs w:val="20"/>
          <w:lang w:bidi="ar-SA"/>
        </w:rPr>
        <w:t>.</w:t>
      </w:r>
    </w:p>
    <w:p w14:paraId="78C39F7D" w14:textId="77777777" w:rsidR="00DA7839" w:rsidRPr="007F1776" w:rsidRDefault="00DA7839" w:rsidP="007F1776">
      <w:pPr>
        <w:widowControl/>
        <w:autoSpaceDE w:val="0"/>
        <w:autoSpaceDN w:val="0"/>
        <w:adjustRightInd w:val="0"/>
        <w:jc w:val="both"/>
        <w:rPr>
          <w:rFonts w:asciiTheme="majorBidi" w:hAnsiTheme="majorBidi" w:cstheme="majorBidi"/>
          <w:sz w:val="20"/>
          <w:szCs w:val="20"/>
        </w:rPr>
      </w:pPr>
    </w:p>
    <w:p w14:paraId="03CA880F" w14:textId="77777777" w:rsidR="00DA7839" w:rsidRDefault="00DA7839">
      <w:pPr>
        <w:pStyle w:val="Notedebasdepage"/>
      </w:pPr>
    </w:p>
  </w:footnote>
  <w:footnote w:id="8">
    <w:p w14:paraId="0BD24E7E" w14:textId="77777777" w:rsidR="00DA7839" w:rsidRDefault="00DA7839" w:rsidP="00D50079">
      <w:pPr>
        <w:pStyle w:val="Corpsdetexte"/>
        <w:spacing w:afterLines="120" w:after="288"/>
        <w:pPrChange w:id="706" w:author="OBVIL" w:date="2016-12-01T14:12:00Z">
          <w:pPr>
            <w:pStyle w:val="Corpsdetexte"/>
            <w:spacing w:afterLines="120" w:after="288"/>
            <w:ind w:firstLine="240"/>
            <w:jc w:val="both"/>
          </w:pPr>
        </w:pPrChange>
      </w:pPr>
      <w:r>
        <w:rPr>
          <w:rStyle w:val="Appelnotedebasdep"/>
        </w:rPr>
        <w:footnoteRef/>
      </w:r>
      <w:r>
        <w:t xml:space="preserve"> </w:t>
      </w:r>
      <w:r w:rsidRPr="00DA7839">
        <w:rPr>
          <w:sz w:val="20"/>
        </w:rPr>
        <w:t xml:space="preserve">Voir à ce sujet le dernier état, de l’exégèse orthodoxe dans le </w:t>
      </w:r>
      <w:r w:rsidRPr="00DA7839">
        <w:rPr>
          <w:i/>
          <w:sz w:val="20"/>
        </w:rPr>
        <w:t>Cursus scripturae sacrae</w:t>
      </w:r>
      <w:r w:rsidRPr="00DA7839">
        <w:rPr>
          <w:sz w:val="20"/>
        </w:rPr>
        <w:t xml:space="preserve"> des PP. Cornely, Knabenbauer et de Hummelauer, t. I et II. Paris, 1887, Lethielleux.</w:t>
      </w:r>
    </w:p>
  </w:footnote>
  <w:footnote w:id="9">
    <w:p w14:paraId="1E19DD3D" w14:textId="77777777" w:rsidR="00DA7839" w:rsidRPr="00D50079" w:rsidRDefault="00DA7839">
      <w:pPr>
        <w:pStyle w:val="Notedebasdepage"/>
        <w:rPr>
          <w:rFonts w:asciiTheme="majorBidi" w:hAnsiTheme="majorBidi" w:cstheme="majorBidi"/>
          <w:szCs w:val="20"/>
        </w:rPr>
      </w:pPr>
      <w:r>
        <w:rPr>
          <w:rStyle w:val="Appelnotedebasdep"/>
        </w:rPr>
        <w:footnoteRef/>
      </w:r>
      <w:r>
        <w:t xml:space="preserve"> </w:t>
      </w:r>
      <w:r w:rsidRPr="00D50079">
        <w:rPr>
          <w:rFonts w:asciiTheme="majorBidi" w:hAnsiTheme="majorBidi" w:cstheme="majorBidi"/>
          <w:szCs w:val="20"/>
          <w:lang w:bidi="ar-SA"/>
        </w:rPr>
        <w:t xml:space="preserve">S. </w:t>
      </w:r>
      <w:r>
        <w:rPr>
          <w:rFonts w:asciiTheme="majorBidi" w:hAnsiTheme="majorBidi" w:cstheme="majorBidi"/>
          <w:szCs w:val="20"/>
          <w:lang w:bidi="ar-SA"/>
        </w:rPr>
        <w:t>Mü</w:t>
      </w:r>
      <w:r w:rsidRPr="00D50079">
        <w:rPr>
          <w:rFonts w:asciiTheme="majorBidi" w:hAnsiTheme="majorBidi" w:cstheme="majorBidi"/>
          <w:szCs w:val="20"/>
          <w:lang w:bidi="ar-SA"/>
        </w:rPr>
        <w:t xml:space="preserve">nck, </w:t>
      </w:r>
      <w:r w:rsidRPr="00D50079">
        <w:rPr>
          <w:rFonts w:asciiTheme="majorBidi" w:hAnsiTheme="majorBidi" w:cstheme="majorBidi"/>
          <w:i/>
          <w:iCs/>
          <w:szCs w:val="20"/>
          <w:lang w:bidi="ar-SA"/>
        </w:rPr>
        <w:t>Palestine</w:t>
      </w:r>
      <w:r w:rsidRPr="00D50079">
        <w:rPr>
          <w:rFonts w:asciiTheme="majorBidi" w:hAnsiTheme="majorBidi" w:cstheme="majorBidi"/>
          <w:szCs w:val="20"/>
          <w:lang w:bidi="ar-SA"/>
        </w:rPr>
        <w:t xml:space="preserve">, p. 131-138. Paris, 1845, </w:t>
      </w:r>
      <w:r>
        <w:rPr>
          <w:rFonts w:asciiTheme="majorBidi" w:hAnsiTheme="majorBidi" w:cstheme="majorBidi"/>
          <w:szCs w:val="20"/>
          <w:lang w:bidi="ar-SA"/>
        </w:rPr>
        <w:t>Dido</w:t>
      </w:r>
      <w:r w:rsidRPr="00D50079">
        <w:rPr>
          <w:rFonts w:asciiTheme="majorBidi" w:hAnsiTheme="majorBidi" w:cstheme="majorBidi"/>
          <w:szCs w:val="20"/>
          <w:lang w:bidi="ar-SA"/>
        </w:rPr>
        <w:t>t.</w:t>
      </w:r>
    </w:p>
  </w:footnote>
  <w:footnote w:id="10">
    <w:p w14:paraId="6149401B" w14:textId="77777777" w:rsidR="00DA7839" w:rsidRPr="002C1E24" w:rsidRDefault="00DA7839" w:rsidP="002C1E24">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2C1E24">
        <w:rPr>
          <w:rFonts w:asciiTheme="majorBidi" w:hAnsiTheme="majorBidi" w:cstheme="majorBidi"/>
          <w:sz w:val="20"/>
          <w:szCs w:val="20"/>
          <w:lang w:bidi="ar-SA"/>
        </w:rPr>
        <w:t xml:space="preserve">Voir Études critiques, quatrième série, </w:t>
      </w:r>
      <w:r w:rsidRPr="002C1E24">
        <w:rPr>
          <w:rFonts w:asciiTheme="majorBidi" w:hAnsiTheme="majorBidi" w:cstheme="majorBidi"/>
          <w:i/>
          <w:iCs/>
          <w:sz w:val="20"/>
          <w:szCs w:val="20"/>
          <w:lang w:bidi="ar-SA"/>
        </w:rPr>
        <w:t>Jansénistes et Cartésiens.</w:t>
      </w:r>
    </w:p>
    <w:p w14:paraId="522D2892" w14:textId="77777777" w:rsidR="00DA7839" w:rsidRPr="002C1E24" w:rsidRDefault="00DA7839" w:rsidP="002C1E24">
      <w:pPr>
        <w:widowControl/>
        <w:autoSpaceDE w:val="0"/>
        <w:autoSpaceDN w:val="0"/>
        <w:adjustRightInd w:val="0"/>
        <w:rPr>
          <w:rFonts w:asciiTheme="majorBidi" w:hAnsiTheme="majorBidi" w:cstheme="majorBidi"/>
          <w:i/>
          <w:iCs/>
          <w:sz w:val="20"/>
          <w:szCs w:val="20"/>
          <w:lang w:bidi="ar-SA"/>
        </w:rPr>
      </w:pPr>
      <w:r w:rsidRPr="002C1E24">
        <w:rPr>
          <w:rFonts w:asciiTheme="majorBidi" w:hAnsiTheme="majorBidi" w:cstheme="majorBidi"/>
          <w:sz w:val="20"/>
          <w:szCs w:val="20"/>
          <w:lang w:bidi="ar-SA"/>
        </w:rPr>
        <w:t xml:space="preserve">Ajoutons que ce fragment n'a été publié qu'en </w:t>
      </w:r>
      <w:r>
        <w:rPr>
          <w:rFonts w:asciiTheme="majorBidi" w:hAnsiTheme="majorBidi" w:cstheme="majorBidi"/>
          <w:sz w:val="20"/>
          <w:szCs w:val="20"/>
          <w:lang w:bidi="ar-SA"/>
        </w:rPr>
        <w:t>1779</w:t>
      </w:r>
      <w:r w:rsidRPr="002C1E24">
        <w:rPr>
          <w:rFonts w:asciiTheme="majorBidi" w:hAnsiTheme="majorBidi" w:cstheme="majorBidi"/>
          <w:sz w:val="20"/>
          <w:szCs w:val="20"/>
          <w:lang w:bidi="ar-SA"/>
        </w:rPr>
        <w:t>, par</w:t>
      </w:r>
      <w:r>
        <w:rPr>
          <w:rFonts w:asciiTheme="majorBidi" w:hAnsiTheme="majorBidi" w:cstheme="majorBidi"/>
          <w:sz w:val="20"/>
          <w:szCs w:val="20"/>
          <w:lang w:bidi="ar-SA"/>
        </w:rPr>
        <w:t xml:space="preserve"> </w:t>
      </w:r>
      <w:r w:rsidRPr="002C1E24">
        <w:rPr>
          <w:rFonts w:asciiTheme="majorBidi" w:hAnsiTheme="majorBidi" w:cstheme="majorBidi"/>
          <w:sz w:val="20"/>
          <w:szCs w:val="20"/>
          <w:lang w:bidi="ar-SA"/>
        </w:rPr>
        <w:t>Bossu</w:t>
      </w:r>
      <w:r>
        <w:rPr>
          <w:rFonts w:asciiTheme="majorBidi" w:hAnsiTheme="majorBidi" w:cstheme="majorBidi"/>
          <w:sz w:val="20"/>
          <w:szCs w:val="20"/>
          <w:lang w:bidi="ar-SA"/>
        </w:rPr>
        <w:t>et</w:t>
      </w:r>
      <w:r w:rsidRPr="002C1E24">
        <w:rPr>
          <w:rFonts w:asciiTheme="majorBidi" w:hAnsiTheme="majorBidi" w:cstheme="majorBidi"/>
          <w:sz w:val="20"/>
          <w:szCs w:val="20"/>
          <w:lang w:bidi="ar-SA"/>
        </w:rPr>
        <w:t xml:space="preserve">, dans son édition des </w:t>
      </w:r>
      <w:r w:rsidRPr="002C1E24">
        <w:rPr>
          <w:rFonts w:asciiTheme="majorBidi" w:hAnsiTheme="majorBidi" w:cstheme="majorBidi"/>
          <w:i/>
          <w:iCs/>
          <w:sz w:val="20"/>
          <w:szCs w:val="20"/>
          <w:lang w:bidi="ar-SA"/>
        </w:rPr>
        <w:t>Œuvres de Pascal.</w:t>
      </w:r>
    </w:p>
    <w:p w14:paraId="297A3DEF" w14:textId="77777777" w:rsidR="00DA7839" w:rsidRPr="002C1E24" w:rsidRDefault="00DA7839">
      <w:pPr>
        <w:pStyle w:val="Notedebasdepage"/>
        <w:rPr>
          <w:i/>
          <w:iCs/>
        </w:rPr>
      </w:pPr>
    </w:p>
  </w:footnote>
  <w:footnote w:id="11">
    <w:p w14:paraId="51A6CBF2" w14:textId="77777777" w:rsidR="00DA7839" w:rsidRDefault="00DA7839">
      <w:pPr>
        <w:pStyle w:val="Notedebasdepage"/>
      </w:pPr>
      <w:r>
        <w:rPr>
          <w:rStyle w:val="Appelnotedebasdep"/>
        </w:rPr>
        <w:footnoteRef/>
      </w:r>
      <w:r>
        <w:t xml:space="preserve"> </w:t>
      </w:r>
      <w:r w:rsidRPr="00BF3364">
        <w:rPr>
          <w:rFonts w:ascii="Times New Roman" w:hAnsi="Times New Roman"/>
          <w:szCs w:val="20"/>
        </w:rPr>
        <w:t xml:space="preserve">Voir plus haut te chapitre intitulé : </w:t>
      </w:r>
      <w:r w:rsidRPr="00BF3364">
        <w:rPr>
          <w:rFonts w:ascii="Times New Roman" w:hAnsi="Times New Roman"/>
          <w:i/>
          <w:szCs w:val="20"/>
        </w:rPr>
        <w:t>la Philosophie de Bossuet.</w:t>
      </w:r>
    </w:p>
  </w:footnote>
  <w:footnote w:id="12">
    <w:p w14:paraId="06EADFC1" w14:textId="77777777" w:rsidR="00DA7839" w:rsidRPr="00CB13E4" w:rsidRDefault="00DA7839" w:rsidP="00CB13E4">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CB13E4">
        <w:rPr>
          <w:rFonts w:asciiTheme="majorBidi" w:hAnsiTheme="majorBidi" w:cstheme="majorBidi"/>
          <w:sz w:val="20"/>
          <w:szCs w:val="20"/>
          <w:lang w:bidi="ar-SA"/>
        </w:rPr>
        <w:t>Je profite de l'occasion, puisqu'elle se présente, pour</w:t>
      </w:r>
      <w:r>
        <w:rPr>
          <w:rFonts w:asciiTheme="majorBidi" w:hAnsiTheme="majorBidi" w:cstheme="majorBidi"/>
          <w:sz w:val="20"/>
          <w:szCs w:val="20"/>
          <w:lang w:bidi="ar-SA"/>
        </w:rPr>
        <w:t xml:space="preserve"> </w:t>
      </w:r>
      <w:r w:rsidRPr="00CB13E4">
        <w:rPr>
          <w:rFonts w:asciiTheme="majorBidi" w:hAnsiTheme="majorBidi" w:cstheme="majorBidi"/>
          <w:sz w:val="20"/>
          <w:szCs w:val="20"/>
          <w:lang w:bidi="ar-SA"/>
        </w:rPr>
        <w:t xml:space="preserve">signaler les Mémoires sur la vie de M. </w:t>
      </w:r>
      <w:r>
        <w:rPr>
          <w:rFonts w:asciiTheme="majorBidi" w:hAnsiTheme="majorBidi" w:cstheme="majorBidi"/>
          <w:sz w:val="20"/>
          <w:szCs w:val="20"/>
          <w:lang w:bidi="ar-SA"/>
        </w:rPr>
        <w:t>Su</w:t>
      </w:r>
      <w:r w:rsidRPr="00CB13E4">
        <w:rPr>
          <w:rFonts w:asciiTheme="majorBidi" w:hAnsiTheme="majorBidi" w:cstheme="majorBidi"/>
          <w:sz w:val="20"/>
          <w:szCs w:val="20"/>
          <w:lang w:bidi="ar-SA"/>
        </w:rPr>
        <w:t>ard comme un des</w:t>
      </w:r>
      <w:r>
        <w:rPr>
          <w:rFonts w:asciiTheme="majorBidi" w:hAnsiTheme="majorBidi" w:cstheme="majorBidi"/>
          <w:sz w:val="20"/>
          <w:szCs w:val="20"/>
          <w:lang w:bidi="ar-SA"/>
        </w:rPr>
        <w:t xml:space="preserve"> </w:t>
      </w:r>
      <w:r w:rsidRPr="00CB13E4">
        <w:rPr>
          <w:rFonts w:asciiTheme="majorBidi" w:hAnsiTheme="majorBidi" w:cstheme="majorBidi"/>
          <w:sz w:val="20"/>
          <w:szCs w:val="20"/>
          <w:lang w:bidi="ar-SA"/>
        </w:rPr>
        <w:t>livres les plus intéressants qu'on puisse lire, l'un des plus</w:t>
      </w:r>
      <w:r>
        <w:rPr>
          <w:rFonts w:asciiTheme="majorBidi" w:hAnsiTheme="majorBidi" w:cstheme="majorBidi"/>
          <w:sz w:val="20"/>
          <w:szCs w:val="20"/>
          <w:lang w:bidi="ar-SA"/>
        </w:rPr>
        <w:t xml:space="preserve"> </w:t>
      </w:r>
      <w:r w:rsidRPr="00CB13E4">
        <w:rPr>
          <w:rFonts w:asciiTheme="majorBidi" w:hAnsiTheme="majorBidi" w:cstheme="majorBidi"/>
          <w:sz w:val="20"/>
          <w:szCs w:val="20"/>
          <w:lang w:bidi="ar-SA"/>
        </w:rPr>
        <w:t>riches que je connaisse en renseignements sur l'esprit du</w:t>
      </w:r>
      <w:r>
        <w:rPr>
          <w:rFonts w:asciiTheme="majorBidi" w:hAnsiTheme="majorBidi" w:cstheme="majorBidi"/>
          <w:sz w:val="20"/>
          <w:szCs w:val="20"/>
          <w:lang w:bidi="ar-SA"/>
        </w:rPr>
        <w:t xml:space="preserve"> </w:t>
      </w:r>
      <w:r w:rsidRPr="00CB13E4">
        <w:rPr>
          <w:rFonts w:asciiTheme="majorBidi" w:hAnsiTheme="majorBidi" w:cstheme="majorBidi"/>
          <w:sz w:val="20"/>
          <w:szCs w:val="20"/>
          <w:lang w:bidi="ar-SA"/>
        </w:rPr>
        <w:t>XVIII</w:t>
      </w:r>
      <w:r w:rsidRPr="00CB13E4">
        <w:rPr>
          <w:rFonts w:asciiTheme="majorBidi" w:hAnsiTheme="majorBidi" w:cstheme="majorBidi"/>
          <w:sz w:val="20"/>
          <w:szCs w:val="20"/>
          <w:vertAlign w:val="superscript"/>
          <w:lang w:bidi="ar-SA"/>
        </w:rPr>
        <w:t>e</w:t>
      </w:r>
      <w:r>
        <w:rPr>
          <w:rFonts w:asciiTheme="majorBidi" w:hAnsiTheme="majorBidi" w:cstheme="majorBidi"/>
          <w:sz w:val="20"/>
          <w:szCs w:val="20"/>
          <w:lang w:bidi="ar-SA"/>
        </w:rPr>
        <w:t xml:space="preserve"> </w:t>
      </w:r>
      <w:r w:rsidRPr="00CB13E4">
        <w:rPr>
          <w:rFonts w:asciiTheme="majorBidi" w:hAnsiTheme="majorBidi" w:cstheme="majorBidi"/>
          <w:sz w:val="20"/>
          <w:szCs w:val="20"/>
          <w:lang w:bidi="ar-SA"/>
        </w:rPr>
        <w:t>siècle Unissant, et enfin l'un des plus agréables.</w:t>
      </w:r>
    </w:p>
    <w:p w14:paraId="7B96A49C" w14:textId="77777777" w:rsidR="00DA7839" w:rsidRDefault="00DA7839">
      <w:pPr>
        <w:pStyle w:val="Notedebasdepage"/>
      </w:pPr>
    </w:p>
  </w:footnote>
  <w:footnote w:id="13">
    <w:p w14:paraId="5D35E909" w14:textId="77777777" w:rsidR="00DA7839" w:rsidRDefault="00DA7839">
      <w:pPr>
        <w:pStyle w:val="Notedebasdepage"/>
      </w:pPr>
      <w:r>
        <w:rPr>
          <w:rStyle w:val="Appelnotedebasdep"/>
        </w:rPr>
        <w:footnoteRef/>
      </w:r>
      <w:r>
        <w:t xml:space="preserve"> </w:t>
      </w:r>
      <w:r w:rsidRPr="00CC3ED2">
        <w:rPr>
          <w:rFonts w:ascii="Times New Roman" w:hAnsi="Times New Roman"/>
          <w:szCs w:val="20"/>
        </w:rPr>
        <w:t xml:space="preserve">Voir le chapitre précèdent : </w:t>
      </w:r>
      <w:r w:rsidRPr="00CC3ED2">
        <w:rPr>
          <w:rFonts w:ascii="Times New Roman" w:hAnsi="Times New Roman"/>
          <w:i/>
          <w:szCs w:val="20"/>
        </w:rPr>
        <w:t>la Critique de Bayle.</w:t>
      </w:r>
    </w:p>
  </w:footnote>
  <w:footnote w:id="14">
    <w:p w14:paraId="7839DB8D" w14:textId="339EEF7E" w:rsidR="00DA7839" w:rsidRPr="00DA7839" w:rsidRDefault="00DA7839" w:rsidP="00F37CB2">
      <w:pPr>
        <w:pStyle w:val="Corpsdetexte"/>
        <w:spacing w:afterLines="120" w:after="288"/>
        <w:rPr>
          <w:sz w:val="20"/>
        </w:rPr>
        <w:pPrChange w:id="1622" w:author="OBVIL" w:date="2016-12-01T14:12:00Z">
          <w:pPr>
            <w:pStyle w:val="Corpsdetexte"/>
            <w:spacing w:afterLines="120" w:after="288"/>
            <w:ind w:firstLine="240"/>
            <w:jc w:val="both"/>
          </w:pPr>
        </w:pPrChange>
      </w:pPr>
      <w:r>
        <w:rPr>
          <w:rStyle w:val="Appelnotedebasdep"/>
        </w:rPr>
        <w:footnoteRef/>
      </w:r>
      <w:r>
        <w:t xml:space="preserve"> </w:t>
      </w:r>
      <w:r w:rsidRPr="00DA7839">
        <w:rPr>
          <w:sz w:val="20"/>
        </w:rPr>
        <w:t xml:space="preserve">D. Palmieri, </w:t>
      </w:r>
      <w:r w:rsidRPr="00DA7839">
        <w:rPr>
          <w:i/>
          <w:sz w:val="20"/>
        </w:rPr>
        <w:t>Tractatus de Deo créante et elevante,</w:t>
      </w:r>
      <w:r w:rsidRPr="00DA7839">
        <w:rPr>
          <w:sz w:val="20"/>
        </w:rPr>
        <w:t xml:space="preserve"> cap. 111, </w:t>
      </w:r>
      <w:r w:rsidRPr="00DA7839">
        <w:rPr>
          <w:i/>
          <w:sz w:val="20"/>
        </w:rPr>
        <w:t>De lapsu originali naturæ humanæ</w:t>
      </w:r>
      <w:r w:rsidRPr="00DA7839">
        <w:rPr>
          <w:sz w:val="20"/>
        </w:rPr>
        <w:t xml:space="preserve">, art. I et II. Romae, 1878. C. Mazella, </w:t>
      </w:r>
      <w:r w:rsidRPr="00DA7839">
        <w:rPr>
          <w:i/>
          <w:sz w:val="20"/>
        </w:rPr>
        <w:t>De Deo créante,</w:t>
      </w:r>
      <w:r w:rsidRPr="00DA7839">
        <w:rPr>
          <w:sz w:val="20"/>
        </w:rPr>
        <w:t xml:space="preserve"> Disput. V, </w:t>
      </w:r>
      <w:r w:rsidRPr="00DA7839">
        <w:rPr>
          <w:i/>
          <w:sz w:val="20"/>
        </w:rPr>
        <w:t>De humanæ naturæ lupsu,</w:t>
      </w:r>
      <w:r w:rsidRPr="00DA7839">
        <w:rPr>
          <w:sz w:val="20"/>
        </w:rPr>
        <w:t xml:space="preserve"> Woodstock Marylandiae, 1876.</w:t>
      </w:r>
      <w:del w:id="1623" w:author="OBVIL" w:date="2016-12-01T14:12:00Z">
        <w:r w:rsidRPr="00F37CB2">
          <w:rPr>
            <w:rFonts w:hint="eastAsia"/>
            <w:sz w:val="20"/>
            <w:szCs w:val="20"/>
          </w:rPr>
          <w:delText xml:space="preserve"> </w:delText>
        </w:r>
      </w:del>
    </w:p>
    <w:p w14:paraId="5EA8B5E5" w14:textId="77777777" w:rsidR="00DA7839" w:rsidRDefault="00DA7839">
      <w:pPr>
        <w:pStyle w:val="Notedebasdepage"/>
      </w:pPr>
    </w:p>
  </w:footnote>
  <w:footnote w:id="15">
    <w:p w14:paraId="0956EDD5" w14:textId="77777777" w:rsidR="00DA7839" w:rsidRPr="00103AC6" w:rsidRDefault="00DA7839">
      <w:pPr>
        <w:pStyle w:val="Notedebasdepage"/>
        <w:rPr>
          <w:rFonts w:asciiTheme="majorBidi" w:hAnsiTheme="majorBidi" w:cstheme="majorBidi"/>
          <w:szCs w:val="20"/>
        </w:rPr>
      </w:pPr>
      <w:r>
        <w:rPr>
          <w:rStyle w:val="Appelnotedebasdep"/>
        </w:rPr>
        <w:footnoteRef/>
      </w:r>
      <w:r>
        <w:t xml:space="preserve"> </w:t>
      </w:r>
      <w:r w:rsidRPr="00103AC6">
        <w:rPr>
          <w:rFonts w:asciiTheme="majorBidi" w:hAnsiTheme="majorBidi" w:cstheme="majorBidi"/>
          <w:szCs w:val="20"/>
          <w:lang w:bidi="ar-SA"/>
        </w:rPr>
        <w:t xml:space="preserve">Voir </w:t>
      </w:r>
      <w:r w:rsidRPr="00103AC6">
        <w:rPr>
          <w:rFonts w:asciiTheme="majorBidi" w:hAnsiTheme="majorBidi" w:cstheme="majorBidi"/>
          <w:i/>
          <w:iCs/>
          <w:szCs w:val="20"/>
          <w:lang w:bidi="ar-SA"/>
        </w:rPr>
        <w:t>Études critiques</w:t>
      </w:r>
      <w:r w:rsidRPr="00103AC6">
        <w:rPr>
          <w:rFonts w:asciiTheme="majorBidi" w:hAnsiTheme="majorBidi" w:cstheme="majorBidi"/>
          <w:szCs w:val="20"/>
          <w:lang w:bidi="ar-SA"/>
        </w:rPr>
        <w:t xml:space="preserve">, </w:t>
      </w:r>
      <w:r>
        <w:rPr>
          <w:rFonts w:asciiTheme="majorBidi" w:hAnsiTheme="majorBidi" w:cstheme="majorBidi"/>
          <w:szCs w:val="20"/>
          <w:lang w:bidi="ar-SA"/>
        </w:rPr>
        <w:t>2</w:t>
      </w:r>
      <w:r w:rsidRPr="00103AC6">
        <w:rPr>
          <w:rFonts w:asciiTheme="majorBidi" w:hAnsiTheme="majorBidi" w:cstheme="majorBidi"/>
          <w:szCs w:val="20"/>
          <w:vertAlign w:val="superscript"/>
          <w:lang w:bidi="ar-SA"/>
        </w:rPr>
        <w:t>e</w:t>
      </w:r>
      <w:r w:rsidRPr="00103AC6">
        <w:rPr>
          <w:rFonts w:asciiTheme="majorBidi" w:hAnsiTheme="majorBidi" w:cstheme="majorBidi"/>
          <w:szCs w:val="20"/>
          <w:lang w:bidi="ar-SA"/>
        </w:rPr>
        <w:t xml:space="preserve"> série.</w:t>
      </w:r>
    </w:p>
  </w:footnote>
  <w:footnote w:id="16">
    <w:p w14:paraId="66EEBD79" w14:textId="424030DA" w:rsidR="00DA7839" w:rsidRDefault="00DA7839">
      <w:pPr>
        <w:pStyle w:val="Notedebasdepage"/>
      </w:pPr>
      <w:r>
        <w:rPr>
          <w:rStyle w:val="Appelnotedebasdep"/>
        </w:rPr>
        <w:footnoteRef/>
      </w:r>
      <w:r>
        <w:t xml:space="preserve"> </w:t>
      </w:r>
      <w:r w:rsidRPr="00C922A8">
        <w:rPr>
          <w:rFonts w:ascii="Times New Roman" w:hAnsi="Times New Roman"/>
          <w:szCs w:val="20"/>
        </w:rPr>
        <w:t xml:space="preserve">Voir </w:t>
      </w:r>
      <w:r w:rsidRPr="00C922A8">
        <w:rPr>
          <w:rFonts w:ascii="Times New Roman" w:hAnsi="Times New Roman"/>
          <w:i/>
          <w:szCs w:val="20"/>
        </w:rPr>
        <w:t>Études critiques,</w:t>
      </w:r>
      <w:r w:rsidRPr="00C922A8">
        <w:rPr>
          <w:rFonts w:ascii="Times New Roman" w:hAnsi="Times New Roman"/>
          <w:szCs w:val="20"/>
        </w:rPr>
        <w:t xml:space="preserve"> etc</w:t>
      </w:r>
      <w:del w:id="1806" w:author="OBVIL" w:date="2016-12-01T14:12:00Z">
        <w:r w:rsidRPr="00C922A8">
          <w:rPr>
            <w:rFonts w:ascii="Times New Roman" w:hAnsi="Times New Roman"/>
            <w:szCs w:val="20"/>
          </w:rPr>
          <w:delText>...</w:delText>
        </w:r>
      </w:del>
      <w:ins w:id="1807" w:author="OBVIL" w:date="2016-12-01T14:12:00Z">
        <w:r w:rsidRPr="00B6083B">
          <w:rPr>
            <w:rFonts w:ascii="Times New Roman" w:hAnsi="Times New Roman"/>
            <w:szCs w:val="20"/>
          </w:rPr>
          <w:t>…</w:t>
        </w:r>
      </w:ins>
      <w:r w:rsidRPr="00C922A8">
        <w:rPr>
          <w:rFonts w:ascii="Times New Roman" w:hAnsi="Times New Roman"/>
          <w:szCs w:val="20"/>
        </w:rPr>
        <w:t xml:space="preserve"> 4</w:t>
      </w:r>
      <w:r w:rsidRPr="00C922A8">
        <w:rPr>
          <w:rFonts w:ascii="Times New Roman" w:hAnsi="Times New Roman"/>
          <w:szCs w:val="20"/>
          <w:vertAlign w:val="superscript"/>
        </w:rPr>
        <w:t>e</w:t>
      </w:r>
      <w:r w:rsidRPr="00C922A8">
        <w:rPr>
          <w:rFonts w:ascii="Times New Roman" w:hAnsi="Times New Roman"/>
          <w:szCs w:val="20"/>
        </w:rPr>
        <w:t xml:space="preserve"> série, </w:t>
      </w:r>
      <w:r w:rsidRPr="00C922A8">
        <w:rPr>
          <w:rFonts w:ascii="Times New Roman" w:hAnsi="Times New Roman"/>
          <w:i/>
          <w:szCs w:val="20"/>
        </w:rPr>
        <w:t>Jansénistes et Cartésiens.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E5FC" w14:textId="77777777" w:rsidR="00DA7839" w:rsidRDefault="00DA7839">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VIL">
    <w15:presenceInfo w15:providerId="None" w15:userId="OB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1A"/>
    <w:rsid w:val="00000A23"/>
    <w:rsid w:val="000046C8"/>
    <w:rsid w:val="00020ED2"/>
    <w:rsid w:val="00032BD0"/>
    <w:rsid w:val="00040D69"/>
    <w:rsid w:val="00046827"/>
    <w:rsid w:val="00050FAA"/>
    <w:rsid w:val="000A07FD"/>
    <w:rsid w:val="000A30E2"/>
    <w:rsid w:val="000B3962"/>
    <w:rsid w:val="000B58D4"/>
    <w:rsid w:val="000D6C03"/>
    <w:rsid w:val="000F5BA6"/>
    <w:rsid w:val="00103AC6"/>
    <w:rsid w:val="0010754A"/>
    <w:rsid w:val="00170A5B"/>
    <w:rsid w:val="00173209"/>
    <w:rsid w:val="001742D1"/>
    <w:rsid w:val="0018228D"/>
    <w:rsid w:val="00186210"/>
    <w:rsid w:val="001870D7"/>
    <w:rsid w:val="00192145"/>
    <w:rsid w:val="001B2C48"/>
    <w:rsid w:val="001C382F"/>
    <w:rsid w:val="001C5435"/>
    <w:rsid w:val="001C6045"/>
    <w:rsid w:val="00217D5E"/>
    <w:rsid w:val="00230E33"/>
    <w:rsid w:val="00244783"/>
    <w:rsid w:val="00254340"/>
    <w:rsid w:val="00257A4B"/>
    <w:rsid w:val="00284477"/>
    <w:rsid w:val="002A5829"/>
    <w:rsid w:val="002C1E24"/>
    <w:rsid w:val="00303D96"/>
    <w:rsid w:val="0030465F"/>
    <w:rsid w:val="00312790"/>
    <w:rsid w:val="00321AE4"/>
    <w:rsid w:val="00363E7A"/>
    <w:rsid w:val="00384264"/>
    <w:rsid w:val="00385650"/>
    <w:rsid w:val="003B13E7"/>
    <w:rsid w:val="003D3953"/>
    <w:rsid w:val="004126B3"/>
    <w:rsid w:val="00415687"/>
    <w:rsid w:val="00415EA3"/>
    <w:rsid w:val="00430884"/>
    <w:rsid w:val="00434F68"/>
    <w:rsid w:val="00481572"/>
    <w:rsid w:val="00486141"/>
    <w:rsid w:val="00487EB6"/>
    <w:rsid w:val="004A4B99"/>
    <w:rsid w:val="0051336C"/>
    <w:rsid w:val="00520C0E"/>
    <w:rsid w:val="00522C17"/>
    <w:rsid w:val="00536A39"/>
    <w:rsid w:val="00541AF4"/>
    <w:rsid w:val="0057426A"/>
    <w:rsid w:val="00577AB4"/>
    <w:rsid w:val="005B6092"/>
    <w:rsid w:val="005C313B"/>
    <w:rsid w:val="005D31CB"/>
    <w:rsid w:val="005D430D"/>
    <w:rsid w:val="005E6B56"/>
    <w:rsid w:val="0061604E"/>
    <w:rsid w:val="006214A1"/>
    <w:rsid w:val="00645293"/>
    <w:rsid w:val="006568B1"/>
    <w:rsid w:val="00667B50"/>
    <w:rsid w:val="00667BE9"/>
    <w:rsid w:val="00685180"/>
    <w:rsid w:val="00686FEB"/>
    <w:rsid w:val="006940D1"/>
    <w:rsid w:val="00696E47"/>
    <w:rsid w:val="006A795E"/>
    <w:rsid w:val="006C0358"/>
    <w:rsid w:val="00732467"/>
    <w:rsid w:val="00746DF3"/>
    <w:rsid w:val="00752B7A"/>
    <w:rsid w:val="00761A89"/>
    <w:rsid w:val="00767B8A"/>
    <w:rsid w:val="00787F9A"/>
    <w:rsid w:val="00792CD7"/>
    <w:rsid w:val="007F130F"/>
    <w:rsid w:val="007F1776"/>
    <w:rsid w:val="007F23BD"/>
    <w:rsid w:val="008044B8"/>
    <w:rsid w:val="00844CDD"/>
    <w:rsid w:val="008724B0"/>
    <w:rsid w:val="00875D7F"/>
    <w:rsid w:val="008773B2"/>
    <w:rsid w:val="00877D57"/>
    <w:rsid w:val="00892A58"/>
    <w:rsid w:val="008B6652"/>
    <w:rsid w:val="008E3810"/>
    <w:rsid w:val="0090185B"/>
    <w:rsid w:val="0092251A"/>
    <w:rsid w:val="00925176"/>
    <w:rsid w:val="0094595C"/>
    <w:rsid w:val="00954000"/>
    <w:rsid w:val="009573B8"/>
    <w:rsid w:val="009577FD"/>
    <w:rsid w:val="009956F3"/>
    <w:rsid w:val="009A4FC0"/>
    <w:rsid w:val="009A59F3"/>
    <w:rsid w:val="009A746F"/>
    <w:rsid w:val="009B5E4A"/>
    <w:rsid w:val="009C2E53"/>
    <w:rsid w:val="009D1FB4"/>
    <w:rsid w:val="009D5881"/>
    <w:rsid w:val="009E7CE8"/>
    <w:rsid w:val="00A75CAF"/>
    <w:rsid w:val="00AA1A38"/>
    <w:rsid w:val="00AB7887"/>
    <w:rsid w:val="00AE07F8"/>
    <w:rsid w:val="00B04623"/>
    <w:rsid w:val="00B547F0"/>
    <w:rsid w:val="00B6083B"/>
    <w:rsid w:val="00B6475D"/>
    <w:rsid w:val="00B75D5B"/>
    <w:rsid w:val="00BB0D19"/>
    <w:rsid w:val="00BB6627"/>
    <w:rsid w:val="00BD7BF4"/>
    <w:rsid w:val="00BF3364"/>
    <w:rsid w:val="00BF75A7"/>
    <w:rsid w:val="00C32267"/>
    <w:rsid w:val="00C922A8"/>
    <w:rsid w:val="00CA1764"/>
    <w:rsid w:val="00CA2695"/>
    <w:rsid w:val="00CB13E4"/>
    <w:rsid w:val="00CB410B"/>
    <w:rsid w:val="00CC333D"/>
    <w:rsid w:val="00CC3ED2"/>
    <w:rsid w:val="00CE5B05"/>
    <w:rsid w:val="00D1780B"/>
    <w:rsid w:val="00D20D0D"/>
    <w:rsid w:val="00D331AD"/>
    <w:rsid w:val="00D440B2"/>
    <w:rsid w:val="00D50079"/>
    <w:rsid w:val="00D6060F"/>
    <w:rsid w:val="00D6167B"/>
    <w:rsid w:val="00D67B8B"/>
    <w:rsid w:val="00D96430"/>
    <w:rsid w:val="00DA12C6"/>
    <w:rsid w:val="00DA59A9"/>
    <w:rsid w:val="00DA7839"/>
    <w:rsid w:val="00DB26C6"/>
    <w:rsid w:val="00DF0B36"/>
    <w:rsid w:val="00DF357E"/>
    <w:rsid w:val="00E1645E"/>
    <w:rsid w:val="00E414FE"/>
    <w:rsid w:val="00E41A1E"/>
    <w:rsid w:val="00E92524"/>
    <w:rsid w:val="00EA2694"/>
    <w:rsid w:val="00EF6E0E"/>
    <w:rsid w:val="00F02C14"/>
    <w:rsid w:val="00F250BD"/>
    <w:rsid w:val="00F31811"/>
    <w:rsid w:val="00F37CB2"/>
    <w:rsid w:val="00F40F98"/>
    <w:rsid w:val="00F425F3"/>
    <w:rsid w:val="00F430BE"/>
    <w:rsid w:val="00F4375C"/>
    <w:rsid w:val="00F44912"/>
    <w:rsid w:val="00F57F65"/>
    <w:rsid w:val="00F64CC9"/>
    <w:rsid w:val="00F65DAA"/>
    <w:rsid w:val="00F85EED"/>
    <w:rsid w:val="00FB541A"/>
    <w:rsid w:val="00FC59F7"/>
    <w:rsid w:val="00FD25B8"/>
    <w:rsid w:val="00FE75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DEEC5-02B1-478D-B473-C2BCC030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A23"/>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B410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B410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B410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DA7839"/>
    <w:pPr>
      <w:spacing w:after="120" w:line="360" w:lineRule="auto"/>
      <w:ind w:firstLine="240"/>
      <w:jc w:val="both"/>
      <w:pPrChange w:id="0" w:author="OBVIL" w:date="2016-12-01T14:12:00Z">
        <w:pPr>
          <w:widowControl w:val="0"/>
          <w:spacing w:after="283"/>
        </w:pPr>
      </w:pPrChange>
    </w:pPr>
    <w:rPr>
      <w:rFonts w:ascii="Times New Roman" w:hAnsi="Times New Roman"/>
      <w:rPrChange w:id="0" w:author="OBVIL" w:date="2016-12-01T14:12:00Z">
        <w:rPr>
          <w:rFonts w:ascii="Liberation Serif" w:eastAsia="SimSun" w:hAnsi="Liberation Serif" w:cs="Mangal"/>
          <w:sz w:val="24"/>
          <w:szCs w:val="24"/>
          <w:lang w:val="fr-FR" w:eastAsia="zh-CN" w:bidi="hi-IN"/>
        </w:rPr>
      </w:rPrChange>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B410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B410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B410B"/>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B410B"/>
    <w:rPr>
      <w:color w:val="00B050"/>
    </w:rPr>
  </w:style>
  <w:style w:type="paragraph" w:customStyle="1" w:styleId="postscript">
    <w:name w:val="&lt;postscript&gt;"/>
    <w:basedOn w:val="Corpsdetexte"/>
    <w:qFormat/>
    <w:rsid w:val="00DA7839"/>
    <w:pPr>
      <w:suppressAutoHyphens/>
      <w:autoSpaceDE w:val="0"/>
      <w:pPrChange w:id="1" w:author="OBVIL" w:date="2016-12-01T14:12:00Z">
        <w:pPr>
          <w:widowControl w:val="0"/>
          <w:suppressAutoHyphens/>
          <w:autoSpaceDE w:val="0"/>
          <w:spacing w:after="120"/>
          <w:jc w:val="both"/>
        </w:pPr>
      </w:pPrChange>
    </w:pPr>
    <w:rPr>
      <w:rFonts w:eastAsia="Times New Roman" w:cs="Times New Roman"/>
      <w:szCs w:val="20"/>
      <w:lang w:bidi="ar-SA"/>
      <w:rPrChange w:id="1" w:author="OBVIL" w:date="2016-12-01T14:12:00Z">
        <w:rPr>
          <w:sz w:val="24"/>
          <w:lang w:val="fr-FR" w:eastAsia="zh-CN" w:bidi="ar-SA"/>
        </w:rPr>
      </w:rPrChange>
    </w:rPr>
  </w:style>
  <w:style w:type="paragraph" w:customStyle="1" w:styleId="speaker">
    <w:name w:val="&lt;speaker&gt;"/>
    <w:basedOn w:val="Corpsdetexte"/>
    <w:qFormat/>
    <w:rsid w:val="00DA7839"/>
    <w:pPr>
      <w:suppressAutoHyphens/>
      <w:autoSpaceDE w:val="0"/>
      <w:pPrChange w:id="2" w:author="OBVIL" w:date="2016-12-01T14:12:00Z">
        <w:pPr>
          <w:widowControl w:val="0"/>
          <w:suppressAutoHyphens/>
          <w:autoSpaceDE w:val="0"/>
          <w:spacing w:after="120"/>
          <w:jc w:val="both"/>
        </w:pPr>
      </w:pPrChange>
    </w:pPr>
    <w:rPr>
      <w:rFonts w:eastAsia="Times New Roman" w:cs="Times New Roman"/>
      <w:szCs w:val="20"/>
      <w:lang w:bidi="ar-SA"/>
      <w:rPrChange w:id="2" w:author="OBVIL" w:date="2016-12-01T14:12:00Z">
        <w:rPr>
          <w:sz w:val="24"/>
          <w:lang w:val="fr-FR" w:eastAsia="zh-CN" w:bidi="ar-SA"/>
        </w:rPr>
      </w:rPrChange>
    </w:rPr>
  </w:style>
  <w:style w:type="character" w:customStyle="1" w:styleId="stagec">
    <w:name w:val="&lt;stage.c&gt;"/>
    <w:uiPriority w:val="1"/>
    <w:qFormat/>
    <w:rsid w:val="00CB410B"/>
    <w:rPr>
      <w:i/>
    </w:rPr>
  </w:style>
  <w:style w:type="paragraph" w:customStyle="1" w:styleId="quotel">
    <w:name w:val="&lt;quote.l&gt;"/>
    <w:basedOn w:val="Corpsdetexte"/>
    <w:rsid w:val="00DA7839"/>
    <w:pPr>
      <w:suppressAutoHyphens/>
      <w:spacing w:before="240" w:after="240"/>
      <w:ind w:left="1071" w:hanging="220"/>
      <w:contextualSpacing/>
      <w:pPrChange w:id="3" w:author="OBVIL" w:date="2016-12-01T14:12:00Z">
        <w:pPr>
          <w:widowControl w:val="0"/>
          <w:suppressAutoHyphens/>
          <w:spacing w:before="240" w:after="240"/>
          <w:ind w:left="1071" w:hanging="220"/>
          <w:contextualSpacing/>
        </w:pPr>
      </w:pPrChange>
    </w:pPr>
    <w:rPr>
      <w:rFonts w:cs="Times New Roman"/>
      <w:color w:val="00B050"/>
      <w:sz w:val="22"/>
      <w:rPrChange w:id="3" w:author="OBVIL" w:date="2016-12-01T14:12:00Z">
        <w:rPr>
          <w:rFonts w:eastAsia="SimSun"/>
          <w:color w:val="00B050"/>
          <w:sz w:val="22"/>
          <w:szCs w:val="24"/>
          <w:lang w:val="fr-FR" w:eastAsia="zh-CN" w:bidi="hi-IN"/>
        </w:rPr>
      </w:rPrChange>
    </w:rPr>
  </w:style>
  <w:style w:type="paragraph" w:customStyle="1" w:styleId="quote">
    <w:name w:val="&lt;quote&gt;"/>
    <w:basedOn w:val="Corpsdetexte"/>
    <w:rsid w:val="00DA7839"/>
    <w:pPr>
      <w:suppressAutoHyphens/>
      <w:spacing w:before="240" w:after="240"/>
      <w:ind w:left="851" w:firstLine="221"/>
      <w:contextualSpacing/>
      <w:pPrChange w:id="4" w:author="OBVIL" w:date="2016-12-01T14:12:00Z">
        <w:pPr>
          <w:widowControl w:val="0"/>
          <w:suppressAutoHyphens/>
          <w:spacing w:before="240" w:after="240"/>
          <w:ind w:left="851" w:firstLine="221"/>
          <w:contextualSpacing/>
          <w:jc w:val="both"/>
        </w:pPr>
      </w:pPrChange>
    </w:pPr>
    <w:rPr>
      <w:rFonts w:cs="Times New Roman"/>
      <w:color w:val="00B050"/>
      <w:sz w:val="22"/>
      <w:rPrChange w:id="4" w:author="OBVIL" w:date="2016-12-01T14:12:00Z">
        <w:rPr>
          <w:rFonts w:eastAsia="SimSun"/>
          <w:color w:val="00B050"/>
          <w:sz w:val="22"/>
          <w:szCs w:val="24"/>
          <w:lang w:val="fr-FR" w:eastAsia="zh-CN" w:bidi="hi-IN"/>
        </w:rPr>
      </w:rPrChange>
    </w:rPr>
  </w:style>
  <w:style w:type="paragraph" w:customStyle="1" w:styleId="argument">
    <w:name w:val="&lt;argument&gt;"/>
    <w:qFormat/>
    <w:rsid w:val="00CB410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B410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B410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B410B"/>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B410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A7839"/>
    <w:pPr>
      <w:suppressAutoHyphens/>
      <w:autoSpaceDE w:val="0"/>
      <w:pPrChange w:id="5" w:author="OBVIL" w:date="2016-12-01T14:12:00Z">
        <w:pPr>
          <w:widowControl w:val="0"/>
          <w:suppressAutoHyphens/>
          <w:autoSpaceDE w:val="0"/>
          <w:spacing w:after="120"/>
          <w:jc w:val="both"/>
        </w:pPr>
      </w:pPrChange>
    </w:pPr>
    <w:rPr>
      <w:rFonts w:eastAsia="Times New Roman" w:cs="Times New Roman"/>
      <w:i/>
      <w:szCs w:val="20"/>
      <w:lang w:bidi="ar-SA"/>
      <w:rPrChange w:id="5" w:author="OBVIL" w:date="2016-12-01T14:12:00Z">
        <w:rPr>
          <w:i/>
          <w:sz w:val="24"/>
          <w:lang w:val="fr-FR" w:eastAsia="zh-CN" w:bidi="ar-SA"/>
        </w:rPr>
      </w:rPrChange>
    </w:rPr>
  </w:style>
  <w:style w:type="paragraph" w:customStyle="1" w:styleId="bibl">
    <w:name w:val="&lt;bibl&gt;"/>
    <w:rsid w:val="00CB410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B410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B410B"/>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B410B"/>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B410B"/>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B410B"/>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B410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B410B"/>
    <w:pPr>
      <w:suppressAutoHyphens/>
      <w:jc w:val="center"/>
    </w:pPr>
    <w:rPr>
      <w:rFonts w:eastAsia="HG Mincho Light J" w:cs="Arial Unicode MS"/>
      <w:szCs w:val="48"/>
      <w:lang w:eastAsia="hi-IN"/>
    </w:rPr>
  </w:style>
  <w:style w:type="paragraph" w:customStyle="1" w:styleId="Scne">
    <w:name w:val="Scène"/>
    <w:basedOn w:val="Titre2"/>
    <w:rsid w:val="00CB410B"/>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B410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B410B"/>
    <w:rPr>
      <w:color w:val="FF0000"/>
      <w:vertAlign w:val="subscript"/>
    </w:rPr>
  </w:style>
  <w:style w:type="paragraph" w:customStyle="1" w:styleId="label">
    <w:name w:val="&lt;label&gt;"/>
    <w:qFormat/>
    <w:rsid w:val="00CB410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B410B"/>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244783"/>
    <w:rPr>
      <w:sz w:val="20"/>
      <w:szCs w:val="18"/>
    </w:rPr>
  </w:style>
  <w:style w:type="character" w:customStyle="1" w:styleId="NotedebasdepageCar">
    <w:name w:val="Note de bas de page Car"/>
    <w:basedOn w:val="Policepardfaut"/>
    <w:link w:val="Notedebasdepage"/>
    <w:uiPriority w:val="99"/>
    <w:semiHidden/>
    <w:rsid w:val="00244783"/>
    <w:rPr>
      <w:sz w:val="20"/>
      <w:szCs w:val="18"/>
    </w:rPr>
  </w:style>
  <w:style w:type="character" w:styleId="Appelnotedebasdep">
    <w:name w:val="footnote reference"/>
    <w:basedOn w:val="Policepardfaut"/>
    <w:uiPriority w:val="99"/>
    <w:semiHidden/>
    <w:unhideWhenUsed/>
    <w:rsid w:val="00244783"/>
    <w:rPr>
      <w:vertAlign w:val="superscript"/>
    </w:rPr>
  </w:style>
  <w:style w:type="paragraph" w:customStyle="1" w:styleId="term">
    <w:name w:val="term"/>
    <w:basedOn w:val="Normal"/>
    <w:rsid w:val="00D6167B"/>
    <w:pPr>
      <w:widowControl/>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000A23"/>
    <w:rPr>
      <w:color w:val="0000FF" w:themeColor="hyperlink"/>
      <w:u w:val="single"/>
    </w:rPr>
  </w:style>
  <w:style w:type="paragraph" w:styleId="Textedebulles">
    <w:name w:val="Balloon Text"/>
    <w:basedOn w:val="Normal"/>
    <w:link w:val="TextedebullesCar"/>
    <w:uiPriority w:val="99"/>
    <w:semiHidden/>
    <w:unhideWhenUsed/>
    <w:rsid w:val="00DA7839"/>
    <w:rPr>
      <w:rFonts w:ascii="Segoe UI" w:hAnsi="Segoe UI"/>
      <w:sz w:val="18"/>
      <w:szCs w:val="16"/>
    </w:rPr>
  </w:style>
  <w:style w:type="character" w:customStyle="1" w:styleId="TextedebullesCar">
    <w:name w:val="Texte de bulles Car"/>
    <w:basedOn w:val="Policepardfaut"/>
    <w:link w:val="Textedebulles"/>
    <w:uiPriority w:val="99"/>
    <w:semiHidden/>
    <w:rsid w:val="00DA7839"/>
    <w:rPr>
      <w:rFonts w:ascii="Segoe UI" w:hAnsi="Segoe UI"/>
      <w:sz w:val="18"/>
      <w:szCs w:val="16"/>
    </w:rPr>
  </w:style>
  <w:style w:type="paragraph" w:styleId="Rvision">
    <w:name w:val="Revision"/>
    <w:hidden/>
    <w:uiPriority w:val="99"/>
    <w:semiHidden/>
    <w:rsid w:val="00DA783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4C1A-F217-42C3-99D3-53B3F5D4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67565</Words>
  <Characters>371611</Characters>
  <Application>Microsoft Office Word</Application>
  <DocSecurity>0</DocSecurity>
  <Lines>3096</Lines>
  <Paragraphs>876</Paragraphs>
  <ScaleCrop>false</ScaleCrop>
  <HeadingPairs>
    <vt:vector size="2" baseType="variant">
      <vt:variant>
        <vt:lpstr>Titre</vt:lpstr>
      </vt:variant>
      <vt:variant>
        <vt:i4>1</vt:i4>
      </vt:variant>
    </vt:vector>
  </HeadingPairs>
  <TitlesOfParts>
    <vt:vector size="1" baseType="lpstr">
      <vt:lpstr>Études critiques sur l'histoire de la littIerature française</vt:lpstr>
    </vt:vector>
  </TitlesOfParts>
  <Company/>
  <LinksUpToDate>false</LinksUpToDate>
  <CharactersWithSpaces>438300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Études critiques sur l'histoire de la littIerature française</dc:title>
  <dc:creator>Brunetière, Ferdinand, 1849-1906</dc:creator>
  <cp:keywords>http:/www.archive.org/details/s5tudescritiques00brunuoft</cp:keywords>
  <cp:lastModifiedBy>OBVIL</cp:lastModifiedBy>
  <cp:revision>1</cp:revision>
  <dcterms:created xsi:type="dcterms:W3CDTF">2016-12-01T13:11:00Z</dcterms:created>
  <dcterms:modified xsi:type="dcterms:W3CDTF">2016-12-01T13:26:00Z</dcterms:modified>
  <dc:language>fr-FR</dc:language>
</cp:coreProperties>
</file>